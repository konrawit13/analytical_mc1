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0403CEA6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6T10:51:00Z" w16du:dateUtc="2024-09-26T03:51:00Z">
        <w:r w:rsidR="00877E43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555CF8" w:rsidRPr="00555CF8">
        <w:rPr>
          <w:rFonts w:ascii="TH SarabunPSK" w:hAnsi="TH SarabunPSK" w:cs="TH SarabunPSK"/>
          <w:i/>
          <w:iCs/>
          <w:sz w:val="48"/>
          <w:szCs w:val="48"/>
        </w:rPr>
        <w:t>Pseudomonas aeruginosa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434DBB05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del w:id="1" w:author="Oat ." w:date="2024-09-26T10:51:00Z" w16du:dateUtc="2024-09-26T03:51:00Z">
        <w:r w:rsidR="004C541C" w:rsidRPr="004E3137" w:rsidDel="00877E43">
          <w:rPr>
            <w:rFonts w:ascii="TH SarabunPSK" w:hAnsi="TH SarabunPSK" w:cs="TH SarabunPSK"/>
            <w:sz w:val="48"/>
            <w:szCs w:val="48"/>
          </w:rPr>
          <w:delText>Analytical Procedure for</w:delText>
        </w:r>
      </w:del>
      <w:ins w:id="2" w:author="Oat ." w:date="2024-09-26T10:52:00Z" w16du:dateUtc="2024-09-26T03:52:00Z">
        <w:r w:rsidR="00877E43">
          <w:rPr>
            <w:rFonts w:ascii="TH SarabunPSK" w:hAnsi="TH SarabunPSK" w:cs="TH SarabunPSK"/>
            <w:sz w:val="48"/>
            <w:szCs w:val="48"/>
          </w:rPr>
          <w:t>Method suitability test for</w:t>
        </w:r>
      </w:ins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555CF8" w:rsidRPr="00555CF8">
        <w:rPr>
          <w:rFonts w:ascii="TH SarabunPSK" w:hAnsi="TH SarabunPSK" w:cs="TH SarabunPSK"/>
          <w:i/>
          <w:iCs/>
          <w:sz w:val="48"/>
          <w:szCs w:val="48"/>
        </w:rPr>
        <w:t>Pseudomonas aeruginosa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5C1C6070" w14:textId="2BBBBC23" w:rsidR="00D627FA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6528" w:history="1">
            <w:r w:rsidR="00D627FA" w:rsidRPr="00653562">
              <w:rPr>
                <w:rStyle w:val="Hyperlink"/>
                <w:noProof/>
              </w:rPr>
              <w:t>General considerations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_Toc175746528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3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7AC8FB7" w14:textId="6CA26C42" w:rsidR="00D627FA" w:rsidRDefault="00000000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6529" w:history="1">
            <w:r w:rsidR="00D627FA" w:rsidRPr="00653562">
              <w:rPr>
                <w:rStyle w:val="Hyperlink"/>
                <w:noProof/>
              </w:rPr>
              <w:t xml:space="preserve">[English] </w:t>
            </w:r>
            <w:r w:rsidR="00D627FA" w:rsidRPr="00653562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D627FA" w:rsidRPr="00653562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Pseudomonas aeruginosa</w:t>
            </w:r>
            <w:r w:rsidR="00D627FA" w:rsidRPr="00653562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_Toc175746529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2122FF4" w14:textId="1CB10DD0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0" w:history="1">
            <w:r w:rsidR="00D627FA" w:rsidRPr="00653562">
              <w:rPr>
                <w:rStyle w:val="Hyperlink"/>
                <w:noProof/>
              </w:rPr>
              <w:t>1.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Purpose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_Toc175746530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EC680A0" w14:textId="6E8C1F9A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1" w:history="1">
            <w:r w:rsidR="00D627FA" w:rsidRPr="00653562">
              <w:rPr>
                <w:rStyle w:val="Hyperlink"/>
                <w:noProof/>
              </w:rPr>
              <w:t>2.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Scope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_Toc175746531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04163ED" w14:textId="31A88301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2" w:history="1">
            <w:r w:rsidR="00D627FA" w:rsidRPr="00653562">
              <w:rPr>
                <w:rStyle w:val="Hyperlink"/>
                <w:noProof/>
              </w:rPr>
              <w:t>3.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Responsibilities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_Toc175746532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7A340DB" w14:textId="7E60A83E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3" w:history="1">
            <w:r w:rsidR="00D627FA" w:rsidRPr="00653562">
              <w:rPr>
                <w:rStyle w:val="Hyperlink"/>
                <w:noProof/>
              </w:rPr>
              <w:t>4.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Materials and Equipment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_Toc175746533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4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2CFBEF85" w14:textId="2E466576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4" w:history="1">
            <w:r w:rsidR="00D627FA" w:rsidRPr="00653562">
              <w:rPr>
                <w:rStyle w:val="Hyperlink"/>
                <w:noProof/>
              </w:rPr>
              <w:t>5.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Procedure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_Toc175746534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820929D" w14:textId="23406937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5" w:history="1">
            <w:r w:rsidR="00D627FA" w:rsidRPr="00653562">
              <w:rPr>
                <w:rStyle w:val="Hyperlink"/>
                <w:noProof/>
              </w:rPr>
              <w:t>6.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Calculations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_Toc175746535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4A56DF1" w14:textId="24AD7D98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6" w:history="1">
            <w:r w:rsidR="00D627FA" w:rsidRPr="00653562">
              <w:rPr>
                <w:rStyle w:val="Hyperlink"/>
                <w:noProof/>
              </w:rPr>
              <w:t>7.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Acceptance Criteria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_Toc175746536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977BFC0" w14:textId="6189DF9C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7" w:history="1">
            <w:r w:rsidR="00D627FA" w:rsidRPr="00653562">
              <w:rPr>
                <w:rStyle w:val="Hyperlink"/>
                <w:noProof/>
              </w:rPr>
              <w:t>8.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Reporting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_Toc175746537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203CC57" w14:textId="17726025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38" w:history="1">
            <w:r w:rsidR="00D627FA" w:rsidRPr="00653562">
              <w:rPr>
                <w:rStyle w:val="Hyperlink"/>
                <w:noProof/>
              </w:rPr>
              <w:t>9.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noProof/>
              </w:rPr>
              <w:t>References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_Toc175746538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6C30A28" w14:textId="20E86C94" w:rsidR="00D627FA" w:rsidRDefault="00000000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6539" w:history="1">
            <w:r w:rsidR="00D627FA" w:rsidRPr="00653562">
              <w:rPr>
                <w:rStyle w:val="Hyperlink"/>
                <w:noProof/>
              </w:rPr>
              <w:t>10. Revision History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_Toc175746539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10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3699798" w14:textId="2ACBC24F" w:rsidR="00D627FA" w:rsidRDefault="00000000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6540" w:history="1">
            <w:r w:rsidR="00D627FA" w:rsidRPr="00653562">
              <w:rPr>
                <w:rStyle w:val="Hyperlink"/>
                <w:noProof/>
              </w:rPr>
              <w:t>[</w:t>
            </w:r>
            <w:r w:rsidR="00D627FA" w:rsidRPr="00653562">
              <w:rPr>
                <w:rStyle w:val="Hyperlink"/>
                <w:noProof/>
                <w:cs/>
              </w:rPr>
              <w:t>ภาษาไทย</w:t>
            </w:r>
            <w:r w:rsidR="00D627FA" w:rsidRPr="00653562">
              <w:rPr>
                <w:rStyle w:val="Hyperlink"/>
                <w:noProof/>
              </w:rPr>
              <w:t>]</w:t>
            </w:r>
            <w:r w:rsidR="00D627FA" w:rsidRPr="00653562">
              <w:rPr>
                <w:rStyle w:val="Hyperlink"/>
                <w:noProof/>
                <w:cs/>
              </w:rPr>
              <w:t xml:space="preserve"> ขั้นตอนการปฏิบัติงานสำหรับการนับจำนวนจุลินทรีย์ทั้งหมดที่เจริญเติบโตโดยใช้ออกซิเจน (</w:t>
            </w:r>
            <w:r w:rsidR="00D627FA" w:rsidRPr="00653562">
              <w:rPr>
                <w:rStyle w:val="Hyperlink"/>
                <w:noProof/>
              </w:rPr>
              <w:t xml:space="preserve">TAMC) </w:t>
            </w:r>
            <w:r w:rsidR="00D627FA" w:rsidRPr="00653562">
              <w:rPr>
                <w:rStyle w:val="Hyperlink"/>
                <w:noProof/>
                <w:cs/>
              </w:rPr>
              <w:t>ในผลิตภัณฑ์สมุนไพร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_Toc175746540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4E96DD2" w14:textId="5EEF8599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1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_Toc175746541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A26F5B2" w14:textId="63D4F726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2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_Toc175746542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3AC706E" w14:textId="1C8CDAA2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3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_Toc175746543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961D95F" w14:textId="060FF772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4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_Toc175746544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11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09DCC7D7" w14:textId="348C1F66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5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_Toc175746545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13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75EB2AAA" w14:textId="769D1C65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6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_Toc175746546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9D0B85D" w14:textId="24ED73C4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7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_Toc175746547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373DA453" w14:textId="5676A013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8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_Toc175746548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52D5C424" w14:textId="1B6176A3" w:rsidR="00D627FA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49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_Toc175746549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17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6DD2778F" w14:textId="7B7A1644" w:rsidR="00D627FA" w:rsidRDefault="00000000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46550" w:history="1">
            <w:r w:rsidR="00D627FA" w:rsidRPr="00653562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D627FA">
              <w:rPr>
                <w:rFonts w:eastAsiaTheme="minorEastAsia"/>
                <w:noProof/>
              </w:rPr>
              <w:tab/>
            </w:r>
            <w:r w:rsidR="00D627FA" w:rsidRPr="00653562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D627FA">
              <w:rPr>
                <w:noProof/>
                <w:webHidden/>
              </w:rPr>
              <w:tab/>
            </w:r>
            <w:r w:rsidR="00D627FA">
              <w:rPr>
                <w:noProof/>
                <w:webHidden/>
              </w:rPr>
              <w:fldChar w:fldCharType="begin"/>
            </w:r>
            <w:r w:rsidR="00D627FA">
              <w:rPr>
                <w:noProof/>
                <w:webHidden/>
              </w:rPr>
              <w:instrText xml:space="preserve"> PAGEREF _Toc175746550 \h </w:instrText>
            </w:r>
            <w:r w:rsidR="00D627FA">
              <w:rPr>
                <w:noProof/>
                <w:webHidden/>
              </w:rPr>
            </w:r>
            <w:r w:rsidR="00D627FA">
              <w:rPr>
                <w:noProof/>
                <w:webHidden/>
              </w:rPr>
              <w:fldChar w:fldCharType="separate"/>
            </w:r>
            <w:r w:rsidR="0030324F">
              <w:rPr>
                <w:noProof/>
                <w:webHidden/>
              </w:rPr>
              <w:t>18</w:t>
            </w:r>
            <w:r w:rsidR="00D627FA">
              <w:rPr>
                <w:noProof/>
                <w:webHidden/>
              </w:rPr>
              <w:fldChar w:fldCharType="end"/>
            </w:r>
          </w:hyperlink>
        </w:p>
        <w:p w14:paraId="4828051A" w14:textId="3E41AB06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" w:name="_Toc175746528"/>
      <w:r>
        <w:lastRenderedPageBreak/>
        <w:t>General consideration</w:t>
      </w:r>
      <w:r w:rsidR="009F3C5A">
        <w:t>s</w:t>
      </w:r>
      <w:bookmarkEnd w:id="3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7995D1A0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 xml:space="preserve">overed: Growth promotion test of culture media, </w:t>
      </w:r>
      <w:del w:id="4" w:author="Oat ." w:date="2024-09-26T10:53:00Z" w16du:dateUtc="2024-09-26T03:53:00Z">
        <w:r w:rsidR="00DF2CD3" w:rsidRPr="00FB1059" w:rsidDel="00877E43">
          <w:rPr>
            <w:rFonts w:ascii="TH SarabunPSK" w:hAnsi="TH SarabunPSK" w:cs="TH SarabunPSK"/>
            <w:sz w:val="32"/>
            <w:szCs w:val="32"/>
          </w:rPr>
          <w:delText xml:space="preserve">suitability of microbial enumeration method, 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5" w:author="Oat ." w:date="2024-09-26T10:53:00Z" w16du:dateUtc="2024-09-26T03:53:00Z">
        <w:r w:rsidR="00877E43">
          <w:rPr>
            <w:rFonts w:ascii="TH SarabunPSK" w:hAnsi="TH SarabunPSK" w:cs="TH SarabunPSK"/>
            <w:sz w:val="32"/>
            <w:szCs w:val="32"/>
          </w:rPr>
          <w:t xml:space="preserve"> </w:t>
        </w:r>
        <w:r w:rsidR="00877E43">
          <w:rPr>
            <w:rFonts w:ascii="TH SarabunPSK" w:hAnsi="TH SarabunPSK" w:cs="TH SarabunPSK"/>
            <w:b/>
            <w:bCs/>
            <w:sz w:val="32"/>
            <w:szCs w:val="32"/>
          </w:rPr>
          <w:t>before commencing suitability of test method intended to establish test method parameters</w:t>
        </w:r>
        <w:r w:rsidR="00877E43" w:rsidRPr="00FB1059">
          <w:rPr>
            <w:rFonts w:ascii="TH SarabunPSK" w:hAnsi="TH SarabunPSK" w:cs="TH SarabunPSK"/>
            <w:sz w:val="32"/>
            <w:szCs w:val="32"/>
          </w:rPr>
          <w:t>.</w:t>
        </w:r>
      </w:ins>
      <w:del w:id="6" w:author="Oat ." w:date="2024-09-26T10:53:00Z" w16du:dateUtc="2024-09-26T03:53:00Z">
        <w:r w:rsidR="007742AA" w:rsidRPr="00FB1059" w:rsidDel="00877E43">
          <w:rPr>
            <w:rFonts w:ascii="TH SarabunPSK" w:hAnsi="TH SarabunPSK" w:cs="TH SarabunPSK"/>
            <w:sz w:val="32"/>
            <w:szCs w:val="32"/>
          </w:rPr>
          <w:delText>.</w:delText>
        </w:r>
      </w:del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49F1B80B" w14:textId="1D243C23" w:rsidR="00877E43" w:rsidRPr="00877E43" w:rsidRDefault="00877E43" w:rsidP="00877E43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ins w:id="7" w:author="Oat ." w:date="2024-09-26T10:54:00Z" w16du:dateUtc="2024-09-26T03:54:00Z">
        <w:r w:rsidRPr="00877E43"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0C4ECD91" w:rsidR="00770C36" w:rsidRPr="005757B3" w:rsidRDefault="005757B3" w:rsidP="000624C5">
      <w:pPr>
        <w:pStyle w:val="Heading3"/>
      </w:pPr>
      <w:bookmarkStart w:id="8" w:name="_Toc175746529"/>
      <w:r w:rsidRPr="005757B3">
        <w:lastRenderedPageBreak/>
        <w:t>[</w:t>
      </w:r>
      <w:del w:id="9" w:author="Oat ." w:date="2024-09-26T10:54:00Z" w16du:dateUtc="2024-09-26T03:54:00Z">
        <w:r w:rsidRPr="005757B3" w:rsidDel="00877E43">
          <w:delText xml:space="preserve">English] </w:delText>
        </w:r>
        <w:r w:rsidR="00347DB3" w:rsidRPr="00347DB3" w:rsidDel="00877E43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ins w:id="10" w:author="Oat ." w:date="2024-09-26T10:54:00Z" w16du:dateUtc="2024-09-26T03:54:00Z">
        <w:r w:rsidR="00877E43" w:rsidRPr="005757B3">
          <w:t>English Method</w:t>
        </w:r>
        <w:r w:rsidR="00877E43">
          <w:t xml:space="preserve"> suitability test</w:t>
        </w:r>
      </w:ins>
      <w:r w:rsidR="00347DB3" w:rsidRPr="00347DB3">
        <w:rPr>
          <w:rFonts w:ascii="TH SarabunPSK" w:hAnsi="TH SarabunPSK" w:cs="TH SarabunPSK"/>
          <w:sz w:val="32"/>
          <w:szCs w:val="32"/>
        </w:rPr>
        <w:t xml:space="preserve"> for Tests for Specified-micro-organism: </w:t>
      </w:r>
      <w:r w:rsidR="00555CF8" w:rsidRPr="00C4543B">
        <w:rPr>
          <w:rFonts w:ascii="TH SarabunPSK" w:hAnsi="TH SarabunPSK" w:cs="TH SarabunPSK" w:hint="cs"/>
          <w:i/>
          <w:iCs/>
          <w:sz w:val="32"/>
          <w:szCs w:val="32"/>
        </w:rPr>
        <w:t>Pseudomonas aeruginosa</w:t>
      </w:r>
      <w:r w:rsidR="00347DB3" w:rsidRPr="00347DB3">
        <w:rPr>
          <w:rFonts w:ascii="TH SarabunPSK" w:hAnsi="TH SarabunPSK" w:cs="TH SarabunPSK"/>
          <w:sz w:val="32"/>
          <w:szCs w:val="32"/>
        </w:rPr>
        <w:t xml:space="preserve"> in Herbal Products</w:t>
      </w:r>
      <w:bookmarkEnd w:id="8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1" w:name="_Toc175746530"/>
      <w:r w:rsidRPr="005757B3">
        <w:t>Purpose</w:t>
      </w:r>
      <w:bookmarkEnd w:id="11"/>
    </w:p>
    <w:p w14:paraId="04C737D3" w14:textId="540561EC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bookmarkStart w:id="12" w:name="_Hlk178168952"/>
      <w:ins w:id="13" w:author="Oat ." w:date="2024-09-26T10:54:00Z" w16du:dateUtc="2024-09-26T03:54:00Z">
        <w:r w:rsidR="00877E43">
          <w:rPr>
            <w:rFonts w:ascii="TH SarabunPSK" w:hAnsi="TH SarabunPSK" w:cs="TH SarabunPSK"/>
            <w:sz w:val="32"/>
            <w:szCs w:val="32"/>
          </w:rPr>
          <w:t>establish test parameters for</w:t>
        </w:r>
      </w:ins>
      <w:bookmarkEnd w:id="12"/>
      <w:del w:id="14" w:author="Oat ." w:date="2024-09-26T10:54:00Z" w16du:dateUtc="2024-09-26T03:54:00Z">
        <w:r w:rsidRPr="005757B3" w:rsidDel="00877E43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877E43">
          <w:rPr>
            <w:rFonts w:ascii="TH SarabunPSK" w:hAnsi="TH SarabunPSK" w:cs="TH SarabunPSK"/>
            <w:sz w:val="32"/>
            <w:szCs w:val="32"/>
          </w:rPr>
          <w:delText>ne</w:delText>
        </w:r>
      </w:del>
      <w:r w:rsidRPr="005757B3">
        <w:rPr>
          <w:rFonts w:ascii="TH SarabunPSK" w:hAnsi="TH SarabunPSK" w:cs="TH SarabunPSK"/>
          <w:sz w:val="32"/>
          <w:szCs w:val="32"/>
        </w:rPr>
        <w:t xml:space="preserve"> the </w:t>
      </w:r>
      <w:ins w:id="15" w:author="Oat ." w:date="2024-09-26T10:55:00Z" w16du:dateUtc="2024-09-26T03:55:00Z">
        <w:r w:rsidR="00877E43">
          <w:rPr>
            <w:rFonts w:ascii="TH SarabunPSK" w:hAnsi="TH SarabunPSK" w:cs="TH SarabunPSK"/>
            <w:sz w:val="32"/>
            <w:szCs w:val="32"/>
          </w:rPr>
          <w:t xml:space="preserve">test method </w:t>
        </w:r>
      </w:ins>
      <w:r w:rsidR="00864CEF">
        <w:rPr>
          <w:rFonts w:ascii="TH SarabunPSK" w:hAnsi="TH SarabunPSK" w:cs="TH SarabunPSK"/>
          <w:sz w:val="32"/>
          <w:szCs w:val="32"/>
        </w:rPr>
        <w:t xml:space="preserve">presence of </w:t>
      </w:r>
      <w:r w:rsidR="00555CF8" w:rsidRPr="00C4543B">
        <w:rPr>
          <w:rFonts w:ascii="TH SarabunPSK" w:hAnsi="TH SarabunPSK" w:cs="TH SarabunPSK" w:hint="cs"/>
          <w:i/>
          <w:iCs/>
          <w:sz w:val="32"/>
          <w:szCs w:val="32"/>
        </w:rPr>
        <w:t>Pseudomonas aeruginosa</w:t>
      </w:r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</w:t>
      </w:r>
      <w:r w:rsidR="00AE29EC">
        <w:rPr>
          <w:rFonts w:ascii="TH SarabunPSK" w:hAnsi="TH SarabunPSK" w:cs="TH SarabunPSK"/>
          <w:sz w:val="32"/>
          <w:szCs w:val="32"/>
        </w:rPr>
        <w:t>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6" w:name="_Toc175746531"/>
      <w:r w:rsidRPr="005757B3">
        <w:t>Scope</w:t>
      </w:r>
      <w:bookmarkEnd w:id="16"/>
    </w:p>
    <w:p w14:paraId="071E8A3E" w14:textId="194C2286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ins w:id="17" w:author="Oat ." w:date="2024-09-26T10:55:00Z" w16du:dateUtc="2024-09-26T03:55:00Z">
        <w:r w:rsidR="00877E43" w:rsidRPr="00EF0234">
          <w:rPr>
            <w:rFonts w:ascii="TH SarabunPSK" w:hAnsi="TH SarabunPSK" w:cs="TH SarabunPSK"/>
            <w:sz w:val="32"/>
            <w:szCs w:val="32"/>
          </w:rPr>
          <w:t xml:space="preserve">This procedure applies to </w:t>
        </w:r>
        <w:r w:rsidR="00877E43" w:rsidRPr="00EF0234">
          <w:rPr>
            <w:rFonts w:ascii="TH SarabunPSK" w:hAnsi="TH SarabunPSK" w:cs="TH SarabunPSK"/>
            <w:color w:val="ED7D31" w:themeColor="accent2"/>
            <w:sz w:val="32"/>
            <w:szCs w:val="32"/>
          </w:rPr>
          <w:t>test method number: […provide internal reference number] for physical address of: […Quality control testing site address]</w:t>
        </w:r>
      </w:ins>
      <w:del w:id="18" w:author="Oat ." w:date="2024-09-26T10:55:00Z" w16du:dateUtc="2024-09-26T03:55:00Z">
        <w:r w:rsidRPr="005757B3" w:rsidDel="00877E43">
          <w:rPr>
            <w:rFonts w:ascii="TH SarabunPSK" w:hAnsi="TH SarabunPSK" w:cs="TH SarabunPSK"/>
            <w:sz w:val="32"/>
            <w:szCs w:val="32"/>
          </w:rPr>
          <w:delText xml:space="preserve">This procedure applies to </w:delText>
        </w:r>
        <w:r w:rsidR="001A5592"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[</w:delText>
        </w:r>
        <w:r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herbal products</w:delText>
        </w:r>
        <w:r w:rsidR="001A5592"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name, forms]</w:delText>
        </w:r>
        <w:r w:rsidRPr="005757B3" w:rsidDel="00877E43">
          <w:rPr>
            <w:rFonts w:ascii="TH SarabunPSK" w:hAnsi="TH SarabunPSK" w:cs="TH SarabunPSK"/>
            <w:sz w:val="32"/>
            <w:szCs w:val="32"/>
          </w:rPr>
          <w:delText xml:space="preserve"> manufactured or processed </w:delText>
        </w:r>
        <w:r w:rsidRPr="001A5592" w:rsidDel="00877E43">
          <w:rPr>
            <w:rFonts w:ascii="TH SarabunPSK" w:hAnsi="TH SarabunPSK" w:cs="TH SarabunPSK"/>
            <w:sz w:val="32"/>
            <w:szCs w:val="32"/>
          </w:rPr>
          <w:delText>in</w:delText>
        </w:r>
        <w:r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</w:delText>
        </w:r>
        <w:r w:rsidR="001A5592"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Manufacturing sites</w:delText>
        </w:r>
        <w:r w:rsidRPr="001A5592" w:rsidDel="00877E4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].</w:delText>
        </w:r>
      </w:del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9" w:name="_Toc175746532"/>
      <w:r w:rsidRPr="005757B3">
        <w:t>Responsibilities</w:t>
      </w:r>
      <w:bookmarkEnd w:id="19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0" w:name="_Toc175746533"/>
      <w:r w:rsidRPr="005757B3">
        <w:t>Materials and Equipment</w:t>
      </w:r>
      <w:bookmarkEnd w:id="20"/>
    </w:p>
    <w:p w14:paraId="6A481EC8" w14:textId="77777777" w:rsidR="005154A8" w:rsidRPr="00AE484D" w:rsidRDefault="005154A8" w:rsidP="00515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140173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7DE32615" w14:textId="2FD7929B" w:rsidR="00140173" w:rsidRPr="00E54105" w:rsidRDefault="00140173" w:rsidP="00140173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140173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461630E9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>Soybean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-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Casein Digest </w:t>
      </w:r>
      <w:r w:rsid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Broth 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(TSB)</w:t>
      </w:r>
      <w:r w:rsidR="0014017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[TAT]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6DCFE0D2" w14:textId="7C0B4F3D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0C216" w14:textId="58EBC23B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2B21D" w14:textId="6787410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C87E07F" w14:textId="4AD58899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 w:rsidR="00394472"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BC396F" w14:textId="7CE6292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F4343D" w14:textId="24C49EC6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 w:rsidR="00794EEA">
        <w:rPr>
          <w:rFonts w:ascii="TH SarabunPSK" w:hAnsi="TH SarabunPSK" w:cs="TH SarabunPSK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B960D8C" w14:textId="221889A2" w:rsidR="00A90DA1" w:rsidRPr="00394472" w:rsidRDefault="003B019A" w:rsidP="0059408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353D0515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21" w:name="_Hlk114239128"/>
      <w:r w:rsidR="00B47532" w:rsidRPr="00C4543B">
        <w:rPr>
          <w:rFonts w:ascii="TH SarabunPSK" w:hAnsi="TH SarabunPSK" w:cs="TH SarabunPSK" w:hint="cs"/>
          <w:sz w:val="32"/>
          <w:szCs w:val="32"/>
        </w:rPr>
        <w:t>Cetrimide Agar</w:t>
      </w:r>
      <w:bookmarkEnd w:id="21"/>
      <w:r w:rsidR="009A502F">
        <w:rPr>
          <w:rFonts w:ascii="TH SarabunPSK" w:hAnsi="TH SarabunPSK" w:cs="TH SarabunPSK"/>
          <w:sz w:val="32"/>
          <w:szCs w:val="32"/>
        </w:rPr>
        <w:t xml:space="preserve"> </w:t>
      </w:r>
      <w:r w:rsidR="003F0184">
        <w:rPr>
          <w:rFonts w:ascii="TH SarabunPSK" w:hAnsi="TH SarabunPSK" w:cs="TH SarabunPSK"/>
          <w:sz w:val="32"/>
          <w:szCs w:val="32"/>
        </w:rPr>
        <w:t>(CT)</w:t>
      </w:r>
    </w:p>
    <w:p w14:paraId="5E7EEF4A" w14:textId="77777777" w:rsidR="00D42A80" w:rsidRDefault="00D42A80" w:rsidP="00D42A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8BD5CEC" w14:textId="0BC70154" w:rsidR="00191C5D" w:rsidRDefault="00191C5D" w:rsidP="00191C5D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Pancreatic Digest of </w:t>
      </w:r>
      <w:r w:rsidR="004B1E6D">
        <w:rPr>
          <w:rFonts w:ascii="TH SarabunPSK" w:hAnsi="TH SarabunPSK" w:cs="TH SarabunPSK"/>
          <w:sz w:val="32"/>
          <w:szCs w:val="32"/>
        </w:rPr>
        <w:t>casein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20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76050" w14:textId="77777777" w:rsidR="009A502F" w:rsidRDefault="00191C5D" w:rsidP="009A502F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Magnesium Chloride              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1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4 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746905A" w14:textId="77777777" w:rsidR="009A502F" w:rsidRDefault="00191C5D" w:rsidP="009A502F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Potassium Sulfate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10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D192A53" w14:textId="19795752" w:rsidR="009A502F" w:rsidRDefault="00191C5D" w:rsidP="009A502F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Agar                                </w:t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proofErr w:type="gramStart"/>
      <w:r w:rsidR="009A502F">
        <w:rPr>
          <w:rFonts w:ascii="TH SarabunPSK" w:hAnsi="TH SarabunPSK" w:cs="TH SarabunPSK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9A502F">
        <w:rPr>
          <w:rFonts w:ascii="TH SarabunPSK" w:hAnsi="TH SarabunPSK" w:cs="TH SarabunPSK" w:hint="cs"/>
          <w:sz w:val="32"/>
          <w:szCs w:val="32"/>
        </w:rPr>
        <w:t>13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 xml:space="preserve">g   </w:t>
      </w:r>
    </w:p>
    <w:p w14:paraId="517D027D" w14:textId="77777777" w:rsidR="00F63397" w:rsidRDefault="00191C5D" w:rsidP="00F63397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Cetrimide          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3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655845E" w14:textId="1B6F4457" w:rsidR="00F63397" w:rsidRDefault="00191C5D" w:rsidP="00191C5D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Glycerol                                                  </w:t>
      </w:r>
      <w:r w:rsidR="00F63397">
        <w:rPr>
          <w:rFonts w:ascii="TH SarabunPSK" w:hAnsi="TH SarabunPSK" w:cs="TH SarabunPSK"/>
          <w:sz w:val="32"/>
          <w:szCs w:val="32"/>
        </w:rPr>
        <w:t xml:space="preserve"> 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 w:rsidR="00F63397">
        <w:rPr>
          <w:rFonts w:ascii="TH SarabunPSK" w:hAnsi="TH SarabunPSK" w:cs="TH SarabunPSK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>10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.</w:t>
      </w:r>
      <w:r w:rsidRPr="00F63397">
        <w:rPr>
          <w:rFonts w:ascii="TH SarabunPSK" w:hAnsi="TH SarabunPSK" w:cs="TH SarabunPSK" w:hint="cs"/>
          <w:sz w:val="32"/>
          <w:szCs w:val="32"/>
        </w:rPr>
        <w:t>0    ml</w:t>
      </w:r>
    </w:p>
    <w:p w14:paraId="7A9EFEA5" w14:textId="08CCDD61" w:rsidR="00191C5D" w:rsidRPr="00F63397" w:rsidRDefault="00191C5D" w:rsidP="00191C5D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(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F63397">
        <w:rPr>
          <w:rFonts w:ascii="TH SarabunPSK" w:hAnsi="TH SarabunPSK" w:cs="TH SarabunPSK" w:hint="cs"/>
          <w:sz w:val="32"/>
          <w:szCs w:val="32"/>
        </w:rPr>
        <w:t>Water</w:t>
      </w:r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ab/>
        <w:t>1,000    ml</w:t>
      </w:r>
    </w:p>
    <w:p w14:paraId="58B95BDF" w14:textId="60472E98" w:rsidR="004600E4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600E4">
        <w:rPr>
          <w:rFonts w:ascii="TH SarabunPSK" w:hAnsi="TH SarabunPSK" w:cs="TH SarabunPSK"/>
          <w:sz w:val="32"/>
          <w:szCs w:val="32"/>
        </w:rPr>
        <w:t>Dissolve all solid components in water and add glyce</w:t>
      </w:r>
      <w:r>
        <w:rPr>
          <w:rFonts w:ascii="TH SarabunPSK" w:hAnsi="TH SarabunPSK" w:cs="TH SarabunPSK"/>
          <w:sz w:val="32"/>
          <w:szCs w:val="32"/>
        </w:rPr>
        <w:t>r</w:t>
      </w:r>
      <w:r w:rsidR="004600E4">
        <w:rPr>
          <w:rFonts w:ascii="TH SarabunPSK" w:hAnsi="TH SarabunPSK" w:cs="TH SarabunPSK"/>
          <w:sz w:val="32"/>
          <w:szCs w:val="32"/>
        </w:rPr>
        <w:t>ol</w:t>
      </w:r>
      <w:r>
        <w:rPr>
          <w:rFonts w:ascii="TH SarabunPSK" w:hAnsi="TH SarabunPSK" w:cs="TH SarabunPSK"/>
          <w:sz w:val="32"/>
          <w:szCs w:val="32"/>
        </w:rPr>
        <w:t>. Heat, with frequent agitation and boil for 1 minute to effect solution.</w:t>
      </w:r>
    </w:p>
    <w:p w14:paraId="455089AC" w14:textId="395AB9A1" w:rsidR="00156608" w:rsidRPr="00156608" w:rsidRDefault="00F61691" w:rsidP="00F61691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56608" w:rsidRPr="00156608">
        <w:rPr>
          <w:rFonts w:ascii="TH SarabunPSK" w:hAnsi="TH SarabunPSK" w:cs="TH SarabunPSK" w:hint="cs"/>
          <w:sz w:val="32"/>
          <w:szCs w:val="32"/>
        </w:rPr>
        <w:t>pH</w:t>
      </w:r>
      <w:r w:rsidR="00156608"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7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4600E4">
        <w:rPr>
          <w:rFonts w:ascii="TH SarabunPSK" w:hAnsi="TH SarabunPSK" w:cs="TH SarabunPSK"/>
          <w:sz w:val="32"/>
          <w:szCs w:val="32"/>
        </w:rPr>
        <w:t>2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0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8986379" w14:textId="648FE12E" w:rsidR="002D6651" w:rsidRPr="00A83456" w:rsidRDefault="002D6651" w:rsidP="002D665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3743D">
        <w:rPr>
          <w:rFonts w:ascii="TH SarabunPSK" w:hAnsi="TH SarabunPSK" w:cs="TH SarabunPSK"/>
          <w:b/>
          <w:bCs/>
          <w:sz w:val="32"/>
          <w:szCs w:val="32"/>
        </w:rPr>
        <w:t>Ps</w:t>
      </w:r>
      <w:r w:rsidR="0045129D">
        <w:rPr>
          <w:rFonts w:ascii="TH SarabunPSK" w:hAnsi="TH SarabunPSK" w:cs="TH SarabunPSK"/>
          <w:b/>
          <w:bCs/>
          <w:sz w:val="32"/>
          <w:szCs w:val="32"/>
        </w:rPr>
        <w:t xml:space="preserve">eudomonas agar for detection of </w:t>
      </w:r>
      <w:proofErr w:type="spellStart"/>
      <w:r w:rsidR="0045129D">
        <w:rPr>
          <w:rFonts w:ascii="TH SarabunPSK" w:hAnsi="TH SarabunPSK" w:cs="TH SarabunPSK"/>
          <w:b/>
          <w:bCs/>
          <w:sz w:val="32"/>
          <w:szCs w:val="32"/>
        </w:rPr>
        <w:t>fluorescin</w:t>
      </w:r>
      <w:proofErr w:type="spellEnd"/>
    </w:p>
    <w:p w14:paraId="55B2D984" w14:textId="77777777" w:rsidR="002D6651" w:rsidRDefault="002D6651" w:rsidP="002D665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C57FC23" w14:textId="77777777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16708C0E" w14:textId="7717CEC4" w:rsidR="00DA6B6C" w:rsidRPr="00DA6B6C" w:rsidRDefault="0010503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Peptic digest of animal</w:t>
      </w:r>
      <w:r w:rsidR="005C299F">
        <w:rPr>
          <w:rFonts w:ascii="TH SarabunPSK" w:hAnsi="TH SarabunPSK" w:cs="TH SarabunPSK"/>
          <w:sz w:val="32"/>
          <w:szCs w:val="32"/>
        </w:rPr>
        <w:t xml:space="preserve"> tissue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5C299F">
        <w:rPr>
          <w:rFonts w:ascii="TH SarabunPSK" w:hAnsi="TH SarabunPSK" w:cs="TH SarabunPSK"/>
          <w:sz w:val="32"/>
          <w:szCs w:val="32"/>
        </w:rPr>
        <w:t>10.0</w:t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6B9B78B" w14:textId="3F1A65B0" w:rsidR="00DA6B6C" w:rsidRPr="00DA6B6C" w:rsidRDefault="005C299F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Dipotass</w:t>
      </w:r>
      <w:r w:rsidR="009B154E">
        <w:rPr>
          <w:rFonts w:ascii="TH SarabunPSK" w:hAnsi="TH SarabunPSK" w:cs="TH SarabunPSK"/>
          <w:sz w:val="32"/>
          <w:szCs w:val="32"/>
        </w:rPr>
        <w:t xml:space="preserve">ium </w:t>
      </w:r>
      <w:proofErr w:type="spellStart"/>
      <w:r w:rsidR="009B154E">
        <w:rPr>
          <w:rFonts w:ascii="TH SarabunPSK" w:hAnsi="TH SarabunPSK" w:cs="TH SarabunPSK"/>
          <w:sz w:val="32"/>
          <w:szCs w:val="32"/>
        </w:rPr>
        <w:t>hydrogenpohsphate</w:t>
      </w:r>
      <w:proofErr w:type="spellEnd"/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proofErr w:type="gramStart"/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proofErr w:type="gramEnd"/>
      <w:r w:rsidR="00DA6B6C" w:rsidRPr="00DA6B6C">
        <w:rPr>
          <w:rFonts w:ascii="TH SarabunPSK" w:hAnsi="TH SarabunPSK" w:cs="TH SarabunPSK"/>
          <w:sz w:val="32"/>
          <w:szCs w:val="32"/>
        </w:rPr>
        <w:t>1.</w:t>
      </w:r>
      <w:r w:rsidR="009B154E">
        <w:rPr>
          <w:rFonts w:ascii="TH SarabunPSK" w:hAnsi="TH SarabunPSK" w:cs="TH SarabunPSK"/>
          <w:sz w:val="32"/>
          <w:szCs w:val="32"/>
        </w:rPr>
        <w:t>5</w:t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4DC3541E" w14:textId="34A509D2" w:rsidR="00DA6B6C" w:rsidRPr="00DA6B6C" w:rsidRDefault="009B154E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sulfate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DA6B6C"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1.5</w:t>
      </w:r>
      <w:r w:rsidR="00DA6B6C"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97EF038" w14:textId="05E8EF00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9B154E">
        <w:rPr>
          <w:rFonts w:ascii="TH SarabunPSK" w:hAnsi="TH SarabunPSK" w:cs="TH SarabunPSK"/>
          <w:sz w:val="32"/>
          <w:szCs w:val="32"/>
        </w:rPr>
        <w:t>15.0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75D26EB4" w14:textId="23CB2FAF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</w:t>
      </w:r>
      <w:r w:rsidR="009B154E">
        <w:rPr>
          <w:rFonts w:ascii="TH SarabunPSK" w:hAnsi="TH SarabunPSK" w:cs="TH SarabunPSK"/>
          <w:sz w:val="32"/>
          <w:szCs w:val="32"/>
        </w:rPr>
        <w:t>erol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5B59E7">
        <w:rPr>
          <w:rFonts w:ascii="TH SarabunPSK" w:hAnsi="TH SarabunPSK" w:cs="TH SarabunPSK"/>
          <w:sz w:val="32"/>
          <w:szCs w:val="32"/>
        </w:rPr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5B59E7">
        <w:rPr>
          <w:rFonts w:ascii="TH SarabunPSK" w:hAnsi="TH SarabunPSK" w:cs="TH SarabunPSK"/>
          <w:sz w:val="32"/>
          <w:szCs w:val="32"/>
        </w:rPr>
        <w:t>ml</w:t>
      </w:r>
    </w:p>
    <w:p w14:paraId="6D907B59" w14:textId="47A04F5D" w:rsidR="00F02468" w:rsidRDefault="00F02468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B59E7">
        <w:rPr>
          <w:rFonts w:ascii="TH SarabunPSK" w:hAnsi="TH SarabunPSK" w:cs="TH SarabunPSK"/>
          <w:sz w:val="32"/>
          <w:szCs w:val="32"/>
        </w:rPr>
        <w:tab/>
        <w:t>1000</w:t>
      </w:r>
      <w:r w:rsidR="006127D4">
        <w:rPr>
          <w:rFonts w:ascii="TH SarabunPSK" w:hAnsi="TH SarabunPSK" w:cs="TH SarabunPSK"/>
          <w:sz w:val="32"/>
          <w:szCs w:val="32"/>
        </w:rPr>
        <w:tab/>
        <w:t>ml</w:t>
      </w:r>
    </w:p>
    <w:p w14:paraId="759EFB07" w14:textId="74915D67" w:rsidR="005B59E7" w:rsidRDefault="005B59E7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Dissolve the solid components in water before adding glycerol</w:t>
      </w:r>
      <w:r w:rsidR="00D86D4E">
        <w:rPr>
          <w:rFonts w:ascii="TH SarabunPSK" w:hAnsi="TH SarabunPSK" w:cs="TH SarabunPSK"/>
          <w:sz w:val="32"/>
          <w:szCs w:val="32"/>
        </w:rPr>
        <w:t>. Heat, with frequent agitation, and boil for 1 minute to effect solution.</w:t>
      </w:r>
    </w:p>
    <w:p w14:paraId="506ECA1E" w14:textId="64D4CE68" w:rsidR="00D86D4E" w:rsidRDefault="00D86D4E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7.2 ±</w:t>
      </w:r>
      <w:r w:rsidR="00CB4125">
        <w:rPr>
          <w:rFonts w:ascii="TH SarabunPSK" w:hAnsi="TH SarabunPSK" w:cs="TH SarabunPSK"/>
          <w:sz w:val="32"/>
          <w:szCs w:val="32"/>
        </w:rPr>
        <w:t xml:space="preserve"> 0.2.</w:t>
      </w:r>
    </w:p>
    <w:p w14:paraId="7F93D163" w14:textId="77777777" w:rsidR="00CB4125" w:rsidRDefault="00CB4125" w:rsidP="00D86D4E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</w:p>
    <w:p w14:paraId="5BADE3DE" w14:textId="790D5AF0" w:rsidR="00AD0CB4" w:rsidRPr="0045129D" w:rsidRDefault="0045129D" w:rsidP="0045129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Pseudomonas agar for detection of py</w:t>
      </w:r>
      <w:r w:rsidR="004B1E6D">
        <w:rPr>
          <w:rFonts w:ascii="TH SarabunPSK" w:hAnsi="TH SarabunPSK" w:cs="TH SarabunPSK"/>
          <w:b/>
          <w:bCs/>
          <w:sz w:val="32"/>
          <w:szCs w:val="32"/>
        </w:rPr>
        <w:t>ocyanin</w:t>
      </w:r>
    </w:p>
    <w:p w14:paraId="390B97E3" w14:textId="77777777" w:rsidR="00AD0CB4" w:rsidRDefault="00AD0CB4" w:rsidP="00AD0CB4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CCEA9F2" w14:textId="6A6F81BB" w:rsidR="00AD0CB4" w:rsidRPr="00DA6B6C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 xml:space="preserve">Pancreatic digest of </w:t>
      </w:r>
      <w:r w:rsidR="00E6658D">
        <w:rPr>
          <w:rFonts w:ascii="TH SarabunPSK" w:hAnsi="TH SarabunPSK" w:cs="TH SarabunPSK"/>
          <w:sz w:val="32"/>
          <w:szCs w:val="32"/>
        </w:rPr>
        <w:t>gelatin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E6658D">
        <w:rPr>
          <w:rFonts w:ascii="TH SarabunPSK" w:hAnsi="TH SarabunPSK" w:cs="TH SarabunPSK"/>
          <w:sz w:val="32"/>
          <w:szCs w:val="32"/>
        </w:rPr>
        <w:t>1</w:t>
      </w:r>
      <w:r w:rsidRPr="00DA6B6C">
        <w:rPr>
          <w:rFonts w:ascii="TH SarabunPSK" w:hAnsi="TH SarabunPSK" w:cs="TH SarabunPSK"/>
          <w:sz w:val="32"/>
          <w:szCs w:val="32"/>
        </w:rPr>
        <w:t>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BC1D587" w14:textId="1339C35B" w:rsidR="00AD0CB4" w:rsidRDefault="00E6658D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ch</w:t>
      </w:r>
      <w:r w:rsidR="00112E4A">
        <w:rPr>
          <w:rFonts w:ascii="TH SarabunPSK" w:hAnsi="TH SarabunPSK" w:cs="TH SarabunPSK"/>
          <w:sz w:val="32"/>
          <w:szCs w:val="32"/>
        </w:rPr>
        <w:t>loride</w:t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</w:r>
      <w:r w:rsidR="00112E4A">
        <w:rPr>
          <w:rFonts w:ascii="TH SarabunPSK" w:hAnsi="TH SarabunPSK" w:cs="TH SarabunPSK"/>
          <w:sz w:val="32"/>
          <w:szCs w:val="32"/>
        </w:rPr>
        <w:tab/>
        <w:t>3.0</w:t>
      </w:r>
      <w:r w:rsidR="00112E4A">
        <w:rPr>
          <w:rFonts w:ascii="TH SarabunPSK" w:hAnsi="TH SarabunPSK" w:cs="TH SarabunPSK"/>
          <w:sz w:val="32"/>
          <w:szCs w:val="32"/>
        </w:rPr>
        <w:tab/>
        <w:t>g</w:t>
      </w:r>
    </w:p>
    <w:p w14:paraId="1024CD58" w14:textId="5B0B344C" w:rsidR="00832479" w:rsidRDefault="00112E4A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Potassium sulfate</w:t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ab/>
        <w:t>10.0</w:t>
      </w:r>
      <w:r w:rsidR="00832479">
        <w:rPr>
          <w:rFonts w:ascii="TH SarabunPSK" w:hAnsi="TH SarabunPSK" w:cs="TH SarabunPSK"/>
          <w:sz w:val="32"/>
          <w:szCs w:val="32"/>
        </w:rPr>
        <w:tab/>
        <w:t>g</w:t>
      </w:r>
    </w:p>
    <w:p w14:paraId="139B82D0" w14:textId="743E2B7E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</w:t>
      </w:r>
      <w:r w:rsidR="00E541CF">
        <w:rPr>
          <w:rFonts w:ascii="TH SarabunPSK" w:hAnsi="TH SarabunPSK" w:cs="TH SarabunPSK"/>
          <w:sz w:val="32"/>
          <w:szCs w:val="32"/>
        </w:rPr>
        <w:t>5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A607D6F" w14:textId="06FBA6D8" w:rsidR="00C7486A" w:rsidRPr="00DA6B6C" w:rsidRDefault="00E541CF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Glycerol</w:t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10</w:t>
      </w:r>
      <w:r w:rsidR="00C7486A">
        <w:rPr>
          <w:rFonts w:ascii="TH SarabunPSK" w:hAnsi="TH SarabunPSK" w:cs="TH SarabunPSK"/>
          <w:sz w:val="32"/>
          <w:szCs w:val="32"/>
        </w:rPr>
        <w:t>.0</w:t>
      </w:r>
      <w:r w:rsidR="00C7486A">
        <w:rPr>
          <w:rFonts w:ascii="TH SarabunPSK" w:hAnsi="TH SarabunPSK" w:cs="TH SarabunPSK"/>
          <w:sz w:val="32"/>
          <w:szCs w:val="32"/>
        </w:rPr>
        <w:tab/>
        <w:t>mg</w:t>
      </w:r>
    </w:p>
    <w:p w14:paraId="3ED349C5" w14:textId="77D7692A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362541CA" w14:textId="77777777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Dissolve the solid components in water before adding glycerol. Heat, with frequent agitation, and boil for 1 minute to effect solution.</w:t>
      </w:r>
    </w:p>
    <w:p w14:paraId="4E59B2A1" w14:textId="77777777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 after sterilization 7.2 ± 0.2.</w:t>
      </w:r>
    </w:p>
    <w:p w14:paraId="0145B4C2" w14:textId="77777777" w:rsidR="00605BB6" w:rsidRDefault="00605BB6" w:rsidP="00605BB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</w:p>
    <w:p w14:paraId="2E95FE4E" w14:textId="6C4D37AD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7766E4B5" w14:textId="77777777" w:rsidR="008F7B7C" w:rsidRPr="00892D14" w:rsidRDefault="008F7B7C" w:rsidP="008F7B7C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1D289C69" w14:textId="77777777" w:rsidR="00191221" w:rsidRDefault="00191221" w:rsidP="00191221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3389902A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5DD62824" w:rsidR="00344180" w:rsidRDefault="00344180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Duran bottles</w:t>
      </w:r>
      <w:r w:rsidR="00BB5B08">
        <w:rPr>
          <w:rFonts w:ascii="TH SarabunPSK" w:hAnsi="TH SarabunPSK" w:cs="TH SarabunPSK"/>
          <w:sz w:val="32"/>
          <w:szCs w:val="32"/>
        </w:rPr>
        <w:t xml:space="preserve"> 250 ml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081AF0B4" w14:textId="77777777" w:rsidR="0074442E" w:rsidRPr="005A61FF" w:rsidRDefault="0074442E" w:rsidP="0074442E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413BBA2F" w14:textId="573F3439" w:rsidR="00770C36" w:rsidRPr="0074442E" w:rsidRDefault="007A5093" w:rsidP="00770C36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Gram staining solution</w:t>
      </w: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22" w:name="_Toc175746534"/>
      <w:r w:rsidRPr="005757B3">
        <w:lastRenderedPageBreak/>
        <w:t>Procedure</w:t>
      </w:r>
      <w:bookmarkEnd w:id="22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1465CACF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74442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1B2AF375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74442E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2B39C577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A6A8CD5" w14:textId="2CC7BBCA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  <w:r w:rsidR="00E24590">
        <w:rPr>
          <w:rFonts w:ascii="TH SarabunPSK" w:hAnsi="TH SarabunPSK" w:cs="TH SarabunPSK"/>
          <w:sz w:val="32"/>
          <w:szCs w:val="32"/>
        </w:rPr>
        <w:t xml:space="preserve"> and enrichment</w:t>
      </w:r>
    </w:p>
    <w:p w14:paraId="64A9CAE0" w14:textId="014586EF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A0533F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60D8EB2F" w14:textId="08F7A2B9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A0533F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</w:t>
      </w:r>
      <w:r w:rsidR="0074442E">
        <w:rPr>
          <w:rFonts w:ascii="TH SarabunPSK" w:hAnsi="TH SarabunPSK" w:cs="TH SarabunPSK"/>
          <w:sz w:val="32"/>
          <w:szCs w:val="32"/>
        </w:rPr>
        <w:t>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</w:t>
      </w:r>
      <w:r w:rsidR="00595DB9">
        <w:rPr>
          <w:rFonts w:ascii="TH SarabunPSK" w:hAnsi="TH SarabunPSK" w:cs="TH SarabunPSK"/>
          <w:sz w:val="32"/>
          <w:szCs w:val="32"/>
        </w:rPr>
        <w:t>, 10^-1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) </w:t>
      </w:r>
    </w:p>
    <w:p w14:paraId="58D82410" w14:textId="1758787C" w:rsidR="004818FE" w:rsidRPr="004818FE" w:rsidRDefault="004818FE" w:rsidP="004818F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23" w:author="Oat ." w:date="2024-09-26T11:16:00Z" w16du:dateUtc="2024-09-26T04:16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 of diluted product]</w:t>
        </w:r>
      </w:ins>
    </w:p>
    <w:p w14:paraId="7CC354EB" w14:textId="5FF16101" w:rsidR="00770C36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A7B7B">
        <w:rPr>
          <w:rFonts w:ascii="TH SarabunPSK" w:hAnsi="TH SarabunPSK" w:cs="TH SarabunPSK"/>
          <w:sz w:val="32"/>
          <w:szCs w:val="32"/>
        </w:rPr>
        <w:t>[</w:t>
      </w:r>
      <w:r w:rsidR="0074442E">
        <w:rPr>
          <w:rFonts w:ascii="TH SarabunPSK" w:hAnsi="TH SarabunPSK" w:cs="TH SarabunPSK"/>
          <w:sz w:val="32"/>
          <w:szCs w:val="32"/>
        </w:rPr>
        <w:t>well</w:t>
      </w:r>
      <w:r w:rsidR="00AF6A43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AF6A43">
        <w:rPr>
          <w:rFonts w:ascii="TH SarabunPSK" w:hAnsi="TH SarabunPSK" w:cs="TH SarabunPSK"/>
          <w:sz w:val="32"/>
          <w:szCs w:val="32"/>
        </w:rPr>
        <w:t xml:space="preserve"> with vertex mixer</w:t>
      </w:r>
      <w:r w:rsidR="002A7B7B">
        <w:rPr>
          <w:rFonts w:ascii="TH SarabunPSK" w:hAnsi="TH SarabunPSK" w:cs="TH SarabunPSK"/>
          <w:sz w:val="32"/>
          <w:szCs w:val="32"/>
        </w:rPr>
        <w:t>]</w:t>
      </w:r>
    </w:p>
    <w:p w14:paraId="4C48134C" w14:textId="1793C2D3" w:rsidR="00C759FE" w:rsidRDefault="00C759FE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24" w:author="Oat ." w:date="2024-09-26T15:24:00Z" w16du:dateUtc="2024-09-26T08:24:00Z">
        <w:r>
          <w:rPr>
            <w:rFonts w:ascii="TH SarabunPSK" w:hAnsi="TH SarabunPSK" w:cs="TH SarabunPSK"/>
            <w:sz w:val="32"/>
            <w:szCs w:val="32"/>
          </w:rPr>
          <w:t xml:space="preserve"> Repeat </w:t>
        </w:r>
        <w:proofErr w:type="gramStart"/>
        <w:r>
          <w:rPr>
            <w:rFonts w:ascii="TH SarabunPSK" w:hAnsi="TH SarabunPSK" w:cs="TH SarabunPSK"/>
            <w:sz w:val="32"/>
            <w:szCs w:val="32"/>
          </w:rPr>
          <w:t>step  to</w:t>
        </w:r>
        <w:proofErr w:type="gramEnd"/>
        <w:r>
          <w:rPr>
            <w:rFonts w:ascii="TH SarabunPSK" w:hAnsi="TH SarabunPSK" w:cs="TH SarabunPSK"/>
            <w:sz w:val="32"/>
            <w:szCs w:val="32"/>
          </w:rPr>
          <w:t xml:space="preserve"> while replace reference strain (</w:t>
        </w:r>
      </w:ins>
      <w:ins w:id="25" w:author="Oat ." w:date="2024-09-26T15:25:00Z" w16du:dateUtc="2024-09-26T08:25:00Z">
        <w:r>
          <w:rPr>
            <w:rFonts w:ascii="TH SarabunPSK" w:hAnsi="TH SarabunPSK" w:cs="TH SarabunPSK"/>
            <w:sz w:val="32"/>
            <w:szCs w:val="32"/>
          </w:rPr>
          <w:t>re</w:t>
        </w:r>
      </w:ins>
      <w:ins w:id="26" w:author="Oat ." w:date="2024-09-26T15:24:00Z" w16du:dateUtc="2024-09-26T08:24:00Z">
        <w:r>
          <w:rPr>
            <w:rFonts w:ascii="TH SarabunPSK" w:hAnsi="TH SarabunPSK" w:cs="TH SarabunPSK"/>
            <w:sz w:val="32"/>
            <w:szCs w:val="32"/>
          </w:rPr>
          <w:t>)</w:t>
        </w:r>
      </w:ins>
      <w:ins w:id="27" w:author="Oat ." w:date="2024-09-26T15:25:00Z" w16du:dateUtc="2024-09-26T08:25:00Z">
        <w:r w:rsidRPr="00C759FE">
          <w:rPr>
            <w:rFonts w:ascii="TH SarabunPSK" w:hAnsi="TH SarabunPSK" w:cs="TH SarabunPSK"/>
            <w:sz w:val="32"/>
            <w:szCs w:val="32"/>
          </w:rPr>
          <w:t xml:space="preserve"> </w:t>
        </w:r>
        <w:r>
          <w:rPr>
            <w:rFonts w:ascii="TH SarabunPSK" w:hAnsi="TH SarabunPSK" w:cs="TH SarabunPSK"/>
            <w:sz w:val="32"/>
            <w:szCs w:val="32"/>
          </w:rPr>
          <w:t>(remarked as: positive product control, negative control) and without product (remarked as positive control)</w:t>
        </w:r>
      </w:ins>
    </w:p>
    <w:p w14:paraId="470782F2" w14:textId="01F88FC3" w:rsidR="004C2E96" w:rsidRDefault="00526423" w:rsidP="00CB2CD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in</w:t>
      </w:r>
      <w:r w:rsidR="003D4062">
        <w:rPr>
          <w:rFonts w:ascii="TH SarabunPSK" w:hAnsi="TH SarabunPSK" w:cs="TH SarabunPSK"/>
          <w:sz w:val="32"/>
          <w:szCs w:val="32"/>
        </w:rPr>
        <w:t xml:space="preserve"> 30-35 ˚C for 18</w:t>
      </w:r>
      <w:del w:id="28" w:author="Oat ." w:date="2024-09-26T15:26:00Z" w16du:dateUtc="2024-09-26T08:26:00Z">
        <w:r w:rsidR="003D4062" w:rsidDel="00C759FE">
          <w:rPr>
            <w:rFonts w:ascii="TH SarabunPSK" w:hAnsi="TH SarabunPSK" w:cs="TH SarabunPSK"/>
            <w:sz w:val="32"/>
            <w:szCs w:val="32"/>
          </w:rPr>
          <w:delText>-24</w:delText>
        </w:r>
      </w:del>
      <w:r w:rsidR="003D4062">
        <w:rPr>
          <w:rFonts w:ascii="TH SarabunPSK" w:hAnsi="TH SarabunPSK" w:cs="TH SarabunPSK"/>
          <w:sz w:val="32"/>
          <w:szCs w:val="32"/>
        </w:rPr>
        <w:t xml:space="preserve"> hours</w:t>
      </w:r>
    </w:p>
    <w:p w14:paraId="73DD1586" w14:textId="77777777" w:rsidR="00CB2CDF" w:rsidRPr="00CB2CDF" w:rsidRDefault="00CB2CDF" w:rsidP="00CB2CD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7FC771F2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streak plate</w:t>
      </w:r>
    </w:p>
    <w:p w14:paraId="2E7DED5A" w14:textId="2D02517A" w:rsidR="009F37F2" w:rsidRDefault="00B72115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F37F2">
        <w:rPr>
          <w:rFonts w:ascii="TH SarabunPSK" w:hAnsi="TH SarabunPSK" w:cs="TH SarabunPSK"/>
          <w:sz w:val="32"/>
          <w:szCs w:val="32"/>
        </w:rPr>
        <w:t>[</w:t>
      </w:r>
      <w:r w:rsidR="00211370">
        <w:rPr>
          <w:rFonts w:ascii="TH SarabunPSK" w:hAnsi="TH SarabunPSK" w:cs="TH SarabunPSK"/>
          <w:sz w:val="32"/>
          <w:szCs w:val="32"/>
        </w:rPr>
        <w:t>well</w:t>
      </w:r>
      <w:r w:rsidR="009F37F2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9F37F2">
        <w:rPr>
          <w:rFonts w:ascii="TH SarabunPSK" w:hAnsi="TH SarabunPSK" w:cs="TH SarabunPSK"/>
          <w:sz w:val="32"/>
          <w:szCs w:val="32"/>
        </w:rPr>
        <w:t xml:space="preserve"> sample from 5.</w:t>
      </w:r>
      <w:r w:rsidR="00BA3FD7">
        <w:rPr>
          <w:rFonts w:ascii="TH SarabunPSK" w:hAnsi="TH SarabunPSK" w:cs="TH SarabunPSK"/>
          <w:sz w:val="32"/>
          <w:szCs w:val="32"/>
        </w:rPr>
        <w:t>2</w:t>
      </w:r>
      <w:r w:rsidR="009F37F2">
        <w:rPr>
          <w:rFonts w:ascii="TH SarabunPSK" w:hAnsi="TH SarabunPSK" w:cs="TH SarabunPSK"/>
          <w:sz w:val="32"/>
          <w:szCs w:val="32"/>
        </w:rPr>
        <w:t xml:space="preserve"> after incubation</w:t>
      </w:r>
      <w:r>
        <w:rPr>
          <w:rFonts w:ascii="TH SarabunPSK" w:hAnsi="TH SarabunPSK" w:cs="TH SarabunPSK"/>
          <w:sz w:val="32"/>
          <w:szCs w:val="32"/>
        </w:rPr>
        <w:t xml:space="preserve"> completed</w:t>
      </w:r>
      <w:r w:rsidR="009F37F2">
        <w:rPr>
          <w:rFonts w:ascii="TH SarabunPSK" w:hAnsi="TH SarabunPSK" w:cs="TH SarabunPSK"/>
          <w:sz w:val="32"/>
          <w:szCs w:val="32"/>
        </w:rPr>
        <w:t>]</w:t>
      </w:r>
    </w:p>
    <w:p w14:paraId="0EDF38ED" w14:textId="18D5D477" w:rsidR="00B72115" w:rsidRDefault="00507CFA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E487F">
        <w:rPr>
          <w:rFonts w:ascii="TH SarabunPSK" w:hAnsi="TH SarabunPSK" w:cs="TH SarabunPSK"/>
          <w:sz w:val="32"/>
          <w:szCs w:val="32"/>
        </w:rPr>
        <w:t xml:space="preserve">Streak </w:t>
      </w:r>
      <w:r w:rsidR="00552BB3">
        <w:rPr>
          <w:rFonts w:ascii="TH SarabunPSK" w:hAnsi="TH SarabunPSK" w:cs="TH SarabunPSK"/>
          <w:sz w:val="32"/>
          <w:szCs w:val="32"/>
        </w:rPr>
        <w:t xml:space="preserve">mixture from 5.3.1 </w:t>
      </w:r>
      <w:r w:rsidR="00404B85">
        <w:rPr>
          <w:rFonts w:ascii="TH SarabunPSK" w:hAnsi="TH SarabunPSK" w:cs="TH SarabunPSK"/>
          <w:sz w:val="32"/>
          <w:szCs w:val="32"/>
        </w:rPr>
        <w:t>on sur</w:t>
      </w:r>
      <w:r w:rsidR="006C3EE8">
        <w:rPr>
          <w:rFonts w:ascii="TH SarabunPSK" w:hAnsi="TH SarabunPSK" w:cs="TH SarabunPSK"/>
          <w:sz w:val="32"/>
          <w:szCs w:val="32"/>
        </w:rPr>
        <w:t>face of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  <w:r w:rsidR="00D11607">
        <w:rPr>
          <w:rFonts w:ascii="TH SarabunPSK" w:hAnsi="TH SarabunPSK" w:cs="TH SarabunPSK"/>
          <w:sz w:val="28"/>
        </w:rPr>
        <w:t>Cetrimide agar</w:t>
      </w:r>
      <w:r w:rsidR="002154E0">
        <w:rPr>
          <w:rFonts w:ascii="TH SarabunPSK" w:hAnsi="TH SarabunPSK" w:cs="TH SarabunPSK"/>
          <w:sz w:val="28"/>
        </w:rPr>
        <w:t xml:space="preserve"> </w:t>
      </w:r>
      <w:r w:rsidR="007214A8">
        <w:rPr>
          <w:rFonts w:ascii="TH SarabunPSK" w:hAnsi="TH SarabunPSK" w:cs="TH SarabunPSK"/>
          <w:sz w:val="28"/>
        </w:rPr>
        <w:t>(</w:t>
      </w:r>
      <w:r w:rsidR="00D11607">
        <w:rPr>
          <w:rFonts w:ascii="TH SarabunPSK" w:hAnsi="TH SarabunPSK" w:cs="TH SarabunPSK"/>
          <w:sz w:val="28"/>
        </w:rPr>
        <w:t>CT</w:t>
      </w:r>
      <w:r w:rsidR="007214A8">
        <w:rPr>
          <w:rFonts w:ascii="TH SarabunPSK" w:hAnsi="TH SarabunPSK" w:cs="TH SarabunPSK"/>
          <w:sz w:val="28"/>
        </w:rPr>
        <w:t>)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  <w:r w:rsidR="006C3EE8">
        <w:rPr>
          <w:rFonts w:ascii="TH SarabunPSK" w:hAnsi="TH SarabunPSK" w:cs="TH SarabunPSK"/>
          <w:sz w:val="32"/>
          <w:szCs w:val="32"/>
        </w:rPr>
        <w:t>plate</w:t>
      </w:r>
    </w:p>
    <w:p w14:paraId="6FA2DBF2" w14:textId="1B6A0506" w:rsidR="004957C2" w:rsidRPr="004964D9" w:rsidRDefault="004957C2" w:rsidP="004964D9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Incubate the </w:t>
      </w:r>
      <w:r w:rsidR="00211370">
        <w:rPr>
          <w:rFonts w:ascii="TH SarabunPSK" w:hAnsi="TH SarabunPSK" w:cs="TH SarabunPSK"/>
          <w:sz w:val="32"/>
          <w:szCs w:val="32"/>
        </w:rPr>
        <w:t>plate</w:t>
      </w:r>
      <w:r w:rsidR="004964D9">
        <w:rPr>
          <w:rFonts w:ascii="TH SarabunPSK" w:hAnsi="TH SarabunPSK" w:cs="TH SarabunPSK"/>
          <w:sz w:val="32"/>
          <w:szCs w:val="32"/>
        </w:rPr>
        <w:t xml:space="preserve"> 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proofErr w:type="spellStart"/>
      <w:r w:rsidR="004964D9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18</w:t>
      </w:r>
      <w:del w:id="29" w:author="Oat ." w:date="2024-09-26T15:26:00Z" w16du:dateUtc="2024-09-26T08:26:00Z">
        <w:r w:rsidR="004964D9" w:rsidRPr="00B6140D" w:rsidDel="00C759FE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4964D9" w:rsidRPr="00B6140D" w:rsidDel="00C759FE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</w:p>
    <w:p w14:paraId="600FA7B6" w14:textId="77777777" w:rsidR="003A40E7" w:rsidRDefault="003A40E7" w:rsidP="00770C36">
      <w:pPr>
        <w:rPr>
          <w:rFonts w:ascii="TH SarabunPSK" w:hAnsi="TH SarabunPSK" w:cs="TH SarabunPSK"/>
          <w:noProof/>
          <w:sz w:val="32"/>
          <w:szCs w:val="32"/>
        </w:rPr>
      </w:pPr>
    </w:p>
    <w:p w14:paraId="19D006D1" w14:textId="7B8CB52E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D669F45" wp14:editId="3F17C53A">
                <wp:extent cx="6516370" cy="6039134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0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06ACEE8E" w:rsidR="00790DE3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2A974E4E" w14:textId="77777777" w:rsidR="00790DE3" w:rsidRDefault="00790DE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143C0D55" w:rsidR="002C36E6" w:rsidRDefault="006D07CB" w:rsidP="00017E06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1 g or 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68945900" name="Group 1968945900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16" name="Rectangle: Top Corners Rounded 216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Oval 217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: Top Corners Rounded 232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4739928" name="Group 1334739928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357939232" name="Rectangle: Top Corners Rounded 357939232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20619" name="Oval 53520619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291564" name="Rectangle: Top Corners Rounded 1058291564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77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99B9" w14:textId="040FAB81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0" w:author="Oat ." w:date="2024-09-26T15:27:00Z" w16du:dateUtc="2024-09-26T08:27:00Z">
                                <w:r w:rsidRPr="000E1A0A"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53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B2F79" w14:textId="63316669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503667" y="113483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9" idx="2"/>
                          <a:endCxn id="100" idx="2"/>
                        </wps:cNvCnPr>
                        <wps:spPr>
                          <a:xfrm>
                            <a:off x="2503667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9" idx="6"/>
                          <a:endCxn id="100" idx="6"/>
                        </wps:cNvCnPr>
                        <wps:spPr>
                          <a:xfrm>
                            <a:off x="3117803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503667" y="104450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52"/>
                        <wps:cNvSpPr txBox="1"/>
                        <wps:spPr>
                          <a:xfrm>
                            <a:off x="2297229" y="1423866"/>
                            <a:ext cx="101291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9D905" w14:textId="7389BF1D" w:rsidR="00B0691F" w:rsidRDefault="006A1A0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Cetrimide</w:t>
                              </w:r>
                              <w:r w:rsid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agar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CT</w:t>
                              </w:r>
                              <w:r w:rsid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)</w:t>
                              </w:r>
                            </w:p>
                            <w:p w14:paraId="26779D30" w14:textId="7777777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511148" y="81492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 rot="19009424">
                            <a:off x="2450862" y="72550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H="1">
                            <a:off x="2840241" y="115609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52"/>
                        <wps:cNvSpPr txBox="1"/>
                        <wps:spPr>
                          <a:xfrm>
                            <a:off x="4990959" y="5734956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4C049" w14:textId="60A86B41" w:rsidR="0047390B" w:rsidRDefault="0047390B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2028180" y="1115699"/>
                            <a:ext cx="3279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D3CAA4" w14:textId="4FBFD3B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2711C5C1" w14:textId="7777777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52"/>
                        <wps:cNvSpPr txBox="1"/>
                        <wps:spPr>
                          <a:xfrm>
                            <a:off x="3404621" y="1167495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1F085" w14:textId="1E3406E0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1" w:author="Oat ." w:date="2024-09-26T15:27:00Z" w16du:dateUtc="2024-09-26T08:27:00Z">
                                <w:r w:rsidRPr="000E1A0A"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52"/>
                        <wps:cNvSpPr txBox="1"/>
                        <wps:spPr>
                          <a:xfrm>
                            <a:off x="3411118" y="92971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4D6BD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52"/>
                        <wps:cNvSpPr txBox="1"/>
                        <wps:spPr>
                          <a:xfrm>
                            <a:off x="3816142" y="1436098"/>
                            <a:ext cx="794690" cy="7818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9EACAA" w14:textId="11EB8AFA" w:rsidR="0008207A" w:rsidRDefault="0008207A" w:rsidP="009F713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52"/>
                        <wps:cNvSpPr txBox="1"/>
                        <wps:spPr>
                          <a:xfrm>
                            <a:off x="4073149" y="3259303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DB7C18" w14:textId="1BC6F906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463492CA" w14:textId="77777777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/>
                        <wps:spPr>
                          <a:xfrm rot="16200000" flipH="1">
                            <a:off x="2159662" y="2296140"/>
                            <a:ext cx="4549522" cy="2226783"/>
                          </a:xfrm>
                          <a:prstGeom prst="bentConnector3">
                            <a:avLst>
                              <a:gd name="adj1" fmla="val -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Text Box 152"/>
                        <wps:cNvSpPr txBox="1"/>
                        <wps:spPr>
                          <a:xfrm>
                            <a:off x="4434747" y="963541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C6181" w14:textId="7351D299" w:rsidR="006F60A6" w:rsidRPr="0031714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No colony</w:t>
                              </w:r>
                              <w:r w:rsidR="00925A9A"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growth</w:t>
                              </w: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 xml:space="preserve"> found</w:t>
                              </w:r>
                            </w:p>
                            <w:p w14:paraId="1BF59DAF" w14:textId="77777777" w:rsidR="006F60A6" w:rsidRPr="0031714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4459366" y="223383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>
                            <a:off x="4460285" y="3444409"/>
                            <a:ext cx="1" cy="542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52"/>
                        <wps:cNvSpPr txBox="1"/>
                        <wps:spPr>
                          <a:xfrm>
                            <a:off x="4037641" y="4021245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2D1EBB" w14:textId="5355E080" w:rsidR="009A4099" w:rsidRDefault="009A409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</w:t>
                              </w:r>
                              <w:r w:rsidR="00AD403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) </w:t>
                              </w:r>
                              <w:r w:rsidR="00AD403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rods</w:t>
                              </w:r>
                            </w:p>
                            <w:p w14:paraId="5F00E7CA" w14:textId="77777777" w:rsidR="009A4099" w:rsidRDefault="009A409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461807" y="3692020"/>
                            <a:ext cx="1080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 Box 152"/>
                        <wps:cNvSpPr txBox="1"/>
                        <wps:spPr>
                          <a:xfrm>
                            <a:off x="1848849" y="5665134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797C91" w14:textId="743886A5" w:rsidR="00650C83" w:rsidRDefault="00650C83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2418193" y="5218584"/>
                            <a:ext cx="0" cy="405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152"/>
                        <wps:cNvSpPr txBox="1"/>
                        <wps:spPr>
                          <a:xfrm>
                            <a:off x="4610832" y="3675427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7AF05C" w14:textId="50A87122" w:rsidR="00BE6CA9" w:rsidRPr="00317146" w:rsidRDefault="00BE6CA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No Gram (</w:t>
                              </w:r>
                              <w:r w:rsidR="00AD403B"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="00AD403B"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rods</w:t>
                              </w:r>
                            </w:p>
                            <w:p w14:paraId="7363D0EF" w14:textId="77777777" w:rsidR="00BE6CA9" w:rsidRPr="00317146" w:rsidRDefault="00BE6CA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152"/>
                        <wps:cNvSpPr txBox="1"/>
                        <wps:spPr>
                          <a:xfrm>
                            <a:off x="2405856" y="5300122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DF259" w14:textId="4BEE033F" w:rsidR="001E0386" w:rsidRPr="000E1A0A" w:rsidRDefault="001E038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152"/>
                        <wps:cNvSpPr txBox="1"/>
                        <wps:spPr>
                          <a:xfrm>
                            <a:off x="3596508" y="5128460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A66B9" w14:textId="28621DF6" w:rsidR="001E0386" w:rsidRPr="00AF25A3" w:rsidRDefault="00AF25A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</w:t>
                              </w:r>
                              <w:r w:rsidR="001E0386"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o</w:t>
                              </w: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 xml:space="preserve">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>
                          <a:endCxn id="181" idx="0"/>
                        </wps:cNvCnPr>
                        <wps:spPr>
                          <a:xfrm>
                            <a:off x="4213487" y="1134744"/>
                            <a:ext cx="0" cy="301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52"/>
                        <wps:cNvSpPr txBox="1"/>
                        <wps:spPr>
                          <a:xfrm>
                            <a:off x="4161206" y="1201145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91D30" w14:textId="79AB6E4C" w:rsidR="00925A9A" w:rsidRPr="00317146" w:rsidRDefault="00925A9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Growth found</w:t>
                              </w:r>
                            </w:p>
                            <w:p w14:paraId="69B1799A" w14:textId="77777777" w:rsidR="00925A9A" w:rsidRPr="00317146" w:rsidRDefault="00925A9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529891" y="304082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48" idx="2"/>
                          <a:endCxn id="145" idx="2"/>
                        </wps:cNvCnPr>
                        <wps:spPr>
                          <a:xfrm>
                            <a:off x="1529891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148" idx="6"/>
                          <a:endCxn id="145" idx="6"/>
                        </wps:cNvCnPr>
                        <wps:spPr>
                          <a:xfrm>
                            <a:off x="2144027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Oval 148"/>
                        <wps:cNvSpPr/>
                        <wps:spPr>
                          <a:xfrm>
                            <a:off x="1529891" y="295049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52"/>
                        <wps:cNvSpPr txBox="1"/>
                        <wps:spPr>
                          <a:xfrm>
                            <a:off x="1323453" y="3329830"/>
                            <a:ext cx="1012911" cy="375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DE005" w14:textId="015ACDBA" w:rsidR="00323363" w:rsidRDefault="00BA4A75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Ps</w:t>
                              </w:r>
                              <w:r w:rsidR="006C196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eu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domonas agar for</w:t>
                              </w:r>
                              <w:r w:rsidR="006C196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6C196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fluorescin</w:t>
                              </w:r>
                              <w:proofErr w:type="spellEnd"/>
                            </w:p>
                            <w:p w14:paraId="37D7F636" w14:textId="1393115E" w:rsidR="00323363" w:rsidRDefault="00323363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1537372" y="272091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 rot="19009424">
                            <a:off x="1477086" y="263149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 flipH="1">
                            <a:off x="1866465" y="306208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2840241" y="304080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Connector 187"/>
                        <wps:cNvCnPr>
                          <a:stCxn id="191" idx="2"/>
                          <a:endCxn id="184" idx="2"/>
                        </wps:cNvCnPr>
                        <wps:spPr>
                          <a:xfrm>
                            <a:off x="2840241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stCxn id="191" idx="6"/>
                          <a:endCxn id="184" idx="6"/>
                        </wps:cNvCnPr>
                        <wps:spPr>
                          <a:xfrm>
                            <a:off x="3454377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Oval 191"/>
                        <wps:cNvSpPr/>
                        <wps:spPr>
                          <a:xfrm>
                            <a:off x="2840241" y="295048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2847722" y="272090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 rot="19009424">
                            <a:off x="2787436" y="263147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 flipH="1">
                            <a:off x="3176815" y="306206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152"/>
                        <wps:cNvSpPr txBox="1"/>
                        <wps:spPr>
                          <a:xfrm>
                            <a:off x="2632498" y="3334516"/>
                            <a:ext cx="1012911" cy="435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DE32E5" w14:textId="3FE235F0" w:rsidR="006C1969" w:rsidRDefault="006C1969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Pseudomonas agar for </w:t>
                              </w:r>
                              <w:proofErr w:type="spellStart"/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pyo</w:t>
                              </w:r>
                              <w:r w:rsidR="003A40E7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cynin</w:t>
                              </w:r>
                              <w:proofErr w:type="spellEnd"/>
                            </w:p>
                            <w:p w14:paraId="2C532201" w14:textId="77777777" w:rsidR="006C1969" w:rsidRDefault="006C1969" w:rsidP="006C1969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/>
                        <wps:spPr>
                          <a:xfrm rot="10800000" flipV="1">
                            <a:off x="1848850" y="2440359"/>
                            <a:ext cx="2123449" cy="450673"/>
                          </a:xfrm>
                          <a:prstGeom prst="bentConnector3">
                            <a:avLst>
                              <a:gd name="adj1" fmla="val 100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3972298" y="2244436"/>
                            <a:ext cx="0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200400" y="2440360"/>
                            <a:ext cx="0" cy="380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1848849" y="3782243"/>
                            <a:ext cx="0" cy="492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3188056" y="3782243"/>
                            <a:ext cx="0" cy="492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152"/>
                        <wps:cNvSpPr txBox="1"/>
                        <wps:spPr>
                          <a:xfrm>
                            <a:off x="1806454" y="3808815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A204E8" w14:textId="77777777" w:rsidR="002B3C13" w:rsidRPr="000E1A0A" w:rsidRDefault="002B3C1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52"/>
                        <wps:cNvSpPr txBox="1"/>
                        <wps:spPr>
                          <a:xfrm>
                            <a:off x="3152252" y="3813150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835DE" w14:textId="77777777" w:rsidR="002B3C13" w:rsidRPr="000E1A0A" w:rsidRDefault="002B3C1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52"/>
                        <wps:cNvSpPr txBox="1"/>
                        <wps:spPr>
                          <a:xfrm>
                            <a:off x="1801652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C3229" w14:textId="49712C3F" w:rsidR="00316149" w:rsidRPr="000E1A0A" w:rsidRDefault="0031614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del w:id="32" w:author="Oat ." w:date="2024-09-26T15:27:00Z" w16du:dateUtc="2024-09-26T08:27:00Z">
                                <w:r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≥</w:delText>
                                </w:r>
                              </w:del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52"/>
                        <wps:cNvSpPr txBox="1"/>
                        <wps:spPr>
                          <a:xfrm>
                            <a:off x="3143563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20975" w14:textId="77777777" w:rsidR="00316149" w:rsidRPr="000E1A0A" w:rsidRDefault="0031614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del w:id="33" w:author="Oat ." w:date="2024-09-26T15:27:00Z" w16du:dateUtc="2024-09-26T08:27:00Z">
                                <w:r w:rsidDel="00C759FE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≥</w:delText>
                                </w:r>
                              </w:del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152"/>
                        <wps:cNvSpPr txBox="1"/>
                        <wps:spPr>
                          <a:xfrm>
                            <a:off x="1285110" y="3813151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0F2B4" w14:textId="605BDFA3" w:rsidR="00167B9D" w:rsidRPr="003F363D" w:rsidRDefault="00167B9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 w:rsid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 w:rsid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4A2B9046" w14:textId="77777777" w:rsidR="00167B9D" w:rsidRPr="003F363D" w:rsidRDefault="00167B9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152"/>
                        <wps:cNvSpPr txBox="1"/>
                        <wps:spPr>
                          <a:xfrm>
                            <a:off x="2602810" y="3808815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C60227" w14:textId="77777777" w:rsidR="003F363D" w:rsidRPr="003F363D" w:rsidRDefault="003F363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264D796C" w14:textId="77777777" w:rsidR="003F363D" w:rsidRPr="003F363D" w:rsidRDefault="003F363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52"/>
                        <wps:cNvSpPr txBox="1"/>
                        <wps:spPr>
                          <a:xfrm>
                            <a:off x="1373471" y="4300655"/>
                            <a:ext cx="2206940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95FEDE" w14:textId="37BD9623" w:rsidR="004078EC" w:rsidRDefault="004078EC" w:rsidP="004078EC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Observe under UV light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152"/>
                        <wps:cNvSpPr txBox="1"/>
                        <wps:spPr>
                          <a:xfrm>
                            <a:off x="1768268" y="5044061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54B752" w14:textId="7CC96BF6" w:rsidR="003A6EDF" w:rsidRDefault="003A6EDF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Is </w:t>
                              </w:r>
                              <w:r w:rsidR="00345302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pigment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2421815" y="4518530"/>
                            <a:ext cx="0" cy="49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/>
                        <wps:spPr>
                          <a:xfrm rot="10800000" flipV="1">
                            <a:off x="2660074" y="4756030"/>
                            <a:ext cx="1762099" cy="261255"/>
                          </a:xfrm>
                          <a:prstGeom prst="bentConnector3">
                            <a:avLst>
                              <a:gd name="adj1" fmla="val 99871"/>
                            </a:avLst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459184" y="4245429"/>
                            <a:ext cx="0" cy="510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3060020" y="5151928"/>
                            <a:ext cx="2493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845345" name="Arrow: Down 275845345"/>
                        <wps:cNvSpPr/>
                        <wps:spPr>
                          <a:xfrm>
                            <a:off x="898501" y="501309"/>
                            <a:ext cx="105410" cy="202565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211680" name="Text Box 152"/>
                        <wps:cNvSpPr txBox="1"/>
                        <wps:spPr>
                          <a:xfrm>
                            <a:off x="952476" y="470194"/>
                            <a:ext cx="80454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874A8" w14:textId="77777777" w:rsidR="00C759FE" w:rsidRDefault="00C759FE" w:rsidP="00C759FE">
                              <w:pPr>
                                <w:spacing w:line="252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3565927" name="Picture 1193565927"/>
                          <pic:cNvPicPr/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6136" y="211114"/>
                            <a:ext cx="259080" cy="25781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513.1pt;height:475.5pt;mso-position-horizontal-relative:char;mso-position-vertical-relative:line" coordsize="65163,60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63;height:6038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28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06ACEE8E" w:rsidR="00790DE3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2A974E4E" w14:textId="77777777" w:rsidR="00790DE3" w:rsidRDefault="00790DE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7" o:spid="_x0000_s1029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30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143C0D55" w:rsidR="002C36E6" w:rsidRDefault="006D07CB" w:rsidP="00017E06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1 g or 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or amount eq. to 1g</w:t>
                        </w:r>
                      </w:p>
                    </w:txbxContent>
                  </v:textbox>
                </v:shape>
                <v:shape id="Text Box 152" o:spid="_x0000_s1031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32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group id="Group 1968945900" o:spid="_x0000_s1033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">
                  <v:shape id="Rectangle: Top Corners Rounded 216" o:spid="_x0000_s1034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7" o:spid="_x0000_s1035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232" o:spid="_x0000_s1036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34739928" o:spid="_x0000_s1037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">
                  <v:shape id="Rectangle: Top Corners Rounded 357939232" o:spid="_x0000_s1038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53520619" o:spid="_x0000_s1039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058291564" o:spid="_x0000_s1040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41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" filled="f" stroked="f" strokeweight=".5pt">
                  <v:textbox inset=",0">
                    <w:txbxContent>
                      <w:p w14:paraId="36E099B9" w14:textId="040FAB81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4" w:author="Oat ." w:date="2024-09-26T15:27:00Z" w16du:dateUtc="2024-09-26T08:27:00Z">
                          <w:r w:rsidRPr="000E1A0A"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2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" filled="f" stroked="f" strokeweight=".5pt">
                  <v:textbox inset=",0">
                    <w:txbxContent>
                      <w:p w14:paraId="60DB2F79" w14:textId="63316669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100" o:spid="_x0000_s1043" style="position:absolute;left:25036;top:1134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" fillcolor="#fff2cc [663]" strokecolor="#44546a [3215]" strokeweight="1pt">
                  <v:fill opacity="39321f"/>
                  <v:stroke joinstyle="miter"/>
                </v:oval>
                <v:line id="Straight Connector 11" o:spid="_x0000_s1044" style="position:absolute;visibility:visible;mso-wrap-style:square" from="25036,11831" to="25036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" strokecolor="#44546a [3215]" strokeweight="1pt">
                  <v:stroke joinstyle="miter"/>
                </v:line>
                <v:line id="Straight Connector 102" o:spid="_x0000_s1045" style="position:absolute;visibility:visible;mso-wrap-style:square" from="31178,11831" to="31178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" strokecolor="#44546a [3215]" strokeweight="1pt">
                  <v:stroke joinstyle="miter"/>
                </v:line>
                <v:oval id="Oval 9" o:spid="_x0000_s1046" style="position:absolute;left:25036;top:10445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" filled="f" strokecolor="#44546a [3215]" strokeweight="1pt">
                  <v:stroke joinstyle="miter"/>
                </v:oval>
                <v:shape id="Text Box 152" o:spid="_x0000_s1047" type="#_x0000_t202" style="position:absolute;left:22972;top:14238;width:1012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" fillcolor="white [3201]" stroked="f" strokeweight=".5pt">
                  <v:textbox inset=",0">
                    <w:txbxContent>
                      <w:p w14:paraId="7E29D905" w14:textId="7389BF1D" w:rsidR="00B0691F" w:rsidRDefault="006A1A0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Cetrimide</w:t>
                        </w:r>
                        <w:r w:rsid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agar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CT</w:t>
                        </w:r>
                        <w:r w:rsid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)</w:t>
                        </w:r>
                      </w:p>
                      <w:p w14:paraId="26779D30" w14:textId="7777777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2" o:spid="_x0000_s1048" style="position:absolute;visibility:visible;mso-wrap-style:square" from="25111,8149" to="28514,1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" strokecolor="#747070 [1614]" strokeweight=".5pt">
                  <v:stroke joinstyle="miter"/>
                </v:line>
                <v:rect id="Rectangle 13" o:spid="_x0000_s1049" style="position:absolute;left:24508;top:7255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" fillcolor="#404040 [2429]" stroked="f" strokeweight="1pt"/>
                <v:oval id="Oval 14" o:spid="_x0000_s1050" style="position:absolute;left:28402;top:1156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" filled="f" strokecolor="#44546a [3215]" strokeweight=".5pt">
                  <v:stroke joinstyle="miter"/>
                </v:oval>
                <v:shape id="Text Box 152" o:spid="_x0000_s1051" type="#_x0000_t202" style="position:absolute;left:49909;top:57349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" fillcolor="#e2efd9 [665]" stroked="f" strokeweight=".5pt">
                  <v:textbox inset=",0">
                    <w:txbxContent>
                      <w:p w14:paraId="4394C049" w14:textId="60A86B41" w:rsidR="0047390B" w:rsidRDefault="0047390B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149" o:spid="_x0000_s1052" type="#_x0000_t32" style="position:absolute;left:20281;top:11156;width:3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53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" fillcolor="white [3201]" stroked="f" strokeweight=".5pt">
                  <v:textbox inset=",0">
                    <w:txbxContent>
                      <w:p w14:paraId="1BD3CAA4" w14:textId="4FBFD3B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2711C5C1" w14:textId="7777777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4" type="#_x0000_t202" style="position:absolute;left:34046;top:11674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" filled="f" stroked="f" strokeweight=".5pt">
                  <v:textbox inset=",0">
                    <w:txbxContent>
                      <w:p w14:paraId="2021F085" w14:textId="1E3406E0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5" w:author="Oat ." w:date="2024-09-26T15:27:00Z" w16du:dateUtc="2024-09-26T08:27:00Z">
                          <w:r w:rsidRPr="000E1A0A"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5" type="#_x0000_t202" style="position:absolute;left:34111;top:9297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" filled="f" stroked="f" strokeweight=".5pt">
                  <v:textbox inset=",0">
                    <w:txbxContent>
                      <w:p w14:paraId="5114D6BD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56" type="#_x0000_t202" style="position:absolute;left:38161;top:14360;width:7947;height:7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" fillcolor="#d9e2f3 [660]" stroked="f" strokeweight=".5pt">
                  <v:textbox inset=",0">
                    <w:txbxContent>
                      <w:p w14:paraId="4C9EACAA" w14:textId="11EB8AFA" w:rsidR="0008207A" w:rsidRDefault="0008207A" w:rsidP="009F713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057" type="#_x0000_t202" style="position:absolute;left:40731;top:32593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" fillcolor="white [3201]" stroked="f" strokeweight=".5pt">
                  <v:textbox inset=",0">
                    <w:txbxContent>
                      <w:p w14:paraId="73DB7C18" w14:textId="1BC6F906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463492CA" w14:textId="77777777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58" type="#_x0000_t34" style="position:absolute;left:21596;top:22961;width:45495;height:222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" adj="-21" strokecolor="#4472c4 [3204]" strokeweight=".5pt">
                  <v:stroke endarrow="block"/>
                </v:shape>
                <v:shape id="Text Box 152" o:spid="_x0000_s1059" type="#_x0000_t202" style="position:absolute;left:44347;top:9635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" filled="f" stroked="f" strokeweight=".5pt">
                  <v:textbox inset=",0">
                    <w:txbxContent>
                      <w:p w14:paraId="7EBC6181" w14:textId="7351D299" w:rsidR="006F60A6" w:rsidRPr="0031714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No colony</w:t>
                        </w:r>
                        <w:r w:rsidR="00925A9A"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growth</w:t>
                        </w: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 xml:space="preserve"> found</w:t>
                        </w:r>
                      </w:p>
                      <w:p w14:paraId="1BF59DAF" w14:textId="77777777" w:rsidR="006F60A6" w:rsidRPr="0031714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85" o:spid="_x0000_s1060" type="#_x0000_t32" style="position:absolute;left:44593;top:22338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6" o:spid="_x0000_s1061" type="#_x0000_t32" style="position:absolute;left:44602;top:34444;width:0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62" type="#_x0000_t202" style="position:absolute;left:40376;top:4021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" fillcolor="white [3201]" stroked="f" strokeweight=".5pt">
                  <v:textbox inset=",0">
                    <w:txbxContent>
                      <w:p w14:paraId="752D1EBB" w14:textId="5355E080" w:rsidR="009A4099" w:rsidRDefault="009A409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</w:t>
                        </w:r>
                        <w:r w:rsidR="00AD403B">
                          <w:rPr>
                            <w:rFonts w:ascii="TH SarabunPSK" w:eastAsia="Calibri" w:hAnsi="TH SarabunPSK" w:cs="Cordia New"/>
                            <w:szCs w:val="22"/>
                          </w:rPr>
                          <w:t>-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) </w:t>
                        </w:r>
                        <w:r w:rsidR="00AD403B">
                          <w:rPr>
                            <w:rFonts w:ascii="TH SarabunPSK" w:eastAsia="Calibri" w:hAnsi="TH SarabunPSK" w:cs="Cordia New"/>
                            <w:szCs w:val="22"/>
                          </w:rPr>
                          <w:t>rods</w:t>
                        </w:r>
                      </w:p>
                      <w:p w14:paraId="5F00E7CA" w14:textId="77777777" w:rsidR="009A4099" w:rsidRDefault="009A409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0" o:spid="_x0000_s1063" style="position:absolute;visibility:visible;mso-wrap-style:square" from="44618,36920" to="55427,3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shape id="Text Box 152" o:spid="_x0000_s1064" type="#_x0000_t202" style="position:absolute;left:18488;top:566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" fillcolor="#f7caac [1301]" stroked="f" strokeweight=".5pt">
                  <v:textbox inset=",0">
                    <w:txbxContent>
                      <w:p w14:paraId="34797C91" w14:textId="743886A5" w:rsidR="00650C83" w:rsidRDefault="00650C83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Straight Arrow Connector 236" o:spid="_x0000_s1065" type="#_x0000_t32" style="position:absolute;left:24181;top:52185;width:0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Our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TfM+kI6O0PAAAA//8DAFBLAQItABQABgAIAAAAIQDb4fbL7gAAAIUBAAATAAAAAAAAAAAA&#10;AAAAAAAAAABbQ29udGVudF9UeXBlc10ueG1sUEsBAi0AFAAGAAgAAAAhAFr0LFu/AAAAFQEAAAsA&#10;AAAAAAAAAAAAAAAAHwEAAF9yZWxzLy5yZWxzUEsBAi0AFAAGAAgAAAAhAGBs66v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66" type="#_x0000_t202" style="position:absolute;left:46108;top:36754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NM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tnJEjoNd/AAAA//8DAFBLAQItABQABgAIAAAAIQDb4fbL7gAAAIUBAAATAAAAAAAAAAAAAAAA&#10;AAAAAABbQ29udGVudF9UeXBlc10ueG1sUEsBAi0AFAAGAAgAAAAhAFr0LFu/AAAAFQEAAAsAAAAA&#10;AAAAAAAAAAAAHwEAAF9yZWxzLy5yZWxzUEsBAi0AFAAGAAgAAAAhAOyEA0zBAAAA3AAAAA8AAAAA&#10;AAAAAAAAAAAABwIAAGRycy9kb3ducmV2LnhtbFBLBQYAAAAAAwADALcAAAD1AgAAAAA=&#10;" filled="f" stroked="f" strokeweight=".5pt">
                  <v:textbox inset=",0">
                    <w:txbxContent>
                      <w:p w14:paraId="5C7AF05C" w14:textId="50A87122" w:rsidR="00BE6CA9" w:rsidRPr="00317146" w:rsidRDefault="00BE6CA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No Gram (</w:t>
                        </w:r>
                        <w:r w:rsidR="00AD403B"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-</w:t>
                        </w: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) </w:t>
                        </w:r>
                        <w:r w:rsidR="00AD403B"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rods</w:t>
                        </w:r>
                      </w:p>
                      <w:p w14:paraId="7363D0EF" w14:textId="77777777" w:rsidR="00BE6CA9" w:rsidRPr="00317146" w:rsidRDefault="00BE6CA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67" type="#_x0000_t202" style="position:absolute;left:24058;top:53001;width:7228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" filled="f" stroked="f" strokeweight=".5pt">
                  <v:textbox inset=",0">
                    <w:txbxContent>
                      <w:p w14:paraId="7A6DF259" w14:textId="4BEE033F" w:rsidR="001E0386" w:rsidRPr="000E1A0A" w:rsidRDefault="001E038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68" type="#_x0000_t202" style="position:absolute;left:35965;top:51284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" filled="f" stroked="f" strokeweight=".5pt">
                  <v:textbox inset=",0">
                    <w:txbxContent>
                      <w:p w14:paraId="652A66B9" w14:textId="28621DF6" w:rsidR="001E0386" w:rsidRPr="00AF25A3" w:rsidRDefault="00AF25A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</w:t>
                        </w:r>
                        <w:r w:rsidR="001E0386"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o</w:t>
                        </w: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 xml:space="preserve"> any degree observed</w:t>
                        </w:r>
                      </w:p>
                    </w:txbxContent>
                  </v:textbox>
                </v:shape>
                <v:shape id="Straight Arrow Connector 142" o:spid="_x0000_s1069" type="#_x0000_t32" style="position:absolute;left:42134;top:11347;width:0;height:3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70" type="#_x0000_t202" style="position:absolute;left:41612;top:120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" filled="f" stroked="f" strokeweight=".5pt">
                  <v:textbox inset=",0">
                    <w:txbxContent>
                      <w:p w14:paraId="25091D30" w14:textId="79AB6E4C" w:rsidR="00925A9A" w:rsidRPr="00317146" w:rsidRDefault="00925A9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Growth found</w:t>
                        </w:r>
                      </w:p>
                      <w:p w14:paraId="69B1799A" w14:textId="77777777" w:rsidR="00925A9A" w:rsidRPr="00317146" w:rsidRDefault="00925A9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oval id="Oval 145" o:spid="_x0000_s1071" style="position:absolute;left:15298;top:304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" fillcolor="#dbdbdb [1302]" strokecolor="#44546a [3215]" strokeweight="1pt">
                  <v:fill opacity="39321f"/>
                  <v:stroke joinstyle="miter"/>
                </v:oval>
                <v:line id="Straight Connector 146" o:spid="_x0000_s1072" style="position:absolute;visibility:visible;mso-wrap-style:square" from="15298,30891" to="15298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" strokecolor="#44546a [3215]" strokeweight="1pt">
                  <v:stroke joinstyle="miter"/>
                </v:line>
                <v:line id="Straight Connector 147" o:spid="_x0000_s1073" style="position:absolute;visibility:visible;mso-wrap-style:square" from="21440,30891" to="2144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" strokecolor="#44546a [3215]" strokeweight="1pt">
                  <v:stroke joinstyle="miter"/>
                </v:line>
                <v:oval id="Oval 148" o:spid="_x0000_s1074" style="position:absolute;left:15298;top:2950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" filled="f" strokecolor="#44546a [3215]" strokeweight="1pt">
                  <v:stroke joinstyle="miter"/>
                </v:oval>
                <v:shape id="Text Box 152" o:spid="_x0000_s1075" type="#_x0000_t202" style="position:absolute;left:13234;top:33298;width:1012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" fillcolor="white [3201]" stroked="f" strokeweight=".5pt">
                  <v:textbox inset=",0">
                    <w:txbxContent>
                      <w:p w14:paraId="228DE005" w14:textId="015ACDBA" w:rsidR="00323363" w:rsidRDefault="00BA4A75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Ps</w:t>
                        </w:r>
                        <w:r w:rsidR="006C196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eu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domonas agar for</w:t>
                        </w:r>
                        <w:r w:rsidR="006C196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</w:t>
                        </w:r>
                        <w:proofErr w:type="spellStart"/>
                        <w:r w:rsidR="006C196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fluorescin</w:t>
                        </w:r>
                        <w:proofErr w:type="spellEnd"/>
                      </w:p>
                      <w:p w14:paraId="37D7F636" w14:textId="1393115E" w:rsidR="00323363" w:rsidRDefault="00323363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line id="Straight Connector 166" o:spid="_x0000_s1076" style="position:absolute;visibility:visible;mso-wrap-style:square" from="15373,27209" to="18777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" strokecolor="#747070 [1614]" strokeweight=".5pt">
                  <v:stroke joinstyle="miter"/>
                </v:line>
                <v:rect id="Rectangle 169" o:spid="_x0000_s1077" style="position:absolute;left:14770;top:26314;width:512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" fillcolor="#404040 [2429]" stroked="f" strokeweight="1pt"/>
                <v:oval id="Oval 174" o:spid="_x0000_s1078" style="position:absolute;left:18664;top:3062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" filled="f" strokecolor="#44546a [3215]" strokeweight=".5pt">
                  <v:stroke joinstyle="miter"/>
                </v:oval>
                <v:oval id="Oval 184" o:spid="_x0000_s1079" style="position:absolute;left:28402;top:30408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" fillcolor="#fff2cc [663]" strokecolor="#44546a [3215]" strokeweight="1pt">
                  <v:fill opacity="39321f"/>
                  <v:stroke joinstyle="miter"/>
                </v:oval>
                <v:line id="Straight Connector 187" o:spid="_x0000_s1080" style="position:absolute;visibility:visible;mso-wrap-style:square" from="28402,30891" to="28402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" strokecolor="#44546a [3215]" strokeweight="1pt">
                  <v:stroke joinstyle="miter"/>
                </v:line>
                <v:line id="Straight Connector 189" o:spid="_x0000_s1081" style="position:absolute;visibility:visible;mso-wrap-style:square" from="34543,30891" to="3454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" strokecolor="#44546a [3215]" strokeweight="1pt">
                  <v:stroke joinstyle="miter"/>
                </v:line>
                <v:oval id="Oval 191" o:spid="_x0000_s1082" style="position:absolute;left:28402;top:29504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" filled="f" strokecolor="#44546a [3215]" strokeweight="1pt">
                  <v:stroke joinstyle="miter"/>
                </v:oval>
                <v:line id="Straight Connector 198" o:spid="_x0000_s1083" style="position:absolute;visibility:visible;mso-wrap-style:square" from="28477,27209" to="31880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" strokecolor="#747070 [1614]" strokeweight=".5pt">
                  <v:stroke joinstyle="miter"/>
                </v:line>
                <v:rect id="Rectangle 205" o:spid="_x0000_s1084" style="position:absolute;left:27874;top:26314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" fillcolor="#404040 [2429]" stroked="f" strokeweight="1pt"/>
                <v:oval id="Oval 206" o:spid="_x0000_s1085" style="position:absolute;left:31768;top:3062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" filled="f" strokecolor="#44546a [3215]" strokeweight=".5pt">
                  <v:stroke joinstyle="miter"/>
                </v:oval>
                <v:shape id="Text Box 152" o:spid="_x0000_s1086" type="#_x0000_t202" style="position:absolute;left:26324;top:33345;width:10130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" fillcolor="white [3201]" stroked="f" strokeweight=".5pt">
                  <v:textbox inset=",0">
                    <w:txbxContent>
                      <w:p w14:paraId="09DE32E5" w14:textId="3FE235F0" w:rsidR="006C1969" w:rsidRDefault="006C1969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Pseudomonas agar for </w:t>
                        </w:r>
                        <w:proofErr w:type="spellStart"/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pyo</w:t>
                        </w:r>
                        <w:r w:rsidR="003A40E7">
                          <w:rPr>
                            <w:rFonts w:ascii="TH SarabunPSK" w:eastAsia="Calibri" w:hAnsi="TH SarabunPSK" w:cs="Cordia New"/>
                            <w:szCs w:val="22"/>
                          </w:rPr>
                          <w:t>cynin</w:t>
                        </w:r>
                        <w:proofErr w:type="spellEnd"/>
                      </w:p>
                      <w:p w14:paraId="2C532201" w14:textId="77777777" w:rsidR="006C1969" w:rsidRDefault="006C1969" w:rsidP="006C1969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onnector: Elbow 7" o:spid="_x0000_s1087" type="#_x0000_t34" style="position:absolute;left:18488;top:24403;width:21234;height:45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" adj="21611" strokecolor="#4472c4 [3204]" strokeweight=".5pt">
                  <v:stroke endarrow="block"/>
                </v:shape>
                <v:line id="Straight Connector 10" o:spid="_x0000_s1088" style="position:absolute;flip:y;visibility:visible;mso-wrap-style:square" from="39722,22444" to="39722,2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shape id="Straight Arrow Connector 18" o:spid="_x0000_s1089" type="#_x0000_t32" style="position:absolute;left:32004;top:24403;width:0;height: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08" o:spid="_x0000_s1090" type="#_x0000_t32" style="position:absolute;left:18488;top:37822;width:0;height:4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D/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QtfqGT0CdvMLAAD//wMAUEsBAi0AFAAGAAgAAAAhANvh9svuAAAAhQEAABMAAAAAAAAAAAAAAAAA&#10;AAAAAFtDb250ZW50X1R5cGVzXS54bWxQSwECLQAUAAYACAAAACEAWvQsW78AAAAVAQAACwAAAAAA&#10;AAAAAAAAAAAfAQAAX3JlbHMvLnJlbHNQSwECLQAUAAYACAAAACEAsNMQ/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09" o:spid="_x0000_s1091" type="#_x0000_t32" style="position:absolute;left:31880;top:37822;width:0;height:4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092" type="#_x0000_t202" style="position:absolute;left:18064;top:38088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" filled="f" stroked="f" strokeweight=".5pt">
                  <v:textbox inset=",0">
                    <w:txbxContent>
                      <w:p w14:paraId="74A204E8" w14:textId="77777777" w:rsidR="002B3C13" w:rsidRPr="000E1A0A" w:rsidRDefault="002B3C1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3" type="#_x0000_t202" style="position:absolute;left:31522;top:3813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" filled="f" stroked="f" strokeweight=".5pt">
                  <v:textbox inset=",0">
                    <w:txbxContent>
                      <w:p w14:paraId="3CB835DE" w14:textId="77777777" w:rsidR="002B3C13" w:rsidRPr="000E1A0A" w:rsidRDefault="002B3C1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4" type="#_x0000_t202" style="position:absolute;left:18016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" filled="f" stroked="f" strokeweight=".5pt">
                  <v:textbox inset=",0">
                    <w:txbxContent>
                      <w:p w14:paraId="760C3229" w14:textId="49712C3F" w:rsidR="00316149" w:rsidRPr="000E1A0A" w:rsidRDefault="0031614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del w:id="36" w:author="Oat ." w:date="2024-09-26T15:27:00Z" w16du:dateUtc="2024-09-26T08:27:00Z">
                          <w:r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≥</w:delText>
                          </w:r>
                        </w:del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5" type="#_x0000_t202" style="position:absolute;left:31435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" filled="f" stroked="f" strokeweight=".5pt">
                  <v:textbox inset=",0">
                    <w:txbxContent>
                      <w:p w14:paraId="4BB20975" w14:textId="77777777" w:rsidR="00316149" w:rsidRPr="000E1A0A" w:rsidRDefault="0031614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del w:id="37" w:author="Oat ." w:date="2024-09-26T15:27:00Z" w16du:dateUtc="2024-09-26T08:27:00Z">
                          <w:r w:rsidDel="00C759FE">
                            <w:rPr>
                              <w:rFonts w:ascii="TH SarabunPSK" w:hAnsi="TH SarabunPSK" w:cs="TH SarabunPSK"/>
                              <w:szCs w:val="22"/>
                            </w:rPr>
                            <w:delText>≥</w:delText>
                          </w:r>
                        </w:del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6" type="#_x0000_t202" style="position:absolute;left:12851;top:38131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" filled="f" stroked="f" strokeweight=".5pt">
                  <v:textbox inset=",0">
                    <w:txbxContent>
                      <w:p w14:paraId="09C0F2B4" w14:textId="605BDFA3" w:rsidR="00167B9D" w:rsidRPr="003F363D" w:rsidRDefault="00167B9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 w:rsid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 w:rsid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4A2B9046" w14:textId="77777777" w:rsidR="00167B9D" w:rsidRPr="003F363D" w:rsidRDefault="00167B9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7" type="#_x0000_t202" style="position:absolute;left:26028;top:38088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" filled="f" stroked="f" strokeweight=".5pt">
                  <v:textbox inset=",0">
                    <w:txbxContent>
                      <w:p w14:paraId="6BC60227" w14:textId="77777777" w:rsidR="003F363D" w:rsidRPr="003F363D" w:rsidRDefault="003F363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264D796C" w14:textId="77777777" w:rsidR="003F363D" w:rsidRPr="003F363D" w:rsidRDefault="003F363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8" type="#_x0000_t202" style="position:absolute;left:13734;top:43006;width:22070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" fillcolor="#d9e2f3 [660]" stroked="f" strokeweight=".5pt">
                  <v:textbox inset=",0">
                    <w:txbxContent>
                      <w:p w14:paraId="5795FEDE" w14:textId="37BD9623" w:rsidR="004078EC" w:rsidRDefault="004078EC" w:rsidP="004078EC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Observe under UV light</w:t>
                        </w:r>
                      </w:p>
                    </w:txbxContent>
                  </v:textbox>
                </v:shape>
                <v:shape id="Text Box 152" o:spid="_x0000_s1099" type="#_x0000_t202" style="position:absolute;left:17682;top:50440;width:12918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" filled="f" stroked="f" strokeweight=".5pt">
                  <v:textbox inset=",0">
                    <w:txbxContent>
                      <w:p w14:paraId="2854B752" w14:textId="7CC96BF6" w:rsidR="003A6EDF" w:rsidRDefault="003A6EDF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Is </w:t>
                        </w:r>
                        <w:r w:rsidR="00345302">
                          <w:rPr>
                            <w:rFonts w:ascii="TH SarabunPSK" w:eastAsia="Calibri" w:hAnsi="TH SarabunPSK" w:cs="Cordia New"/>
                            <w:szCs w:val="22"/>
                          </w:rPr>
                          <w:t>pigment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observed?</w:t>
                        </w:r>
                      </w:p>
                    </w:txbxContent>
                  </v:textbox>
                </v:shape>
                <v:shape id="Straight Arrow Connector 237" o:spid="_x0000_s1100" type="#_x0000_t32" style="position:absolute;left:24218;top:45185;width:0;height:4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E4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z5fwdyYdAb2+AAAA//8DAFBLAQItABQABgAIAAAAIQDb4fbL7gAAAIUBAAATAAAAAAAAAAAA&#10;AAAAAAAAAABbQ29udGVudF9UeXBlc10ueG1sUEsBAi0AFAAGAAgAAAAhAFr0LFu/AAAAFQEAAAsA&#10;AAAAAAAAAAAAAAAAHwEAAF9yZWxzLy5yZWxzUEsBAi0AFAAGAAgAAAAhAA8gTjD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9" o:spid="_x0000_s1101" type="#_x0000_t34" style="position:absolute;left:26600;top:47560;width:17621;height:26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" adj="21572" strokecolor="#cfcdcd [2894]" strokeweight=".5pt">
                  <v:stroke dashstyle="dash" endarrow="block"/>
                </v:shape>
                <v:line id="Straight Connector 20" o:spid="_x0000_s1102" style="position:absolute;visibility:visible;mso-wrap-style:square" from="44591,42454" to="44591,4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" strokecolor="#cfcdcd [2894]" strokeweight=".5pt">
                  <v:stroke dashstyle="dash" joinstyle="miter"/>
                </v:line>
                <v:line id="Straight Connector 21" o:spid="_x0000_s1103" style="position:absolute;visibility:visible;mso-wrap-style:square" from="30600,51519" to="55537,5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75845345" o:spid="_x0000_s1104" type="#_x0000_t67" style="position:absolute;left:8985;top:5013;width:1054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" adj="15980" fillcolor="#7b7b7b [2406]" stroked="f" strokeweight="1pt"/>
                <v:shape id="Text Box 152" o:spid="_x0000_s1105" type="#_x0000_t202" style="position:absolute;left:9524;top:4701;width:804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" filled="f" stroked="f" strokeweight=".5pt">
                  <v:textbox inset=",0">
                    <w:txbxContent>
                      <w:p w14:paraId="6E4874A8" w14:textId="77777777" w:rsidR="00C759FE" w:rsidRDefault="00C759FE" w:rsidP="00C759FE">
                        <w:pPr>
                          <w:spacing w:line="252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Picture 1193565927" o:spid="_x0000_s1106" type="#_x0000_t75" style="position:absolute;left:10261;top:2111;width:2591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">
                  <v:imagedata r:id="rId9" o:title="" recolortarget="#696565 [1454]"/>
                </v:shape>
                <w10:anchorlock/>
              </v:group>
            </w:pict>
          </mc:Fallback>
        </mc:AlternateContent>
      </w:r>
    </w:p>
    <w:p w14:paraId="22135476" w14:textId="70D911A8" w:rsidR="008E1C34" w:rsidRDefault="008E1C34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Sub</w:t>
      </w:r>
      <w:r w:rsidR="00602061">
        <w:rPr>
          <w:rFonts w:ascii="TH SarabunPSK" w:hAnsi="TH SarabunPSK" w:cs="TH SarabunPSK"/>
          <w:sz w:val="32"/>
          <w:szCs w:val="32"/>
        </w:rPr>
        <w:t>culture and identification</w:t>
      </w:r>
    </w:p>
    <w:p w14:paraId="26B1F67C" w14:textId="4A101634" w:rsidR="00150F9F" w:rsidRDefault="00193D46" w:rsidP="0060206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F6A64">
        <w:rPr>
          <w:rFonts w:ascii="TH SarabunPSK" w:hAnsi="TH SarabunPSK" w:cs="TH SarabunPSK"/>
          <w:sz w:val="32"/>
          <w:szCs w:val="32"/>
        </w:rPr>
        <w:t xml:space="preserve">Perform, gram-staining of the </w:t>
      </w:r>
      <w:r>
        <w:rPr>
          <w:rFonts w:ascii="TH SarabunPSK" w:hAnsi="TH SarabunPSK" w:cs="TH SarabunPSK"/>
          <w:sz w:val="32"/>
          <w:szCs w:val="32"/>
        </w:rPr>
        <w:t>suspect</w:t>
      </w:r>
      <w:r w:rsidR="00CF6A64">
        <w:rPr>
          <w:rFonts w:ascii="TH SarabunPSK" w:hAnsi="TH SarabunPSK" w:cs="TH SarabunPSK"/>
          <w:sz w:val="32"/>
          <w:szCs w:val="32"/>
        </w:rPr>
        <w:t xml:space="preserve"> morphology colonies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2A39689A" w14:textId="3A95FA59" w:rsidR="00602061" w:rsidRDefault="0040066D" w:rsidP="0060206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Tran</w:t>
      </w:r>
      <w:r w:rsidR="002D0847">
        <w:rPr>
          <w:rFonts w:ascii="TH SarabunPSK" w:hAnsi="TH SarabunPSK" w:cs="TH SarabunPSK"/>
          <w:sz w:val="32"/>
          <w:szCs w:val="32"/>
        </w:rPr>
        <w:t xml:space="preserve">sfer a loopful of </w:t>
      </w:r>
      <w:r w:rsidR="00150F9F">
        <w:rPr>
          <w:rFonts w:ascii="TH SarabunPSK" w:hAnsi="TH SarabunPSK" w:cs="TH SarabunPSK"/>
          <w:sz w:val="32"/>
          <w:szCs w:val="32"/>
        </w:rPr>
        <w:t xml:space="preserve">the </w:t>
      </w:r>
      <w:r w:rsidR="002D0847">
        <w:rPr>
          <w:rFonts w:ascii="TH SarabunPSK" w:hAnsi="TH SarabunPSK" w:cs="TH SarabunPSK"/>
          <w:sz w:val="32"/>
          <w:szCs w:val="32"/>
        </w:rPr>
        <w:t>suspect colony</w:t>
      </w:r>
      <w:r w:rsidR="008F10EE">
        <w:rPr>
          <w:rFonts w:ascii="TH SarabunPSK" w:hAnsi="TH SarabunPSK" w:cs="TH SarabunPSK"/>
          <w:sz w:val="32"/>
          <w:szCs w:val="32"/>
        </w:rPr>
        <w:t xml:space="preserve"> from the gar surface of cetrimide agar</w:t>
      </w:r>
      <w:r w:rsidR="00FA1FC4">
        <w:rPr>
          <w:rFonts w:ascii="TH SarabunPSK" w:hAnsi="TH SarabunPSK" w:cs="TH SarabunPSK"/>
          <w:sz w:val="32"/>
          <w:szCs w:val="32"/>
        </w:rPr>
        <w:t xml:space="preserve"> on the agar surf</w:t>
      </w:r>
      <w:r w:rsidR="00C45C6D">
        <w:rPr>
          <w:rFonts w:ascii="TH SarabunPSK" w:hAnsi="TH SarabunPSK" w:cs="TH SarabunPSK"/>
          <w:sz w:val="32"/>
          <w:szCs w:val="32"/>
        </w:rPr>
        <w:t xml:space="preserve">ace to </w:t>
      </w:r>
      <w:r w:rsidR="00C838D3">
        <w:rPr>
          <w:rFonts w:ascii="TH SarabunPSK" w:hAnsi="TH SarabunPSK" w:cs="TH SarabunPSK"/>
          <w:sz w:val="32"/>
          <w:szCs w:val="32"/>
        </w:rPr>
        <w:t>surface of</w:t>
      </w:r>
      <w:r w:rsidR="00C714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2F69" w:rsidRPr="001E2F69">
        <w:rPr>
          <w:rFonts w:ascii="TH SarabunPSK" w:hAnsi="TH SarabunPSK" w:cs="TH SarabunPSK"/>
          <w:sz w:val="32"/>
          <w:szCs w:val="32"/>
        </w:rPr>
        <w:t xml:space="preserve">Pseudomonas agar for </w:t>
      </w:r>
      <w:proofErr w:type="spellStart"/>
      <w:r w:rsidR="001E2F69" w:rsidRPr="001E2F69">
        <w:rPr>
          <w:rFonts w:ascii="TH SarabunPSK" w:hAnsi="TH SarabunPSK" w:cs="TH SarabunPSK"/>
          <w:sz w:val="32"/>
          <w:szCs w:val="32"/>
        </w:rPr>
        <w:t>fluorescin</w:t>
      </w:r>
      <w:proofErr w:type="spellEnd"/>
      <w:r w:rsidR="001E2F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2F69">
        <w:rPr>
          <w:rFonts w:ascii="TH SarabunPSK" w:hAnsi="TH SarabunPSK" w:cs="TH SarabunPSK"/>
          <w:sz w:val="32"/>
          <w:szCs w:val="32"/>
        </w:rPr>
        <w:t xml:space="preserve">and </w:t>
      </w:r>
      <w:r w:rsidR="001E2F69" w:rsidRPr="001E2F69">
        <w:rPr>
          <w:rFonts w:ascii="TH SarabunPSK" w:hAnsi="TH SarabunPSK" w:cs="TH SarabunPSK"/>
          <w:sz w:val="32"/>
          <w:szCs w:val="32"/>
        </w:rPr>
        <w:t xml:space="preserve">Pseudomonas agar for </w:t>
      </w:r>
      <w:proofErr w:type="spellStart"/>
      <w:r w:rsidR="001E2F69" w:rsidRPr="001E2F69">
        <w:rPr>
          <w:rFonts w:ascii="TH SarabunPSK" w:hAnsi="TH SarabunPSK" w:cs="TH SarabunPSK"/>
          <w:sz w:val="32"/>
          <w:szCs w:val="32"/>
        </w:rPr>
        <w:t>pyocynin</w:t>
      </w:r>
      <w:proofErr w:type="spellEnd"/>
      <w:r w:rsidR="001E2F69">
        <w:rPr>
          <w:rFonts w:ascii="TH SarabunPSK" w:hAnsi="TH SarabunPSK" w:cs="TH SarabunPSK"/>
          <w:sz w:val="32"/>
          <w:szCs w:val="32"/>
        </w:rPr>
        <w:t>.</w:t>
      </w:r>
    </w:p>
    <w:p w14:paraId="3C537C34" w14:textId="19BB04EB" w:rsidR="00D7141A" w:rsidRDefault="00F17D6A" w:rsidP="0060206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Cover </w:t>
      </w:r>
      <w:r w:rsidR="00A96E6F">
        <w:rPr>
          <w:rFonts w:ascii="TH SarabunPSK" w:hAnsi="TH SarabunPSK" w:cs="TH SarabunPSK"/>
          <w:sz w:val="32"/>
          <w:szCs w:val="32"/>
        </w:rPr>
        <w:t xml:space="preserve">and invert the inoculated plates and incubate at </w:t>
      </w:r>
      <w:r w:rsidR="00A96E6F" w:rsidRPr="00A96E6F">
        <w:rPr>
          <w:rFonts w:ascii="TH SarabunPSK" w:hAnsi="TH SarabunPSK" w:cs="TH SarabunPSK"/>
          <w:sz w:val="32"/>
          <w:szCs w:val="32"/>
        </w:rPr>
        <w:t>30-35 ˚C</w:t>
      </w:r>
      <w:r w:rsidR="000B2653">
        <w:rPr>
          <w:rFonts w:ascii="TH SarabunPSK" w:hAnsi="TH SarabunPSK" w:cs="TH SarabunPSK"/>
          <w:sz w:val="32"/>
          <w:szCs w:val="32"/>
        </w:rPr>
        <w:t xml:space="preserve"> for </w:t>
      </w:r>
      <w:del w:id="38" w:author="Oat ." w:date="2024-09-26T15:27:00Z" w16du:dateUtc="2024-09-26T08:27:00Z">
        <w:r w:rsidR="000B2653" w:rsidDel="00C759FE">
          <w:rPr>
            <w:rFonts w:ascii="TH SarabunPSK" w:hAnsi="TH SarabunPSK" w:cs="TH SarabunPSK"/>
            <w:sz w:val="32"/>
            <w:szCs w:val="32"/>
          </w:rPr>
          <w:delText xml:space="preserve">not less than </w:delText>
        </w:r>
      </w:del>
      <w:r w:rsidR="000B2653">
        <w:rPr>
          <w:rFonts w:ascii="TH SarabunPSK" w:hAnsi="TH SarabunPSK" w:cs="TH SarabunPSK"/>
          <w:sz w:val="32"/>
          <w:szCs w:val="32"/>
        </w:rPr>
        <w:t>3 days</w:t>
      </w:r>
    </w:p>
    <w:p w14:paraId="5CA23041" w14:textId="0ADB81E8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 xml:space="preserve">Colony </w:t>
      </w:r>
      <w:r w:rsidR="006B4CA6">
        <w:rPr>
          <w:rFonts w:ascii="TH SarabunPSK" w:hAnsi="TH SarabunPSK" w:cs="TH SarabunPSK"/>
          <w:sz w:val="32"/>
          <w:szCs w:val="32"/>
        </w:rPr>
        <w:t>observation</w:t>
      </w:r>
      <w:r w:rsidR="00E02CA4">
        <w:rPr>
          <w:rFonts w:ascii="TH SarabunPSK" w:hAnsi="TH SarabunPSK" w:cs="TH SarabunPSK"/>
          <w:sz w:val="32"/>
          <w:szCs w:val="32"/>
        </w:rPr>
        <w:t xml:space="preserve"> and </w:t>
      </w:r>
      <w:r w:rsidR="00091D9D">
        <w:rPr>
          <w:rFonts w:ascii="TH SarabunPSK" w:hAnsi="TH SarabunPSK" w:cs="TH SarabunPSK"/>
          <w:sz w:val="32"/>
          <w:szCs w:val="32"/>
        </w:rPr>
        <w:t xml:space="preserve">Morphological </w:t>
      </w:r>
      <w:r w:rsidR="00E02CA4">
        <w:rPr>
          <w:rFonts w:ascii="TH SarabunPSK" w:hAnsi="TH SarabunPSK" w:cs="TH SarabunPSK"/>
          <w:sz w:val="32"/>
          <w:szCs w:val="32"/>
        </w:rPr>
        <w:t>Identification</w:t>
      </w:r>
    </w:p>
    <w:p w14:paraId="218C1B69" w14:textId="0E2F6723" w:rsidR="00287DAF" w:rsidRDefault="003558F8" w:rsidP="005D2CC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After incubation, </w:t>
      </w:r>
      <w:r w:rsidR="005C3C25">
        <w:rPr>
          <w:rFonts w:ascii="TH SarabunPSK" w:hAnsi="TH SarabunPSK" w:cs="TH SarabunPSK"/>
          <w:sz w:val="32"/>
          <w:szCs w:val="32"/>
        </w:rPr>
        <w:t xml:space="preserve">observe </w:t>
      </w:r>
      <w:r w:rsidR="001A059E">
        <w:rPr>
          <w:rFonts w:ascii="TH SarabunPSK" w:hAnsi="TH SarabunPSK" w:cs="TH SarabunPSK"/>
          <w:sz w:val="32"/>
          <w:szCs w:val="32"/>
        </w:rPr>
        <w:t>colony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on plates</w:t>
      </w:r>
      <w:r w:rsidR="000B2653">
        <w:rPr>
          <w:rFonts w:ascii="TH SarabunPSK" w:hAnsi="TH SarabunPSK" w:cs="TH SarabunPSK"/>
          <w:sz w:val="32"/>
          <w:szCs w:val="32"/>
        </w:rPr>
        <w:t xml:space="preserve"> under</w:t>
      </w:r>
      <w:r w:rsidR="00810AA9">
        <w:rPr>
          <w:rFonts w:ascii="TH SarabunPSK" w:hAnsi="TH SarabunPSK" w:cs="TH SarabunPSK"/>
          <w:sz w:val="32"/>
          <w:szCs w:val="32"/>
        </w:rPr>
        <w:t xml:space="preserve"> UV light</w:t>
      </w:r>
      <w:r w:rsidR="00003DF9">
        <w:rPr>
          <w:rFonts w:ascii="TH SarabunPSK" w:hAnsi="TH SarabunPSK" w:cs="TH SarabunPSK"/>
          <w:sz w:val="32"/>
          <w:szCs w:val="32"/>
        </w:rPr>
        <w:t>.</w:t>
      </w:r>
      <w:r w:rsidR="001B18BC">
        <w:rPr>
          <w:rFonts w:ascii="TH SarabunPSK" w:hAnsi="TH SarabunPSK" w:cs="TH SarabunPSK"/>
          <w:sz w:val="32"/>
          <w:szCs w:val="32"/>
        </w:rPr>
        <w:t xml:space="preserve"> </w:t>
      </w:r>
      <w:r w:rsidR="00003DF9">
        <w:rPr>
          <w:rFonts w:ascii="TH SarabunPSK" w:hAnsi="TH SarabunPSK" w:cs="TH SarabunPSK"/>
          <w:sz w:val="32"/>
          <w:szCs w:val="32"/>
        </w:rPr>
        <w:t>If the colonies matching the following description</w:t>
      </w:r>
      <w:r w:rsidR="00910BA5">
        <w:rPr>
          <w:rFonts w:ascii="TH SarabunPSK" w:hAnsi="TH SarabunPSK" w:cs="TH SarabunPSK"/>
          <w:sz w:val="32"/>
          <w:szCs w:val="32"/>
        </w:rPr>
        <w:t>:</w:t>
      </w:r>
    </w:p>
    <w:tbl>
      <w:tblPr>
        <w:tblStyle w:val="TableGrid"/>
        <w:tblW w:w="0" w:type="auto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4497"/>
        <w:gridCol w:w="1615"/>
      </w:tblGrid>
      <w:tr w:rsidR="001C577C" w14:paraId="1761560D" w14:textId="5490E040" w:rsidTr="00C6395C">
        <w:tc>
          <w:tcPr>
            <w:tcW w:w="219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1AF2668" w14:textId="57F021C9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0A3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Selective medium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A46C273" w14:textId="516DAB94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116955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Characteristic Colonial Morphology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54F7CFBD" w14:textId="7A92436F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Gram stain</w:t>
            </w:r>
          </w:p>
        </w:tc>
      </w:tr>
      <w:tr w:rsidR="001C577C" w14:paraId="7DF82A11" w14:textId="48F5A566" w:rsidTr="00C6395C">
        <w:tc>
          <w:tcPr>
            <w:tcW w:w="219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2EE447" w14:textId="4876F18C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Mannitol-salt agar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1F9F1A7" w14:textId="44FE01C8" w:rsidR="001C577C" w:rsidRPr="0039617E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Yellow colonies surr</w:t>
            </w:r>
            <w:r w:rsidR="00E41418">
              <w:rPr>
                <w:rFonts w:ascii="TH SarabunPSK" w:hAnsi="TH SarabunPSK" w:cs="TH SarabunPSK"/>
                <w:sz w:val="32"/>
                <w:szCs w:val="32"/>
              </w:rPr>
              <w:t>ounded by yellow zone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2D71ED6" w14:textId="12577ECD" w:rsidR="001C577C" w:rsidRPr="0039617E" w:rsidRDefault="00E41418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 cocci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1C577C" w14:paraId="009A5C6E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89A412F" w14:textId="1856AD2D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</w:t>
            </w:r>
            <w:r w:rsidR="00FC7445">
              <w:rPr>
                <w:rFonts w:ascii="TH SarabunPSK" w:hAnsi="TH SarabunPSK" w:cs="TH SarabunPSK"/>
                <w:sz w:val="32"/>
                <w:szCs w:val="32"/>
              </w:rPr>
              <w:t>ird-Parker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0C37A7E" w14:textId="337AD622" w:rsidR="001C577C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Black, shiny colonies surrounded by clear zones of 2 to 5 mm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63F2C7C" w14:textId="36461DAC" w:rsidR="001C577C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FC7445" w14:paraId="3C87C251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78727CA" w14:textId="3DFCAC92" w:rsidR="00FC7445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Vogel-Johnson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0E2F06" w14:textId="785F2D8C" w:rsidR="00FC7445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 surrounded by yellow zones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362ECD53" w14:textId="3AED2760" w:rsidR="00FC7445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</w:tbl>
    <w:p w14:paraId="70D828C9" w14:textId="77777777" w:rsidR="0039617E" w:rsidRPr="00340CE2" w:rsidRDefault="0039617E" w:rsidP="0039617E">
      <w:pPr>
        <w:pStyle w:val="ListParagraph"/>
        <w:ind w:left="1224"/>
        <w:rPr>
          <w:rFonts w:ascii="TH SarabunPSK" w:hAnsi="TH SarabunPSK" w:cs="TH SarabunPSK"/>
          <w:sz w:val="20"/>
          <w:szCs w:val="20"/>
        </w:rPr>
      </w:pPr>
    </w:p>
    <w:p w14:paraId="5B92E350" w14:textId="04AC57EB" w:rsidR="00340CE2" w:rsidRDefault="00D64FE8" w:rsidP="00193D4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Perform coagulase test</w:t>
      </w:r>
      <w:r w:rsidR="00F35FA8">
        <w:rPr>
          <w:rFonts w:ascii="TH SarabunPSK" w:hAnsi="TH SarabunPSK" w:cs="TH SarabunPSK"/>
          <w:sz w:val="32"/>
          <w:szCs w:val="32"/>
        </w:rPr>
        <w:t xml:space="preserve"> in step according 5.4.3</w:t>
      </w:r>
      <w:r w:rsidR="00964BBE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along with gram-staining</w:t>
      </w:r>
      <w:r w:rsidR="00AE41C7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(presumptive)</w:t>
      </w:r>
      <w:r w:rsidR="001E7BEB">
        <w:rPr>
          <w:rFonts w:ascii="TH SarabunPSK" w:hAnsi="TH SarabunPSK" w:cs="TH SarabunPSK"/>
          <w:sz w:val="32"/>
          <w:szCs w:val="32"/>
        </w:rPr>
        <w:t xml:space="preserve"> according to step 5.4.2</w:t>
      </w:r>
      <w:r w:rsidR="00F35FA8">
        <w:rPr>
          <w:rFonts w:ascii="TH SarabunPSK" w:hAnsi="TH SarabunPSK" w:cs="TH SarabunPSK"/>
          <w:sz w:val="32"/>
          <w:szCs w:val="32"/>
        </w:rPr>
        <w:t xml:space="preserve"> </w:t>
      </w:r>
    </w:p>
    <w:p w14:paraId="670DDC53" w14:textId="77777777" w:rsidR="00193D46" w:rsidRPr="00193D46" w:rsidRDefault="00193D46" w:rsidP="00193D4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6EE66698" w14:textId="23D748BB" w:rsidR="00C2331B" w:rsidRDefault="00C2331B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Interpret</w:t>
      </w:r>
      <w:r w:rsidR="009A79C5">
        <w:rPr>
          <w:rFonts w:ascii="TH SarabunPSK" w:hAnsi="TH SarabunPSK" w:cs="TH SarabunPSK"/>
          <w:sz w:val="32"/>
          <w:szCs w:val="32"/>
        </w:rPr>
        <w:t xml:space="preserve"> the </w:t>
      </w:r>
      <w:r w:rsidR="00F65883">
        <w:rPr>
          <w:rFonts w:ascii="TH SarabunPSK" w:hAnsi="TH SarabunPSK" w:cs="TH SarabunPSK"/>
          <w:sz w:val="32"/>
          <w:szCs w:val="32"/>
        </w:rPr>
        <w:t xml:space="preserve">identification </w:t>
      </w:r>
      <w:r w:rsidR="009A79C5">
        <w:rPr>
          <w:rFonts w:ascii="TH SarabunPSK" w:hAnsi="TH SarabunPSK" w:cs="TH SarabunPSK"/>
          <w:sz w:val="32"/>
          <w:szCs w:val="32"/>
        </w:rPr>
        <w:t>results:</w:t>
      </w:r>
    </w:p>
    <w:tbl>
      <w:tblPr>
        <w:tblStyle w:val="TableGrid"/>
        <w:tblW w:w="0" w:type="auto"/>
        <w:tblInd w:w="71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520"/>
        <w:gridCol w:w="1620"/>
        <w:gridCol w:w="1710"/>
        <w:gridCol w:w="1530"/>
        <w:gridCol w:w="1435"/>
      </w:tblGrid>
      <w:tr w:rsidR="00C9280F" w14:paraId="1FF0ECF9" w14:textId="77777777" w:rsidTr="00FB6101">
        <w:tc>
          <w:tcPr>
            <w:tcW w:w="2520" w:type="dxa"/>
            <w:shd w:val="clear" w:color="auto" w:fill="F2F2F2" w:themeFill="background1" w:themeFillShade="F2"/>
          </w:tcPr>
          <w:p w14:paraId="5A3E5558" w14:textId="0C871A24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Selective medium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245CE5CA" w14:textId="7748B563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Characteristic Colonial Morphology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AE8418A" w14:textId="1E66077C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Fluorescence in UV light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B2705BA" w14:textId="1C364505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Oxidase test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03138C10" w14:textId="1A4813D6" w:rsidR="00C9280F" w:rsidRPr="00526CD0" w:rsidRDefault="00AE76B1" w:rsidP="00770C3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26C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Gram stain</w:t>
            </w:r>
          </w:p>
        </w:tc>
      </w:tr>
      <w:tr w:rsidR="00C9280F" w14:paraId="17F9BB9A" w14:textId="77777777" w:rsidTr="00FB6101">
        <w:tc>
          <w:tcPr>
            <w:tcW w:w="2520" w:type="dxa"/>
          </w:tcPr>
          <w:p w14:paraId="7F91AB92" w14:textId="6AE50F8A" w:rsidR="00C9280F" w:rsidRDefault="00072D41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Cetrimide agar</w:t>
            </w:r>
          </w:p>
        </w:tc>
        <w:tc>
          <w:tcPr>
            <w:tcW w:w="1620" w:type="dxa"/>
          </w:tcPr>
          <w:p w14:paraId="126FF5C1" w14:textId="09D84EBA" w:rsidR="00C9280F" w:rsidRDefault="00B71A38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Generally greenish</w:t>
            </w:r>
          </w:p>
        </w:tc>
        <w:tc>
          <w:tcPr>
            <w:tcW w:w="1710" w:type="dxa"/>
          </w:tcPr>
          <w:p w14:paraId="6C33AE60" w14:textId="5BBA04F4" w:rsidR="00C9280F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Greenish</w:t>
            </w:r>
          </w:p>
        </w:tc>
        <w:tc>
          <w:tcPr>
            <w:tcW w:w="1530" w:type="dxa"/>
          </w:tcPr>
          <w:p w14:paraId="15B57ABC" w14:textId="56CB6AF2" w:rsidR="00C9280F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</w:p>
        </w:tc>
        <w:tc>
          <w:tcPr>
            <w:tcW w:w="1435" w:type="dxa"/>
          </w:tcPr>
          <w:p w14:paraId="6E323A76" w14:textId="2882339D" w:rsidR="00C9280F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 rods</w:t>
            </w:r>
          </w:p>
        </w:tc>
      </w:tr>
      <w:tr w:rsidR="00072D41" w14:paraId="2A121B5E" w14:textId="77777777" w:rsidTr="00FB6101">
        <w:tc>
          <w:tcPr>
            <w:tcW w:w="2520" w:type="dxa"/>
          </w:tcPr>
          <w:p w14:paraId="512B71E4" w14:textId="27B598EE" w:rsidR="00072D41" w:rsidRDefault="00072D41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Pseudomonas agar for </w:t>
            </w:r>
            <w:r w:rsidR="000A553B">
              <w:rPr>
                <w:rFonts w:ascii="TH SarabunPSK" w:hAnsi="TH SarabunPSK" w:cs="TH SarabunPSK"/>
                <w:sz w:val="32"/>
                <w:szCs w:val="32"/>
              </w:rPr>
              <w:t xml:space="preserve">to detection of </w:t>
            </w:r>
            <w:proofErr w:type="spellStart"/>
            <w:r w:rsidR="000A553B">
              <w:rPr>
                <w:rFonts w:ascii="TH SarabunPSK" w:hAnsi="TH SarabunPSK" w:cs="TH SarabunPSK"/>
                <w:sz w:val="32"/>
                <w:szCs w:val="32"/>
              </w:rPr>
              <w:t>fluorescin</w:t>
            </w:r>
            <w:proofErr w:type="spellEnd"/>
          </w:p>
        </w:tc>
        <w:tc>
          <w:tcPr>
            <w:tcW w:w="1620" w:type="dxa"/>
          </w:tcPr>
          <w:p w14:paraId="0ABD2082" w14:textId="64AB9F0E" w:rsidR="00072D41" w:rsidRDefault="00B71A38" w:rsidP="00770C3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Generally colorless yellowish</w:t>
            </w:r>
          </w:p>
        </w:tc>
        <w:tc>
          <w:tcPr>
            <w:tcW w:w="1710" w:type="dxa"/>
          </w:tcPr>
          <w:p w14:paraId="1494C530" w14:textId="0AABFD0A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Yellowish</w:t>
            </w:r>
          </w:p>
        </w:tc>
        <w:tc>
          <w:tcPr>
            <w:tcW w:w="1530" w:type="dxa"/>
          </w:tcPr>
          <w:p w14:paraId="2A5D917D" w14:textId="10716F1A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</w:p>
        </w:tc>
        <w:tc>
          <w:tcPr>
            <w:tcW w:w="1435" w:type="dxa"/>
          </w:tcPr>
          <w:p w14:paraId="62A33416" w14:textId="72F5FE24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 rods</w:t>
            </w:r>
          </w:p>
        </w:tc>
      </w:tr>
      <w:tr w:rsidR="00072D41" w14:paraId="3136035A" w14:textId="77777777" w:rsidTr="00FB6101">
        <w:tc>
          <w:tcPr>
            <w:tcW w:w="2520" w:type="dxa"/>
          </w:tcPr>
          <w:p w14:paraId="24C085F9" w14:textId="55A0ECF7" w:rsidR="00072D41" w:rsidRDefault="000A553B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Pseudomonas agar for detection of pyocyanin</w:t>
            </w:r>
          </w:p>
        </w:tc>
        <w:tc>
          <w:tcPr>
            <w:tcW w:w="1620" w:type="dxa"/>
          </w:tcPr>
          <w:p w14:paraId="08E0674C" w14:textId="63077C7B" w:rsidR="00072D41" w:rsidRDefault="00B71A38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Generally greenish</w:t>
            </w:r>
          </w:p>
        </w:tc>
        <w:tc>
          <w:tcPr>
            <w:tcW w:w="1710" w:type="dxa"/>
          </w:tcPr>
          <w:p w14:paraId="23E77251" w14:textId="3DD24404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Blue</w:t>
            </w:r>
          </w:p>
        </w:tc>
        <w:tc>
          <w:tcPr>
            <w:tcW w:w="1530" w:type="dxa"/>
          </w:tcPr>
          <w:p w14:paraId="011942E4" w14:textId="6ABFE4CD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</w:p>
        </w:tc>
        <w:tc>
          <w:tcPr>
            <w:tcW w:w="1435" w:type="dxa"/>
          </w:tcPr>
          <w:p w14:paraId="4127DC2A" w14:textId="6223AA9B" w:rsidR="00072D41" w:rsidRDefault="0032554E" w:rsidP="00770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 rods</w:t>
            </w:r>
          </w:p>
        </w:tc>
      </w:tr>
    </w:tbl>
    <w:p w14:paraId="142C0F49" w14:textId="73E12358" w:rsidR="00E247FB" w:rsidRPr="00AD0FB8" w:rsidRDefault="00E247FB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I</w:t>
      </w:r>
      <w:r w:rsidR="006D049D">
        <w:rPr>
          <w:rFonts w:ascii="TH SarabunPSK" w:hAnsi="TH SarabunPSK" w:cs="TH SarabunPSK"/>
          <w:sz w:val="32"/>
          <w:szCs w:val="32"/>
        </w:rPr>
        <w:t>f the growth colony match description above</w:t>
      </w:r>
      <w:r w:rsidR="00FB6101">
        <w:rPr>
          <w:rFonts w:ascii="TH SarabunPSK" w:hAnsi="TH SarabunPSK" w:cs="TH SarabunPSK"/>
          <w:sz w:val="32"/>
          <w:szCs w:val="32"/>
        </w:rPr>
        <w:t>, the result cons</w:t>
      </w:r>
      <w:r w:rsidR="00D269AE">
        <w:rPr>
          <w:rFonts w:ascii="TH SarabunPSK" w:hAnsi="TH SarabunPSK" w:cs="TH SarabunPSK"/>
          <w:sz w:val="32"/>
          <w:szCs w:val="32"/>
        </w:rPr>
        <w:t>idered</w:t>
      </w:r>
      <w:r w:rsidR="00DF533D">
        <w:rPr>
          <w:rFonts w:ascii="TH SarabunPSK" w:hAnsi="TH SarabunPSK" w:cs="TH SarabunPSK"/>
          <w:sz w:val="32"/>
          <w:szCs w:val="32"/>
        </w:rPr>
        <w:t xml:space="preserve"> presence (positive)</w:t>
      </w:r>
      <w:r w:rsidR="00296896">
        <w:rPr>
          <w:rFonts w:ascii="TH SarabunPSK" w:hAnsi="TH SarabunPSK" w:cs="TH SarabunPSK"/>
          <w:sz w:val="32"/>
          <w:szCs w:val="32"/>
        </w:rPr>
        <w:t xml:space="preserve"> </w:t>
      </w:r>
      <w:r w:rsidR="00C4557A">
        <w:rPr>
          <w:rFonts w:ascii="TH SarabunPSK" w:hAnsi="TH SarabunPSK" w:cs="TH SarabunPSK"/>
          <w:sz w:val="32"/>
          <w:szCs w:val="32"/>
        </w:rPr>
        <w:t xml:space="preserve">of </w:t>
      </w:r>
      <w:r w:rsidR="00C4557A" w:rsidRPr="00AD0FB8">
        <w:rPr>
          <w:rFonts w:ascii="TH SarabunPSK" w:hAnsi="TH SarabunPSK" w:cs="TH SarabunPSK"/>
          <w:i/>
          <w:iCs/>
          <w:sz w:val="32"/>
          <w:szCs w:val="32"/>
        </w:rPr>
        <w:t>Pse</w:t>
      </w:r>
      <w:r w:rsidR="00AD0FB8" w:rsidRPr="00AD0FB8">
        <w:rPr>
          <w:rFonts w:ascii="TH SarabunPSK" w:hAnsi="TH SarabunPSK" w:cs="TH SarabunPSK"/>
          <w:i/>
          <w:iCs/>
          <w:sz w:val="32"/>
          <w:szCs w:val="32"/>
        </w:rPr>
        <w:t>udomonas aeruginosa</w:t>
      </w:r>
      <w:r w:rsidR="00AD0FB8">
        <w:rPr>
          <w:rFonts w:ascii="TH SarabunPSK" w:hAnsi="TH SarabunPSK" w:cs="TH SarabunPSK"/>
          <w:sz w:val="32"/>
          <w:szCs w:val="32"/>
        </w:rPr>
        <w:t xml:space="preserve"> in product. </w:t>
      </w:r>
      <w:r w:rsidR="00487508">
        <w:rPr>
          <w:rFonts w:ascii="TH SarabunPSK" w:hAnsi="TH SarabunPSK" w:cs="TH SarabunPSK"/>
          <w:sz w:val="32"/>
          <w:szCs w:val="32"/>
        </w:rPr>
        <w:t>The presence of Pseudomonas aeruginosa may be confirmed by suitable cultural and if necessary, biochemi</w:t>
      </w:r>
      <w:r w:rsidR="00CA4717">
        <w:rPr>
          <w:rFonts w:ascii="TH SarabunPSK" w:hAnsi="TH SarabunPSK" w:cs="TH SarabunPSK"/>
          <w:sz w:val="32"/>
          <w:szCs w:val="32"/>
        </w:rPr>
        <w:t>cal tests.</w:t>
      </w: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39" w:name="_Toc175746535"/>
      <w:r w:rsidRPr="005757B3">
        <w:t>Calculations</w:t>
      </w:r>
      <w:bookmarkEnd w:id="39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0" w:name="_Toc175746536"/>
      <w:r w:rsidRPr="005757B3">
        <w:t>Acceptance Criteria</w:t>
      </w:r>
      <w:bookmarkEnd w:id="40"/>
    </w:p>
    <w:p w14:paraId="75BA73E4" w14:textId="77777777" w:rsidR="00770C36" w:rsidRPr="003B39A5" w:rsidRDefault="00770C36" w:rsidP="003B39A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1" w:name="_Toc175746537"/>
      <w:r w:rsidRPr="005757B3">
        <w:t>Reporting</w:t>
      </w:r>
      <w:bookmarkEnd w:id="41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2" w:name="_Toc175746538"/>
      <w:r w:rsidRPr="005757B3">
        <w:t>References</w:t>
      </w:r>
      <w:bookmarkEnd w:id="42"/>
    </w:p>
    <w:p w14:paraId="584D2298" w14:textId="77777777" w:rsidR="00AB58D1" w:rsidRDefault="00AB58D1" w:rsidP="00AB58D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194A9085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Ph. Eur. 2.6.12 Microbiological Examination of Non-Sterile Products: Microbial Enumeration Tests</w:t>
      </w:r>
    </w:p>
    <w:p w14:paraId="53A046AB" w14:textId="68969A91" w:rsidR="005757B3" w:rsidRPr="003558F8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F75BBA6" w14:textId="02ACA121" w:rsidR="00FB4DCE" w:rsidRDefault="00770C36" w:rsidP="00FB4DCE">
      <w:pPr>
        <w:pStyle w:val="Heading4"/>
        <w:numPr>
          <w:ilvl w:val="0"/>
          <w:numId w:val="1"/>
        </w:numPr>
      </w:pPr>
      <w:bookmarkStart w:id="43" w:name="_Toc175746539"/>
      <w:r w:rsidRPr="005757B3">
        <w:t>Revision History</w:t>
      </w:r>
      <w:bookmarkEnd w:id="43"/>
    </w:p>
    <w:p w14:paraId="1EE5F114" w14:textId="1D92AFFA" w:rsidR="00FB4DCE" w:rsidRDefault="00FB4DCE" w:rsidP="00FB4DCE">
      <w:pPr>
        <w:pStyle w:val="Heading4"/>
        <w:numPr>
          <w:ilvl w:val="1"/>
          <w:numId w:val="1"/>
        </w:numPr>
      </w:pPr>
      <w:r>
        <w:t>Revision 2.1</w:t>
      </w:r>
    </w:p>
    <w:p w14:paraId="418A7414" w14:textId="77777777" w:rsidR="00627C57" w:rsidRDefault="00627C57" w:rsidP="00627C57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>
        <w:t>acknowledged.</w:t>
      </w:r>
    </w:p>
    <w:p w14:paraId="1BAE8284" w14:textId="77777777" w:rsidR="00BA4774" w:rsidRDefault="00BA4774" w:rsidP="00BA4774">
      <w:pPr>
        <w:pStyle w:val="Heading4"/>
        <w:numPr>
          <w:ilvl w:val="2"/>
          <w:numId w:val="1"/>
        </w:numPr>
      </w:pPr>
      <w:r>
        <w:t>Generally replaced ‘sterile diluent’ with ‘diluent’ based on suitability test.</w:t>
      </w:r>
    </w:p>
    <w:p w14:paraId="1CD6DCB4" w14:textId="77777777" w:rsidR="000935EA" w:rsidRDefault="000935EA" w:rsidP="000935EA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sample.</w:t>
      </w:r>
    </w:p>
    <w:p w14:paraId="002D0CFC" w14:textId="77777777" w:rsidR="00590048" w:rsidRDefault="00590048" w:rsidP="00590048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52F127F1" w14:textId="77777777" w:rsidR="003C6790" w:rsidRDefault="003C6790" w:rsidP="003C6790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7C333124" w14:textId="77777777" w:rsidR="003C6790" w:rsidRPr="003C6790" w:rsidRDefault="003C6790" w:rsidP="003C6790"/>
    <w:p w14:paraId="3DAE2C77" w14:textId="77777777" w:rsidR="00E7001B" w:rsidRPr="00E7001B" w:rsidRDefault="00E7001B" w:rsidP="00E7001B"/>
    <w:p w14:paraId="13C5F62D" w14:textId="14DEC147" w:rsidR="005757B3" w:rsidRPr="0015203F" w:rsidRDefault="001A5592" w:rsidP="00D31FD8">
      <w:pPr>
        <w:pStyle w:val="Heading3"/>
      </w:pPr>
      <w:bookmarkStart w:id="44" w:name="_Toc175746540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Pr="0015203F">
        <w:rPr>
          <w:cs/>
        </w:rPr>
        <w:t>ขั้นตอนการปฏิบัติงานสำหรับการนับจำนวนจุลินทรีย์ทั้งหมดที่เจริญเติบโตโดยใช้ออกซิเจน (</w:t>
      </w:r>
      <w:r w:rsidRPr="0015203F">
        <w:t xml:space="preserve">TAMC) </w:t>
      </w:r>
      <w:r w:rsidRPr="0015203F">
        <w:rPr>
          <w:cs/>
        </w:rPr>
        <w:t>ในผลิตภัณฑ์สมุนไพร</w:t>
      </w:r>
      <w:bookmarkEnd w:id="44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45" w:name="_Toc175746541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45"/>
    </w:p>
    <w:p w14:paraId="6C7F2FFD" w14:textId="546C6AF0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เพื่อการ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Pr="005757B3">
        <w:rPr>
          <w:rFonts w:ascii="TH SarabunPSK" w:hAnsi="TH SarabunPSK" w:cs="TH SarabunPSK"/>
          <w:sz w:val="32"/>
          <w:szCs w:val="32"/>
          <w:cs/>
        </w:rPr>
        <w:t>จำนวนจุ</w:t>
      </w:r>
      <w:r w:rsidR="008D787B">
        <w:rPr>
          <w:rFonts w:ascii="TH SarabunPSK" w:hAnsi="TH SarabunPSK" w:cs="TH SarabunPSK" w:hint="cs"/>
          <w:sz w:val="32"/>
          <w:szCs w:val="32"/>
          <w:cs/>
        </w:rPr>
        <w:t>ยีสต์และรา</w:t>
      </w:r>
      <w:r w:rsidRPr="005757B3">
        <w:rPr>
          <w:rFonts w:ascii="TH SarabunPSK" w:hAnsi="TH SarabunPSK" w:cs="TH SarabunPSK"/>
          <w:sz w:val="32"/>
          <w:szCs w:val="32"/>
          <w:cs/>
        </w:rPr>
        <w:t>ทั้งหมดในผลิตภัณฑ์สมุนไพร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ด้วยวิธี </w:t>
      </w:r>
      <w:r w:rsidR="00E54105">
        <w:rPr>
          <w:rFonts w:ascii="TH SarabunPSK" w:hAnsi="TH SarabunPSK" w:cs="TH SarabunPSK"/>
          <w:sz w:val="32"/>
          <w:szCs w:val="32"/>
        </w:rPr>
        <w:t>pour plating technique</w:t>
      </w:r>
      <w:r w:rsidR="00410475">
        <w:rPr>
          <w:rFonts w:ascii="TH SarabunPSK" w:hAnsi="TH SarabunPSK" w:cs="TH SarabunPSK"/>
          <w:sz w:val="32"/>
          <w:szCs w:val="32"/>
        </w:rPr>
        <w:t xml:space="preserve">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46" w:name="_Toc175746542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46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47" w:name="_Toc175746543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47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48" w:name="_Toc175746544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48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0F1E88F4" w14:textId="77777777" w:rsidR="00DD5EE2" w:rsidRDefault="005757B3" w:rsidP="00DD5EE2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อาหารเลี้ยงเชื้อ</w:t>
      </w:r>
    </w:p>
    <w:p w14:paraId="45A3A537" w14:textId="6287CF09" w:rsidR="00DD5EE2" w:rsidRPr="00DD5EE2" w:rsidRDefault="00DD5EE2" w:rsidP="00DD5EE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DD5EE2">
        <w:rPr>
          <w:rFonts w:ascii="TH SarabunPSK" w:hAnsi="TH SarabunPSK" w:cs="TH SarabunPSK"/>
          <w:color w:val="ED7D31" w:themeColor="accent2"/>
          <w:sz w:val="32"/>
          <w:szCs w:val="32"/>
        </w:rPr>
        <w:t>Soybean-Casein Digest Broth (TSB)</w:t>
      </w:r>
    </w:p>
    <w:p w14:paraId="32060380" w14:textId="77777777" w:rsidR="00DD5EE2" w:rsidRDefault="00DD5EE2" w:rsidP="00DD5EE2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2BC11B25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A3B2585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A1B394E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17244F2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7CBC90F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FED39CA" w14:textId="77777777" w:rsidR="00DD5EE2" w:rsidRPr="003B019A" w:rsidRDefault="00DD5EE2" w:rsidP="00DD5EE2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FFEDE13" w14:textId="24D6C833" w:rsidR="00DD5EE2" w:rsidRDefault="00DB052C" w:rsidP="00DD5EE2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sterilization</w:t>
      </w:r>
      <w:r w:rsidR="00DD5EE2">
        <w:rPr>
          <w:rFonts w:ascii="TH SarabunPSK" w:hAnsi="TH SarabunPSK" w:cs="TH SarabunPSK"/>
          <w:sz w:val="32"/>
          <w:szCs w:val="32"/>
        </w:rPr>
        <w:t xml:space="preserve">: 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7</w:t>
      </w:r>
      <w:r w:rsidR="00DD5EE2"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3 ±</w:t>
      </w:r>
      <w:r w:rsidR="00DD5EE2"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0</w:t>
      </w:r>
      <w:r w:rsidR="00DD5EE2"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="00DD5EE2"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3885C4D9" w14:textId="43EC6C2D" w:rsidR="00DD5EE2" w:rsidRPr="00DD5EE2" w:rsidRDefault="00DD5EE2" w:rsidP="00DD5EE2">
      <w:pPr>
        <w:pStyle w:val="ListParagraph"/>
        <w:numPr>
          <w:ilvl w:val="2"/>
          <w:numId w:val="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DD5EE2">
        <w:rPr>
          <w:rFonts w:ascii="TH SarabunPSK" w:hAnsi="TH SarabunPSK" w:cs="TH SarabunPSK" w:hint="cs"/>
          <w:sz w:val="32"/>
          <w:szCs w:val="32"/>
        </w:rPr>
        <w:t>Cetrimide Agar</w:t>
      </w:r>
      <w:r w:rsidRPr="00DD5EE2">
        <w:rPr>
          <w:rFonts w:ascii="TH SarabunPSK" w:hAnsi="TH SarabunPSK" w:cs="TH SarabunPSK"/>
          <w:sz w:val="32"/>
          <w:szCs w:val="32"/>
        </w:rPr>
        <w:t xml:space="preserve"> (CT)</w:t>
      </w:r>
    </w:p>
    <w:p w14:paraId="7EDD9D75" w14:textId="77777777" w:rsidR="00DD5EE2" w:rsidRDefault="00DD5EE2" w:rsidP="00DD5EE2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6EE8F89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Pancreatic Digest of </w:t>
      </w:r>
      <w:r>
        <w:rPr>
          <w:rFonts w:ascii="TH SarabunPSK" w:hAnsi="TH SarabunPSK" w:cs="TH SarabunPSK"/>
          <w:sz w:val="32"/>
          <w:szCs w:val="32"/>
        </w:rPr>
        <w:t>casein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20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9054253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191C5D">
        <w:rPr>
          <w:rFonts w:ascii="TH SarabunPSK" w:hAnsi="TH SarabunPSK" w:cs="TH SarabunPSK" w:hint="cs"/>
          <w:sz w:val="32"/>
          <w:szCs w:val="32"/>
        </w:rPr>
        <w:t xml:space="preserve">Magnesium Chloride                                    </w:t>
      </w:r>
      <w:r w:rsidRPr="00191C5D">
        <w:rPr>
          <w:rFonts w:ascii="TH SarabunPSK" w:hAnsi="TH SarabunPSK" w:cs="TH SarabunPSK" w:hint="cs"/>
          <w:sz w:val="32"/>
          <w:szCs w:val="32"/>
        </w:rPr>
        <w:tab/>
      </w:r>
      <w:r w:rsidRPr="00191C5D">
        <w:rPr>
          <w:rFonts w:ascii="TH SarabunPSK" w:hAnsi="TH SarabunPSK" w:cs="TH SarabunPSK" w:hint="cs"/>
          <w:sz w:val="32"/>
          <w:szCs w:val="32"/>
        </w:rPr>
        <w:tab/>
        <w:t>1</w:t>
      </w:r>
      <w:r w:rsidRPr="00191C5D">
        <w:rPr>
          <w:rFonts w:ascii="TH SarabunPSK" w:hAnsi="TH SarabunPSK" w:cs="TH SarabunPSK" w:hint="cs"/>
          <w:sz w:val="32"/>
          <w:szCs w:val="32"/>
          <w:cs/>
        </w:rPr>
        <w:t>.</w:t>
      </w:r>
      <w:r w:rsidRPr="00191C5D">
        <w:rPr>
          <w:rFonts w:ascii="TH SarabunPSK" w:hAnsi="TH SarabunPSK" w:cs="TH SarabunPSK" w:hint="cs"/>
          <w:sz w:val="32"/>
          <w:szCs w:val="32"/>
        </w:rPr>
        <w:t xml:space="preserve">4    </w:t>
      </w:r>
      <w:r w:rsidRPr="00191C5D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9CE55E6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Potassium Sulfate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10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0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BC23A09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Agar                                </w:t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9A502F">
        <w:rPr>
          <w:rFonts w:ascii="TH SarabunPSK" w:hAnsi="TH SarabunPSK" w:cs="TH SarabunPSK" w:hint="cs"/>
          <w:sz w:val="32"/>
          <w:szCs w:val="32"/>
        </w:rPr>
        <w:t>13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6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 xml:space="preserve">g   </w:t>
      </w:r>
    </w:p>
    <w:p w14:paraId="2539512D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9A502F">
        <w:rPr>
          <w:rFonts w:ascii="TH SarabunPSK" w:hAnsi="TH SarabunPSK" w:cs="TH SarabunPSK" w:hint="cs"/>
          <w:sz w:val="32"/>
          <w:szCs w:val="32"/>
        </w:rPr>
        <w:t xml:space="preserve">Cetrimide                                                  </w:t>
      </w:r>
      <w:r w:rsidRPr="009A502F">
        <w:rPr>
          <w:rFonts w:ascii="TH SarabunPSK" w:hAnsi="TH SarabunPSK" w:cs="TH SarabunPSK" w:hint="cs"/>
          <w:sz w:val="32"/>
          <w:szCs w:val="32"/>
        </w:rPr>
        <w:tab/>
      </w:r>
      <w:r w:rsidRPr="009A502F">
        <w:rPr>
          <w:rFonts w:ascii="TH SarabunPSK" w:hAnsi="TH SarabunPSK" w:cs="TH SarabunPSK" w:hint="cs"/>
          <w:sz w:val="32"/>
          <w:szCs w:val="32"/>
        </w:rPr>
        <w:tab/>
        <w:t>0</w:t>
      </w:r>
      <w:r w:rsidRPr="009A502F">
        <w:rPr>
          <w:rFonts w:ascii="TH SarabunPSK" w:hAnsi="TH SarabunPSK" w:cs="TH SarabunPSK" w:hint="cs"/>
          <w:sz w:val="32"/>
          <w:szCs w:val="32"/>
          <w:cs/>
        </w:rPr>
        <w:t>.</w:t>
      </w:r>
      <w:r w:rsidRPr="009A502F">
        <w:rPr>
          <w:rFonts w:ascii="TH SarabunPSK" w:hAnsi="TH SarabunPSK" w:cs="TH SarabunPSK" w:hint="cs"/>
          <w:sz w:val="32"/>
          <w:szCs w:val="32"/>
        </w:rPr>
        <w:t xml:space="preserve">3   </w:t>
      </w:r>
      <w:r w:rsidRPr="009A502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2EBE006" w14:textId="77777777" w:rsidR="00DD5EE2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Glycerol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>10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.</w:t>
      </w:r>
      <w:r w:rsidRPr="00F63397">
        <w:rPr>
          <w:rFonts w:ascii="TH SarabunPSK" w:hAnsi="TH SarabunPSK" w:cs="TH SarabunPSK" w:hint="cs"/>
          <w:sz w:val="32"/>
          <w:szCs w:val="32"/>
        </w:rPr>
        <w:t>0    ml</w:t>
      </w:r>
    </w:p>
    <w:p w14:paraId="4DFE1441" w14:textId="77777777" w:rsidR="00DD5EE2" w:rsidRPr="00F63397" w:rsidRDefault="00DD5EE2" w:rsidP="00DD5EE2">
      <w:pPr>
        <w:pStyle w:val="ListParagraph"/>
        <w:numPr>
          <w:ilvl w:val="0"/>
          <w:numId w:val="17"/>
        </w:numPr>
        <w:tabs>
          <w:tab w:val="left" w:pos="1080"/>
          <w:tab w:val="left" w:pos="1440"/>
          <w:tab w:val="left" w:pos="6660"/>
        </w:tabs>
        <w:rPr>
          <w:rFonts w:ascii="TH SarabunPSK" w:hAnsi="TH SarabunPSK" w:cs="TH SarabunPSK"/>
          <w:sz w:val="32"/>
          <w:szCs w:val="32"/>
        </w:rPr>
      </w:pPr>
      <w:r w:rsidRPr="00F63397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F63397">
        <w:rPr>
          <w:rFonts w:ascii="TH SarabunPSK" w:hAnsi="TH SarabunPSK" w:cs="TH SarabunPSK" w:hint="cs"/>
          <w:sz w:val="32"/>
          <w:szCs w:val="32"/>
          <w:cs/>
        </w:rPr>
        <w:t>(</w:t>
      </w:r>
      <w:r w:rsidRPr="00F63397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F63397">
        <w:rPr>
          <w:rFonts w:ascii="TH SarabunPSK" w:hAnsi="TH SarabunPSK" w:cs="TH SarabunPSK" w:hint="cs"/>
          <w:sz w:val="32"/>
          <w:szCs w:val="32"/>
        </w:rPr>
        <w:t>Water</w:t>
      </w:r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F63397"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F63397">
        <w:rPr>
          <w:rFonts w:ascii="TH SarabunPSK" w:hAnsi="TH SarabunPSK" w:cs="TH SarabunPSK" w:hint="cs"/>
          <w:sz w:val="32"/>
          <w:szCs w:val="32"/>
        </w:rPr>
        <w:tab/>
      </w:r>
      <w:r w:rsidRPr="00F63397">
        <w:rPr>
          <w:rFonts w:ascii="TH SarabunPSK" w:hAnsi="TH SarabunPSK" w:cs="TH SarabunPSK" w:hint="cs"/>
          <w:sz w:val="32"/>
          <w:szCs w:val="32"/>
        </w:rPr>
        <w:tab/>
        <w:t>1,000    ml</w:t>
      </w:r>
    </w:p>
    <w:p w14:paraId="275BE5CB" w14:textId="0C84C227" w:rsidR="00DD5EE2" w:rsidRDefault="00DD5EE2" w:rsidP="00E447B3">
      <w:pPr>
        <w:ind w:left="122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447B3" w:rsidRPr="00E447B3">
        <w:rPr>
          <w:rFonts w:ascii="TH SarabunPSK" w:hAnsi="TH SarabunPSK" w:cs="TH SarabunPSK"/>
          <w:sz w:val="32"/>
          <w:szCs w:val="32"/>
          <w:cs/>
        </w:rPr>
        <w:t xml:space="preserve">ละลายส่วนประกอบที่เป็นของแข็งทั้งหมดในน้ำ ใส่ </w:t>
      </w:r>
      <w:r w:rsidR="00E447B3" w:rsidRPr="00E447B3">
        <w:rPr>
          <w:rFonts w:ascii="TH SarabunPSK" w:hAnsi="TH SarabunPSK" w:cs="TH SarabunPSK"/>
          <w:sz w:val="32"/>
          <w:szCs w:val="32"/>
        </w:rPr>
        <w:t xml:space="preserve">glycerol </w:t>
      </w:r>
      <w:r w:rsidR="00E447B3" w:rsidRPr="00E447B3">
        <w:rPr>
          <w:rFonts w:ascii="TH SarabunPSK" w:hAnsi="TH SarabunPSK" w:cs="TH SarabunPSK"/>
          <w:sz w:val="32"/>
          <w:szCs w:val="32"/>
          <w:cs/>
        </w:rPr>
        <w:t xml:space="preserve">นำไปต้มพร้อมคนบ่อย ๆ และต้มให้เดือดเป็นเวลา </w:t>
      </w:r>
      <w:r w:rsidR="00E447B3" w:rsidRPr="00E447B3">
        <w:rPr>
          <w:rFonts w:ascii="TH SarabunPSK" w:hAnsi="TH SarabunPSK" w:cs="TH SarabunPSK"/>
          <w:sz w:val="32"/>
          <w:szCs w:val="32"/>
        </w:rPr>
        <w:t>1</w:t>
      </w:r>
      <w:r w:rsidR="00E447B3" w:rsidRPr="00E447B3">
        <w:rPr>
          <w:rFonts w:ascii="TH SarabunPSK" w:hAnsi="TH SarabunPSK" w:cs="TH SarabunPSK"/>
          <w:sz w:val="32"/>
          <w:szCs w:val="32"/>
          <w:cs/>
        </w:rPr>
        <w:t xml:space="preserve"> นาที เพื่อให้สารละลาย</w:t>
      </w:r>
      <w:r w:rsidR="00E447B3">
        <w:rPr>
          <w:rFonts w:ascii="TH SarabunPSK" w:hAnsi="TH SarabunPSK" w:cs="TH SarabunPSK" w:hint="cs"/>
          <w:sz w:val="32"/>
          <w:szCs w:val="32"/>
          <w:cs/>
        </w:rPr>
        <w:t>สุดท้าย</w:t>
      </w:r>
    </w:p>
    <w:p w14:paraId="229BA9BC" w14:textId="191FDF7A" w:rsidR="00DD5EE2" w:rsidRDefault="00DD5EE2" w:rsidP="00DD5EE2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447B3"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="00E447B3"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 w:rsidR="00E447B3"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 w:rsidR="00E447B3">
        <w:rPr>
          <w:rFonts w:ascii="TH SarabunPSK" w:hAnsi="TH SarabunPSK" w:cs="TH SarabunPSK"/>
          <w:sz w:val="32"/>
          <w:szCs w:val="32"/>
        </w:rPr>
        <w:t>sterilization:</w:t>
      </w:r>
      <w:r w:rsidRPr="00156608">
        <w:rPr>
          <w:rFonts w:ascii="TH SarabunPSK" w:hAnsi="TH SarabunPSK" w:cs="TH SarabunPSK"/>
          <w:sz w:val="32"/>
          <w:szCs w:val="32"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7F7993DC" w14:textId="1B6C3E38" w:rsidR="00DD5EE2" w:rsidRPr="00DD5EE2" w:rsidRDefault="00DD5EE2" w:rsidP="00DD5EE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DD5EE2">
        <w:rPr>
          <w:rFonts w:ascii="TH SarabunPSK" w:hAnsi="TH SarabunPSK" w:cs="TH SarabunPSK"/>
          <w:b/>
          <w:bCs/>
          <w:sz w:val="32"/>
          <w:szCs w:val="32"/>
        </w:rPr>
        <w:t xml:space="preserve">Pseudomonas agar for detection of </w:t>
      </w:r>
      <w:proofErr w:type="spellStart"/>
      <w:r w:rsidRPr="00DD5EE2">
        <w:rPr>
          <w:rFonts w:ascii="TH SarabunPSK" w:hAnsi="TH SarabunPSK" w:cs="TH SarabunPSK"/>
          <w:b/>
          <w:bCs/>
          <w:sz w:val="32"/>
          <w:szCs w:val="32"/>
        </w:rPr>
        <w:t>fluorescin</w:t>
      </w:r>
      <w:proofErr w:type="spellEnd"/>
    </w:p>
    <w:p w14:paraId="762A60D8" w14:textId="77777777" w:rsidR="00DD5EE2" w:rsidRDefault="00DD5EE2" w:rsidP="00DD5EE2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52D23D79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668D204C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Peptic digest of animal tissue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4F1CFF8A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hydrogenpohsphate</w:t>
      </w:r>
      <w:proofErr w:type="spellEnd"/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End"/>
      <w:r w:rsidRPr="00DA6B6C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5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26843B9C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sulfate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1.5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39EF876B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352AF31B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</w:t>
      </w:r>
      <w:r>
        <w:rPr>
          <w:rFonts w:ascii="TH SarabunPSK" w:hAnsi="TH SarabunPSK" w:cs="TH SarabunPSK"/>
          <w:sz w:val="32"/>
          <w:szCs w:val="32"/>
        </w:rPr>
        <w:t>erol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>ml</w:t>
      </w:r>
    </w:p>
    <w:p w14:paraId="4BBD277A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41E77B5F" w14:textId="77777777" w:rsidR="007354CC" w:rsidRDefault="007354CC" w:rsidP="00DD5EE2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 w:rsidRPr="00E447B3">
        <w:rPr>
          <w:rFonts w:ascii="TH SarabunPSK" w:hAnsi="TH SarabunPSK" w:cs="TH SarabunPSK"/>
          <w:sz w:val="32"/>
          <w:szCs w:val="32"/>
          <w:cs/>
        </w:rPr>
        <w:t xml:space="preserve">ละลายส่วนประกอบที่เป็นของแข็งทั้งหมดในน้ำ ใส่ </w:t>
      </w:r>
      <w:r w:rsidRPr="00E447B3">
        <w:rPr>
          <w:rFonts w:ascii="TH SarabunPSK" w:hAnsi="TH SarabunPSK" w:cs="TH SarabunPSK"/>
          <w:sz w:val="32"/>
          <w:szCs w:val="32"/>
        </w:rPr>
        <w:t xml:space="preserve">glycerol 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นำไปต้มพร้อมคนบ่อย ๆ และต้มให้เดือดเป็นเวลา </w:t>
      </w:r>
      <w:r w:rsidRPr="00E447B3">
        <w:rPr>
          <w:rFonts w:ascii="TH SarabunPSK" w:hAnsi="TH SarabunPSK" w:cs="TH SarabunPSK"/>
          <w:sz w:val="32"/>
          <w:szCs w:val="32"/>
        </w:rPr>
        <w:t>1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 นาที เพื่อให้สารละลาย</w:t>
      </w:r>
      <w:r>
        <w:rPr>
          <w:rFonts w:ascii="TH SarabunPSK" w:hAnsi="TH SarabunPSK" w:cs="TH SarabunPSK" w:hint="cs"/>
          <w:sz w:val="32"/>
          <w:szCs w:val="32"/>
          <w:cs/>
        </w:rPr>
        <w:t>สุดท้าย</w:t>
      </w:r>
    </w:p>
    <w:p w14:paraId="4D012CDA" w14:textId="2E8F145A" w:rsidR="00DD5EE2" w:rsidRDefault="007354CC" w:rsidP="00DD5EE2">
      <w:pPr>
        <w:pStyle w:val="ListParagraph"/>
        <w:ind w:left="1350" w:firstLine="810"/>
        <w:rPr>
          <w:rFonts w:ascii="TH SarabunPSK" w:hAnsi="TH SarabunPSK" w:cs="TH SarabunPSK"/>
          <w:sz w:val="32"/>
          <w:szCs w:val="32"/>
        </w:rPr>
      </w:pPr>
      <w:r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sterilization:</w:t>
      </w:r>
      <w:r w:rsidRPr="00156608">
        <w:rPr>
          <w:rFonts w:ascii="TH SarabunPSK" w:hAnsi="TH SarabunPSK" w:cs="TH SarabunPSK"/>
          <w:sz w:val="32"/>
          <w:szCs w:val="32"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1227FC3" w14:textId="35C708EC" w:rsidR="00DD5EE2" w:rsidRPr="0045129D" w:rsidRDefault="00DD5EE2" w:rsidP="00DD5EE2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Pseudomonas agar for detection of pyocyanin</w:t>
      </w:r>
    </w:p>
    <w:p w14:paraId="638C2A23" w14:textId="77777777" w:rsidR="00DD5EE2" w:rsidRDefault="00DD5EE2" w:rsidP="00DD5EE2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33979CD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 xml:space="preserve">Pancreatic digest of </w:t>
      </w:r>
      <w:r>
        <w:rPr>
          <w:rFonts w:ascii="TH SarabunPSK" w:hAnsi="TH SarabunPSK" w:cs="TH SarabunPSK"/>
          <w:sz w:val="32"/>
          <w:szCs w:val="32"/>
        </w:rPr>
        <w:t>gelatin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Pr="00DA6B6C">
        <w:rPr>
          <w:rFonts w:ascii="TH SarabunPSK" w:hAnsi="TH SarabunPSK" w:cs="TH SarabunPSK"/>
          <w:sz w:val="32"/>
          <w:szCs w:val="32"/>
        </w:rPr>
        <w:t>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1F027555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Magnesium chloride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3C5BF8C6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Potassium sulfate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2F6394EE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15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1A552F80" w14:textId="77777777" w:rsidR="00DD5EE2" w:rsidRPr="00DA6B6C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Glycerol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510C0E73" w14:textId="77777777" w:rsidR="00DD5EE2" w:rsidRDefault="00DD5EE2" w:rsidP="00DD5EE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5EFB315F" w14:textId="77777777" w:rsidR="00EB6E06" w:rsidRDefault="00EB6E06" w:rsidP="00EB6E0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 w:rsidRPr="00E447B3">
        <w:rPr>
          <w:rFonts w:ascii="TH SarabunPSK" w:hAnsi="TH SarabunPSK" w:cs="TH SarabunPSK"/>
          <w:sz w:val="32"/>
          <w:szCs w:val="32"/>
          <w:cs/>
        </w:rPr>
        <w:t xml:space="preserve">ละลายส่วนประกอบที่เป็นของแข็งทั้งหมดในน้ำ ใส่ </w:t>
      </w:r>
      <w:r w:rsidRPr="00E447B3">
        <w:rPr>
          <w:rFonts w:ascii="TH SarabunPSK" w:hAnsi="TH SarabunPSK" w:cs="TH SarabunPSK"/>
          <w:sz w:val="32"/>
          <w:szCs w:val="32"/>
        </w:rPr>
        <w:t xml:space="preserve">glycerol 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นำไปต้มพร้อมคนบ่อย ๆ และต้มให้เดือดเป็นเวลา </w:t>
      </w:r>
      <w:r w:rsidRPr="00E447B3">
        <w:rPr>
          <w:rFonts w:ascii="TH SarabunPSK" w:hAnsi="TH SarabunPSK" w:cs="TH SarabunPSK"/>
          <w:sz w:val="32"/>
          <w:szCs w:val="32"/>
        </w:rPr>
        <w:t>1</w:t>
      </w:r>
      <w:r w:rsidRPr="00E447B3">
        <w:rPr>
          <w:rFonts w:ascii="TH SarabunPSK" w:hAnsi="TH SarabunPSK" w:cs="TH SarabunPSK"/>
          <w:sz w:val="32"/>
          <w:szCs w:val="32"/>
          <w:cs/>
        </w:rPr>
        <w:t xml:space="preserve"> นาที เพื่อให้สารละลาย</w:t>
      </w:r>
      <w:r>
        <w:rPr>
          <w:rFonts w:ascii="TH SarabunPSK" w:hAnsi="TH SarabunPSK" w:cs="TH SarabunPSK" w:hint="cs"/>
          <w:sz w:val="32"/>
          <w:szCs w:val="32"/>
          <w:cs/>
        </w:rPr>
        <w:t>สุดท้าย</w:t>
      </w:r>
    </w:p>
    <w:p w14:paraId="65A1F46F" w14:textId="77777777" w:rsidR="00EB6E06" w:rsidRDefault="00EB6E06" w:rsidP="00EB6E06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  <w:r w:rsidRPr="00DB052C">
        <w:rPr>
          <w:rFonts w:ascii="TH SarabunPSK" w:hAnsi="TH SarabunPSK" w:cs="TH SarabunPSK"/>
          <w:sz w:val="32"/>
          <w:szCs w:val="32"/>
        </w:rPr>
        <w:t xml:space="preserve">pH </w:t>
      </w:r>
      <w:r w:rsidRPr="00DB052C">
        <w:rPr>
          <w:rFonts w:ascii="TH SarabunPSK" w:hAnsi="TH SarabunPSK" w:cs="TH SarabunPSK"/>
          <w:sz w:val="32"/>
          <w:szCs w:val="32"/>
          <w:cs/>
        </w:rPr>
        <w:t>หลังจากผ่าน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>sterilization:</w:t>
      </w:r>
      <w:r w:rsidRPr="00156608">
        <w:rPr>
          <w:rFonts w:ascii="TH SarabunPSK" w:hAnsi="TH SarabunPSK" w:cs="TH SarabunPSK"/>
          <w:sz w:val="32"/>
          <w:szCs w:val="32"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3E182CE7" w14:textId="77777777" w:rsidR="00DD5EE2" w:rsidRPr="00EB6E06" w:rsidRDefault="00DD5EE2" w:rsidP="00DD5EE2">
      <w:pPr>
        <w:pStyle w:val="ListParagraph"/>
        <w:ind w:left="1584" w:firstLine="576"/>
        <w:rPr>
          <w:rFonts w:ascii="TH SarabunPSK" w:hAnsi="TH SarabunPSK" w:cs="TH SarabunPSK"/>
          <w:sz w:val="32"/>
          <w:szCs w:val="32"/>
        </w:rPr>
      </w:pP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49" w:name="_Toc175746545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49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5DA12F47" w14:textId="7ECC86DA" w:rsidR="001722FF" w:rsidRPr="00AC6DAA" w:rsidRDefault="001722FF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proofErr w:type="gramStart"/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  <w:cs/>
        </w:rPr>
        <w:t>ชั่ง  ...</w:t>
      </w:r>
      <w:proofErr w:type="gramEnd"/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 </w:t>
      </w:r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g </w:t>
      </w:r>
      <w:r w:rsidR="009147E0" w:rsidRPr="009147E0">
        <w:rPr>
          <w:rFonts w:ascii="TH SarabunPSK" w:hAnsi="TH SarabunPSK" w:cs="TH SarabunPSK"/>
          <w:color w:val="ED7D31" w:themeColor="accent2"/>
          <w:sz w:val="32"/>
          <w:szCs w:val="32"/>
          <w:cs/>
        </w:rPr>
        <w:t>ลงในขวดดูแรนปราศจากเชื้อ]</w:t>
      </w:r>
    </w:p>
    <w:p w14:paraId="16FC361A" w14:textId="7FECE388" w:rsidR="00F45044" w:rsidRPr="00AC6DAA" w:rsidRDefault="00F45044" w:rsidP="00F4504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0C6F87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เติม</w:t>
      </w:r>
      <w:r w:rsidR="0042628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3D4F6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="00AC5D12">
        <w:rPr>
          <w:rFonts w:ascii="TH SarabunPSK" w:hAnsi="TH SarabunPSK" w:cs="TH SarabunPSK"/>
          <w:color w:val="ED7D31" w:themeColor="accent2"/>
          <w:sz w:val="32"/>
          <w:szCs w:val="32"/>
        </w:rPr>
        <w:t>… ml</w:t>
      </w:r>
      <w:r w:rsidRPr="001722F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7D9A382C" w14:textId="4A30B413" w:rsidR="00AC6DAA" w:rsidRPr="00BF313D" w:rsidRDefault="00AC5D12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นำเข้าเครื่อง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autoclave </w:t>
      </w:r>
      <w:r w:rsidR="00E543C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ที่อุณหภูมิ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 w:rsidR="00E543CD"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 </w:t>
      </w:r>
      <w:r w:rsidR="00E543CD"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เวลา 15 นาที</w:t>
      </w:r>
      <w:r w:rsidRPr="00E37878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36B7DA58" w14:textId="77777777" w:rsidR="00FF1446" w:rsidRPr="00FF1446" w:rsidRDefault="00BF313D" w:rsidP="00FF1446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lastRenderedPageBreak/>
        <w:t>...</w:t>
      </w:r>
    </w:p>
    <w:p w14:paraId="58A6A6B2" w14:textId="1B376203" w:rsidR="00FF1446" w:rsidRPr="00FF1446" w:rsidRDefault="00FF1446" w:rsidP="00FF1446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FF1446">
        <w:rPr>
          <w:rFonts w:ascii="TH SarabunPSK" w:hAnsi="TH SarabunPSK" w:cs="TH SarabunPSK"/>
          <w:sz w:val="32"/>
          <w:szCs w:val="32"/>
          <w:cs/>
        </w:rPr>
        <w:t>การเตรียมตัวอย่างและการ</w:t>
      </w:r>
      <w:r w:rsidRPr="00FF14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1446">
        <w:rPr>
          <w:rFonts w:ascii="TH SarabunPSK" w:hAnsi="TH SarabunPSK" w:cs="TH SarabunPSK"/>
          <w:sz w:val="32"/>
          <w:szCs w:val="32"/>
        </w:rPr>
        <w:t>enrichment</w:t>
      </w:r>
    </w:p>
    <w:p w14:paraId="45194C2C" w14:textId="1F24A715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5F2FED8F" w14:textId="77DABA7F" w:rsidR="006D11C8" w:rsidRDefault="00C7321D" w:rsidP="00C7321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C7321D">
        <w:rPr>
          <w:rFonts w:ascii="TH SarabunPSK" w:hAnsi="TH SarabunPSK" w:cs="TH SarabunPSK"/>
          <w:sz w:val="32"/>
          <w:szCs w:val="32"/>
          <w:cs/>
        </w:rPr>
        <w:t xml:space="preserve">เติมสารละลาย </w:t>
      </w:r>
      <w:r w:rsidRPr="00C7321D">
        <w:rPr>
          <w:rFonts w:ascii="TH SarabunPSK" w:hAnsi="TH SarabunPSK" w:cs="TH SarabunPSK"/>
          <w:sz w:val="32"/>
          <w:szCs w:val="32"/>
        </w:rPr>
        <w:t xml:space="preserve">TSB </w:t>
      </w:r>
      <w:r w:rsidRPr="00C7321D">
        <w:rPr>
          <w:rFonts w:ascii="TH SarabunPSK" w:hAnsi="TH SarabunPSK" w:cs="TH SarabunPSK"/>
          <w:sz w:val="32"/>
          <w:szCs w:val="32"/>
          <w:cs/>
        </w:rPr>
        <w:t>ที่ปราศจากเชื้อ 10 มิลลิลิตร (เพื่อเตรียมเป็น 1:10</w:t>
      </w:r>
      <w:r w:rsidRPr="00C7321D">
        <w:rPr>
          <w:rFonts w:ascii="TH SarabunPSK" w:hAnsi="TH SarabunPSK" w:cs="TH SarabunPSK"/>
          <w:sz w:val="32"/>
          <w:szCs w:val="32"/>
        </w:rPr>
        <w:t xml:space="preserve"> dilution, </w:t>
      </w:r>
      <w:r w:rsidRPr="00C7321D"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>^</w:t>
      </w:r>
      <w:r w:rsidRPr="00C7321D">
        <w:rPr>
          <w:rFonts w:ascii="TH SarabunPSK" w:hAnsi="TH SarabunPSK" w:cs="TH SarabunPSK"/>
          <w:sz w:val="32"/>
          <w:szCs w:val="32"/>
          <w:cs/>
        </w:rPr>
        <w:t>-1)</w:t>
      </w:r>
    </w:p>
    <w:p w14:paraId="7BA0ACFF" w14:textId="77777777" w:rsidR="00043997" w:rsidRPr="00043997" w:rsidRDefault="00043997" w:rsidP="00043997">
      <w:pPr>
        <w:pStyle w:val="ListParagraph"/>
        <w:numPr>
          <w:ilvl w:val="2"/>
          <w:numId w:val="1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043997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043997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ผสมให้เข้ากันโดยใช้เครื่อง </w:t>
      </w:r>
      <w:r w:rsidRPr="00043997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vertex mixer] </w:t>
      </w:r>
    </w:p>
    <w:p w14:paraId="245B9029" w14:textId="0A29E193" w:rsidR="00043997" w:rsidRPr="00C7321D" w:rsidRDefault="00FF1C91" w:rsidP="00C7321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FF1C91">
        <w:rPr>
          <w:rFonts w:ascii="TH SarabunPSK" w:hAnsi="TH SarabunPSK" w:cs="TH SarabunPSK"/>
          <w:sz w:val="32"/>
          <w:szCs w:val="32"/>
          <w:cs/>
        </w:rPr>
        <w:t xml:space="preserve">นำไปบ่มที่ </w:t>
      </w:r>
      <w:r w:rsidRPr="00FF1C91">
        <w:rPr>
          <w:rFonts w:ascii="TH SarabunPSK" w:hAnsi="TH SarabunPSK" w:cs="TH SarabunPSK"/>
          <w:sz w:val="32"/>
          <w:szCs w:val="32"/>
        </w:rPr>
        <w:t xml:space="preserve">30 -35 ˚C </w:t>
      </w:r>
      <w:r w:rsidRPr="00FF1C91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Pr="00FF1C91">
        <w:rPr>
          <w:rFonts w:ascii="TH SarabunPSK" w:hAnsi="TH SarabunPSK" w:cs="TH SarabunPSK"/>
          <w:sz w:val="32"/>
          <w:szCs w:val="32"/>
        </w:rPr>
        <w:t xml:space="preserve">18-24 </w:t>
      </w:r>
      <w:r w:rsidRPr="00FF1C91">
        <w:rPr>
          <w:rFonts w:ascii="TH SarabunPSK" w:hAnsi="TH SarabunPSK" w:cs="TH SarabunPSK"/>
          <w:sz w:val="32"/>
          <w:szCs w:val="32"/>
          <w:cs/>
        </w:rPr>
        <w:t>ชม.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3376EA80" w14:textId="77777777" w:rsidR="00F62E67" w:rsidRPr="00F62E67" w:rsidRDefault="00F62E67" w:rsidP="00F62E67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F62E67">
        <w:rPr>
          <w:rFonts w:ascii="TH SarabunPSK" w:hAnsi="TH SarabunPSK" w:cs="TH SarabunPSK"/>
          <w:sz w:val="32"/>
          <w:szCs w:val="32"/>
        </w:rPr>
        <w:t>Selective agar streak plate</w:t>
      </w:r>
    </w:p>
    <w:p w14:paraId="6313A33B" w14:textId="64D4377A" w:rsidR="00C82AE7" w:rsidRPr="00A320E5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A320E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A320E5" w:rsidRPr="00A320E5">
        <w:rPr>
          <w:rFonts w:ascii="TH SarabunPSK" w:hAnsi="TH SarabunPSK" w:cs="TH SarabunPSK"/>
          <w:color w:val="ED7D31" w:themeColor="accent2"/>
          <w:sz w:val="32"/>
          <w:szCs w:val="32"/>
          <w:cs/>
        </w:rPr>
        <w:t>[หลังจากบ่มเสร็จ นำตัวอย่างจากข้อ 5.2 มาผสมให้เข้ากัน]</w:t>
      </w:r>
    </w:p>
    <w:p w14:paraId="01CFC079" w14:textId="7A94A5DF" w:rsidR="005D68BA" w:rsidRDefault="00C82AE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D12D22">
        <w:rPr>
          <w:rFonts w:ascii="TH SarabunPSK" w:hAnsi="TH SarabunPSK" w:cs="TH SarabunPSK"/>
          <w:sz w:val="32"/>
          <w:szCs w:val="32"/>
        </w:rPr>
        <w:t xml:space="preserve"> </w:t>
      </w:r>
      <w:r w:rsidR="00D12D22" w:rsidRPr="00D12D22">
        <w:rPr>
          <w:rFonts w:ascii="TH SarabunPSK" w:hAnsi="TH SarabunPSK" w:cs="TH SarabunPSK"/>
          <w:sz w:val="32"/>
          <w:szCs w:val="32"/>
          <w:cs/>
        </w:rPr>
        <w:t xml:space="preserve">ทำการขีดเชื้อโดยใช้ตัวอย่างจากข้อ 5.3.1 ลงบนพื้นผิว อาหารแข็ง </w:t>
      </w:r>
      <w:r w:rsidR="00D12D22" w:rsidRPr="00D12D22">
        <w:rPr>
          <w:rFonts w:ascii="TH SarabunPSK" w:hAnsi="TH SarabunPSK" w:cs="TH SarabunPSK"/>
          <w:sz w:val="32"/>
          <w:szCs w:val="32"/>
        </w:rPr>
        <w:t xml:space="preserve">Cetrimide agar (CT) </w:t>
      </w:r>
      <w:r w:rsidR="00D12D22" w:rsidRPr="00D12D22">
        <w:rPr>
          <w:rFonts w:ascii="TH SarabunPSK" w:hAnsi="TH SarabunPSK" w:cs="TH SarabunPSK"/>
          <w:sz w:val="32"/>
          <w:szCs w:val="32"/>
          <w:cs/>
        </w:rPr>
        <w:t>ในจานเพาะเชื้อ</w:t>
      </w:r>
    </w:p>
    <w:p w14:paraId="4EBD52C2" w14:textId="4401DA6C" w:rsidR="00D55143" w:rsidRDefault="00D55143" w:rsidP="00D5514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D55143">
        <w:rPr>
          <w:rFonts w:ascii="TH SarabunPSK" w:hAnsi="TH SarabunPSK" w:cs="TH SarabunPSK"/>
          <w:sz w:val="32"/>
          <w:szCs w:val="32"/>
          <w:cs/>
        </w:rPr>
        <w:t xml:space="preserve">บ่มขวดที่อุณหภูมิ </w:t>
      </w:r>
      <w:r w:rsidRPr="00D55143">
        <w:rPr>
          <w:rFonts w:ascii="TH SarabunPSK" w:hAnsi="TH SarabunPSK" w:cs="TH SarabunPSK"/>
          <w:sz w:val="32"/>
          <w:szCs w:val="32"/>
        </w:rPr>
        <w:t xml:space="preserve">30 -35 ˚C </w:t>
      </w:r>
      <w:r w:rsidRPr="00D55143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Pr="00D55143">
        <w:rPr>
          <w:rFonts w:ascii="TH SarabunPSK" w:hAnsi="TH SarabunPSK" w:cs="TH SarabunPSK"/>
          <w:sz w:val="32"/>
          <w:szCs w:val="32"/>
        </w:rPr>
        <w:t>18-72</w:t>
      </w:r>
      <w:r w:rsidRPr="00D55143">
        <w:rPr>
          <w:rFonts w:ascii="TH SarabunPSK" w:hAnsi="TH SarabunPSK" w:cs="TH SarabunPSK"/>
          <w:sz w:val="32"/>
          <w:szCs w:val="32"/>
          <w:cs/>
        </w:rPr>
        <w:t xml:space="preserve"> ชม.</w:t>
      </w:r>
    </w:p>
    <w:p w14:paraId="2AB777D7" w14:textId="0B713DD9" w:rsidR="00D55143" w:rsidRPr="00D55143" w:rsidRDefault="00D55143" w:rsidP="00D551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125E67E8" wp14:editId="6E733EFE">
                <wp:extent cx="6057900" cy="5613977"/>
                <wp:effectExtent l="0" t="0" r="38100" b="311150"/>
                <wp:docPr id="1334739949" name="Canvas 13347399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AB3CDA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5A4A4259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or: Curved 2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03149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g or 1 ml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CFBF5F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58ED711C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" name="Group 26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7" name="Rectangle: Top Corners Rounded 27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Top Corners Rounded 29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35" name="Rectangle: Top Corners Rounded 35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: Top Corners Rounded 37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91198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4C690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503667" y="113483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2503667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3117803" y="118318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2503667" y="104450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52"/>
                        <wps:cNvSpPr txBox="1"/>
                        <wps:spPr>
                          <a:xfrm>
                            <a:off x="2297229" y="1423866"/>
                            <a:ext cx="1012911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2B0C96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Cetrimide agar (CT)</w:t>
                              </w:r>
                            </w:p>
                            <w:p w14:paraId="4F8EA5B1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511148" y="81492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 rot="19009424">
                            <a:off x="2450862" y="72550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 flipH="1">
                            <a:off x="2840241" y="115609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52"/>
                        <wps:cNvSpPr txBox="1"/>
                        <wps:spPr>
                          <a:xfrm>
                            <a:off x="4990959" y="5734956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80424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028180" y="1115699"/>
                            <a:ext cx="3279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AD00B1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140082FC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152"/>
                        <wps:cNvSpPr txBox="1"/>
                        <wps:spPr>
                          <a:xfrm>
                            <a:off x="3404621" y="1167495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DCF44D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2"/>
                        <wps:cNvSpPr txBox="1"/>
                        <wps:spPr>
                          <a:xfrm>
                            <a:off x="3411118" y="92971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E3A6A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52"/>
                        <wps:cNvSpPr txBox="1"/>
                        <wps:spPr>
                          <a:xfrm>
                            <a:off x="3816142" y="1436098"/>
                            <a:ext cx="794690" cy="7818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FD13BB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52"/>
                        <wps:cNvSpPr txBox="1"/>
                        <wps:spPr>
                          <a:xfrm>
                            <a:off x="4073149" y="3259303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0C4046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150AB6AB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nector: Elbow 57"/>
                        <wps:cNvCnPr/>
                        <wps:spPr>
                          <a:xfrm rot="16200000" flipH="1">
                            <a:off x="2159662" y="2296140"/>
                            <a:ext cx="4549522" cy="2226783"/>
                          </a:xfrm>
                          <a:prstGeom prst="bentConnector3">
                            <a:avLst>
                              <a:gd name="adj1" fmla="val -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152"/>
                        <wps:cNvSpPr txBox="1"/>
                        <wps:spPr>
                          <a:xfrm>
                            <a:off x="4434747" y="963541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352FA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No colony growth found</w:t>
                              </w:r>
                            </w:p>
                            <w:p w14:paraId="31E330B0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4" name="Straight Arrow Connector 1334739904"/>
                        <wps:cNvCnPr/>
                        <wps:spPr>
                          <a:xfrm>
                            <a:off x="4459366" y="223383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5" name="Straight Arrow Connector 1334739905"/>
                        <wps:cNvCnPr/>
                        <wps:spPr>
                          <a:xfrm flipH="1">
                            <a:off x="4460285" y="3444409"/>
                            <a:ext cx="1" cy="542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6" name="Text Box 152"/>
                        <wps:cNvSpPr txBox="1"/>
                        <wps:spPr>
                          <a:xfrm>
                            <a:off x="4037641" y="4021245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C7DC6D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(-) rods</w:t>
                              </w:r>
                            </w:p>
                            <w:p w14:paraId="6B5FE496" w14:textId="77777777" w:rsidR="00D5514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7" name="Straight Connector 1334739907"/>
                        <wps:cNvCnPr/>
                        <wps:spPr>
                          <a:xfrm>
                            <a:off x="4461807" y="3692020"/>
                            <a:ext cx="1080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8" name="Text Box 152"/>
                        <wps:cNvSpPr txBox="1"/>
                        <wps:spPr>
                          <a:xfrm>
                            <a:off x="1848849" y="5665134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C516EC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9" name="Straight Arrow Connector 1334739909"/>
                        <wps:cNvCnPr/>
                        <wps:spPr>
                          <a:xfrm>
                            <a:off x="2418193" y="5218584"/>
                            <a:ext cx="0" cy="405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0" name="Text Box 152"/>
                        <wps:cNvSpPr txBox="1"/>
                        <wps:spPr>
                          <a:xfrm>
                            <a:off x="4610832" y="3675427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4595B" w14:textId="77777777" w:rsidR="00D55143" w:rsidRPr="00317146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No Gram (-) rods</w:t>
                              </w:r>
                            </w:p>
                            <w:p w14:paraId="6304CAB4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1" name="Text Box 152"/>
                        <wps:cNvSpPr txBox="1"/>
                        <wps:spPr>
                          <a:xfrm>
                            <a:off x="2405856" y="5300122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672F4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2" name="Text Box 152"/>
                        <wps:cNvSpPr txBox="1"/>
                        <wps:spPr>
                          <a:xfrm>
                            <a:off x="3596508" y="5128460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6720D" w14:textId="77777777" w:rsidR="00D55143" w:rsidRPr="00AF25A3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No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3" name="Straight Arrow Connector 1334739913"/>
                        <wps:cNvCnPr/>
                        <wps:spPr>
                          <a:xfrm>
                            <a:off x="4213487" y="1134744"/>
                            <a:ext cx="0" cy="301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4" name="Text Box 152"/>
                        <wps:cNvSpPr txBox="1"/>
                        <wps:spPr>
                          <a:xfrm>
                            <a:off x="4161206" y="1201145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C58E0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Growth found</w:t>
                              </w:r>
                            </w:p>
                            <w:p w14:paraId="193A86BC" w14:textId="77777777" w:rsidR="00D55143" w:rsidRPr="00317146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</w:pPr>
                              <w:r w:rsidRPr="00317146">
                                <w:rPr>
                                  <w:rFonts w:ascii="TH SarabunPSK" w:eastAsia="Calibri" w:hAnsi="TH SarabunPSK" w:cs="Cordia New"/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5" name="Oval 1334739915"/>
                        <wps:cNvSpPr/>
                        <wps:spPr>
                          <a:xfrm>
                            <a:off x="1529891" y="304082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6" name="Straight Connector 1334739916"/>
                        <wps:cNvCnPr/>
                        <wps:spPr>
                          <a:xfrm>
                            <a:off x="1529891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7" name="Straight Connector 1334739917"/>
                        <wps:cNvCnPr/>
                        <wps:spPr>
                          <a:xfrm>
                            <a:off x="2144027" y="308917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8" name="Oval 1334739918"/>
                        <wps:cNvSpPr/>
                        <wps:spPr>
                          <a:xfrm>
                            <a:off x="1529891" y="295049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9" name="Text Box 152"/>
                        <wps:cNvSpPr txBox="1"/>
                        <wps:spPr>
                          <a:xfrm>
                            <a:off x="1323453" y="3329830"/>
                            <a:ext cx="1012911" cy="3752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57FE1B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Pseudomonas agar for </w:t>
                              </w:r>
                              <w:proofErr w:type="spellStart"/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fluorescin</w:t>
                              </w:r>
                              <w:proofErr w:type="spellEnd"/>
                            </w:p>
                            <w:p w14:paraId="55BC0DAD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0" name="Straight Connector 1334739920"/>
                        <wps:cNvCnPr/>
                        <wps:spPr>
                          <a:xfrm>
                            <a:off x="1537372" y="272091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1" name="Rectangle 1334739921"/>
                        <wps:cNvSpPr/>
                        <wps:spPr>
                          <a:xfrm rot="19009424">
                            <a:off x="1477086" y="263149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2" name="Oval 1334739922"/>
                        <wps:cNvSpPr/>
                        <wps:spPr>
                          <a:xfrm flipH="1">
                            <a:off x="1866465" y="306208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3" name="Oval 1334739923"/>
                        <wps:cNvSpPr/>
                        <wps:spPr>
                          <a:xfrm>
                            <a:off x="2840241" y="304080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6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4" name="Straight Connector 1334739924"/>
                        <wps:cNvCnPr/>
                        <wps:spPr>
                          <a:xfrm>
                            <a:off x="2840241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5" name="Straight Connector 1334739925"/>
                        <wps:cNvCnPr/>
                        <wps:spPr>
                          <a:xfrm>
                            <a:off x="3454377" y="308915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6" name="Oval 1334739926"/>
                        <wps:cNvSpPr/>
                        <wps:spPr>
                          <a:xfrm>
                            <a:off x="2840241" y="295048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7" name="Straight Connector 1334739927"/>
                        <wps:cNvCnPr/>
                        <wps:spPr>
                          <a:xfrm>
                            <a:off x="2847722" y="272090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9" name="Rectangle 1334739929"/>
                        <wps:cNvSpPr/>
                        <wps:spPr>
                          <a:xfrm rot="19009424">
                            <a:off x="2787436" y="263147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0" name="Oval 1334739930"/>
                        <wps:cNvSpPr/>
                        <wps:spPr>
                          <a:xfrm flipH="1">
                            <a:off x="3176815" y="306206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1" name="Text Box 152"/>
                        <wps:cNvSpPr txBox="1"/>
                        <wps:spPr>
                          <a:xfrm>
                            <a:off x="2632498" y="3334516"/>
                            <a:ext cx="1012911" cy="435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A0EBF3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Pseudomonas agar for </w:t>
                              </w:r>
                              <w:proofErr w:type="spellStart"/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pyocynin</w:t>
                              </w:r>
                              <w:proofErr w:type="spellEnd"/>
                            </w:p>
                            <w:p w14:paraId="1F8874BD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2" name="Connector: Elbow 1334739932"/>
                        <wps:cNvCnPr/>
                        <wps:spPr>
                          <a:xfrm rot="10800000" flipV="1">
                            <a:off x="1848850" y="2440359"/>
                            <a:ext cx="2123449" cy="450673"/>
                          </a:xfrm>
                          <a:prstGeom prst="bentConnector3">
                            <a:avLst>
                              <a:gd name="adj1" fmla="val 100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3" name="Straight Connector 1334739933"/>
                        <wps:cNvCnPr/>
                        <wps:spPr>
                          <a:xfrm flipV="1">
                            <a:off x="3972298" y="2244436"/>
                            <a:ext cx="0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4" name="Straight Arrow Connector 1334739934"/>
                        <wps:cNvCnPr/>
                        <wps:spPr>
                          <a:xfrm>
                            <a:off x="3200400" y="2440360"/>
                            <a:ext cx="0" cy="380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5" name="Straight Arrow Connector 1334739935"/>
                        <wps:cNvCnPr/>
                        <wps:spPr>
                          <a:xfrm>
                            <a:off x="1848849" y="3782243"/>
                            <a:ext cx="0" cy="492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6" name="Straight Arrow Connector 1334739936"/>
                        <wps:cNvCnPr/>
                        <wps:spPr>
                          <a:xfrm>
                            <a:off x="3188056" y="3782243"/>
                            <a:ext cx="0" cy="492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7" name="Text Box 152"/>
                        <wps:cNvSpPr txBox="1"/>
                        <wps:spPr>
                          <a:xfrm>
                            <a:off x="1806454" y="3808815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9BB1C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8" name="Text Box 152"/>
                        <wps:cNvSpPr txBox="1"/>
                        <wps:spPr>
                          <a:xfrm>
                            <a:off x="3152252" y="3813150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9CAC9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9" name="Text Box 152"/>
                        <wps:cNvSpPr txBox="1"/>
                        <wps:spPr>
                          <a:xfrm>
                            <a:off x="1801652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1CB691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≥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0" name="Text Box 152"/>
                        <wps:cNvSpPr txBox="1"/>
                        <wps:spPr>
                          <a:xfrm>
                            <a:off x="3143563" y="398705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056F" w14:textId="77777777" w:rsidR="00D55143" w:rsidRPr="000E1A0A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≥ 3 days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1" name="Text Box 152"/>
                        <wps:cNvSpPr txBox="1"/>
                        <wps:spPr>
                          <a:xfrm>
                            <a:off x="1285110" y="3813151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B756B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7B44412A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2" name="Text Box 152"/>
                        <wps:cNvSpPr txBox="1"/>
                        <wps:spPr>
                          <a:xfrm>
                            <a:off x="2602810" y="3808815"/>
                            <a:ext cx="943684" cy="50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190CA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Cover and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br/>
                              </w: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invert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 xml:space="preserve"> plate</w:t>
                              </w:r>
                            </w:p>
                            <w:p w14:paraId="74BC7CA2" w14:textId="77777777" w:rsidR="00D55143" w:rsidRPr="003F363D" w:rsidRDefault="00D55143" w:rsidP="00D5514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</w:pPr>
                              <w:r w:rsidRPr="003F363D">
                                <w:rPr>
                                  <w:rFonts w:ascii="TH SarabunPSK" w:eastAsia="Calibri" w:hAnsi="TH SarabunPSK" w:cs="Cordia New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3" name="Text Box 152"/>
                        <wps:cNvSpPr txBox="1"/>
                        <wps:spPr>
                          <a:xfrm>
                            <a:off x="1373471" y="4300655"/>
                            <a:ext cx="2206940" cy="21790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ADBFDF" w14:textId="77777777" w:rsidR="00D55143" w:rsidRDefault="00D55143" w:rsidP="00D55143">
                              <w:pPr>
                                <w:spacing w:line="254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Observe under UV light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4" name="Text Box 152"/>
                        <wps:cNvSpPr txBox="1"/>
                        <wps:spPr>
                          <a:xfrm>
                            <a:off x="1768268" y="5044061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38C74" w14:textId="77777777" w:rsidR="00D55143" w:rsidRDefault="00D55143" w:rsidP="00D5514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Is pigment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5" name="Straight Arrow Connector 1334739945"/>
                        <wps:cNvCnPr/>
                        <wps:spPr>
                          <a:xfrm>
                            <a:off x="2421815" y="4518530"/>
                            <a:ext cx="0" cy="498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46" name="Connector: Elbow 1334739946"/>
                        <wps:cNvCnPr/>
                        <wps:spPr>
                          <a:xfrm rot="10800000" flipV="1">
                            <a:off x="2660074" y="4756030"/>
                            <a:ext cx="1762099" cy="261255"/>
                          </a:xfrm>
                          <a:prstGeom prst="bentConnector3">
                            <a:avLst>
                              <a:gd name="adj1" fmla="val 99871"/>
                            </a:avLst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47" name="Straight Connector 1334739947"/>
                        <wps:cNvCnPr/>
                        <wps:spPr>
                          <a:xfrm>
                            <a:off x="4459184" y="4245429"/>
                            <a:ext cx="0" cy="510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48" name="Straight Connector 1334739948"/>
                        <wps:cNvCnPr/>
                        <wps:spPr>
                          <a:xfrm>
                            <a:off x="3060020" y="5151928"/>
                            <a:ext cx="2493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5E67E8" id="Canvas 1334739949" o:spid="_x0000_s1107" editas="canvas" style="width:477pt;height:442.05pt;mso-position-horizontal-relative:char;mso-position-vertical-relative:line" coordsize="60579,5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">
                <v:shape id="_x0000_s1108" type="#_x0000_t75" style="position:absolute;width:60579;height:56134;visibility:visible;mso-wrap-style:square" filled="t">
                  <v:fill o:detectmouseclick="t"/>
                  <v:path o:connecttype="none"/>
                </v:shape>
                <v:shape id="Text Box 152" o:spid="_x0000_s1109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" fillcolor="white [3201]" stroked="f" strokeweight=".5pt">
                  <v:textbox inset=",0">
                    <w:txbxContent>
                      <w:p w14:paraId="0EAB3CDA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5A4A4259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2" o:spid="_x0000_s1110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" adj="-629625" strokecolor="#7b7b7b [2406]" strokeweight=".5pt">
                  <v:stroke endarrow="block" joinstyle="miter"/>
                </v:shape>
                <v:shape id="Text Box 159" o:spid="_x0000_s1111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" filled="f" stroked="f" strokeweight=".5pt">
                  <v:textbox inset=",0">
                    <w:txbxContent>
                      <w:p w14:paraId="6DE03149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g or 1 ml or amount eq. to 1g</w:t>
                        </w:r>
                      </w:p>
                    </w:txbxContent>
                  </v:textbox>
                </v:shape>
                <v:shape id="Text Box 152" o:spid="_x0000_s1112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" fillcolor="white [3201]" stroked="f" strokeweight=".5pt">
                  <v:textbox inset=",0">
                    <w:txbxContent>
                      <w:p w14:paraId="4CCFBF5F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58ED711C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113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group id="Group 26" o:spid="_x0000_s1114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Rectangle: Top Corners Rounded 27" o:spid="_x0000_s1115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8" o:spid="_x0000_s1116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" fillcolor="#b4c6e7 [1300]" strokecolor="#8eaadb [1940]" strokeweight="1pt">
                    <v:stroke joinstyle="miter"/>
                  </v:oval>
                  <v:shape id="Rectangle: Top Corners Rounded 29" o:spid="_x0000_s1117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30" o:spid="_x0000_s1118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ctangle: Top Corners Rounded 35" o:spid="_x0000_s1119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36" o:spid="_x0000_s1120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" fillcolor="#b4c6e7 [1300]" strokecolor="#8eaadb [1940]" strokeweight="1pt">
                    <v:stroke joinstyle="miter"/>
                  </v:oval>
                  <v:shape id="Rectangle: Top Corners Rounded 37" o:spid="_x0000_s1121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22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" filled="f" stroked="f" strokeweight=".5pt">
                  <v:textbox inset=",0">
                    <w:txbxContent>
                      <w:p w14:paraId="28191198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23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" filled="f" stroked="f" strokeweight=".5pt">
                  <v:textbox inset=",0">
                    <w:txbxContent>
                      <w:p w14:paraId="64C4C690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41" o:spid="_x0000_s1124" style="position:absolute;left:25036;top:1134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" fillcolor="#fff2cc [663]" strokecolor="#44546a [3215]" strokeweight="1pt">
                  <v:fill opacity="39321f"/>
                  <v:stroke joinstyle="miter"/>
                </v:oval>
                <v:line id="Straight Connector 42" o:spid="_x0000_s1125" style="position:absolute;visibility:visible;mso-wrap-style:square" from="25036,11831" to="25036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" strokecolor="#44546a [3215]" strokeweight="1pt">
                  <v:stroke joinstyle="miter"/>
                </v:line>
                <v:line id="Straight Connector 43" o:spid="_x0000_s1126" style="position:absolute;visibility:visible;mso-wrap-style:square" from="31178,11831" to="31178,1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" strokecolor="#44546a [3215]" strokeweight="1pt">
                  <v:stroke joinstyle="miter"/>
                </v:line>
                <v:oval id="Oval 44" o:spid="_x0000_s1127" style="position:absolute;left:25036;top:10445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" filled="f" strokecolor="#44546a [3215]" strokeweight="1pt">
                  <v:stroke joinstyle="miter"/>
                </v:oval>
                <v:shape id="Text Box 152" o:spid="_x0000_s1128" type="#_x0000_t202" style="position:absolute;left:22972;top:14238;width:1012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" fillcolor="white [3201]" stroked="f" strokeweight=".5pt">
                  <v:textbox inset=",0">
                    <w:txbxContent>
                      <w:p w14:paraId="352B0C96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Cetrimide agar (CT)</w:t>
                        </w:r>
                      </w:p>
                      <w:p w14:paraId="4F8EA5B1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6" o:spid="_x0000_s1129" style="position:absolute;visibility:visible;mso-wrap-style:square" from="25111,8149" to="28514,1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" strokecolor="#747070 [1614]" strokeweight=".5pt">
                  <v:stroke joinstyle="miter"/>
                </v:line>
                <v:rect id="Rectangle 47" o:spid="_x0000_s1130" style="position:absolute;left:24508;top:7255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" fillcolor="#404040 [2429]" stroked="f" strokeweight="1pt"/>
                <v:oval id="Oval 48" o:spid="_x0000_s1131" style="position:absolute;left:28402;top:1156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" filled="f" strokecolor="#44546a [3215]" strokeweight=".5pt">
                  <v:stroke joinstyle="miter"/>
                </v:oval>
                <v:shape id="Text Box 152" o:spid="_x0000_s1132" type="#_x0000_t202" style="position:absolute;left:49909;top:57349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" fillcolor="#e2efd9 [665]" stroked="f" strokeweight=".5pt">
                  <v:textbox inset=",0">
                    <w:txbxContent>
                      <w:p w14:paraId="32680424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50" o:spid="_x0000_s1133" type="#_x0000_t32" style="position:absolute;left:20281;top:11156;width:3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Text Box 152" o:spid="_x0000_s1134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" fillcolor="white [3201]" stroked="f" strokeweight=".5pt">
                  <v:textbox inset=",0">
                    <w:txbxContent>
                      <w:p w14:paraId="7CAD00B1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140082FC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35" type="#_x0000_t202" style="position:absolute;left:34046;top:11674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" filled="f" stroked="f" strokeweight=".5pt">
                  <v:textbox inset=",0">
                    <w:txbxContent>
                      <w:p w14:paraId="0DDCF44D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36" type="#_x0000_t202" style="position:absolute;left:34111;top:9297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" filled="f" stroked="f" strokeweight=".5pt">
                  <v:textbox inset=",0">
                    <w:txbxContent>
                      <w:p w14:paraId="1BFE3A6A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37" type="#_x0000_t202" style="position:absolute;left:38161;top:14360;width:7947;height:7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" fillcolor="#d9e2f3 [660]" stroked="f" strokeweight=".5pt">
                  <v:textbox inset=",0">
                    <w:txbxContent>
                      <w:p w14:paraId="27FD13BB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138" type="#_x0000_t202" style="position:absolute;left:40731;top:32593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" fillcolor="white [3201]" stroked="f" strokeweight=".5pt">
                  <v:textbox inset=",0">
                    <w:txbxContent>
                      <w:p w14:paraId="740C4046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150AB6AB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57" o:spid="_x0000_s1139" type="#_x0000_t34" style="position:absolute;left:21596;top:22961;width:45495;height:222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" adj="-21" strokecolor="#4472c4 [3204]" strokeweight=".5pt">
                  <v:stroke endarrow="block"/>
                </v:shape>
                <v:shape id="Text Box 152" o:spid="_x0000_s1140" type="#_x0000_t202" style="position:absolute;left:44347;top:9635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" filled="f" stroked="f" strokeweight=".5pt">
                  <v:textbox inset=",0">
                    <w:txbxContent>
                      <w:p w14:paraId="5F9352FA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No colony growth found</w:t>
                        </w:r>
                      </w:p>
                      <w:p w14:paraId="31E330B0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4739904" o:spid="_x0000_s1141" type="#_x0000_t32" style="position:absolute;left:44593;top:22338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05" o:spid="_x0000_s1142" type="#_x0000_t32" style="position:absolute;left:44602;top:34444;width:0;height:54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52" o:spid="_x0000_s1143" type="#_x0000_t202" style="position:absolute;left:40376;top:4021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" fillcolor="white [3201]" stroked="f" strokeweight=".5pt">
                  <v:textbox inset=",0">
                    <w:txbxContent>
                      <w:p w14:paraId="01C7DC6D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(-) rods</w:t>
                        </w:r>
                      </w:p>
                      <w:p w14:paraId="6B5FE496" w14:textId="77777777" w:rsidR="00D5514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334739907" o:spid="_x0000_s1144" style="position:absolute;visibility:visible;mso-wrap-style:square" from="44618,36920" to="55427,3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" strokecolor="#4472c4 [3204]" strokeweight=".5pt">
                  <v:stroke joinstyle="miter"/>
                </v:line>
                <v:shape id="Text Box 152" o:spid="_x0000_s1145" type="#_x0000_t202" style="position:absolute;left:18488;top:566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" fillcolor="#f7caac [1301]" stroked="f" strokeweight=".5pt">
                  <v:textbox inset=",0">
                    <w:txbxContent>
                      <w:p w14:paraId="6FC516EC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Straight Arrow Connector 1334739909" o:spid="_x0000_s1146" type="#_x0000_t32" style="position:absolute;left:24181;top:52185;width:0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47" type="#_x0000_t202" style="position:absolute;left:46108;top:36754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" filled="f" stroked="f" strokeweight=".5pt">
                  <v:textbox inset=",0">
                    <w:txbxContent>
                      <w:p w14:paraId="53A4595B" w14:textId="77777777" w:rsidR="00D55143" w:rsidRPr="00317146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No Gram (-) rods</w:t>
                        </w:r>
                      </w:p>
                      <w:p w14:paraId="6304CAB4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8" type="#_x0000_t202" style="position:absolute;left:24058;top:53001;width:7228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" filled="f" stroked="f" strokeweight=".5pt">
                  <v:textbox inset=",0">
                    <w:txbxContent>
                      <w:p w14:paraId="61C672F4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9" type="#_x0000_t202" style="position:absolute;left:35965;top:51284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" filled="f" stroked="f" strokeweight=".5pt">
                  <v:textbox inset=",0">
                    <w:txbxContent>
                      <w:p w14:paraId="2B26720D" w14:textId="77777777" w:rsidR="00D55143" w:rsidRPr="00AF25A3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No any degree observed</w:t>
                        </w:r>
                      </w:p>
                    </w:txbxContent>
                  </v:textbox>
                </v:shape>
                <v:shape id="Straight Arrow Connector 1334739913" o:spid="_x0000_s1150" type="#_x0000_t32" style="position:absolute;left:42134;top:11347;width:0;height:3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51" type="#_x0000_t202" style="position:absolute;left:41612;top:120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" filled="f" stroked="f" strokeweight=".5pt">
                  <v:textbox inset=",0">
                    <w:txbxContent>
                      <w:p w14:paraId="6E8C58E0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Growth found</w:t>
                        </w:r>
                      </w:p>
                      <w:p w14:paraId="193A86BC" w14:textId="77777777" w:rsidR="00D55143" w:rsidRPr="00317146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</w:pPr>
                        <w:r w:rsidRPr="00317146">
                          <w:rPr>
                            <w:rFonts w:ascii="TH SarabunPSK" w:eastAsia="Calibri" w:hAnsi="TH SarabunPSK" w:cs="Cordia New"/>
                            <w:color w:val="767171" w:themeColor="background2" w:themeShade="8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oval id="Oval 1334739915" o:spid="_x0000_s1152" style="position:absolute;left:15298;top:304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" fillcolor="#dbdbdb [1302]" strokecolor="#44546a [3215]" strokeweight="1pt">
                  <v:fill opacity="39321f"/>
                  <v:stroke joinstyle="miter"/>
                </v:oval>
                <v:line id="Straight Connector 1334739916" o:spid="_x0000_s1153" style="position:absolute;visibility:visible;mso-wrap-style:square" from="15298,30891" to="15298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" strokecolor="#44546a [3215]" strokeweight="1pt">
                  <v:stroke joinstyle="miter"/>
                </v:line>
                <v:line id="Straight Connector 1334739917" o:spid="_x0000_s1154" style="position:absolute;visibility:visible;mso-wrap-style:square" from="21440,30891" to="21440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" strokecolor="#44546a [3215]" strokeweight="1pt">
                  <v:stroke joinstyle="miter"/>
                </v:line>
                <v:oval id="Oval 1334739918" o:spid="_x0000_s1155" style="position:absolute;left:15298;top:2950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" filled="f" strokecolor="#44546a [3215]" strokeweight="1pt">
                  <v:stroke joinstyle="miter"/>
                </v:oval>
                <v:shape id="Text Box 152" o:spid="_x0000_s1156" type="#_x0000_t202" style="position:absolute;left:13234;top:33298;width:1012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" fillcolor="white [3201]" stroked="f" strokeweight=".5pt">
                  <v:textbox inset=",0">
                    <w:txbxContent>
                      <w:p w14:paraId="0757FE1B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Pseudomonas agar for </w:t>
                        </w:r>
                        <w:proofErr w:type="spellStart"/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fluorescin</w:t>
                        </w:r>
                        <w:proofErr w:type="spellEnd"/>
                      </w:p>
                      <w:p w14:paraId="55BC0DAD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line id="Straight Connector 1334739920" o:spid="_x0000_s1157" style="position:absolute;visibility:visible;mso-wrap-style:square" from="15373,27209" to="18777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" strokecolor="#747070 [1614]" strokeweight=".5pt">
                  <v:stroke joinstyle="miter"/>
                </v:line>
                <v:rect id="Rectangle 1334739921" o:spid="_x0000_s1158" style="position:absolute;left:14770;top:26314;width:512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" fillcolor="#404040 [2429]" stroked="f" strokeweight="1pt"/>
                <v:oval id="Oval 1334739922" o:spid="_x0000_s1159" style="position:absolute;left:18664;top:3062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" filled="f" strokecolor="#44546a [3215]" strokeweight=".5pt">
                  <v:stroke joinstyle="miter"/>
                </v:oval>
                <v:oval id="Oval 1334739923" o:spid="_x0000_s1160" style="position:absolute;left:28402;top:30408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" fillcolor="#fff2cc [663]" strokecolor="#44546a [3215]" strokeweight="1pt">
                  <v:fill opacity="39321f"/>
                  <v:stroke joinstyle="miter"/>
                </v:oval>
                <v:line id="Straight Connector 1334739924" o:spid="_x0000_s1161" style="position:absolute;visibility:visible;mso-wrap-style:square" from="28402,30891" to="28402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" strokecolor="#44546a [3215]" strokeweight="1pt">
                  <v:stroke joinstyle="miter"/>
                </v:line>
                <v:line id="Straight Connector 1334739925" o:spid="_x0000_s1162" style="position:absolute;visibility:visible;mso-wrap-style:square" from="34543,30891" to="34543,3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" strokecolor="#44546a [3215]" strokeweight="1pt">
                  <v:stroke joinstyle="miter"/>
                </v:line>
                <v:oval id="Oval 1334739926" o:spid="_x0000_s1163" style="position:absolute;left:28402;top:29504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" filled="f" strokecolor="#44546a [3215]" strokeweight="1pt">
                  <v:stroke joinstyle="miter"/>
                </v:oval>
                <v:line id="Straight Connector 1334739927" o:spid="_x0000_s1164" style="position:absolute;visibility:visible;mso-wrap-style:square" from="28477,27209" to="31880,3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" strokecolor="#747070 [1614]" strokeweight=".5pt">
                  <v:stroke joinstyle="miter"/>
                </v:line>
                <v:rect id="Rectangle 1334739929" o:spid="_x0000_s1165" style="position:absolute;left:27874;top:26314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" fillcolor="#404040 [2429]" stroked="f" strokeweight="1pt"/>
                <v:oval id="Oval 1334739930" o:spid="_x0000_s1166" style="position:absolute;left:31768;top:30620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" filled="f" strokecolor="#44546a [3215]" strokeweight=".5pt">
                  <v:stroke joinstyle="miter"/>
                </v:oval>
                <v:shape id="Text Box 152" o:spid="_x0000_s1167" type="#_x0000_t202" style="position:absolute;left:26324;top:33345;width:10130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" fillcolor="white [3201]" stroked="f" strokeweight=".5pt">
                  <v:textbox inset=",0">
                    <w:txbxContent>
                      <w:p w14:paraId="13A0EBF3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Pseudomonas agar for </w:t>
                        </w:r>
                        <w:proofErr w:type="spellStart"/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pyocynin</w:t>
                        </w:r>
                        <w:proofErr w:type="spellEnd"/>
                      </w:p>
                      <w:p w14:paraId="1F8874BD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Connector: Elbow 1334739932" o:spid="_x0000_s1168" type="#_x0000_t34" style="position:absolute;left:18488;top:24403;width:21234;height:45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" adj="21611" strokecolor="#4472c4 [3204]" strokeweight=".5pt">
                  <v:stroke endarrow="block"/>
                </v:shape>
                <v:line id="Straight Connector 1334739933" o:spid="_x0000_s1169" style="position:absolute;flip:y;visibility:visible;mso-wrap-style:square" from="39722,22444" to="39722,24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" strokecolor="#4472c4 [3204]" strokeweight=".5pt">
                  <v:stroke joinstyle="miter"/>
                </v:line>
                <v:shape id="Straight Arrow Connector 1334739934" o:spid="_x0000_s1170" type="#_x0000_t32" style="position:absolute;left:32004;top:24403;width:0;height: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35" o:spid="_x0000_s1171" type="#_x0000_t32" style="position:absolute;left:18488;top:37822;width:0;height:49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36" o:spid="_x0000_s1172" type="#_x0000_t32" style="position:absolute;left:31880;top:37822;width:0;height:4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73" type="#_x0000_t202" style="position:absolute;left:18064;top:38088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" filled="f" stroked="f" strokeweight=".5pt">
                  <v:textbox inset=",0">
                    <w:txbxContent>
                      <w:p w14:paraId="1DA9BB1C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4" type="#_x0000_t202" style="position:absolute;left:31522;top:3813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" filled="f" stroked="f" strokeweight=".5pt">
                  <v:textbox inset=",0">
                    <w:txbxContent>
                      <w:p w14:paraId="1459CAC9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5" type="#_x0000_t202" style="position:absolute;left:18016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" filled="f" stroked="f" strokeweight=".5pt">
                  <v:textbox inset=",0">
                    <w:txbxContent>
                      <w:p w14:paraId="501CB691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≥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6" type="#_x0000_t202" style="position:absolute;left:31435;top:39870;width:6202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" filled="f" stroked="f" strokeweight=".5pt">
                  <v:textbox inset=",0">
                    <w:txbxContent>
                      <w:p w14:paraId="7B69056F" w14:textId="77777777" w:rsidR="00D55143" w:rsidRPr="000E1A0A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≥ 3 days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7" type="#_x0000_t202" style="position:absolute;left:12851;top:38131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" filled="f" stroked="f" strokeweight=".5pt">
                  <v:textbox inset=",0">
                    <w:txbxContent>
                      <w:p w14:paraId="012B756B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7B44412A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8" type="#_x0000_t202" style="position:absolute;left:26028;top:38088;width:9436;height:5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" filled="f" stroked="f" strokeweight=".5pt">
                  <v:textbox inset=",0">
                    <w:txbxContent>
                      <w:p w14:paraId="7A2190CA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Cover and 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br/>
                        </w: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invert</w:t>
                        </w:r>
                        <w:r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 xml:space="preserve"> plate</w:t>
                        </w:r>
                      </w:p>
                      <w:p w14:paraId="74BC7CA2" w14:textId="77777777" w:rsidR="00D55143" w:rsidRPr="003F363D" w:rsidRDefault="00D55143" w:rsidP="00D5514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</w:pPr>
                        <w:r w:rsidRPr="003F363D">
                          <w:rPr>
                            <w:rFonts w:ascii="TH SarabunPSK" w:eastAsia="Calibri" w:hAnsi="TH SarabunPSK" w:cs="Cordia New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9" type="#_x0000_t202" style="position:absolute;left:13734;top:43006;width:22070;height:2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" fillcolor="#d9e2f3 [660]" stroked="f" strokeweight=".5pt">
                  <v:textbox inset=",0">
                    <w:txbxContent>
                      <w:p w14:paraId="4FADBFDF" w14:textId="77777777" w:rsidR="00D55143" w:rsidRDefault="00D55143" w:rsidP="00D55143">
                        <w:pPr>
                          <w:spacing w:line="254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Observe under UV light</w:t>
                        </w:r>
                      </w:p>
                    </w:txbxContent>
                  </v:textbox>
                </v:shape>
                <v:shape id="Text Box 152" o:spid="_x0000_s1180" type="#_x0000_t202" style="position:absolute;left:17682;top:50440;width:12918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" filled="f" stroked="f" strokeweight=".5pt">
                  <v:textbox inset=",0">
                    <w:txbxContent>
                      <w:p w14:paraId="31E38C74" w14:textId="77777777" w:rsidR="00D55143" w:rsidRDefault="00D55143" w:rsidP="00D5514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Is pigment observed?</w:t>
                        </w:r>
                      </w:p>
                    </w:txbxContent>
                  </v:textbox>
                </v:shape>
                <v:shape id="Straight Arrow Connector 1334739945" o:spid="_x0000_s1181" type="#_x0000_t32" style="position:absolute;left:24218;top:45185;width:0;height:4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1334739946" o:spid="_x0000_s1182" type="#_x0000_t34" style="position:absolute;left:26600;top:47560;width:17621;height:26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" adj="21572" strokecolor="#cfcdcd [2894]" strokeweight=".5pt">
                  <v:stroke dashstyle="dash" endarrow="block"/>
                </v:shape>
                <v:line id="Straight Connector 1334739947" o:spid="_x0000_s1183" style="position:absolute;visibility:visible;mso-wrap-style:square" from="44591,42454" to="44591,4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" strokecolor="#cfcdcd [2894]" strokeweight=".5pt">
                  <v:stroke dashstyle="dash" joinstyle="miter"/>
                </v:line>
                <v:line id="Straight Connector 1334739948" o:spid="_x0000_s1184" style="position:absolute;visibility:visible;mso-wrap-style:square" from="30600,51519" to="55537,5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E7B3631" w14:textId="77777777" w:rsidR="00C033E2" w:rsidRPr="00C033E2" w:rsidRDefault="00C033E2" w:rsidP="00C033E2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C033E2">
        <w:rPr>
          <w:rFonts w:ascii="TH SarabunPSK" w:hAnsi="TH SarabunPSK" w:cs="TH SarabunPSK"/>
          <w:sz w:val="32"/>
          <w:szCs w:val="32"/>
          <w:cs/>
        </w:rPr>
        <w:t>การเปลี่ยนอาหารเลี้ยงเชื้อ (</w:t>
      </w:r>
      <w:r w:rsidRPr="00C033E2">
        <w:rPr>
          <w:rFonts w:ascii="TH SarabunPSK" w:hAnsi="TH SarabunPSK" w:cs="TH SarabunPSK"/>
          <w:sz w:val="32"/>
          <w:szCs w:val="32"/>
        </w:rPr>
        <w:t xml:space="preserve">subculture) </w:t>
      </w:r>
      <w:r w:rsidRPr="00C033E2">
        <w:rPr>
          <w:rFonts w:ascii="TH SarabunPSK" w:hAnsi="TH SarabunPSK" w:cs="TH SarabunPSK"/>
          <w:sz w:val="32"/>
          <w:szCs w:val="32"/>
          <w:cs/>
        </w:rPr>
        <w:t>และการพิสูจน์เอกลักษณ์</w:t>
      </w:r>
    </w:p>
    <w:p w14:paraId="6E9F83FF" w14:textId="0CB78FA9" w:rsidR="003A21F2" w:rsidRPr="003A21F2" w:rsidRDefault="007A7DBB" w:rsidP="003A21F2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3A21F2">
        <w:rPr>
          <w:rFonts w:ascii="TH SarabunPSK" w:hAnsi="TH SarabunPSK" w:cs="TH SarabunPSK"/>
          <w:sz w:val="32"/>
          <w:szCs w:val="32"/>
        </w:rPr>
        <w:t xml:space="preserve"> </w:t>
      </w:r>
      <w:r w:rsidR="003A21F2" w:rsidRPr="003A21F2">
        <w:rPr>
          <w:rFonts w:ascii="TH SarabunPSK" w:hAnsi="TH SarabunPSK" w:cs="TH SarabunPSK"/>
          <w:sz w:val="32"/>
          <w:szCs w:val="32"/>
          <w:cs/>
        </w:rPr>
        <w:t>ทำการย้อมแกรมโคโลนีที่สงสัย</w:t>
      </w:r>
    </w:p>
    <w:p w14:paraId="1F1F71DB" w14:textId="1F82E26A" w:rsidR="007A7DBB" w:rsidRDefault="00AE172E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E172E">
        <w:rPr>
          <w:rFonts w:ascii="TH SarabunPSK" w:hAnsi="TH SarabunPSK" w:cs="TH SarabunPSK"/>
          <w:sz w:val="32"/>
          <w:szCs w:val="32"/>
          <w:cs/>
        </w:rPr>
        <w:t xml:space="preserve">ใช้ไม้เขี่ยเชื้อย้ายโคโลนีที่สงสัย โดยนำมาเต็มลูป จากบน </w:t>
      </w:r>
      <w:r w:rsidRPr="00AE172E">
        <w:rPr>
          <w:rFonts w:ascii="TH SarabunPSK" w:hAnsi="TH SarabunPSK" w:cs="TH SarabunPSK"/>
          <w:sz w:val="32"/>
          <w:szCs w:val="32"/>
        </w:rPr>
        <w:t xml:space="preserve">cetrimide agar </w:t>
      </w:r>
      <w:r w:rsidRPr="00AE172E">
        <w:rPr>
          <w:rFonts w:ascii="TH SarabunPSK" w:hAnsi="TH SarabunPSK" w:cs="TH SarabunPSK"/>
          <w:sz w:val="32"/>
          <w:szCs w:val="32"/>
          <w:cs/>
        </w:rPr>
        <w:t xml:space="preserve">ไปลงบนผิวอาหารแข็ง </w:t>
      </w:r>
      <w:r w:rsidRPr="00AE172E">
        <w:rPr>
          <w:rFonts w:ascii="TH SarabunPSK" w:hAnsi="TH SarabunPSK" w:cs="TH SarabunPSK"/>
          <w:sz w:val="32"/>
          <w:szCs w:val="32"/>
        </w:rPr>
        <w:t xml:space="preserve">Pseudomonas agar </w:t>
      </w:r>
      <w:r w:rsidRPr="00AE172E">
        <w:rPr>
          <w:rFonts w:ascii="TH SarabunPSK" w:hAnsi="TH SarabunPSK" w:cs="TH SarabunPSK"/>
          <w:sz w:val="32"/>
          <w:szCs w:val="32"/>
          <w:cs/>
        </w:rPr>
        <w:t>เพื่อตรวจดู</w:t>
      </w:r>
      <w:proofErr w:type="spellStart"/>
      <w:r w:rsidRPr="00AE172E">
        <w:rPr>
          <w:rFonts w:ascii="TH SarabunPSK" w:hAnsi="TH SarabunPSK" w:cs="TH SarabunPSK"/>
          <w:sz w:val="32"/>
          <w:szCs w:val="32"/>
          <w:cs/>
        </w:rPr>
        <w:t>ฟลู</w:t>
      </w:r>
      <w:proofErr w:type="spellEnd"/>
      <w:r w:rsidRPr="00AE172E">
        <w:rPr>
          <w:rFonts w:ascii="TH SarabunPSK" w:hAnsi="TH SarabunPSK" w:cs="TH SarabunPSK"/>
          <w:sz w:val="32"/>
          <w:szCs w:val="32"/>
          <w:cs/>
        </w:rPr>
        <w:t xml:space="preserve">ออเรสซีนและ </w:t>
      </w:r>
      <w:r w:rsidRPr="00AE172E">
        <w:rPr>
          <w:rFonts w:ascii="TH SarabunPSK" w:hAnsi="TH SarabunPSK" w:cs="TH SarabunPSK"/>
          <w:sz w:val="32"/>
          <w:szCs w:val="32"/>
        </w:rPr>
        <w:t xml:space="preserve">Pseudomonas agar </w:t>
      </w:r>
      <w:r w:rsidRPr="00AE172E">
        <w:rPr>
          <w:rFonts w:ascii="TH SarabunPSK" w:hAnsi="TH SarabunPSK" w:cs="TH SarabunPSK"/>
          <w:sz w:val="32"/>
          <w:szCs w:val="32"/>
          <w:cs/>
        </w:rPr>
        <w:t>ที่ตรวจดู</w:t>
      </w:r>
      <w:proofErr w:type="spellStart"/>
      <w:r w:rsidRPr="00AE172E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Pr="00AE172E">
        <w:rPr>
          <w:rFonts w:ascii="TH SarabunPSK" w:hAnsi="TH SarabunPSK" w:cs="TH SarabunPSK"/>
          <w:sz w:val="32"/>
          <w:szCs w:val="32"/>
          <w:cs/>
        </w:rPr>
        <w:t>โอไซยา</w:t>
      </w:r>
      <w:proofErr w:type="spellStart"/>
      <w:r w:rsidRPr="00AE172E">
        <w:rPr>
          <w:rFonts w:ascii="TH SarabunPSK" w:hAnsi="TH SarabunPSK" w:cs="TH SarabunPSK"/>
          <w:sz w:val="32"/>
          <w:szCs w:val="32"/>
          <w:cs/>
        </w:rPr>
        <w:t>นิน</w:t>
      </w:r>
      <w:proofErr w:type="spellEnd"/>
    </w:p>
    <w:p w14:paraId="6DB5E405" w14:textId="5E972EC2" w:rsidR="00E0797C" w:rsidRPr="003740E8" w:rsidRDefault="007A7DBB" w:rsidP="003740E8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B2050">
        <w:rPr>
          <w:rFonts w:ascii="TH SarabunPSK" w:hAnsi="TH SarabunPSK" w:cs="TH SarabunPSK"/>
          <w:sz w:val="32"/>
          <w:szCs w:val="32"/>
        </w:rPr>
        <w:t xml:space="preserve"> </w:t>
      </w:r>
      <w:r w:rsidR="002B2050" w:rsidRPr="002B2050">
        <w:rPr>
          <w:rFonts w:ascii="TH SarabunPSK" w:hAnsi="TH SarabunPSK" w:cs="TH SarabunPSK"/>
          <w:sz w:val="32"/>
          <w:szCs w:val="32"/>
          <w:cs/>
        </w:rPr>
        <w:t xml:space="preserve">ปิดฝาและพลิกจานเพาะเชื้อที่บ่มแล้วและบ่มที่ </w:t>
      </w:r>
      <w:r w:rsidR="002B2050" w:rsidRPr="002B2050">
        <w:rPr>
          <w:rFonts w:ascii="TH SarabunPSK" w:hAnsi="TH SarabunPSK" w:cs="TH SarabunPSK"/>
          <w:sz w:val="32"/>
          <w:szCs w:val="32"/>
        </w:rPr>
        <w:t>30-35 ˚</w:t>
      </w:r>
      <w:r w:rsidR="002B2050">
        <w:rPr>
          <w:rFonts w:ascii="TH SarabunPSK" w:hAnsi="TH SarabunPSK" w:cs="TH SarabunPSK"/>
          <w:sz w:val="32"/>
          <w:szCs w:val="32"/>
        </w:rPr>
        <w:t>C</w:t>
      </w:r>
      <w:r w:rsidR="002B2050" w:rsidRPr="002B2050">
        <w:rPr>
          <w:rFonts w:ascii="TH SarabunPSK" w:hAnsi="TH SarabunPSK" w:cs="TH SarabunPSK"/>
          <w:sz w:val="32"/>
          <w:szCs w:val="32"/>
        </w:rPr>
        <w:t xml:space="preserve"> </w:t>
      </w:r>
      <w:r w:rsidR="002B2050" w:rsidRPr="002B2050">
        <w:rPr>
          <w:rFonts w:ascii="TH SarabunPSK" w:hAnsi="TH SarabunPSK" w:cs="TH SarabunPSK"/>
          <w:sz w:val="32"/>
          <w:szCs w:val="32"/>
          <w:cs/>
        </w:rPr>
        <w:t xml:space="preserve">เป็นเวลาไม่เกิน </w:t>
      </w:r>
      <w:r w:rsidR="002B2050" w:rsidRPr="002B2050">
        <w:rPr>
          <w:rFonts w:ascii="TH SarabunPSK" w:hAnsi="TH SarabunPSK" w:cs="TH SarabunPSK"/>
          <w:sz w:val="32"/>
          <w:szCs w:val="32"/>
        </w:rPr>
        <w:t xml:space="preserve">3 </w:t>
      </w:r>
      <w:r w:rsidR="002B2050" w:rsidRPr="002B2050">
        <w:rPr>
          <w:rFonts w:ascii="TH SarabunPSK" w:hAnsi="TH SarabunPSK" w:cs="TH SarabunPSK"/>
          <w:sz w:val="32"/>
          <w:szCs w:val="32"/>
          <w:cs/>
        </w:rPr>
        <w:t>วัน</w:t>
      </w:r>
    </w:p>
    <w:p w14:paraId="09F1632C" w14:textId="77777777" w:rsidR="002F3DDA" w:rsidRPr="002F3DDA" w:rsidRDefault="007A7DBB" w:rsidP="002F3DDA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2F3DDA">
        <w:rPr>
          <w:rFonts w:ascii="TH SarabunPSK" w:hAnsi="TH SarabunPSK" w:cs="TH SarabunPSK"/>
          <w:sz w:val="32"/>
          <w:szCs w:val="32"/>
        </w:rPr>
        <w:t xml:space="preserve"> </w:t>
      </w:r>
      <w:r w:rsidR="002F3DDA" w:rsidRPr="002F3DDA">
        <w:rPr>
          <w:rFonts w:ascii="TH SarabunPSK" w:hAnsi="TH SarabunPSK" w:cs="TH SarabunPSK"/>
          <w:sz w:val="32"/>
          <w:szCs w:val="32"/>
          <w:cs/>
        </w:rPr>
        <w:t>การสังเกตโคโลนีและการพิสูจน์เอกลักษณ์ทางสัณฐานวิทยา</w:t>
      </w:r>
    </w:p>
    <w:p w14:paraId="49B5512D" w14:textId="5E69F4CC" w:rsidR="005757B3" w:rsidRDefault="007F2C6A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Pr="007F2C6A">
        <w:rPr>
          <w:rFonts w:ascii="TH SarabunPSK" w:hAnsi="TH SarabunPSK" w:cs="TH SarabunPSK"/>
          <w:sz w:val="32"/>
          <w:szCs w:val="32"/>
          <w:cs/>
        </w:rPr>
        <w:t xml:space="preserve">หลังจากบ่มเสร็จ ตรวจดูโคโลนีบนจานเพาะเชื้อภายใต้แสง </w:t>
      </w:r>
      <w:r w:rsidRPr="007F2C6A">
        <w:rPr>
          <w:rFonts w:ascii="TH SarabunPSK" w:hAnsi="TH SarabunPSK" w:cs="TH SarabunPSK"/>
          <w:sz w:val="32"/>
          <w:szCs w:val="32"/>
        </w:rPr>
        <w:t xml:space="preserve">UV </w:t>
      </w:r>
      <w:r w:rsidRPr="007F2C6A">
        <w:rPr>
          <w:rFonts w:ascii="TH SarabunPSK" w:hAnsi="TH SarabunPSK" w:cs="TH SarabunPSK"/>
          <w:sz w:val="32"/>
          <w:szCs w:val="32"/>
          <w:cs/>
        </w:rPr>
        <w:t>หากโคโลน</w:t>
      </w:r>
      <w:proofErr w:type="spellStart"/>
      <w:r w:rsidRPr="007F2C6A">
        <w:rPr>
          <w:rFonts w:ascii="TH SarabunPSK" w:hAnsi="TH SarabunPSK" w:cs="TH SarabunPSK"/>
          <w:sz w:val="32"/>
          <w:szCs w:val="32"/>
          <w:cs/>
        </w:rPr>
        <w:t>ีต</w:t>
      </w:r>
      <w:proofErr w:type="spellEnd"/>
      <w:r w:rsidRPr="007F2C6A">
        <w:rPr>
          <w:rFonts w:ascii="TH SarabunPSK" w:hAnsi="TH SarabunPSK" w:cs="TH SarabunPSK"/>
          <w:sz w:val="32"/>
          <w:szCs w:val="32"/>
          <w:cs/>
        </w:rPr>
        <w:t>รงกับคำอธิบายดังตารางนี้</w:t>
      </w:r>
    </w:p>
    <w:p w14:paraId="6CCA1184" w14:textId="77777777" w:rsidR="001C39D2" w:rsidRPr="001C39D2" w:rsidRDefault="001C39D2" w:rsidP="001C39D2">
      <w:pPr>
        <w:pStyle w:val="ListParagraph"/>
        <w:ind w:left="360"/>
        <w:rPr>
          <w:rFonts w:ascii="TH Sarabun PSK" w:eastAsia="TH Sarabun PSK" w:hAnsi="TH Sarabun PSK" w:cs="TH Sarabun PSK"/>
          <w:sz w:val="32"/>
          <w:szCs w:val="32"/>
        </w:rPr>
      </w:pPr>
      <w:r w:rsidRPr="001C39D2">
        <w:rPr>
          <w:rFonts w:ascii="TH Sarabun PSK" w:eastAsia="TH Sarabun PSK" w:hAnsi="TH Sarabun PSK" w:cs="TH Sarabun PSK"/>
          <w:sz w:val="32"/>
          <w:szCs w:val="32"/>
        </w:rPr>
        <w:tab/>
      </w:r>
    </w:p>
    <w:tbl>
      <w:tblPr>
        <w:tblW w:w="8310" w:type="dxa"/>
        <w:tblInd w:w="122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4500"/>
        <w:gridCol w:w="1709"/>
      </w:tblGrid>
      <w:tr w:rsidR="001C39D2" w:rsidRPr="001C39D2" w14:paraId="0DD62DD8" w14:textId="77777777" w:rsidTr="001C39D2">
        <w:trPr>
          <w:trHeight w:val="432"/>
        </w:trPr>
        <w:tc>
          <w:tcPr>
            <w:tcW w:w="2101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1F4E79"/>
            <w:vAlign w:val="center"/>
            <w:hideMark/>
          </w:tcPr>
          <w:p w14:paraId="1F0EE68C" w14:textId="77777777" w:rsidR="001C39D2" w:rsidRPr="001C39D2" w:rsidRDefault="001C39D2" w:rsidP="001C39D2">
            <w:pPr>
              <w:jc w:val="center"/>
              <w:rPr>
                <w:rFonts w:ascii="TH SarabunPSK" w:eastAsia="TH Sarabun PSK" w:hAnsi="TH SarabunPSK" w:cs="TH SarabunPSK"/>
                <w:b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b/>
                <w:color w:val="FFFFFF"/>
                <w:sz w:val="32"/>
                <w:szCs w:val="32"/>
                <w:cs/>
              </w:rPr>
              <w:t>อาหารเลี้ยงเชื้อเฉพาะ</w:t>
            </w:r>
          </w:p>
        </w:tc>
        <w:tc>
          <w:tcPr>
            <w:tcW w:w="4500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1F4E79"/>
            <w:vAlign w:val="center"/>
            <w:hideMark/>
          </w:tcPr>
          <w:p w14:paraId="19AF4A6D" w14:textId="77777777" w:rsidR="001C39D2" w:rsidRPr="001C39D2" w:rsidRDefault="001C39D2" w:rsidP="001C39D2">
            <w:pPr>
              <w:jc w:val="center"/>
              <w:rPr>
                <w:rFonts w:ascii="TH SarabunPSK" w:eastAsia="TH Sarabun PSK" w:hAnsi="TH SarabunPSK" w:cs="TH SarabunPSK"/>
                <w:b/>
                <w:color w:val="FFFFFF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b/>
                <w:color w:val="FFFFFF"/>
                <w:sz w:val="32"/>
                <w:szCs w:val="32"/>
                <w:cs/>
              </w:rPr>
              <w:t>ลักษณะของโคโลนี</w:t>
            </w:r>
          </w:p>
        </w:tc>
        <w:tc>
          <w:tcPr>
            <w:tcW w:w="1709" w:type="dxa"/>
            <w:tcBorders>
              <w:top w:val="nil"/>
              <w:left w:val="single" w:sz="4" w:space="0" w:color="D0CECE"/>
              <w:bottom w:val="nil"/>
              <w:right w:val="single" w:sz="4" w:space="0" w:color="D0CECE"/>
            </w:tcBorders>
            <w:shd w:val="clear" w:color="auto" w:fill="1F4E79"/>
            <w:vAlign w:val="center"/>
            <w:hideMark/>
          </w:tcPr>
          <w:p w14:paraId="74C6E899" w14:textId="77777777" w:rsidR="001C39D2" w:rsidRPr="001C39D2" w:rsidRDefault="001C39D2" w:rsidP="001C39D2">
            <w:pPr>
              <w:jc w:val="center"/>
              <w:rPr>
                <w:rFonts w:ascii="TH SarabunPSK" w:eastAsia="TH Sarabun PSK" w:hAnsi="TH SarabunPSK" w:cs="TH SarabunPSK"/>
                <w:b/>
                <w:color w:val="FFFFFF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b/>
                <w:color w:val="FFFFFF"/>
                <w:sz w:val="32"/>
                <w:szCs w:val="32"/>
                <w:cs/>
              </w:rPr>
              <w:t>ผลการย้อมแกรม</w:t>
            </w:r>
          </w:p>
        </w:tc>
      </w:tr>
      <w:tr w:rsidR="001C39D2" w:rsidRPr="001C39D2" w14:paraId="562D39E2" w14:textId="77777777" w:rsidTr="001C39D2">
        <w:tc>
          <w:tcPr>
            <w:tcW w:w="2101" w:type="dxa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6CA97F79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>Mannitol-salt agar</w:t>
            </w:r>
          </w:p>
        </w:tc>
        <w:tc>
          <w:tcPr>
            <w:tcW w:w="4500" w:type="dxa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3D8C3427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โคโลนีสีเหลืองโดยมีพื้นที่ล้อมรอบเป็นสีเหลือง</w:t>
            </w:r>
          </w:p>
        </w:tc>
        <w:tc>
          <w:tcPr>
            <w:tcW w:w="1709" w:type="dxa"/>
            <w:tcBorders>
              <w:top w:val="nil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46B984EC" w14:textId="77777777" w:rsidR="001C39D2" w:rsidRPr="001C39D2" w:rsidRDefault="001C39D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Positive cocci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br/>
              <w:t>(in clusters)</w:t>
            </w:r>
          </w:p>
        </w:tc>
      </w:tr>
      <w:tr w:rsidR="001C39D2" w:rsidRPr="001C39D2" w14:paraId="1D9DB631" w14:textId="77777777" w:rsidTr="001C39D2">
        <w:tc>
          <w:tcPr>
            <w:tcW w:w="21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20127F60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>Baird-Parker agar</w:t>
            </w:r>
          </w:p>
        </w:tc>
        <w:tc>
          <w:tcPr>
            <w:tcW w:w="450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00AD4B6A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โคโลนีสีดำมันวาวโดยมีพื้นที่ล้อมรอบรอบใสไม่มีสีขนาด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 2 - 5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มิลลิเมตร</w:t>
            </w:r>
          </w:p>
        </w:tc>
        <w:tc>
          <w:tcPr>
            <w:tcW w:w="170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1332C434" w14:textId="77777777" w:rsidR="001C39D2" w:rsidRPr="001C39D2" w:rsidRDefault="001C39D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Positive cocci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br/>
              <w:t>(in clusters)</w:t>
            </w:r>
          </w:p>
        </w:tc>
      </w:tr>
      <w:tr w:rsidR="001C39D2" w:rsidRPr="001C39D2" w14:paraId="17E24E73" w14:textId="77777777" w:rsidTr="001C39D2">
        <w:tc>
          <w:tcPr>
            <w:tcW w:w="2101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466336BA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>Vogel-Johnson agar</w:t>
            </w:r>
          </w:p>
        </w:tc>
        <w:tc>
          <w:tcPr>
            <w:tcW w:w="450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vAlign w:val="center"/>
            <w:hideMark/>
          </w:tcPr>
          <w:p w14:paraId="67375340" w14:textId="77777777" w:rsidR="001C39D2" w:rsidRPr="001C39D2" w:rsidRDefault="001C39D2">
            <w:pPr>
              <w:jc w:val="center"/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โคโลนีสีดำโดยมีพื้นที่ล้อมรอบรอบใสไม่มีสี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50819FF5" w14:textId="77777777" w:rsidR="001C39D2" w:rsidRPr="001C39D2" w:rsidRDefault="001C39D2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Positive cocci </w:t>
            </w:r>
            <w:r w:rsidRPr="001C39D2">
              <w:rPr>
                <w:rFonts w:ascii="TH SarabunPSK" w:eastAsia="TH Sarabun PSK" w:hAnsi="TH SarabunPSK" w:cs="TH SarabunPSK" w:hint="cs"/>
                <w:sz w:val="32"/>
                <w:szCs w:val="32"/>
              </w:rPr>
              <w:br/>
              <w:t>(in clusters)</w:t>
            </w:r>
          </w:p>
        </w:tc>
      </w:tr>
    </w:tbl>
    <w:p w14:paraId="2E06B585" w14:textId="77777777" w:rsidR="007A7DBB" w:rsidRDefault="007A7DBB" w:rsidP="005757B3">
      <w:pPr>
        <w:rPr>
          <w:rFonts w:ascii="TH SarabunPSK" w:hAnsi="TH SarabunPSK" w:cs="TH SarabunPSK"/>
          <w:sz w:val="32"/>
          <w:szCs w:val="32"/>
        </w:rPr>
      </w:pPr>
    </w:p>
    <w:p w14:paraId="3E161E48" w14:textId="6C66795A" w:rsidR="00E97E23" w:rsidRPr="00E97E23" w:rsidRDefault="00E97E23" w:rsidP="00E97E23">
      <w:pPr>
        <w:spacing w:after="0"/>
        <w:ind w:left="1224"/>
        <w:rPr>
          <w:rFonts w:ascii="TH SarabunPSK" w:eastAsia="TH Sarabun PSK" w:hAnsi="TH SarabunPSK" w:cs="TH SarabunPSK"/>
          <w:sz w:val="32"/>
          <w:szCs w:val="32"/>
        </w:rPr>
      </w:pP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 xml:space="preserve">ทำการทดสอบด้วย </w:t>
      </w:r>
      <w:r w:rsidRPr="00E97E23">
        <w:rPr>
          <w:rFonts w:ascii="TH SarabunPSK" w:eastAsia="TH Sarabun PSK" w:hAnsi="TH SarabunPSK" w:cs="TH SarabunPSK" w:hint="cs"/>
          <w:sz w:val="32"/>
          <w:szCs w:val="32"/>
        </w:rPr>
        <w:t xml:space="preserve">coagulase test </w:t>
      </w: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 xml:space="preserve">ในขั้นตอนตามข้อ </w:t>
      </w:r>
      <w:r w:rsidRPr="00E97E23">
        <w:rPr>
          <w:rFonts w:ascii="TH SarabunPSK" w:eastAsia="TH Sarabun PSK" w:hAnsi="TH SarabunPSK" w:cs="TH SarabunPSK" w:hint="cs"/>
          <w:sz w:val="32"/>
          <w:szCs w:val="32"/>
        </w:rPr>
        <w:t xml:space="preserve">5.4.3 </w:t>
      </w: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>ร่วมกับการย้อมแกรม (</w:t>
      </w:r>
      <w:r w:rsidR="00A72DEC">
        <w:rPr>
          <w:rFonts w:ascii="TH SarabunPSK" w:eastAsia="TH Sarabun PSK" w:hAnsi="TH SarabunPSK" w:cs="TH SarabunPSK"/>
          <w:sz w:val="32"/>
          <w:szCs w:val="32"/>
        </w:rPr>
        <w:t>presumptive</w:t>
      </w:r>
      <w:r w:rsidRPr="00E97E23">
        <w:rPr>
          <w:rFonts w:ascii="TH SarabunPSK" w:eastAsia="TH Sarabun PSK" w:hAnsi="TH SarabunPSK" w:cs="TH SarabunPSK" w:hint="cs"/>
          <w:sz w:val="32"/>
          <w:szCs w:val="32"/>
          <w:cs/>
        </w:rPr>
        <w:t xml:space="preserve">) ตามขั้นตอนข้อ </w:t>
      </w:r>
      <w:r w:rsidRPr="00E97E23">
        <w:rPr>
          <w:rFonts w:ascii="TH SarabunPSK" w:eastAsia="TH Sarabun PSK" w:hAnsi="TH SarabunPSK" w:cs="TH SarabunPSK" w:hint="cs"/>
          <w:sz w:val="32"/>
          <w:szCs w:val="32"/>
        </w:rPr>
        <w:t>5.4.2</w:t>
      </w:r>
    </w:p>
    <w:p w14:paraId="5F35197E" w14:textId="77777777" w:rsidR="00E97E23" w:rsidRDefault="00E97E23" w:rsidP="005757B3">
      <w:pPr>
        <w:rPr>
          <w:rFonts w:ascii="TH SarabunPSK" w:hAnsi="TH SarabunPSK" w:cs="TH SarabunPSK"/>
          <w:sz w:val="32"/>
          <w:szCs w:val="32"/>
        </w:rPr>
      </w:pPr>
    </w:p>
    <w:p w14:paraId="7663D1F1" w14:textId="77777777" w:rsidR="006B4BB6" w:rsidRDefault="006B4BB6" w:rsidP="007A7DB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B4BB6">
        <w:rPr>
          <w:rFonts w:ascii="TH SarabunPSK" w:hAnsi="TH SarabunPSK" w:cs="TH SarabunPSK"/>
          <w:sz w:val="32"/>
          <w:szCs w:val="32"/>
          <w:cs/>
        </w:rPr>
        <w:t>การแปลผลการพิสูจน์เอกลักษณ์</w:t>
      </w:r>
    </w:p>
    <w:tbl>
      <w:tblPr>
        <w:tblW w:w="8820" w:type="dxa"/>
        <w:tblInd w:w="715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521"/>
        <w:gridCol w:w="1621"/>
        <w:gridCol w:w="1711"/>
        <w:gridCol w:w="1531"/>
        <w:gridCol w:w="1436"/>
      </w:tblGrid>
      <w:tr w:rsidR="009851C9" w:rsidRPr="009851C9" w14:paraId="68AE5410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6D76A4B0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อาหารเลี้ยงเชื้อเฉพาะ</w:t>
            </w:r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7B98F27D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ลักษณะของโคโลนี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359B9DAC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ฟลู</w:t>
            </w:r>
            <w:proofErr w:type="spellEnd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ออเรสเซน</w:t>
            </w:r>
            <w:proofErr w:type="spellStart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ซ์</w:t>
            </w:r>
            <w:proofErr w:type="spellEnd"/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 xml:space="preserve">ภายใต้แสง </w:t>
            </w:r>
            <w:r w:rsidRPr="009851C9">
              <w:rPr>
                <w:rFonts w:ascii="TH SarabunPSK" w:hAnsi="TH SarabunPSK" w:cs="TH SarabunPSK" w:hint="cs"/>
                <w:b/>
                <w:bCs/>
              </w:rPr>
              <w:t xml:space="preserve">UV 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2DFC977E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 xml:space="preserve">ผล </w:t>
            </w:r>
            <w:r w:rsidRPr="009851C9">
              <w:rPr>
                <w:rFonts w:ascii="TH SarabunPSK" w:hAnsi="TH SarabunPSK" w:cs="TH SarabunPSK" w:hint="cs"/>
                <w:b/>
                <w:bCs/>
              </w:rPr>
              <w:t>Oxidase test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F2F2F2"/>
            <w:hideMark/>
          </w:tcPr>
          <w:p w14:paraId="4E4C859A" w14:textId="77777777" w:rsidR="009851C9" w:rsidRPr="009851C9" w:rsidRDefault="009851C9" w:rsidP="009851C9">
            <w:pPr>
              <w:rPr>
                <w:rFonts w:ascii="TH SarabunPSK" w:hAnsi="TH SarabunPSK" w:cs="TH SarabunPSK"/>
                <w:b/>
                <w:bCs/>
              </w:rPr>
            </w:pPr>
            <w:r w:rsidRPr="009851C9">
              <w:rPr>
                <w:rFonts w:ascii="TH SarabunPSK" w:hAnsi="TH SarabunPSK" w:cs="TH SarabunPSK" w:hint="cs"/>
                <w:b/>
                <w:bCs/>
                <w:cs/>
              </w:rPr>
              <w:t>ผลการย้อมแกรม</w:t>
            </w:r>
          </w:p>
        </w:tc>
      </w:tr>
      <w:tr w:rsidR="009851C9" w:rsidRPr="009851C9" w14:paraId="0BBDA22D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2DBD1F8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Cetrimide agar</w:t>
            </w:r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4612B6A3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โดยทั่วไปมีสีเขียว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56F5771D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โดยทั่วไปมีสีเขียว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21E77398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Positive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474A62D0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Negative rods</w:t>
            </w:r>
          </w:p>
        </w:tc>
      </w:tr>
      <w:tr w:rsidR="009851C9" w:rsidRPr="009851C9" w14:paraId="7FA478E8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5035F4F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 xml:space="preserve">Pseudomonas agar for to detection of </w:t>
            </w:r>
            <w:proofErr w:type="spellStart"/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fluorescin</w:t>
            </w:r>
            <w:proofErr w:type="spellEnd"/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6D6C0DB2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โดยทั่วไปมีสีเหลืองอ่อน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6556681D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โดยทั่วไปมีสีเหลือง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3EE50384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Positive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72C4B6C4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Negative rods</w:t>
            </w:r>
          </w:p>
        </w:tc>
      </w:tr>
      <w:tr w:rsidR="009851C9" w:rsidRPr="009851C9" w14:paraId="45F9D869" w14:textId="77777777" w:rsidTr="009851C9">
        <w:tc>
          <w:tcPr>
            <w:tcW w:w="25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63BF5849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Pseudomonas agar for detection of pyocyanin</w:t>
            </w:r>
          </w:p>
        </w:tc>
        <w:tc>
          <w:tcPr>
            <w:tcW w:w="162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3EAADA09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โดยทั่วไปมีสีเขียว</w:t>
            </w:r>
          </w:p>
        </w:tc>
        <w:tc>
          <w:tcPr>
            <w:tcW w:w="171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3B7B6C3A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  <w:cs/>
              </w:rPr>
              <w:t>สีน้ำเงิน</w:t>
            </w:r>
          </w:p>
        </w:tc>
        <w:tc>
          <w:tcPr>
            <w:tcW w:w="1530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8F3C890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Positive</w:t>
            </w:r>
          </w:p>
        </w:tc>
        <w:tc>
          <w:tcPr>
            <w:tcW w:w="1435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hideMark/>
          </w:tcPr>
          <w:p w14:paraId="0B61E77A" w14:textId="77777777" w:rsidR="009851C9" w:rsidRPr="009851C9" w:rsidRDefault="009851C9">
            <w:pPr>
              <w:rPr>
                <w:rFonts w:ascii="TH SarabunPSK" w:eastAsia="TH Sarabun PSK" w:hAnsi="TH SarabunPSK" w:cs="TH SarabunPSK"/>
                <w:sz w:val="32"/>
                <w:szCs w:val="32"/>
              </w:rPr>
            </w:pPr>
            <w:r w:rsidRPr="009851C9">
              <w:rPr>
                <w:rFonts w:ascii="TH SarabunPSK" w:eastAsia="TH Sarabun PSK" w:hAnsi="TH SarabunPSK" w:cs="TH SarabunPSK" w:hint="cs"/>
                <w:sz w:val="32"/>
                <w:szCs w:val="32"/>
              </w:rPr>
              <w:t>Negative rods</w:t>
            </w:r>
          </w:p>
        </w:tc>
      </w:tr>
    </w:tbl>
    <w:p w14:paraId="524ACBE1" w14:textId="77777777" w:rsidR="001C27D6" w:rsidRPr="001C27D6" w:rsidRDefault="001C27D6" w:rsidP="001C27D6">
      <w:pPr>
        <w:spacing w:after="0"/>
        <w:ind w:left="792"/>
        <w:rPr>
          <w:rFonts w:ascii="TH SarabunPSK" w:eastAsia="TH Sarabun 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หากโคโลนีที่เจริญขึ้นมีลักษณะตรงกับคำอธิบายในตารางดังกล่าว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สามารถแปลผลได้ว่ามีการพบเชื้อ (ผลบวก)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i/>
          <w:sz w:val="32"/>
          <w:szCs w:val="32"/>
        </w:rPr>
        <w:t>Pseudomonas aeruginosa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ในผลิตภัณฑ์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ซึ่งอาจต้องทดสอบยืนยันด้วยวิธีการเลี้ยงเชื้อที่เหมาะสมและอาจทดสอบด้วยวิธี</w:t>
      </w:r>
      <w:r w:rsidRPr="001C27D6">
        <w:rPr>
          <w:rFonts w:ascii="TH SarabunPSK" w:eastAsia="TH Sarabun PSK" w:hAnsi="TH SarabunPSK" w:cs="TH SarabunPSK" w:hint="cs"/>
          <w:sz w:val="32"/>
          <w:szCs w:val="32"/>
        </w:rPr>
        <w:t xml:space="preserve"> biochemical tests </w:t>
      </w:r>
      <w:r w:rsidRPr="001C27D6">
        <w:rPr>
          <w:rFonts w:ascii="TH SarabunPSK" w:eastAsia="TH Sarabun PSK" w:hAnsi="TH SarabunPSK" w:cs="TH SarabunPSK" w:hint="cs"/>
          <w:sz w:val="32"/>
          <w:szCs w:val="32"/>
          <w:cs/>
        </w:rPr>
        <w:t>หากจำเป็น</w:t>
      </w:r>
    </w:p>
    <w:p w14:paraId="4502088B" w14:textId="1A7C5EAB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7A0EA41E" w14:textId="2D6E7877" w:rsidR="005757B3" w:rsidRPr="005757B3" w:rsidRDefault="005757B3" w:rsidP="003640A0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การนับโคโลนี</w:t>
      </w:r>
    </w:p>
    <w:p w14:paraId="1EBB1B1F" w14:textId="179887ED" w:rsid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หลังการบ่มเชื้อ </w:t>
      </w:r>
      <w:r w:rsidR="0031084B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Pr="005757B3">
        <w:rPr>
          <w:rFonts w:ascii="TH SarabunPSK" w:hAnsi="TH SarabunPSK" w:cs="TH SarabunPSK"/>
          <w:sz w:val="32"/>
          <w:szCs w:val="32"/>
          <w:cs/>
        </w:rPr>
        <w:t>นับจำนวนโคโลนีบนจานที่มีโคโลนี</w:t>
      </w:r>
      <w:r w:rsidR="00F81774">
        <w:rPr>
          <w:rFonts w:ascii="TH SarabunPSK" w:hAnsi="TH SarabunPSK" w:cs="TH SarabunPSK" w:hint="cs"/>
          <w:sz w:val="32"/>
          <w:szCs w:val="32"/>
          <w:cs/>
        </w:rPr>
        <w:t xml:space="preserve">ไม่เกิน 50 </w:t>
      </w:r>
      <w:r w:rsidRPr="005757B3">
        <w:rPr>
          <w:rFonts w:ascii="TH SarabunPSK" w:hAnsi="TH SarabunPSK" w:cs="TH SarabunPSK"/>
          <w:sz w:val="32"/>
          <w:szCs w:val="32"/>
          <w:cs/>
        </w:rPr>
        <w:t>โคโลนี</w:t>
      </w:r>
    </w:p>
    <w:p w14:paraId="0400E30F" w14:textId="17C2E278" w:rsidR="003F6BD1" w:rsidRDefault="003F6BD1" w:rsidP="003F6BD1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กรณีพบโคโลนีแผ่กว้าง </w:t>
      </w:r>
      <w:r>
        <w:rPr>
          <w:rFonts w:ascii="TH SarabunPSK" w:hAnsi="TH SarabunPSK" w:cs="TH SarabunPSK"/>
          <w:sz w:val="32"/>
          <w:szCs w:val="32"/>
        </w:rPr>
        <w:t xml:space="preserve">(Spreader) </w:t>
      </w:r>
      <w:r>
        <w:rPr>
          <w:rFonts w:ascii="TH SarabunPSK" w:hAnsi="TH SarabunPSK" w:cs="TH SarabunPSK" w:hint="cs"/>
          <w:sz w:val="32"/>
          <w:szCs w:val="32"/>
          <w:cs/>
        </w:rPr>
        <w:t>ให้นับ 1 กลุ่มเป็น 1 โคโลนี ถ้าโค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นีติดกันให้นับเป็น 1 โคโลนี</w:t>
      </w:r>
    </w:p>
    <w:p w14:paraId="0B0C306F" w14:textId="1DF1BC01" w:rsidR="005757B3" w:rsidRPr="005757B3" w:rsidRDefault="005757B3" w:rsidP="003640A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  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5757B3">
        <w:rPr>
          <w:rFonts w:ascii="TH SarabunPSK" w:hAnsi="TH SarabunPSK" w:cs="TH SarabunPSK"/>
          <w:sz w:val="32"/>
          <w:szCs w:val="32"/>
        </w:rPr>
        <w:t xml:space="preserve">TAMC </w:t>
      </w:r>
      <w:r w:rsidRPr="005757B3">
        <w:rPr>
          <w:rFonts w:ascii="TH SarabunPSK" w:hAnsi="TH SarabunPSK" w:cs="TH SarabunPSK"/>
          <w:sz w:val="32"/>
          <w:szCs w:val="32"/>
          <w:cs/>
        </w:rPr>
        <w:t>ต่อกรัมของตัวอย่าง</w:t>
      </w:r>
      <w:r w:rsidR="003F6BD1">
        <w:rPr>
          <w:rFonts w:ascii="TH SarabunPSK" w:hAnsi="TH SarabunPSK" w:cs="TH SarabunPSK" w:hint="cs"/>
          <w:sz w:val="32"/>
          <w:szCs w:val="32"/>
          <w:cs/>
        </w:rPr>
        <w:t xml:space="preserve"> ตามข้อ 6. และบันทึกผลตาม ข้อ 8.</w:t>
      </w:r>
    </w:p>
    <w:p w14:paraId="6DAAC05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50" w:name="_Toc175746546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50"/>
    </w:p>
    <w:p w14:paraId="27D101E4" w14:textId="605E25A3" w:rsidR="005757B3" w:rsidRPr="005757B3" w:rsidRDefault="00D512FF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51" w:name="_Toc175746547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51"/>
    </w:p>
    <w:p w14:paraId="2A30DBD3" w14:textId="0E1EF781" w:rsidR="005757B3" w:rsidRPr="00CD1E3F" w:rsidRDefault="005757B3" w:rsidP="005757B3">
      <w:p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0A6FDC" w:rsidRPr="000A6FDC">
        <w:rPr>
          <w:rFonts w:ascii="TH SarabunPSK" w:hAnsi="TH SarabunPSK" w:cs="TH SarabunPSK"/>
          <w:sz w:val="32"/>
          <w:szCs w:val="32"/>
          <w:cs/>
        </w:rPr>
        <w:t xml:space="preserve">ไม่พบเชื้อ (ผลลบ) ใน </w:t>
      </w:r>
      <w:r w:rsidR="000A6FDC" w:rsidRPr="00CD1E3F">
        <w:rPr>
          <w:rFonts w:ascii="TH SarabunPSK" w:hAnsi="TH SarabunPSK" w:cs="TH SarabunPSK"/>
          <w:color w:val="ED7D31" w:themeColor="accent2"/>
          <w:sz w:val="32"/>
          <w:szCs w:val="32"/>
          <w:cs/>
        </w:rPr>
        <w:t>… กรัม หรือ … มิลลิลิตร [</w:t>
      </w:r>
      <w:r w:rsidR="00CD1E3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ตาม</w:t>
      </w:r>
      <w:r w:rsidR="000A6FDC" w:rsidRPr="00CD1E3F">
        <w:rPr>
          <w:rFonts w:ascii="TH SarabunPSK" w:hAnsi="TH SarabunPSK" w:cs="TH SarabunPSK"/>
          <w:color w:val="ED7D31" w:themeColor="accent2"/>
          <w:sz w:val="32"/>
          <w:szCs w:val="32"/>
          <w:cs/>
        </w:rPr>
        <w:t>ข้อกำหนดเฉพาะของผลิตภัณฑ์]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52" w:name="_Toc175746548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52"/>
    </w:p>
    <w:p w14:paraId="4DF762E7" w14:textId="77777777" w:rsidR="00A6524F" w:rsidRPr="00A6524F" w:rsidRDefault="00A6524F" w:rsidP="00A6524F">
      <w:pPr>
        <w:ind w:firstLine="360"/>
        <w:rPr>
          <w:rFonts w:ascii="TH SarabunPSK" w:hAnsi="TH SarabunPSK" w:cs="TH SarabunPSK"/>
          <w:sz w:val="32"/>
          <w:szCs w:val="32"/>
        </w:rPr>
      </w:pPr>
      <w:r w:rsidRPr="00A6524F">
        <w:rPr>
          <w:rFonts w:ascii="TH SarabunPSK" w:hAnsi="TH SarabunPSK" w:cs="TH SarabunPSK"/>
          <w:sz w:val="32"/>
          <w:szCs w:val="32"/>
          <w:cs/>
        </w:rPr>
        <w:t>[บันทึกผล</w:t>
      </w:r>
      <w:proofErr w:type="spellStart"/>
      <w:r w:rsidRPr="00A6524F">
        <w:rPr>
          <w:rFonts w:ascii="TH SarabunPSK" w:hAnsi="TH SarabunPSK" w:cs="TH SarabunPSK"/>
          <w:sz w:val="32"/>
          <w:szCs w:val="32"/>
          <w:cs/>
        </w:rPr>
        <w:t>ลัพทธ์</w:t>
      </w:r>
      <w:proofErr w:type="spellEnd"/>
      <w:r w:rsidRPr="00A6524F">
        <w:rPr>
          <w:rFonts w:ascii="TH SarabunPSK" w:hAnsi="TH SarabunPSK" w:cs="TH SarabunPSK"/>
          <w:sz w:val="32"/>
          <w:szCs w:val="32"/>
          <w:cs/>
        </w:rPr>
        <w:t>ลงในระบบบริหารจัดการที่บริษัทกำหนด]</w:t>
      </w:r>
    </w:p>
    <w:p w14:paraId="269A040C" w14:textId="77777777" w:rsidR="00A6524F" w:rsidRPr="00A6524F" w:rsidRDefault="00A6524F" w:rsidP="00A6524F">
      <w:pPr>
        <w:ind w:firstLine="720"/>
        <w:rPr>
          <w:rFonts w:ascii="TH SarabunPSK" w:hAnsi="TH SarabunPSK" w:cs="TH SarabunPSK"/>
          <w:sz w:val="32"/>
          <w:szCs w:val="32"/>
        </w:rPr>
      </w:pPr>
      <w:r w:rsidRPr="00A6524F">
        <w:rPr>
          <w:rFonts w:ascii="TH SarabunPSK" w:hAnsi="TH SarabunPSK" w:cs="TH SarabunPSK"/>
          <w:sz w:val="32"/>
          <w:szCs w:val="32"/>
          <w:cs/>
        </w:rPr>
        <w:t xml:space="preserve">รายงานผลการตรวจไม่พบเชื้อ (ผลลบ) หรือ มีเชื้อ (ผลบวก) </w:t>
      </w:r>
      <w:r w:rsidRPr="00A6524F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ใน … กรัม หรือ … มิลลิลิตร </w:t>
      </w:r>
      <w:r w:rsidRPr="00A6524F">
        <w:rPr>
          <w:rFonts w:ascii="TH SarabunPSK" w:hAnsi="TH SarabunPSK" w:cs="TH SarabunPSK"/>
          <w:sz w:val="32"/>
          <w:szCs w:val="32"/>
          <w:cs/>
        </w:rPr>
        <w:t>ของตัวอย่าง</w:t>
      </w:r>
    </w:p>
    <w:p w14:paraId="7793449D" w14:textId="7D9A08D0" w:rsidR="003F6BD1" w:rsidRPr="00A6524F" w:rsidRDefault="00A6524F" w:rsidP="00A6524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A6524F">
        <w:rPr>
          <w:rFonts w:ascii="TH SarabunPSK" w:hAnsi="TH SarabunPSK" w:cs="TH SarabunPSK"/>
          <w:sz w:val="32"/>
          <w:szCs w:val="32"/>
          <w:cs/>
        </w:rPr>
        <w:t>กรณีที่พบผลโคโลนีที่ไม่ชัดเจน ควรบันทึกผลการพิสูจน์เอกลักษณ์ดังกล่าวไว้</w:t>
      </w: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53" w:name="_Toc175746549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53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P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54" w:name="_Toc175746550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54"/>
    </w:p>
    <w:p w14:paraId="0CE4F9F6" w14:textId="7F81CDF8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27AFB75C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sectPr w:rsidR="005757B3" w:rsidRPr="005757B3" w:rsidSect="00F20867"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1E54D" w14:textId="77777777" w:rsidR="00B94279" w:rsidRDefault="00B94279" w:rsidP="005D2E9C">
      <w:pPr>
        <w:spacing w:after="0" w:line="240" w:lineRule="auto"/>
      </w:pPr>
      <w:r>
        <w:separator/>
      </w:r>
    </w:p>
  </w:endnote>
  <w:endnote w:type="continuationSeparator" w:id="0">
    <w:p w14:paraId="1B091B6B" w14:textId="77777777" w:rsidR="00B94279" w:rsidRDefault="00B94279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PSK">
    <w:altName w:val="Cordia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F1732" w14:textId="54F4DAEB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5154A8">
      <w:t>2.1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00365D">
      <w:rPr>
        <w:noProof/>
      </w:rPr>
      <w:t>18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fldSimple w:instr=" NUMPAGES  \* Arabic  \* MERGEFORMAT ">
      <w:r w:rsidR="00E1357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30AF3" w14:textId="77777777" w:rsidR="00B94279" w:rsidRDefault="00B94279" w:rsidP="005D2E9C">
      <w:pPr>
        <w:spacing w:after="0" w:line="240" w:lineRule="auto"/>
      </w:pPr>
      <w:r>
        <w:separator/>
      </w:r>
    </w:p>
  </w:footnote>
  <w:footnote w:type="continuationSeparator" w:id="0">
    <w:p w14:paraId="330BCBE4" w14:textId="77777777" w:rsidR="00B94279" w:rsidRDefault="00B94279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3C7F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A37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1F17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7851184">
    <w:abstractNumId w:val="16"/>
  </w:num>
  <w:num w:numId="2" w16cid:durableId="1944730342">
    <w:abstractNumId w:val="4"/>
  </w:num>
  <w:num w:numId="3" w16cid:durableId="1595439107">
    <w:abstractNumId w:val="6"/>
  </w:num>
  <w:num w:numId="4" w16cid:durableId="240022775">
    <w:abstractNumId w:val="2"/>
  </w:num>
  <w:num w:numId="5" w16cid:durableId="1281495439">
    <w:abstractNumId w:val="3"/>
  </w:num>
  <w:num w:numId="6" w16cid:durableId="500127696">
    <w:abstractNumId w:val="0"/>
  </w:num>
  <w:num w:numId="7" w16cid:durableId="500512293">
    <w:abstractNumId w:val="15"/>
  </w:num>
  <w:num w:numId="8" w16cid:durableId="1278412032">
    <w:abstractNumId w:val="7"/>
  </w:num>
  <w:num w:numId="9" w16cid:durableId="1706729">
    <w:abstractNumId w:val="5"/>
  </w:num>
  <w:num w:numId="10" w16cid:durableId="933628757">
    <w:abstractNumId w:val="9"/>
  </w:num>
  <w:num w:numId="11" w16cid:durableId="1127352492">
    <w:abstractNumId w:val="12"/>
  </w:num>
  <w:num w:numId="12" w16cid:durableId="402919301">
    <w:abstractNumId w:val="13"/>
  </w:num>
  <w:num w:numId="13" w16cid:durableId="1610577196">
    <w:abstractNumId w:val="17"/>
  </w:num>
  <w:num w:numId="14" w16cid:durableId="1942253394">
    <w:abstractNumId w:val="11"/>
  </w:num>
  <w:num w:numId="15" w16cid:durableId="1400635770">
    <w:abstractNumId w:val="19"/>
  </w:num>
  <w:num w:numId="16" w16cid:durableId="1620257410">
    <w:abstractNumId w:val="14"/>
  </w:num>
  <w:num w:numId="17" w16cid:durableId="2118937541">
    <w:abstractNumId w:val="1"/>
  </w:num>
  <w:num w:numId="18" w16cid:durableId="675958416">
    <w:abstractNumId w:val="8"/>
  </w:num>
  <w:num w:numId="19" w16cid:durableId="1909417613">
    <w:abstractNumId w:val="18"/>
  </w:num>
  <w:num w:numId="20" w16cid:durableId="163317354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0365D"/>
    <w:rsid w:val="00003DF9"/>
    <w:rsid w:val="00005D56"/>
    <w:rsid w:val="00011783"/>
    <w:rsid w:val="000118BE"/>
    <w:rsid w:val="0001238F"/>
    <w:rsid w:val="000127C1"/>
    <w:rsid w:val="00016E15"/>
    <w:rsid w:val="00017E06"/>
    <w:rsid w:val="00020A4F"/>
    <w:rsid w:val="00022434"/>
    <w:rsid w:val="00022D82"/>
    <w:rsid w:val="00023486"/>
    <w:rsid w:val="00024E33"/>
    <w:rsid w:val="00026560"/>
    <w:rsid w:val="0003549D"/>
    <w:rsid w:val="00035ED0"/>
    <w:rsid w:val="00043997"/>
    <w:rsid w:val="000451FF"/>
    <w:rsid w:val="00051A0D"/>
    <w:rsid w:val="00053581"/>
    <w:rsid w:val="00056672"/>
    <w:rsid w:val="00062253"/>
    <w:rsid w:val="000624C5"/>
    <w:rsid w:val="00064220"/>
    <w:rsid w:val="00064BB1"/>
    <w:rsid w:val="00067DF8"/>
    <w:rsid w:val="00072D41"/>
    <w:rsid w:val="00075A53"/>
    <w:rsid w:val="0008207A"/>
    <w:rsid w:val="00083826"/>
    <w:rsid w:val="00087AE6"/>
    <w:rsid w:val="00091D9D"/>
    <w:rsid w:val="000935EA"/>
    <w:rsid w:val="000A1D13"/>
    <w:rsid w:val="000A553B"/>
    <w:rsid w:val="000A6FDC"/>
    <w:rsid w:val="000B2653"/>
    <w:rsid w:val="000B7097"/>
    <w:rsid w:val="000C0D2E"/>
    <w:rsid w:val="000C6F87"/>
    <w:rsid w:val="000D0A4F"/>
    <w:rsid w:val="000D44BF"/>
    <w:rsid w:val="000D5A2A"/>
    <w:rsid w:val="000E087D"/>
    <w:rsid w:val="000E1A0A"/>
    <w:rsid w:val="000E29E1"/>
    <w:rsid w:val="000E307E"/>
    <w:rsid w:val="000E5AA5"/>
    <w:rsid w:val="000F441A"/>
    <w:rsid w:val="0010160C"/>
    <w:rsid w:val="00101FA8"/>
    <w:rsid w:val="0010293A"/>
    <w:rsid w:val="00104577"/>
    <w:rsid w:val="0010503C"/>
    <w:rsid w:val="00105521"/>
    <w:rsid w:val="001055D8"/>
    <w:rsid w:val="001126E9"/>
    <w:rsid w:val="00112E4A"/>
    <w:rsid w:val="0011656E"/>
    <w:rsid w:val="00116955"/>
    <w:rsid w:val="00120177"/>
    <w:rsid w:val="00127B55"/>
    <w:rsid w:val="00132B81"/>
    <w:rsid w:val="00132CD9"/>
    <w:rsid w:val="00140018"/>
    <w:rsid w:val="00140173"/>
    <w:rsid w:val="00140958"/>
    <w:rsid w:val="0015098F"/>
    <w:rsid w:val="00150F9F"/>
    <w:rsid w:val="0015203F"/>
    <w:rsid w:val="00156608"/>
    <w:rsid w:val="00161EE8"/>
    <w:rsid w:val="00167B9D"/>
    <w:rsid w:val="00170AD7"/>
    <w:rsid w:val="001722FF"/>
    <w:rsid w:val="001740EF"/>
    <w:rsid w:val="00181877"/>
    <w:rsid w:val="00184FAE"/>
    <w:rsid w:val="00191221"/>
    <w:rsid w:val="00191C5D"/>
    <w:rsid w:val="00193D46"/>
    <w:rsid w:val="001A059E"/>
    <w:rsid w:val="001A1EAB"/>
    <w:rsid w:val="001A5592"/>
    <w:rsid w:val="001A76EC"/>
    <w:rsid w:val="001B07DE"/>
    <w:rsid w:val="001B18BC"/>
    <w:rsid w:val="001B51A5"/>
    <w:rsid w:val="001B74E9"/>
    <w:rsid w:val="001C174E"/>
    <w:rsid w:val="001C27D6"/>
    <w:rsid w:val="001C39D2"/>
    <w:rsid w:val="001C577C"/>
    <w:rsid w:val="001D1179"/>
    <w:rsid w:val="001D3616"/>
    <w:rsid w:val="001D5BE0"/>
    <w:rsid w:val="001D61B5"/>
    <w:rsid w:val="001D6E33"/>
    <w:rsid w:val="001E0386"/>
    <w:rsid w:val="001E05DF"/>
    <w:rsid w:val="001E2F69"/>
    <w:rsid w:val="001E7BEB"/>
    <w:rsid w:val="001F28A4"/>
    <w:rsid w:val="001F44FB"/>
    <w:rsid w:val="001F6FFF"/>
    <w:rsid w:val="00211370"/>
    <w:rsid w:val="0021389D"/>
    <w:rsid w:val="00214209"/>
    <w:rsid w:val="0021533A"/>
    <w:rsid w:val="002154E0"/>
    <w:rsid w:val="00220CBA"/>
    <w:rsid w:val="00222C6B"/>
    <w:rsid w:val="00222DC1"/>
    <w:rsid w:val="002346A7"/>
    <w:rsid w:val="00234E91"/>
    <w:rsid w:val="00236ACD"/>
    <w:rsid w:val="00241389"/>
    <w:rsid w:val="002427B4"/>
    <w:rsid w:val="00261196"/>
    <w:rsid w:val="00267D83"/>
    <w:rsid w:val="00267EE8"/>
    <w:rsid w:val="00287DAF"/>
    <w:rsid w:val="00292CF9"/>
    <w:rsid w:val="00296007"/>
    <w:rsid w:val="00296896"/>
    <w:rsid w:val="002A7B7B"/>
    <w:rsid w:val="002B03EC"/>
    <w:rsid w:val="002B2050"/>
    <w:rsid w:val="002B3C13"/>
    <w:rsid w:val="002B5234"/>
    <w:rsid w:val="002B565B"/>
    <w:rsid w:val="002C36E6"/>
    <w:rsid w:val="002C3A59"/>
    <w:rsid w:val="002C5333"/>
    <w:rsid w:val="002D02CF"/>
    <w:rsid w:val="002D04C8"/>
    <w:rsid w:val="002D0847"/>
    <w:rsid w:val="002D1D59"/>
    <w:rsid w:val="002D335E"/>
    <w:rsid w:val="002D61A3"/>
    <w:rsid w:val="002D6651"/>
    <w:rsid w:val="002D786A"/>
    <w:rsid w:val="002E79FB"/>
    <w:rsid w:val="002F1BAE"/>
    <w:rsid w:val="002F1E75"/>
    <w:rsid w:val="002F3DDA"/>
    <w:rsid w:val="002F6A0C"/>
    <w:rsid w:val="002F6A82"/>
    <w:rsid w:val="0030324F"/>
    <w:rsid w:val="003079AB"/>
    <w:rsid w:val="0031084B"/>
    <w:rsid w:val="003129B6"/>
    <w:rsid w:val="0031392C"/>
    <w:rsid w:val="00316149"/>
    <w:rsid w:val="00317146"/>
    <w:rsid w:val="00322030"/>
    <w:rsid w:val="00323363"/>
    <w:rsid w:val="0032554E"/>
    <w:rsid w:val="003326C0"/>
    <w:rsid w:val="003353CB"/>
    <w:rsid w:val="00337B64"/>
    <w:rsid w:val="00340781"/>
    <w:rsid w:val="00340A30"/>
    <w:rsid w:val="00340CE2"/>
    <w:rsid w:val="0034106B"/>
    <w:rsid w:val="00341149"/>
    <w:rsid w:val="00344180"/>
    <w:rsid w:val="003445B8"/>
    <w:rsid w:val="003448C3"/>
    <w:rsid w:val="00345302"/>
    <w:rsid w:val="00347DB3"/>
    <w:rsid w:val="00350056"/>
    <w:rsid w:val="00354409"/>
    <w:rsid w:val="003558F8"/>
    <w:rsid w:val="00360AB5"/>
    <w:rsid w:val="00361982"/>
    <w:rsid w:val="003640A0"/>
    <w:rsid w:val="00365D52"/>
    <w:rsid w:val="00366275"/>
    <w:rsid w:val="003735A5"/>
    <w:rsid w:val="003740E8"/>
    <w:rsid w:val="003750EA"/>
    <w:rsid w:val="00380010"/>
    <w:rsid w:val="0038553B"/>
    <w:rsid w:val="003856FF"/>
    <w:rsid w:val="00387F71"/>
    <w:rsid w:val="00390C32"/>
    <w:rsid w:val="00394472"/>
    <w:rsid w:val="0039617E"/>
    <w:rsid w:val="0039678F"/>
    <w:rsid w:val="003A21F2"/>
    <w:rsid w:val="003A40E7"/>
    <w:rsid w:val="003A4240"/>
    <w:rsid w:val="003A6EDF"/>
    <w:rsid w:val="003B019A"/>
    <w:rsid w:val="003B069E"/>
    <w:rsid w:val="003B39A5"/>
    <w:rsid w:val="003B3E0F"/>
    <w:rsid w:val="003B4136"/>
    <w:rsid w:val="003B4E26"/>
    <w:rsid w:val="003C23BA"/>
    <w:rsid w:val="003C539D"/>
    <w:rsid w:val="003C6790"/>
    <w:rsid w:val="003C7FC2"/>
    <w:rsid w:val="003D4062"/>
    <w:rsid w:val="003D4F63"/>
    <w:rsid w:val="003E2AFC"/>
    <w:rsid w:val="003F0184"/>
    <w:rsid w:val="003F0A3E"/>
    <w:rsid w:val="003F2457"/>
    <w:rsid w:val="003F2EFE"/>
    <w:rsid w:val="003F363D"/>
    <w:rsid w:val="003F6BD1"/>
    <w:rsid w:val="004005E3"/>
    <w:rsid w:val="0040066D"/>
    <w:rsid w:val="00404B85"/>
    <w:rsid w:val="0040549B"/>
    <w:rsid w:val="004078EC"/>
    <w:rsid w:val="00407D0A"/>
    <w:rsid w:val="00410475"/>
    <w:rsid w:val="0042628A"/>
    <w:rsid w:val="00426747"/>
    <w:rsid w:val="00434077"/>
    <w:rsid w:val="00442474"/>
    <w:rsid w:val="00444EC5"/>
    <w:rsid w:val="004511B4"/>
    <w:rsid w:val="0045129D"/>
    <w:rsid w:val="00456249"/>
    <w:rsid w:val="004600E4"/>
    <w:rsid w:val="0046244D"/>
    <w:rsid w:val="0047390B"/>
    <w:rsid w:val="004818FE"/>
    <w:rsid w:val="00483AC0"/>
    <w:rsid w:val="00484D6B"/>
    <w:rsid w:val="00487508"/>
    <w:rsid w:val="00490F17"/>
    <w:rsid w:val="00493072"/>
    <w:rsid w:val="004957C2"/>
    <w:rsid w:val="004964D9"/>
    <w:rsid w:val="004B1E6D"/>
    <w:rsid w:val="004B3962"/>
    <w:rsid w:val="004B4951"/>
    <w:rsid w:val="004C033E"/>
    <w:rsid w:val="004C2E96"/>
    <w:rsid w:val="004C541C"/>
    <w:rsid w:val="004D0AAB"/>
    <w:rsid w:val="004D63B9"/>
    <w:rsid w:val="004E3137"/>
    <w:rsid w:val="004E4043"/>
    <w:rsid w:val="004F5323"/>
    <w:rsid w:val="004F67B5"/>
    <w:rsid w:val="00500CF3"/>
    <w:rsid w:val="00502A60"/>
    <w:rsid w:val="00507CFA"/>
    <w:rsid w:val="00510055"/>
    <w:rsid w:val="005154A8"/>
    <w:rsid w:val="00516E68"/>
    <w:rsid w:val="0052245D"/>
    <w:rsid w:val="00526423"/>
    <w:rsid w:val="00526CD0"/>
    <w:rsid w:val="00530170"/>
    <w:rsid w:val="00532C4B"/>
    <w:rsid w:val="00532F52"/>
    <w:rsid w:val="00541CE5"/>
    <w:rsid w:val="005455FC"/>
    <w:rsid w:val="0054797F"/>
    <w:rsid w:val="00552BB3"/>
    <w:rsid w:val="00555CF8"/>
    <w:rsid w:val="00573A5E"/>
    <w:rsid w:val="00574878"/>
    <w:rsid w:val="005757B3"/>
    <w:rsid w:val="00575A40"/>
    <w:rsid w:val="00581308"/>
    <w:rsid w:val="00590048"/>
    <w:rsid w:val="00594081"/>
    <w:rsid w:val="00595DB9"/>
    <w:rsid w:val="005A1E60"/>
    <w:rsid w:val="005A2641"/>
    <w:rsid w:val="005A7576"/>
    <w:rsid w:val="005B0004"/>
    <w:rsid w:val="005B04E5"/>
    <w:rsid w:val="005B33D2"/>
    <w:rsid w:val="005B52C1"/>
    <w:rsid w:val="005B59E7"/>
    <w:rsid w:val="005B5D25"/>
    <w:rsid w:val="005B79EC"/>
    <w:rsid w:val="005C299F"/>
    <w:rsid w:val="005C2A8D"/>
    <w:rsid w:val="005C3C25"/>
    <w:rsid w:val="005C622F"/>
    <w:rsid w:val="005D02A5"/>
    <w:rsid w:val="005D2CC2"/>
    <w:rsid w:val="005D2E9C"/>
    <w:rsid w:val="005D5098"/>
    <w:rsid w:val="005D59CB"/>
    <w:rsid w:val="005D68BA"/>
    <w:rsid w:val="005D7D05"/>
    <w:rsid w:val="005E6925"/>
    <w:rsid w:val="005F4D25"/>
    <w:rsid w:val="00602061"/>
    <w:rsid w:val="00605BB6"/>
    <w:rsid w:val="006127D4"/>
    <w:rsid w:val="0061452B"/>
    <w:rsid w:val="0061751E"/>
    <w:rsid w:val="00622BBD"/>
    <w:rsid w:val="00627359"/>
    <w:rsid w:val="00627C57"/>
    <w:rsid w:val="00640AE2"/>
    <w:rsid w:val="00642A09"/>
    <w:rsid w:val="00646B8A"/>
    <w:rsid w:val="00650C83"/>
    <w:rsid w:val="00654C4A"/>
    <w:rsid w:val="00656BFF"/>
    <w:rsid w:val="00660565"/>
    <w:rsid w:val="00665DD0"/>
    <w:rsid w:val="0067119D"/>
    <w:rsid w:val="00676991"/>
    <w:rsid w:val="00676D39"/>
    <w:rsid w:val="00681F98"/>
    <w:rsid w:val="00690F14"/>
    <w:rsid w:val="006A1A0B"/>
    <w:rsid w:val="006A5ADF"/>
    <w:rsid w:val="006B09EB"/>
    <w:rsid w:val="006B4BB6"/>
    <w:rsid w:val="006B4CA6"/>
    <w:rsid w:val="006B716F"/>
    <w:rsid w:val="006C1969"/>
    <w:rsid w:val="006C3107"/>
    <w:rsid w:val="006C3EE8"/>
    <w:rsid w:val="006C47BD"/>
    <w:rsid w:val="006C67CC"/>
    <w:rsid w:val="006D049D"/>
    <w:rsid w:val="006D07CB"/>
    <w:rsid w:val="006D11C8"/>
    <w:rsid w:val="006D5791"/>
    <w:rsid w:val="006E08CF"/>
    <w:rsid w:val="006F04AA"/>
    <w:rsid w:val="006F2258"/>
    <w:rsid w:val="006F60A6"/>
    <w:rsid w:val="00700E62"/>
    <w:rsid w:val="00701464"/>
    <w:rsid w:val="00704D19"/>
    <w:rsid w:val="00711415"/>
    <w:rsid w:val="00712625"/>
    <w:rsid w:val="00721106"/>
    <w:rsid w:val="007214A8"/>
    <w:rsid w:val="00722DEE"/>
    <w:rsid w:val="007234CE"/>
    <w:rsid w:val="00730184"/>
    <w:rsid w:val="00732A40"/>
    <w:rsid w:val="00734897"/>
    <w:rsid w:val="007354CC"/>
    <w:rsid w:val="00735D13"/>
    <w:rsid w:val="0074442E"/>
    <w:rsid w:val="007504E5"/>
    <w:rsid w:val="00753B09"/>
    <w:rsid w:val="0075553A"/>
    <w:rsid w:val="00765F65"/>
    <w:rsid w:val="0076611A"/>
    <w:rsid w:val="0077049C"/>
    <w:rsid w:val="00770C36"/>
    <w:rsid w:val="007742AA"/>
    <w:rsid w:val="0078198B"/>
    <w:rsid w:val="007876A6"/>
    <w:rsid w:val="00790356"/>
    <w:rsid w:val="00790AE6"/>
    <w:rsid w:val="00790DE3"/>
    <w:rsid w:val="0079183F"/>
    <w:rsid w:val="00794D79"/>
    <w:rsid w:val="00794EEA"/>
    <w:rsid w:val="00795561"/>
    <w:rsid w:val="00796F0E"/>
    <w:rsid w:val="007A41D1"/>
    <w:rsid w:val="007A5093"/>
    <w:rsid w:val="007A5843"/>
    <w:rsid w:val="007A7DBB"/>
    <w:rsid w:val="007B25F4"/>
    <w:rsid w:val="007B29AE"/>
    <w:rsid w:val="007B3693"/>
    <w:rsid w:val="007B3B92"/>
    <w:rsid w:val="007B3FB0"/>
    <w:rsid w:val="007B43C6"/>
    <w:rsid w:val="007B7D84"/>
    <w:rsid w:val="007E30E5"/>
    <w:rsid w:val="007E6C06"/>
    <w:rsid w:val="007F2C6A"/>
    <w:rsid w:val="007F404F"/>
    <w:rsid w:val="0080190E"/>
    <w:rsid w:val="00807DD1"/>
    <w:rsid w:val="00810AA9"/>
    <w:rsid w:val="00812699"/>
    <w:rsid w:val="0081519D"/>
    <w:rsid w:val="00817B12"/>
    <w:rsid w:val="00821CF8"/>
    <w:rsid w:val="00822455"/>
    <w:rsid w:val="00832479"/>
    <w:rsid w:val="0083743D"/>
    <w:rsid w:val="00841E2B"/>
    <w:rsid w:val="00854639"/>
    <w:rsid w:val="00864CEF"/>
    <w:rsid w:val="0086670B"/>
    <w:rsid w:val="00867DA0"/>
    <w:rsid w:val="0087286A"/>
    <w:rsid w:val="00874F3F"/>
    <w:rsid w:val="00877E43"/>
    <w:rsid w:val="00882EDD"/>
    <w:rsid w:val="00883BA2"/>
    <w:rsid w:val="008A1915"/>
    <w:rsid w:val="008B0DA7"/>
    <w:rsid w:val="008B0F8B"/>
    <w:rsid w:val="008C257D"/>
    <w:rsid w:val="008D4178"/>
    <w:rsid w:val="008D4C20"/>
    <w:rsid w:val="008D6AEE"/>
    <w:rsid w:val="008D787B"/>
    <w:rsid w:val="008E077C"/>
    <w:rsid w:val="008E1C34"/>
    <w:rsid w:val="008E425D"/>
    <w:rsid w:val="008E4C13"/>
    <w:rsid w:val="008F10EE"/>
    <w:rsid w:val="008F2059"/>
    <w:rsid w:val="008F4006"/>
    <w:rsid w:val="008F7B7C"/>
    <w:rsid w:val="00907747"/>
    <w:rsid w:val="00910BA5"/>
    <w:rsid w:val="009122E2"/>
    <w:rsid w:val="00913767"/>
    <w:rsid w:val="009147E0"/>
    <w:rsid w:val="00923AA7"/>
    <w:rsid w:val="00925A9A"/>
    <w:rsid w:val="00935DAE"/>
    <w:rsid w:val="00937D06"/>
    <w:rsid w:val="0094271E"/>
    <w:rsid w:val="0094318D"/>
    <w:rsid w:val="00945646"/>
    <w:rsid w:val="009504F9"/>
    <w:rsid w:val="0095367E"/>
    <w:rsid w:val="009547BB"/>
    <w:rsid w:val="009623EB"/>
    <w:rsid w:val="00964BBE"/>
    <w:rsid w:val="00972DB2"/>
    <w:rsid w:val="0097371F"/>
    <w:rsid w:val="009776BB"/>
    <w:rsid w:val="00984AD7"/>
    <w:rsid w:val="009851C9"/>
    <w:rsid w:val="009858BF"/>
    <w:rsid w:val="00986E1C"/>
    <w:rsid w:val="0098789B"/>
    <w:rsid w:val="00994BA7"/>
    <w:rsid w:val="00994D54"/>
    <w:rsid w:val="009A4099"/>
    <w:rsid w:val="009A502F"/>
    <w:rsid w:val="009A5FF9"/>
    <w:rsid w:val="009A6319"/>
    <w:rsid w:val="009A64F1"/>
    <w:rsid w:val="009A79C5"/>
    <w:rsid w:val="009B154E"/>
    <w:rsid w:val="009B1FC0"/>
    <w:rsid w:val="009B773C"/>
    <w:rsid w:val="009C3033"/>
    <w:rsid w:val="009C6DFD"/>
    <w:rsid w:val="009D307B"/>
    <w:rsid w:val="009E0598"/>
    <w:rsid w:val="009E0EB2"/>
    <w:rsid w:val="009E3E04"/>
    <w:rsid w:val="009E4DE4"/>
    <w:rsid w:val="009F02D1"/>
    <w:rsid w:val="009F201B"/>
    <w:rsid w:val="009F37F2"/>
    <w:rsid w:val="009F3C5A"/>
    <w:rsid w:val="009F7133"/>
    <w:rsid w:val="009F79FB"/>
    <w:rsid w:val="00A032D5"/>
    <w:rsid w:val="00A0533F"/>
    <w:rsid w:val="00A15546"/>
    <w:rsid w:val="00A15D0C"/>
    <w:rsid w:val="00A20773"/>
    <w:rsid w:val="00A21D62"/>
    <w:rsid w:val="00A27F6F"/>
    <w:rsid w:val="00A320E5"/>
    <w:rsid w:val="00A346BB"/>
    <w:rsid w:val="00A35816"/>
    <w:rsid w:val="00A35BFA"/>
    <w:rsid w:val="00A363E8"/>
    <w:rsid w:val="00A409BA"/>
    <w:rsid w:val="00A41613"/>
    <w:rsid w:val="00A42D03"/>
    <w:rsid w:val="00A44A33"/>
    <w:rsid w:val="00A518D5"/>
    <w:rsid w:val="00A51EDE"/>
    <w:rsid w:val="00A5234A"/>
    <w:rsid w:val="00A5245C"/>
    <w:rsid w:val="00A61BF5"/>
    <w:rsid w:val="00A63990"/>
    <w:rsid w:val="00A6524F"/>
    <w:rsid w:val="00A71BF1"/>
    <w:rsid w:val="00A72DEC"/>
    <w:rsid w:val="00A82062"/>
    <w:rsid w:val="00A83057"/>
    <w:rsid w:val="00A83456"/>
    <w:rsid w:val="00A85F4E"/>
    <w:rsid w:val="00A9092D"/>
    <w:rsid w:val="00A90DA1"/>
    <w:rsid w:val="00A9697F"/>
    <w:rsid w:val="00A96E6F"/>
    <w:rsid w:val="00AA31F9"/>
    <w:rsid w:val="00AB28E9"/>
    <w:rsid w:val="00AB339E"/>
    <w:rsid w:val="00AB443C"/>
    <w:rsid w:val="00AB58D1"/>
    <w:rsid w:val="00AB74DB"/>
    <w:rsid w:val="00AC13E9"/>
    <w:rsid w:val="00AC3C8B"/>
    <w:rsid w:val="00AC46C7"/>
    <w:rsid w:val="00AC5D12"/>
    <w:rsid w:val="00AC6DAA"/>
    <w:rsid w:val="00AD0CB4"/>
    <w:rsid w:val="00AD0FB8"/>
    <w:rsid w:val="00AD17AD"/>
    <w:rsid w:val="00AD2AE5"/>
    <w:rsid w:val="00AD403B"/>
    <w:rsid w:val="00AD5884"/>
    <w:rsid w:val="00AD5C83"/>
    <w:rsid w:val="00AD7B2C"/>
    <w:rsid w:val="00AE172E"/>
    <w:rsid w:val="00AE299C"/>
    <w:rsid w:val="00AE29EC"/>
    <w:rsid w:val="00AE41C7"/>
    <w:rsid w:val="00AE487F"/>
    <w:rsid w:val="00AE76B1"/>
    <w:rsid w:val="00AF25A3"/>
    <w:rsid w:val="00AF6A43"/>
    <w:rsid w:val="00AF6F81"/>
    <w:rsid w:val="00B02910"/>
    <w:rsid w:val="00B040DE"/>
    <w:rsid w:val="00B0691F"/>
    <w:rsid w:val="00B1351D"/>
    <w:rsid w:val="00B151A1"/>
    <w:rsid w:val="00B21E02"/>
    <w:rsid w:val="00B2747B"/>
    <w:rsid w:val="00B352A1"/>
    <w:rsid w:val="00B46403"/>
    <w:rsid w:val="00B47532"/>
    <w:rsid w:val="00B52ADB"/>
    <w:rsid w:val="00B53C48"/>
    <w:rsid w:val="00B55B01"/>
    <w:rsid w:val="00B62D92"/>
    <w:rsid w:val="00B70FA4"/>
    <w:rsid w:val="00B71A38"/>
    <w:rsid w:val="00B72115"/>
    <w:rsid w:val="00B81912"/>
    <w:rsid w:val="00B85B94"/>
    <w:rsid w:val="00B9114C"/>
    <w:rsid w:val="00B91B34"/>
    <w:rsid w:val="00B94279"/>
    <w:rsid w:val="00BA0276"/>
    <w:rsid w:val="00BA3FD7"/>
    <w:rsid w:val="00BA4774"/>
    <w:rsid w:val="00BA4A75"/>
    <w:rsid w:val="00BB147D"/>
    <w:rsid w:val="00BB574F"/>
    <w:rsid w:val="00BB5B08"/>
    <w:rsid w:val="00BC7865"/>
    <w:rsid w:val="00BD5BDB"/>
    <w:rsid w:val="00BE0312"/>
    <w:rsid w:val="00BE5D5B"/>
    <w:rsid w:val="00BE6CA9"/>
    <w:rsid w:val="00BF313D"/>
    <w:rsid w:val="00BF4ACD"/>
    <w:rsid w:val="00BF5997"/>
    <w:rsid w:val="00C00B32"/>
    <w:rsid w:val="00C018C8"/>
    <w:rsid w:val="00C033E2"/>
    <w:rsid w:val="00C1791A"/>
    <w:rsid w:val="00C20069"/>
    <w:rsid w:val="00C214CB"/>
    <w:rsid w:val="00C2331B"/>
    <w:rsid w:val="00C257DC"/>
    <w:rsid w:val="00C25D4E"/>
    <w:rsid w:val="00C25F37"/>
    <w:rsid w:val="00C304FD"/>
    <w:rsid w:val="00C3151C"/>
    <w:rsid w:val="00C31520"/>
    <w:rsid w:val="00C3455D"/>
    <w:rsid w:val="00C41C3A"/>
    <w:rsid w:val="00C4557A"/>
    <w:rsid w:val="00C45C6D"/>
    <w:rsid w:val="00C45F5F"/>
    <w:rsid w:val="00C466C3"/>
    <w:rsid w:val="00C50D05"/>
    <w:rsid w:val="00C6112B"/>
    <w:rsid w:val="00C6395C"/>
    <w:rsid w:val="00C645E6"/>
    <w:rsid w:val="00C66605"/>
    <w:rsid w:val="00C67144"/>
    <w:rsid w:val="00C7051C"/>
    <w:rsid w:val="00C71456"/>
    <w:rsid w:val="00C71E6B"/>
    <w:rsid w:val="00C7321D"/>
    <w:rsid w:val="00C7486A"/>
    <w:rsid w:val="00C759FE"/>
    <w:rsid w:val="00C76204"/>
    <w:rsid w:val="00C82AE7"/>
    <w:rsid w:val="00C82B30"/>
    <w:rsid w:val="00C838D3"/>
    <w:rsid w:val="00C91243"/>
    <w:rsid w:val="00C92170"/>
    <w:rsid w:val="00C9280F"/>
    <w:rsid w:val="00C92E34"/>
    <w:rsid w:val="00C94500"/>
    <w:rsid w:val="00CA4717"/>
    <w:rsid w:val="00CB2CDF"/>
    <w:rsid w:val="00CB4125"/>
    <w:rsid w:val="00CB6081"/>
    <w:rsid w:val="00CC0073"/>
    <w:rsid w:val="00CC1DE6"/>
    <w:rsid w:val="00CC40DD"/>
    <w:rsid w:val="00CC76CF"/>
    <w:rsid w:val="00CD1E3F"/>
    <w:rsid w:val="00CD253B"/>
    <w:rsid w:val="00CE1332"/>
    <w:rsid w:val="00CE2A12"/>
    <w:rsid w:val="00CE79D4"/>
    <w:rsid w:val="00CF2A7A"/>
    <w:rsid w:val="00CF406E"/>
    <w:rsid w:val="00CF6A64"/>
    <w:rsid w:val="00CF6B92"/>
    <w:rsid w:val="00D0049B"/>
    <w:rsid w:val="00D05CE5"/>
    <w:rsid w:val="00D07491"/>
    <w:rsid w:val="00D076F8"/>
    <w:rsid w:val="00D1000E"/>
    <w:rsid w:val="00D11607"/>
    <w:rsid w:val="00D12D22"/>
    <w:rsid w:val="00D2128E"/>
    <w:rsid w:val="00D2581B"/>
    <w:rsid w:val="00D269AE"/>
    <w:rsid w:val="00D276F5"/>
    <w:rsid w:val="00D31FD8"/>
    <w:rsid w:val="00D334C8"/>
    <w:rsid w:val="00D37D41"/>
    <w:rsid w:val="00D404BA"/>
    <w:rsid w:val="00D42A80"/>
    <w:rsid w:val="00D439AF"/>
    <w:rsid w:val="00D44C7D"/>
    <w:rsid w:val="00D44DC8"/>
    <w:rsid w:val="00D512FF"/>
    <w:rsid w:val="00D51CB3"/>
    <w:rsid w:val="00D55143"/>
    <w:rsid w:val="00D55E54"/>
    <w:rsid w:val="00D610DE"/>
    <w:rsid w:val="00D627FA"/>
    <w:rsid w:val="00D62DF1"/>
    <w:rsid w:val="00D64FE8"/>
    <w:rsid w:val="00D7141A"/>
    <w:rsid w:val="00D747D9"/>
    <w:rsid w:val="00D81DC7"/>
    <w:rsid w:val="00D86186"/>
    <w:rsid w:val="00D86D4E"/>
    <w:rsid w:val="00D879DB"/>
    <w:rsid w:val="00DA1EFA"/>
    <w:rsid w:val="00DA35BF"/>
    <w:rsid w:val="00DA6B6C"/>
    <w:rsid w:val="00DB052C"/>
    <w:rsid w:val="00DB3AF8"/>
    <w:rsid w:val="00DC0923"/>
    <w:rsid w:val="00DC1EE0"/>
    <w:rsid w:val="00DC414D"/>
    <w:rsid w:val="00DD0D17"/>
    <w:rsid w:val="00DD5EE2"/>
    <w:rsid w:val="00DE12E4"/>
    <w:rsid w:val="00DE5762"/>
    <w:rsid w:val="00DF0B67"/>
    <w:rsid w:val="00DF1B9B"/>
    <w:rsid w:val="00DF2CD3"/>
    <w:rsid w:val="00DF533D"/>
    <w:rsid w:val="00DF7201"/>
    <w:rsid w:val="00E02CA4"/>
    <w:rsid w:val="00E047B7"/>
    <w:rsid w:val="00E0797C"/>
    <w:rsid w:val="00E122DA"/>
    <w:rsid w:val="00E13577"/>
    <w:rsid w:val="00E136D6"/>
    <w:rsid w:val="00E24590"/>
    <w:rsid w:val="00E247FB"/>
    <w:rsid w:val="00E273AB"/>
    <w:rsid w:val="00E30B19"/>
    <w:rsid w:val="00E30F21"/>
    <w:rsid w:val="00E31617"/>
    <w:rsid w:val="00E322D4"/>
    <w:rsid w:val="00E37878"/>
    <w:rsid w:val="00E41418"/>
    <w:rsid w:val="00E447B3"/>
    <w:rsid w:val="00E45783"/>
    <w:rsid w:val="00E46735"/>
    <w:rsid w:val="00E54105"/>
    <w:rsid w:val="00E541CF"/>
    <w:rsid w:val="00E543CD"/>
    <w:rsid w:val="00E6658D"/>
    <w:rsid w:val="00E66DF1"/>
    <w:rsid w:val="00E672E3"/>
    <w:rsid w:val="00E7001B"/>
    <w:rsid w:val="00E75DBC"/>
    <w:rsid w:val="00E80092"/>
    <w:rsid w:val="00E941EF"/>
    <w:rsid w:val="00E95760"/>
    <w:rsid w:val="00E97E23"/>
    <w:rsid w:val="00EA012F"/>
    <w:rsid w:val="00EA07AA"/>
    <w:rsid w:val="00EA2353"/>
    <w:rsid w:val="00EA5F39"/>
    <w:rsid w:val="00EB6E06"/>
    <w:rsid w:val="00EC5288"/>
    <w:rsid w:val="00EC7F0B"/>
    <w:rsid w:val="00ED5756"/>
    <w:rsid w:val="00EE0AA6"/>
    <w:rsid w:val="00EE3F08"/>
    <w:rsid w:val="00EF184F"/>
    <w:rsid w:val="00EF3699"/>
    <w:rsid w:val="00F02468"/>
    <w:rsid w:val="00F04C85"/>
    <w:rsid w:val="00F12192"/>
    <w:rsid w:val="00F12E66"/>
    <w:rsid w:val="00F162A7"/>
    <w:rsid w:val="00F16F0A"/>
    <w:rsid w:val="00F170E1"/>
    <w:rsid w:val="00F17235"/>
    <w:rsid w:val="00F17D6A"/>
    <w:rsid w:val="00F20867"/>
    <w:rsid w:val="00F26766"/>
    <w:rsid w:val="00F27223"/>
    <w:rsid w:val="00F319A4"/>
    <w:rsid w:val="00F319AC"/>
    <w:rsid w:val="00F32A3E"/>
    <w:rsid w:val="00F35FA8"/>
    <w:rsid w:val="00F376CB"/>
    <w:rsid w:val="00F41076"/>
    <w:rsid w:val="00F4228C"/>
    <w:rsid w:val="00F45044"/>
    <w:rsid w:val="00F478CC"/>
    <w:rsid w:val="00F50375"/>
    <w:rsid w:val="00F52DD0"/>
    <w:rsid w:val="00F61691"/>
    <w:rsid w:val="00F617C8"/>
    <w:rsid w:val="00F625DA"/>
    <w:rsid w:val="00F62E67"/>
    <w:rsid w:val="00F63397"/>
    <w:rsid w:val="00F65883"/>
    <w:rsid w:val="00F71724"/>
    <w:rsid w:val="00F7215F"/>
    <w:rsid w:val="00F733DD"/>
    <w:rsid w:val="00F75837"/>
    <w:rsid w:val="00F815EA"/>
    <w:rsid w:val="00F81774"/>
    <w:rsid w:val="00F865CF"/>
    <w:rsid w:val="00F91B8A"/>
    <w:rsid w:val="00F932FA"/>
    <w:rsid w:val="00FA0C85"/>
    <w:rsid w:val="00FA1FC4"/>
    <w:rsid w:val="00FA69A3"/>
    <w:rsid w:val="00FB1059"/>
    <w:rsid w:val="00FB177F"/>
    <w:rsid w:val="00FB4DCE"/>
    <w:rsid w:val="00FB4FE4"/>
    <w:rsid w:val="00FB6101"/>
    <w:rsid w:val="00FC7445"/>
    <w:rsid w:val="00FD03AE"/>
    <w:rsid w:val="00FD4129"/>
    <w:rsid w:val="00FE1A85"/>
    <w:rsid w:val="00FE703C"/>
    <w:rsid w:val="00FE7BC9"/>
    <w:rsid w:val="00FF1446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7E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18</Pages>
  <Words>2789</Words>
  <Characters>13838</Characters>
  <Application>Microsoft Office Word</Application>
  <DocSecurity>0</DocSecurity>
  <Lines>461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3</cp:revision>
  <cp:lastPrinted>2024-08-28T07:08:00Z</cp:lastPrinted>
  <dcterms:created xsi:type="dcterms:W3CDTF">2024-09-26T03:51:00Z</dcterms:created>
  <dcterms:modified xsi:type="dcterms:W3CDTF">2024-09-26T08:52:00Z</dcterms:modified>
</cp:coreProperties>
</file>