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7E3B45A8" w:rsidR="009F3C5A" w:rsidRPr="009F3C5A" w:rsidRDefault="005757B3" w:rsidP="00E66DF1">
      <w:pPr>
        <w:ind w:right="-540"/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5T14:59:00Z">
        <w:r w:rsidR="004B4E71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EA012F">
        <w:rPr>
          <w:rFonts w:ascii="TH SarabunPSK" w:hAnsi="TH SarabunPSK" w:cs="TH SarabunPSK" w:hint="cs"/>
          <w:sz w:val="48"/>
          <w:szCs w:val="48"/>
          <w:cs/>
        </w:rPr>
        <w:t>วิเคราะห์</w:t>
      </w:r>
      <w:r w:rsidR="00442474">
        <w:rPr>
          <w:rFonts w:ascii="TH SarabunPSK" w:hAnsi="TH SarabunPSK" w:cs="TH SarabunPSK" w:hint="cs"/>
          <w:sz w:val="48"/>
          <w:szCs w:val="48"/>
          <w:cs/>
        </w:rPr>
        <w:t xml:space="preserve">หา </w:t>
      </w:r>
      <w:r w:rsidR="00372FF1" w:rsidRPr="00372FF1">
        <w:rPr>
          <w:rFonts w:ascii="TH SarabunPSK" w:hAnsi="TH SarabunPSK" w:cs="TH SarabunPSK"/>
          <w:i/>
          <w:iCs/>
          <w:sz w:val="48"/>
          <w:szCs w:val="48"/>
        </w:rPr>
        <w:t>Clostridium spp.</w:t>
      </w:r>
      <w:r w:rsidR="003B069E" w:rsidRPr="003B069E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7A4C6E84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ins w:id="1" w:author="Oat ." w:date="2024-09-25T15:00:00Z">
        <w:r w:rsidR="008319FD">
          <w:rPr>
            <w:rFonts w:ascii="TH SarabunPSK" w:hAnsi="TH SarabunPSK" w:cs="TH SarabunPSK"/>
            <w:sz w:val="48"/>
            <w:szCs w:val="48"/>
          </w:rPr>
          <w:t>Method suitability test</w:t>
        </w:r>
      </w:ins>
      <w:r w:rsidR="004C541C" w:rsidRPr="004E3137">
        <w:rPr>
          <w:rFonts w:ascii="TH SarabunPSK" w:hAnsi="TH SarabunPSK" w:cs="TH SarabunPSK"/>
          <w:sz w:val="48"/>
          <w:szCs w:val="48"/>
        </w:rPr>
        <w:t xml:space="preserve"> for </w:t>
      </w:r>
      <w:r w:rsidR="00B2747B">
        <w:rPr>
          <w:rFonts w:ascii="TH SarabunPSK" w:hAnsi="TH SarabunPSK" w:cs="TH SarabunPSK"/>
          <w:sz w:val="48"/>
          <w:szCs w:val="48"/>
        </w:rPr>
        <w:t>Tests for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984AD7">
        <w:rPr>
          <w:rFonts w:ascii="TH SarabunPSK" w:hAnsi="TH SarabunPSK" w:cs="TH SarabunPSK"/>
          <w:sz w:val="48"/>
          <w:szCs w:val="48"/>
        </w:rPr>
        <w:t>Specified-micro</w:t>
      </w:r>
      <w:r w:rsidR="00C71E6B">
        <w:rPr>
          <w:rFonts w:ascii="TH SarabunPSK" w:hAnsi="TH SarabunPSK" w:cs="TH SarabunPSK"/>
          <w:sz w:val="48"/>
          <w:szCs w:val="48"/>
        </w:rPr>
        <w:t>-organism</w:t>
      </w:r>
      <w:r w:rsidR="00E66DF1">
        <w:rPr>
          <w:rFonts w:ascii="TH SarabunPSK" w:hAnsi="TH SarabunPSK" w:cs="TH SarabunPSK"/>
          <w:sz w:val="48"/>
          <w:szCs w:val="48"/>
        </w:rPr>
        <w:t xml:space="preserve">: </w:t>
      </w:r>
      <w:r w:rsidR="00372FF1" w:rsidRPr="00372FF1">
        <w:rPr>
          <w:rFonts w:ascii="TH SarabunPSK" w:hAnsi="TH SarabunPSK" w:cs="TH SarabunPSK"/>
          <w:i/>
          <w:iCs/>
          <w:sz w:val="48"/>
          <w:szCs w:val="48"/>
        </w:rPr>
        <w:t>Clostridium spp.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645BB242" w14:textId="59230384" w:rsidR="00486AF3" w:rsidRDefault="0015203F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43382" w:history="1">
            <w:r w:rsidR="00486AF3" w:rsidRPr="00563CAB">
              <w:rPr>
                <w:rStyle w:val="Hyperlink"/>
                <w:noProof/>
              </w:rPr>
              <w:t>General considerations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_Toc175743382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3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2CD27F58" w14:textId="7607CA43" w:rsidR="00486AF3" w:rsidRDefault="00AA0936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3383" w:history="1">
            <w:r w:rsidR="00486AF3" w:rsidRPr="00563CAB">
              <w:rPr>
                <w:rStyle w:val="Hyperlink"/>
                <w:noProof/>
              </w:rPr>
              <w:t xml:space="preserve">[English] </w:t>
            </w:r>
            <w:r w:rsidR="00486AF3" w:rsidRPr="00563CAB">
              <w:rPr>
                <w:rStyle w:val="Hyperlink"/>
                <w:rFonts w:ascii="TH SarabunPSK" w:hAnsi="TH SarabunPSK" w:cs="TH SarabunPSK"/>
                <w:noProof/>
              </w:rPr>
              <w:t xml:space="preserve">Analytical Procedure for Tests for Specified-micro-organism: </w:t>
            </w:r>
            <w:r w:rsidR="00486AF3" w:rsidRPr="00563CAB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Escherichia coli</w:t>
            </w:r>
            <w:r w:rsidR="00486AF3" w:rsidRPr="00563CAB">
              <w:rPr>
                <w:rStyle w:val="Hyperlink"/>
                <w:rFonts w:ascii="TH SarabunPSK" w:hAnsi="TH SarabunPSK" w:cs="TH SarabunPSK"/>
                <w:noProof/>
              </w:rPr>
              <w:t xml:space="preserve"> in Herbal Products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_Toc175743383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4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226C25FE" w14:textId="015B5550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84" w:history="1">
            <w:r w:rsidR="00486AF3" w:rsidRPr="00563CAB">
              <w:rPr>
                <w:rStyle w:val="Hyperlink"/>
                <w:noProof/>
              </w:rPr>
              <w:t>1.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Purpose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_Toc175743384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4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29FA3EA4" w14:textId="0925B07D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85" w:history="1">
            <w:r w:rsidR="00486AF3" w:rsidRPr="00563CAB">
              <w:rPr>
                <w:rStyle w:val="Hyperlink"/>
                <w:noProof/>
              </w:rPr>
              <w:t>2.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Scope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_Toc175743385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4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0041EA5B" w14:textId="7017BBD9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86" w:history="1">
            <w:r w:rsidR="00486AF3" w:rsidRPr="00563CAB">
              <w:rPr>
                <w:rStyle w:val="Hyperlink"/>
                <w:noProof/>
              </w:rPr>
              <w:t>3.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Responsibilities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_Toc175743386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4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7BC85130" w14:textId="46615D6F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87" w:history="1">
            <w:r w:rsidR="00486AF3" w:rsidRPr="00563CAB">
              <w:rPr>
                <w:rStyle w:val="Hyperlink"/>
                <w:noProof/>
              </w:rPr>
              <w:t>4.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Materials and Equipment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_Toc175743387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4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4EDF9E1E" w14:textId="5E76F4F8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88" w:history="1">
            <w:r w:rsidR="00486AF3" w:rsidRPr="00563CAB">
              <w:rPr>
                <w:rStyle w:val="Hyperlink"/>
                <w:noProof/>
              </w:rPr>
              <w:t>5.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Procedure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_Toc175743388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6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73C1BA8A" w14:textId="73CFDC8D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89" w:history="1">
            <w:r w:rsidR="00486AF3" w:rsidRPr="00563CAB">
              <w:rPr>
                <w:rStyle w:val="Hyperlink"/>
                <w:noProof/>
              </w:rPr>
              <w:t>6.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Calculations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_Toc175743389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10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6A1E3192" w14:textId="0E8D45D5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90" w:history="1">
            <w:r w:rsidR="00486AF3" w:rsidRPr="00563CAB">
              <w:rPr>
                <w:rStyle w:val="Hyperlink"/>
                <w:noProof/>
              </w:rPr>
              <w:t>7.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Acceptance Criteria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_Toc175743390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10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2360AE8B" w14:textId="51312E02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91" w:history="1">
            <w:r w:rsidR="00486AF3" w:rsidRPr="00563CAB">
              <w:rPr>
                <w:rStyle w:val="Hyperlink"/>
                <w:noProof/>
              </w:rPr>
              <w:t>8.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Reporting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_Toc175743391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10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4F14D1AD" w14:textId="467631F0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92" w:history="1">
            <w:r w:rsidR="00486AF3" w:rsidRPr="00563CAB">
              <w:rPr>
                <w:rStyle w:val="Hyperlink"/>
                <w:noProof/>
              </w:rPr>
              <w:t>9.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noProof/>
              </w:rPr>
              <w:t>References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_Toc175743392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10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6CBCC91D" w14:textId="5F44DEA7" w:rsidR="00486AF3" w:rsidRDefault="00AA0936">
          <w:pPr>
            <w:pStyle w:val="TOC4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3393" w:history="1">
            <w:r w:rsidR="00486AF3" w:rsidRPr="00563CAB">
              <w:rPr>
                <w:rStyle w:val="Hyperlink"/>
                <w:noProof/>
              </w:rPr>
              <w:t>10. Revision History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_Toc175743393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10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217C53A0" w14:textId="603A4274" w:rsidR="00486AF3" w:rsidRDefault="00AA0936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3394" w:history="1">
            <w:r w:rsidR="00486AF3" w:rsidRPr="00563CAB">
              <w:rPr>
                <w:rStyle w:val="Hyperlink"/>
                <w:noProof/>
              </w:rPr>
              <w:t>[</w:t>
            </w:r>
            <w:r w:rsidR="00486AF3" w:rsidRPr="00563CAB">
              <w:rPr>
                <w:rStyle w:val="Hyperlink"/>
                <w:noProof/>
                <w:cs/>
              </w:rPr>
              <w:t>ภาษาไทย</w:t>
            </w:r>
            <w:r w:rsidR="00486AF3" w:rsidRPr="00563CAB">
              <w:rPr>
                <w:rStyle w:val="Hyperlink"/>
                <w:noProof/>
              </w:rPr>
              <w:t>]</w:t>
            </w:r>
            <w:r w:rsidR="00486AF3" w:rsidRPr="00563CAB">
              <w:rPr>
                <w:rStyle w:val="Hyperlink"/>
                <w:noProof/>
                <w:cs/>
              </w:rPr>
              <w:t xml:space="preserve"> ขั้นตอนการปฏิบัติงานสำหรับการนับจำนวนจุลินทรีย์ทั้งหมดที่เจริญเติบโตโดยใช้ออกซิเจน (</w:t>
            </w:r>
            <w:r w:rsidR="00486AF3" w:rsidRPr="00563CAB">
              <w:rPr>
                <w:rStyle w:val="Hyperlink"/>
                <w:noProof/>
              </w:rPr>
              <w:t xml:space="preserve">TAMC) </w:t>
            </w:r>
            <w:r w:rsidR="00486AF3" w:rsidRPr="00563CAB">
              <w:rPr>
                <w:rStyle w:val="Hyperlink"/>
                <w:noProof/>
                <w:cs/>
              </w:rPr>
              <w:t>ในผลิตภัณฑ์สมุนไพร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_Toc175743394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11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39A0DECB" w14:textId="445B8255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95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_Toc175743395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11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6B8FD807" w14:textId="798DA8E0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96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_Toc175743396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11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085F6CEC" w14:textId="3DEC4185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97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_Toc175743397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11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4FE24E42" w14:textId="5A953ED1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98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_Toc175743398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11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37E1207B" w14:textId="1BECB6F3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399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_Toc175743399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13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52A7D4BE" w14:textId="434B2176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400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_Toc175743400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17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0B99507F" w14:textId="69CC224B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401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_Toc175743401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17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13B1D8F4" w14:textId="2FAB9057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402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_Toc175743402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17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28DCC0B0" w14:textId="4F97EC7A" w:rsidR="00486AF3" w:rsidRDefault="00AA0936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403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9.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_Toc175743403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17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37D8F4AF" w14:textId="5148AD2D" w:rsidR="00486AF3" w:rsidRDefault="00AA0936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5743404" w:history="1">
            <w:r w:rsidR="00486AF3" w:rsidRPr="00563CAB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486AF3">
              <w:rPr>
                <w:rFonts w:eastAsiaTheme="minorEastAsia"/>
                <w:noProof/>
              </w:rPr>
              <w:tab/>
            </w:r>
            <w:r w:rsidR="00486AF3" w:rsidRPr="00563CAB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486AF3">
              <w:rPr>
                <w:noProof/>
                <w:webHidden/>
              </w:rPr>
              <w:tab/>
            </w:r>
            <w:r w:rsidR="00486AF3">
              <w:rPr>
                <w:noProof/>
                <w:webHidden/>
              </w:rPr>
              <w:fldChar w:fldCharType="begin"/>
            </w:r>
            <w:r w:rsidR="00486AF3">
              <w:rPr>
                <w:noProof/>
                <w:webHidden/>
              </w:rPr>
              <w:instrText xml:space="preserve"> PAGEREF _Toc175743404 \h </w:instrText>
            </w:r>
            <w:r w:rsidR="00486AF3">
              <w:rPr>
                <w:noProof/>
                <w:webHidden/>
              </w:rPr>
            </w:r>
            <w:r w:rsidR="00486AF3">
              <w:rPr>
                <w:noProof/>
                <w:webHidden/>
              </w:rPr>
              <w:fldChar w:fldCharType="separate"/>
            </w:r>
            <w:r w:rsidR="00010CDE">
              <w:rPr>
                <w:noProof/>
                <w:webHidden/>
              </w:rPr>
              <w:t>17</w:t>
            </w:r>
            <w:r w:rsidR="00486AF3">
              <w:rPr>
                <w:noProof/>
                <w:webHidden/>
              </w:rPr>
              <w:fldChar w:fldCharType="end"/>
            </w:r>
          </w:hyperlink>
        </w:p>
        <w:p w14:paraId="4828051A" w14:textId="192FA1C3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2" w:name="_Toc175743382"/>
      <w:r>
        <w:lastRenderedPageBreak/>
        <w:t>General consideration</w:t>
      </w:r>
      <w:r w:rsidR="009F3C5A">
        <w:t>s</w:t>
      </w:r>
      <w:bookmarkEnd w:id="2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5533F0D3" w14:textId="78ABB1D9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 xml:space="preserve">overed: Growth promotion test of culture media, </w:t>
      </w:r>
      <w:del w:id="3" w:author="Oat ." w:date="2024-09-30T09:45:00Z">
        <w:r w:rsidR="00DF2CD3" w:rsidRPr="00FB1059" w:rsidDel="00CB4222">
          <w:rPr>
            <w:rFonts w:ascii="TH SarabunPSK" w:hAnsi="TH SarabunPSK" w:cs="TH SarabunPSK"/>
            <w:sz w:val="32"/>
            <w:szCs w:val="32"/>
          </w:rPr>
          <w:delText xml:space="preserve">suitability of microbial enumeration method, 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>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4" w:author="Oat ." w:date="2024-09-30T09:45:00Z">
        <w:r w:rsidR="00F52864" w:rsidRPr="00F52864">
          <w:rPr>
            <w:rFonts w:ascii="TH SarabunPSK" w:hAnsi="TH SarabunPSK" w:cs="TH SarabunPSK"/>
            <w:b/>
            <w:bCs/>
            <w:sz w:val="32"/>
            <w:szCs w:val="32"/>
          </w:rPr>
          <w:t xml:space="preserve"> </w:t>
        </w:r>
        <w:r w:rsidR="00F52864">
          <w:rPr>
            <w:rFonts w:ascii="TH SarabunPSK" w:hAnsi="TH SarabunPSK" w:cs="TH SarabunPSK"/>
            <w:b/>
            <w:bCs/>
            <w:sz w:val="32"/>
            <w:szCs w:val="32"/>
          </w:rPr>
          <w:t>before commencing suitability of test method intended to establish test method parameters</w:t>
        </w:r>
      </w:ins>
      <w:r w:rsidR="007742AA" w:rsidRPr="00FB1059">
        <w:rPr>
          <w:rFonts w:ascii="TH SarabunPSK" w:hAnsi="TH SarabunPSK" w:cs="TH SarabunPSK"/>
          <w:sz w:val="32"/>
          <w:szCs w:val="32"/>
        </w:rPr>
        <w:t>.</w:t>
      </w:r>
    </w:p>
    <w:p w14:paraId="09807222" w14:textId="20D6346B" w:rsidR="00140018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16E9A46B" w14:textId="77777777" w:rsidR="00F52864" w:rsidRDefault="00AA6500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Ana</w:t>
      </w:r>
      <w:r w:rsidR="008D6AA6">
        <w:rPr>
          <w:rFonts w:ascii="TH SarabunPSK" w:hAnsi="TH SarabunPSK" w:cs="TH SarabunPSK"/>
          <w:sz w:val="32"/>
          <w:szCs w:val="32"/>
        </w:rPr>
        <w:t xml:space="preserve">erobic condition in this document may </w:t>
      </w:r>
      <w:r w:rsidR="00AB5A0D">
        <w:rPr>
          <w:rFonts w:ascii="TH SarabunPSK" w:hAnsi="TH SarabunPSK" w:cs="TH SarabunPSK"/>
          <w:sz w:val="32"/>
          <w:szCs w:val="32"/>
        </w:rPr>
        <w:t xml:space="preserve">achieve using anaerobic jar/chamber or liquid paraffin overlayed </w:t>
      </w:r>
      <w:r w:rsidR="00D369A9">
        <w:rPr>
          <w:rFonts w:ascii="TH SarabunPSK" w:hAnsi="TH SarabunPSK" w:cs="TH SarabunPSK"/>
          <w:sz w:val="32"/>
          <w:szCs w:val="32"/>
        </w:rPr>
        <w:t>based on suitability test</w:t>
      </w:r>
    </w:p>
    <w:p w14:paraId="00D93BD4" w14:textId="032C6DD0" w:rsidR="00AA6500" w:rsidRPr="00FB1059" w:rsidRDefault="00E311B8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ins w:id="5" w:author="Oat ." w:date="2024-09-30T09:11:00Z">
        <w:r w:rsidRPr="00877E43">
          <w:rPr>
            <w:rFonts w:ascii="TH SarabunPSK" w:hAnsi="TH SarabunPSK" w:cs="TH SarabunPSK"/>
            <w:sz w:val="32"/>
            <w:szCs w:val="32"/>
          </w:rPr>
          <w:t>This document is not covered: Preservation and removal of culture stock from the storage system and other seeds train/bank including establishment of reference strains</w:t>
        </w:r>
      </w:ins>
      <w:del w:id="6" w:author="Oat ." w:date="2024-09-30T09:45:00Z">
        <w:r w:rsidR="008D6AA6" w:rsidDel="00F52864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23610C6" w:rsidR="000624C5" w:rsidRDefault="00D0049B" w:rsidP="00A705ED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018D24AE" w:rsidR="00770C36" w:rsidRPr="005757B3" w:rsidRDefault="005757B3" w:rsidP="000624C5">
      <w:pPr>
        <w:pStyle w:val="Heading3"/>
      </w:pPr>
      <w:bookmarkStart w:id="7" w:name="_Toc175743383"/>
      <w:r w:rsidRPr="005757B3">
        <w:lastRenderedPageBreak/>
        <w:t xml:space="preserve">[English] </w:t>
      </w:r>
      <w:ins w:id="8" w:author="Oat ." w:date="2024-09-25T15:00:00Z">
        <w:r w:rsidR="00410A02" w:rsidRPr="00E20459">
          <w:rPr>
            <w:rFonts w:ascii="TH SarabunPSK" w:hAnsi="TH SarabunPSK" w:cs="TH SarabunPSK"/>
            <w:sz w:val="32"/>
            <w:szCs w:val="32"/>
          </w:rPr>
          <w:t>Method suitability test</w:t>
        </w:r>
      </w:ins>
      <w:del w:id="9" w:author="Oat ." w:date="2024-09-25T15:00:00Z">
        <w:r w:rsidR="00410A02" w:rsidRPr="00D544C8" w:rsidDel="00E20459">
          <w:rPr>
            <w:rFonts w:ascii="TH SarabunPSK" w:hAnsi="TH SarabunPSK" w:cs="TH SarabunPSK"/>
            <w:sz w:val="32"/>
            <w:szCs w:val="32"/>
          </w:rPr>
          <w:delText>Analytical Procedure</w:delText>
        </w:r>
      </w:del>
      <w:r w:rsidR="00347DB3" w:rsidRPr="00347DB3">
        <w:rPr>
          <w:rFonts w:ascii="TH SarabunPSK" w:hAnsi="TH SarabunPSK" w:cs="TH SarabunPSK"/>
          <w:sz w:val="32"/>
          <w:szCs w:val="32"/>
        </w:rPr>
        <w:t xml:space="preserve"> for Tests for Specified-micro-organism: </w:t>
      </w:r>
      <w:r w:rsidR="00347DB3" w:rsidRPr="00704D19">
        <w:rPr>
          <w:rFonts w:ascii="TH SarabunPSK" w:hAnsi="TH SarabunPSK" w:cs="TH SarabunPSK"/>
          <w:i/>
          <w:iCs/>
          <w:sz w:val="32"/>
          <w:szCs w:val="32"/>
        </w:rPr>
        <w:t>Escherichia coli</w:t>
      </w:r>
      <w:r w:rsidR="00347DB3" w:rsidRPr="00347DB3">
        <w:rPr>
          <w:rFonts w:ascii="TH SarabunPSK" w:hAnsi="TH SarabunPSK" w:cs="TH SarabunPSK"/>
          <w:sz w:val="32"/>
          <w:szCs w:val="32"/>
        </w:rPr>
        <w:t xml:space="preserve"> in Herbal Products</w:t>
      </w:r>
      <w:bookmarkEnd w:id="7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0" w:name="_Toc175743384"/>
      <w:r w:rsidRPr="005757B3">
        <w:t>Purpose</w:t>
      </w:r>
      <w:bookmarkEnd w:id="10"/>
    </w:p>
    <w:p w14:paraId="04C737D3" w14:textId="7ECA3E1D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ins w:id="11" w:author="Oat ." w:date="2024-09-25T15:02:00Z">
        <w:r w:rsidR="004C646D">
          <w:rPr>
            <w:rFonts w:ascii="TH SarabunPSK" w:hAnsi="TH SarabunPSK" w:cs="TH SarabunPSK"/>
            <w:sz w:val="32"/>
            <w:szCs w:val="32"/>
          </w:rPr>
          <w:t>establish test parameters for the test method of test for</w:t>
        </w:r>
      </w:ins>
      <w:r w:rsidRPr="005757B3">
        <w:rPr>
          <w:rFonts w:ascii="TH SarabunPSK" w:hAnsi="TH SarabunPSK" w:cs="TH SarabunPSK"/>
          <w:sz w:val="32"/>
          <w:szCs w:val="32"/>
        </w:rPr>
        <w:t xml:space="preserve"> the </w:t>
      </w:r>
      <w:r w:rsidR="00BC65E9">
        <w:rPr>
          <w:rFonts w:ascii="TH SarabunPSK" w:hAnsi="TH SarabunPSK" w:cs="TH SarabunPSK"/>
          <w:sz w:val="32"/>
          <w:szCs w:val="32"/>
        </w:rPr>
        <w:t xml:space="preserve">presence of </w:t>
      </w:r>
      <w:r w:rsidR="00BC65E9" w:rsidRPr="00762297">
        <w:rPr>
          <w:rFonts w:ascii="TH SarabunPSK" w:hAnsi="TH SarabunPSK" w:cs="TH SarabunPSK"/>
          <w:i/>
          <w:iCs/>
          <w:sz w:val="32"/>
          <w:szCs w:val="32"/>
        </w:rPr>
        <w:t xml:space="preserve">Clostridium </w:t>
      </w:r>
      <w:r w:rsidR="00BC65E9" w:rsidRPr="00762297">
        <w:rPr>
          <w:rFonts w:ascii="TH SarabunPSK" w:hAnsi="TH SarabunPSK" w:cs="TH SarabunPSK"/>
          <w:sz w:val="32"/>
          <w:szCs w:val="32"/>
        </w:rPr>
        <w:t>spp.</w:t>
      </w:r>
      <w:r w:rsidR="003129B6"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</w:rPr>
        <w:t xml:space="preserve">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by pour plating technique</w:t>
      </w:r>
      <w:r w:rsidR="00AE29EC">
        <w:rPr>
          <w:rFonts w:ascii="TH SarabunPSK" w:hAnsi="TH SarabunPSK" w:cs="TH SarabunPSK"/>
          <w:sz w:val="32"/>
          <w:szCs w:val="32"/>
        </w:rPr>
        <w:t xml:space="preserve"> 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2" w:name="_Toc175743385"/>
      <w:r w:rsidRPr="005757B3">
        <w:t>Scope</w:t>
      </w:r>
      <w:bookmarkEnd w:id="12"/>
    </w:p>
    <w:p w14:paraId="071E8A3E" w14:textId="0CA2B74E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ins w:id="13" w:author="Oat ." w:date="2024-09-25T15:03:00Z">
        <w:r w:rsidR="005F2B03" w:rsidRPr="00EF0234">
          <w:rPr>
            <w:rFonts w:ascii="TH SarabunPSK" w:hAnsi="TH SarabunPSK" w:cs="TH SarabunPSK"/>
            <w:sz w:val="32"/>
            <w:szCs w:val="32"/>
          </w:rPr>
          <w:t xml:space="preserve">This procedure applies to </w:t>
        </w:r>
        <w:r w:rsidR="005F2B03" w:rsidRPr="00EF0234">
          <w:rPr>
            <w:rFonts w:ascii="TH SarabunPSK" w:hAnsi="TH SarabunPSK" w:cs="TH SarabunPSK"/>
            <w:color w:val="ED7D31" w:themeColor="accent2"/>
            <w:sz w:val="32"/>
            <w:szCs w:val="32"/>
          </w:rPr>
          <w:t>test method number: […provide internal reference number] for physical address of: […Quality control testing site address]</w:t>
        </w:r>
      </w:ins>
      <w:del w:id="14" w:author="Oat ." w:date="2024-09-25T15:03:00Z">
        <w:r w:rsidR="005F2B03" w:rsidRPr="005757B3" w:rsidDel="00E20459">
          <w:rPr>
            <w:rFonts w:ascii="TH SarabunPSK" w:hAnsi="TH SarabunPSK" w:cs="TH SarabunPSK"/>
            <w:sz w:val="32"/>
            <w:szCs w:val="32"/>
          </w:rPr>
          <w:delText xml:space="preserve">This procedure applies to </w:delText>
        </w:r>
        <w:r w:rsidR="005F2B03"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>[herbal products name, forms]</w:delText>
        </w:r>
        <w:r w:rsidR="005F2B03" w:rsidRPr="005757B3" w:rsidDel="00E20459">
          <w:rPr>
            <w:rFonts w:ascii="TH SarabunPSK" w:hAnsi="TH SarabunPSK" w:cs="TH SarabunPSK"/>
            <w:sz w:val="32"/>
            <w:szCs w:val="32"/>
          </w:rPr>
          <w:delText xml:space="preserve"> manufactured or processed </w:delText>
        </w:r>
        <w:r w:rsidR="005F2B03" w:rsidRPr="001A5592" w:rsidDel="00E20459">
          <w:rPr>
            <w:rFonts w:ascii="TH SarabunPSK" w:hAnsi="TH SarabunPSK" w:cs="TH SarabunPSK"/>
            <w:sz w:val="32"/>
            <w:szCs w:val="32"/>
          </w:rPr>
          <w:delText>in</w:delText>
        </w:r>
        <w:r w:rsidR="005F2B03" w:rsidRPr="001A5592" w:rsidDel="00E20459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[Manufacturing sites].</w:delText>
        </w:r>
      </w:del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5" w:name="_Toc175743386"/>
      <w:r w:rsidRPr="005757B3">
        <w:t>Responsibilities</w:t>
      </w:r>
      <w:bookmarkEnd w:id="15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6" w:name="_Toc175743387"/>
      <w:r w:rsidRPr="005757B3">
        <w:t>Materials and Equipment</w:t>
      </w:r>
      <w:bookmarkEnd w:id="16"/>
    </w:p>
    <w:p w14:paraId="1D10147A" w14:textId="3FD66DD0" w:rsidR="00770C36" w:rsidRPr="00BE0312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Sterile diluent </w:t>
      </w:r>
      <w:r w:rsidR="00660565">
        <w:rPr>
          <w:rFonts w:ascii="TH SarabunPSK" w:hAnsi="TH SarabunPSK" w:cs="TH SarabunPSK"/>
          <w:sz w:val="32"/>
          <w:szCs w:val="32"/>
        </w:rPr>
        <w:t xml:space="preserve">- </w:t>
      </w:r>
      <w:r w:rsidR="00C23532"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 w:rsidR="00C23532"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="00C23532"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 w:rsidR="00C23532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C23532"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C23532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2974A0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44FF2AF3" w14:textId="68F9EBFB" w:rsidR="002974A0" w:rsidRPr="002974A0" w:rsidRDefault="002974A0" w:rsidP="002974A0">
      <w:pPr>
        <w:rPr>
          <w:rFonts w:ascii="TH SarabunPSK" w:hAnsi="TH SarabunPSK" w:cs="TH SarabunPSK"/>
          <w:sz w:val="32"/>
          <w:szCs w:val="32"/>
        </w:rPr>
      </w:pPr>
      <w:r w:rsidRPr="00CC131B">
        <w:rPr>
          <w:rFonts w:ascii="TH SarabunPSK" w:hAnsi="TH SarabunPSK" w:cs="TH SarabunPSK"/>
          <w:sz w:val="32"/>
          <w:szCs w:val="32"/>
        </w:rPr>
        <w:t>*</w:t>
      </w:r>
      <w:r>
        <w:rPr>
          <w:rFonts w:ascii="TH SarabunPSK" w:hAnsi="TH SarabunPSK" w:cs="TH SarabunPSK"/>
          <w:sz w:val="32"/>
          <w:szCs w:val="32"/>
        </w:rPr>
        <w:t xml:space="preserve"> Diluent according to Thai herbal pharmacopeia appendix 10.2 under stock buffer solution section</w:t>
      </w:r>
    </w:p>
    <w:p w14:paraId="0CEE5741" w14:textId="56B983CE" w:rsidR="00770C36" w:rsidRDefault="00161EE8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medium</w:t>
      </w:r>
    </w:p>
    <w:p w14:paraId="04324FE5" w14:textId="6CBFD3D0" w:rsidR="00AB339E" w:rsidRPr="00D334C8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DF58E2" w:rsidRPr="00164418">
        <w:rPr>
          <w:rFonts w:ascii="TH SarabunPSK" w:hAnsi="TH SarabunPSK" w:cs="TH SarabunPSK"/>
          <w:b/>
          <w:bCs/>
          <w:sz w:val="32"/>
          <w:szCs w:val="32"/>
        </w:rPr>
        <w:t xml:space="preserve">Reinforced Clostridial Medium </w:t>
      </w:r>
      <w:r w:rsidR="00DF58E2" w:rsidRPr="005775AE">
        <w:rPr>
          <w:rFonts w:ascii="TH SarabunPSK" w:hAnsi="TH SarabunPSK" w:cs="TH SarabunPSK"/>
          <w:b/>
          <w:bCs/>
          <w:sz w:val="32"/>
          <w:szCs w:val="32"/>
        </w:rPr>
        <w:t>(RCM)</w:t>
      </w:r>
    </w:p>
    <w:p w14:paraId="656AC9A8" w14:textId="7DB00827" w:rsidR="00D334C8" w:rsidRDefault="00D334C8" w:rsidP="00D334C8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A90DA1">
        <w:rPr>
          <w:rFonts w:ascii="TH SarabunPSK" w:hAnsi="TH SarabunPSK" w:cs="TH SarabunPSK"/>
          <w:color w:val="ED7D31" w:themeColor="accent2"/>
          <w:sz w:val="32"/>
          <w:szCs w:val="32"/>
        </w:rPr>
        <w:t>ormula:</w:t>
      </w:r>
    </w:p>
    <w:p w14:paraId="2219D6CF" w14:textId="77777777" w:rsidR="007762C1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7762C1">
        <w:rPr>
          <w:rFonts w:ascii="TH SarabunPSK" w:hAnsi="TH SarabunPSK" w:cs="TH SarabunPSK"/>
          <w:sz w:val="32"/>
          <w:szCs w:val="32"/>
        </w:rPr>
        <w:t xml:space="preserve">Beef Extract </w:t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  <w:t xml:space="preserve">             10.0</w:t>
      </w:r>
      <w:r w:rsidRPr="007762C1">
        <w:rPr>
          <w:rFonts w:ascii="TH SarabunPSK" w:hAnsi="TH SarabunPSK" w:cs="TH SarabunPSK"/>
          <w:sz w:val="32"/>
          <w:szCs w:val="32"/>
        </w:rPr>
        <w:tab/>
        <w:t>g</w:t>
      </w:r>
    </w:p>
    <w:p w14:paraId="4CB281B8" w14:textId="77777777" w:rsidR="007762C1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7762C1">
        <w:rPr>
          <w:rFonts w:ascii="TH SarabunPSK" w:hAnsi="TH SarabunPSK" w:cs="TH SarabunPSK"/>
          <w:sz w:val="32"/>
          <w:szCs w:val="32"/>
        </w:rPr>
        <w:lastRenderedPageBreak/>
        <w:t xml:space="preserve">Peptone        </w:t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  <w:t xml:space="preserve">             10.0</w:t>
      </w:r>
      <w:r w:rsidRPr="007762C1">
        <w:rPr>
          <w:rFonts w:ascii="TH SarabunPSK" w:hAnsi="TH SarabunPSK" w:cs="TH SarabunPSK"/>
          <w:sz w:val="32"/>
          <w:szCs w:val="32"/>
        </w:rPr>
        <w:tab/>
        <w:t>g</w:t>
      </w:r>
    </w:p>
    <w:p w14:paraId="7822A23D" w14:textId="77777777" w:rsidR="00F2277B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7762C1">
        <w:rPr>
          <w:rFonts w:ascii="TH SarabunPSK" w:hAnsi="TH SarabunPSK" w:cs="TH SarabunPSK"/>
          <w:sz w:val="32"/>
          <w:szCs w:val="32"/>
        </w:rPr>
        <w:t>Yeast Extract</w:t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  <w:t xml:space="preserve">                3.0 g</w:t>
      </w:r>
    </w:p>
    <w:p w14:paraId="3FA4A2B8" w14:textId="77777777" w:rsidR="00F2277B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7762C1">
        <w:rPr>
          <w:rFonts w:ascii="TH SarabunPSK" w:hAnsi="TH SarabunPSK" w:cs="TH SarabunPSK"/>
          <w:sz w:val="32"/>
          <w:szCs w:val="32"/>
        </w:rPr>
        <w:t>Soluble Starch</w:t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</w:r>
      <w:r w:rsidRPr="007762C1">
        <w:rPr>
          <w:rFonts w:ascii="TH SarabunPSK" w:hAnsi="TH SarabunPSK" w:cs="TH SarabunPSK"/>
          <w:sz w:val="32"/>
          <w:szCs w:val="32"/>
        </w:rPr>
        <w:tab/>
        <w:t xml:space="preserve">                1.0 g</w:t>
      </w:r>
    </w:p>
    <w:p w14:paraId="0687913E" w14:textId="77777777" w:rsidR="00F2277B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2277B">
        <w:rPr>
          <w:rFonts w:ascii="TH SarabunPSK" w:hAnsi="TH SarabunPSK" w:cs="TH SarabunPSK"/>
          <w:sz w:val="32"/>
          <w:szCs w:val="32"/>
        </w:rPr>
        <w:t>Dextrose Monohydrate</w:t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  <w:t xml:space="preserve">                          5.0 g</w:t>
      </w:r>
    </w:p>
    <w:p w14:paraId="6A9FDC11" w14:textId="77777777" w:rsidR="00F2277B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2277B">
        <w:rPr>
          <w:rFonts w:ascii="TH SarabunPSK" w:hAnsi="TH SarabunPSK" w:cs="TH SarabunPSK"/>
          <w:sz w:val="32"/>
          <w:szCs w:val="32"/>
        </w:rPr>
        <w:t>Cysteine Hydrochloride</w:t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  <w:t xml:space="preserve">     0.5 g</w:t>
      </w:r>
    </w:p>
    <w:p w14:paraId="1D0929CF" w14:textId="77777777" w:rsidR="007E61A5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F2277B">
        <w:rPr>
          <w:rFonts w:ascii="TH SarabunPSK" w:hAnsi="TH SarabunPSK" w:cs="TH SarabunPSK"/>
          <w:sz w:val="32"/>
          <w:szCs w:val="32"/>
        </w:rPr>
        <w:t>Sodium Chloride</w:t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Pr="00F2277B">
        <w:rPr>
          <w:rFonts w:ascii="TH SarabunPSK" w:hAnsi="TH SarabunPSK" w:cs="TH SarabunPSK"/>
          <w:sz w:val="32"/>
          <w:szCs w:val="32"/>
        </w:rPr>
        <w:tab/>
      </w:r>
      <w:r w:rsidRPr="00F2277B">
        <w:rPr>
          <w:rFonts w:ascii="TH SarabunPSK" w:hAnsi="TH SarabunPSK" w:cs="TH SarabunPSK"/>
          <w:sz w:val="32"/>
          <w:szCs w:val="32"/>
        </w:rPr>
        <w:tab/>
        <w:t xml:space="preserve">     5.0 g</w:t>
      </w:r>
    </w:p>
    <w:p w14:paraId="6FD7CC44" w14:textId="77777777" w:rsidR="007E61A5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7E61A5">
        <w:rPr>
          <w:rFonts w:ascii="TH SarabunPSK" w:hAnsi="TH SarabunPSK" w:cs="TH SarabunPSK"/>
          <w:sz w:val="32"/>
          <w:szCs w:val="32"/>
        </w:rPr>
        <w:t>Sodium Acetate</w:t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  <w:t xml:space="preserve">           </w:t>
      </w:r>
      <w:r w:rsidRPr="007E61A5">
        <w:rPr>
          <w:rFonts w:ascii="TH SarabunPSK" w:hAnsi="TH SarabunPSK" w:cs="TH SarabunPSK"/>
          <w:sz w:val="32"/>
          <w:szCs w:val="32"/>
        </w:rPr>
        <w:tab/>
        <w:t xml:space="preserve">     3.0 g</w:t>
      </w:r>
    </w:p>
    <w:p w14:paraId="5F0CE296" w14:textId="77777777" w:rsidR="007E61A5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7E61A5">
        <w:rPr>
          <w:rFonts w:ascii="TH SarabunPSK" w:hAnsi="TH SarabunPSK" w:cs="TH SarabunPSK"/>
          <w:sz w:val="32"/>
          <w:szCs w:val="32"/>
        </w:rPr>
        <w:t>Agar</w:t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  <w:t xml:space="preserve">                      </w:t>
      </w:r>
      <w:r w:rsidRPr="007E61A5">
        <w:rPr>
          <w:rFonts w:ascii="TH SarabunPSK" w:hAnsi="TH SarabunPSK" w:cs="TH SarabunPSK"/>
          <w:sz w:val="32"/>
          <w:szCs w:val="32"/>
        </w:rPr>
        <w:tab/>
        <w:t xml:space="preserve">     0.5 g</w:t>
      </w:r>
    </w:p>
    <w:p w14:paraId="28BDF856" w14:textId="4FF40266" w:rsidR="007762C1" w:rsidRDefault="007762C1" w:rsidP="007762C1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7E61A5">
        <w:rPr>
          <w:rFonts w:ascii="TH SarabunPSK" w:hAnsi="TH SarabunPSK" w:cs="TH SarabunPSK"/>
          <w:sz w:val="32"/>
          <w:szCs w:val="32"/>
        </w:rPr>
        <w:t>Water</w:t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</w:r>
      <w:r w:rsidRPr="007E61A5">
        <w:rPr>
          <w:rFonts w:ascii="TH SarabunPSK" w:hAnsi="TH SarabunPSK" w:cs="TH SarabunPSK"/>
          <w:sz w:val="32"/>
          <w:szCs w:val="32"/>
        </w:rPr>
        <w:tab/>
        <w:t xml:space="preserve">                         1000 ml</w:t>
      </w:r>
    </w:p>
    <w:p w14:paraId="1A6420F3" w14:textId="77777777" w:rsidR="00E93290" w:rsidRDefault="00334AF8" w:rsidP="00E93290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Hydrate the agar, and</w:t>
      </w:r>
      <w:r w:rsidR="00E93290">
        <w:rPr>
          <w:rFonts w:ascii="TH SarabunPSK" w:hAnsi="TH SarabunPSK" w:cs="TH SarabunPSK"/>
          <w:sz w:val="32"/>
          <w:szCs w:val="32"/>
        </w:rPr>
        <w:t xml:space="preserve"> dissolve by heating to boiling with continuous stirring.</w:t>
      </w:r>
    </w:p>
    <w:p w14:paraId="5B960D8C" w14:textId="65477FCA" w:rsidR="00A90DA1" w:rsidRPr="00394472" w:rsidRDefault="003B019A" w:rsidP="00E93290">
      <w:pPr>
        <w:pStyle w:val="ListParagraph"/>
        <w:ind w:left="2160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 w:rsidR="00394472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="00E93290">
        <w:rPr>
          <w:rFonts w:ascii="TH SarabunPSK" w:hAnsi="TH SarabunPSK" w:cs="TH SarabunPSK"/>
          <w:sz w:val="32"/>
          <w:szCs w:val="32"/>
        </w:rPr>
        <w:t>6.8</w:t>
      </w:r>
      <w:r w:rsidRPr="00394472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63617249" w14:textId="08C4055E" w:rsidR="00C67144" w:rsidRPr="00A83456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B712A2">
        <w:rPr>
          <w:rFonts w:ascii="TH SarabunPSK" w:hAnsi="TH SarabunPSK" w:cs="TH SarabunPSK"/>
          <w:sz w:val="32"/>
          <w:szCs w:val="32"/>
        </w:rPr>
        <w:t xml:space="preserve"> </w:t>
      </w:r>
      <w:r w:rsidR="00B712A2">
        <w:rPr>
          <w:rFonts w:ascii="TH SarabunPSK" w:hAnsi="TH SarabunPSK" w:cs="TH SarabunPSK"/>
          <w:b/>
          <w:bCs/>
          <w:sz w:val="32"/>
          <w:szCs w:val="32"/>
        </w:rPr>
        <w:t>Columbia</w:t>
      </w:r>
      <w:r w:rsidR="00B712A2" w:rsidRPr="00164418">
        <w:rPr>
          <w:rFonts w:ascii="TH SarabunPSK" w:hAnsi="TH SarabunPSK" w:cs="TH SarabunPSK"/>
          <w:b/>
          <w:bCs/>
          <w:sz w:val="32"/>
          <w:szCs w:val="32"/>
        </w:rPr>
        <w:t xml:space="preserve"> Agar </w:t>
      </w:r>
      <w:r w:rsidR="00B712A2" w:rsidRPr="005775AE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B712A2" w:rsidRPr="005775AE">
        <w:rPr>
          <w:rFonts w:ascii="TH SarabunPSK" w:hAnsi="TH SarabunPSK" w:cs="TH SarabunPSK"/>
          <w:b/>
          <w:bCs/>
          <w:sz w:val="32"/>
          <w:szCs w:val="32"/>
        </w:rPr>
        <w:t>CB</w:t>
      </w:r>
      <w:r w:rsidR="00B712A2" w:rsidRPr="005775A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6DCB735" w14:textId="77777777" w:rsidR="00113BDA" w:rsidRDefault="00D42A80" w:rsidP="00113BDA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280A082A" w14:textId="6A584EB6" w:rsidR="00113BDA" w:rsidRPr="00113BDA" w:rsidRDefault="00113BDA" w:rsidP="00113BDA">
      <w:pPr>
        <w:pStyle w:val="ListParagraph"/>
        <w:numPr>
          <w:ilvl w:val="0"/>
          <w:numId w:val="20"/>
        </w:numPr>
        <w:ind w:left="162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164418">
        <w:rPr>
          <w:rFonts w:ascii="TH SarabunPSK" w:hAnsi="TH SarabunPSK" w:cs="TH SarabunPSK"/>
          <w:sz w:val="32"/>
          <w:szCs w:val="32"/>
        </w:rPr>
        <w:t>Pancreatic Digest of Casein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64418">
        <w:rPr>
          <w:rFonts w:ascii="TH SarabunPSK" w:hAnsi="TH SarabunPSK" w:cs="TH SarabunPSK"/>
          <w:sz w:val="32"/>
          <w:szCs w:val="32"/>
        </w:rPr>
        <w:t>10.0</w:t>
      </w:r>
      <w:r w:rsidRPr="00164418">
        <w:rPr>
          <w:rFonts w:ascii="TH SarabunPSK" w:hAnsi="TH SarabunPSK" w:cs="TH SarabunPSK"/>
          <w:sz w:val="32"/>
          <w:szCs w:val="32"/>
        </w:rPr>
        <w:tab/>
        <w:t>g</w:t>
      </w:r>
    </w:p>
    <w:p w14:paraId="3CCAB629" w14:textId="1F492FFC" w:rsidR="00113BDA" w:rsidRPr="00113BDA" w:rsidRDefault="00113BDA" w:rsidP="00113BDA">
      <w:pPr>
        <w:pStyle w:val="ListParagraph"/>
        <w:numPr>
          <w:ilvl w:val="0"/>
          <w:numId w:val="20"/>
        </w:numPr>
        <w:ind w:left="162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113BDA">
        <w:rPr>
          <w:rFonts w:ascii="TH SarabunPSK" w:hAnsi="TH SarabunPSK" w:cs="TH SarabunPSK"/>
          <w:sz w:val="32"/>
          <w:szCs w:val="32"/>
        </w:rPr>
        <w:t>Peptic Digest of Animal Tissue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>5.0</w:t>
      </w:r>
      <w:r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>g</w:t>
      </w:r>
    </w:p>
    <w:p w14:paraId="7A81055C" w14:textId="59AD4ABC" w:rsidR="00113BDA" w:rsidRPr="00113BDA" w:rsidRDefault="00113BDA" w:rsidP="00113BDA">
      <w:pPr>
        <w:pStyle w:val="ListParagraph"/>
        <w:numPr>
          <w:ilvl w:val="0"/>
          <w:numId w:val="20"/>
        </w:numPr>
        <w:ind w:left="162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113BDA">
        <w:rPr>
          <w:rFonts w:ascii="TH SarabunPSK" w:hAnsi="TH SarabunPSK" w:cs="TH SarabunPSK"/>
          <w:sz w:val="32"/>
          <w:szCs w:val="32"/>
        </w:rPr>
        <w:t>Heart Pancreatic Digest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>3.0</w:t>
      </w:r>
      <w:r w:rsidRPr="00113BDA">
        <w:rPr>
          <w:rFonts w:ascii="TH SarabunPSK" w:hAnsi="TH SarabunPSK" w:cs="TH SarabunPSK"/>
          <w:sz w:val="32"/>
          <w:szCs w:val="32"/>
        </w:rPr>
        <w:tab/>
        <w:t>g</w:t>
      </w:r>
    </w:p>
    <w:p w14:paraId="74F898DD" w14:textId="77777777" w:rsidR="00113BDA" w:rsidRPr="00113BDA" w:rsidRDefault="00113BDA" w:rsidP="00113BDA">
      <w:pPr>
        <w:pStyle w:val="ListParagraph"/>
        <w:numPr>
          <w:ilvl w:val="0"/>
          <w:numId w:val="20"/>
        </w:numPr>
        <w:ind w:left="162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113BDA">
        <w:rPr>
          <w:rFonts w:ascii="TH SarabunPSK" w:hAnsi="TH SarabunPSK" w:cs="TH SarabunPSK"/>
          <w:sz w:val="32"/>
          <w:szCs w:val="32"/>
        </w:rPr>
        <w:t>Yeast Extract</w:t>
      </w:r>
      <w:r w:rsidRPr="00113BD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>5.0</w:t>
      </w:r>
      <w:r w:rsidRPr="00113BDA">
        <w:rPr>
          <w:rFonts w:ascii="TH SarabunPSK" w:hAnsi="TH SarabunPSK" w:cs="TH SarabunPSK"/>
          <w:sz w:val="32"/>
          <w:szCs w:val="32"/>
        </w:rPr>
        <w:tab/>
        <w:t>g</w:t>
      </w:r>
    </w:p>
    <w:p w14:paraId="5B603B3A" w14:textId="77777777" w:rsidR="00113BDA" w:rsidRPr="00113BDA" w:rsidRDefault="00113BDA" w:rsidP="00113BDA">
      <w:pPr>
        <w:pStyle w:val="ListParagraph"/>
        <w:numPr>
          <w:ilvl w:val="0"/>
          <w:numId w:val="20"/>
        </w:numPr>
        <w:ind w:left="162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113BDA">
        <w:rPr>
          <w:rFonts w:ascii="TH SarabunPSK" w:hAnsi="TH SarabunPSK" w:cs="TH SarabunPSK"/>
          <w:sz w:val="32"/>
          <w:szCs w:val="32"/>
        </w:rPr>
        <w:t>Maize Starch</w:t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>1.0</w:t>
      </w:r>
      <w:r w:rsidRPr="00113BDA">
        <w:rPr>
          <w:rFonts w:ascii="TH SarabunPSK" w:hAnsi="TH SarabunPSK" w:cs="TH SarabunPSK"/>
          <w:sz w:val="32"/>
          <w:szCs w:val="32"/>
        </w:rPr>
        <w:tab/>
        <w:t>g</w:t>
      </w:r>
    </w:p>
    <w:p w14:paraId="6F4514D7" w14:textId="77777777" w:rsidR="00113BDA" w:rsidRPr="00113BDA" w:rsidRDefault="00113BDA" w:rsidP="00113BDA">
      <w:pPr>
        <w:pStyle w:val="ListParagraph"/>
        <w:numPr>
          <w:ilvl w:val="0"/>
          <w:numId w:val="20"/>
        </w:numPr>
        <w:ind w:left="162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113BDA">
        <w:rPr>
          <w:rFonts w:ascii="TH SarabunPSK" w:hAnsi="TH SarabunPSK" w:cs="TH SarabunPSK"/>
          <w:sz w:val="32"/>
          <w:szCs w:val="32"/>
        </w:rPr>
        <w:t xml:space="preserve">Sodium Chloride </w:t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  <w:t>5.0</w:t>
      </w:r>
      <w:r w:rsidRPr="00113BDA">
        <w:rPr>
          <w:rFonts w:ascii="TH SarabunPSK" w:hAnsi="TH SarabunPSK" w:cs="TH SarabunPSK"/>
          <w:sz w:val="32"/>
          <w:szCs w:val="32"/>
        </w:rPr>
        <w:tab/>
        <w:t>g</w:t>
      </w:r>
    </w:p>
    <w:p w14:paraId="4CD63CBA" w14:textId="77777777" w:rsidR="00113BDA" w:rsidRPr="00113BDA" w:rsidRDefault="00113BDA" w:rsidP="00113BDA">
      <w:pPr>
        <w:pStyle w:val="ListParagraph"/>
        <w:numPr>
          <w:ilvl w:val="0"/>
          <w:numId w:val="20"/>
        </w:numPr>
        <w:ind w:left="162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113BDA">
        <w:rPr>
          <w:rFonts w:ascii="TH SarabunPSK" w:hAnsi="TH SarabunPSK" w:cs="TH SarabunPSK"/>
          <w:sz w:val="32"/>
          <w:szCs w:val="32"/>
        </w:rPr>
        <w:t>Agar, according to gelling power</w:t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13BDA">
        <w:rPr>
          <w:rFonts w:ascii="TH SarabunPSK" w:hAnsi="TH SarabunPSK" w:cs="TH SarabunPSK"/>
          <w:sz w:val="32"/>
          <w:szCs w:val="32"/>
        </w:rPr>
        <w:t xml:space="preserve">10 – </w:t>
      </w:r>
      <w:proofErr w:type="gramStart"/>
      <w:r w:rsidRPr="00113BDA">
        <w:rPr>
          <w:rFonts w:ascii="TH SarabunPSK" w:hAnsi="TH SarabunPSK" w:cs="TH SarabunPSK"/>
          <w:sz w:val="32"/>
          <w:szCs w:val="32"/>
        </w:rPr>
        <w:t>15  g</w:t>
      </w:r>
      <w:proofErr w:type="gramEnd"/>
    </w:p>
    <w:p w14:paraId="4707B404" w14:textId="77212004" w:rsidR="00113BDA" w:rsidRPr="00040F00" w:rsidRDefault="00113BDA" w:rsidP="00113BDA">
      <w:pPr>
        <w:pStyle w:val="ListParagraph"/>
        <w:numPr>
          <w:ilvl w:val="0"/>
          <w:numId w:val="20"/>
        </w:numPr>
        <w:ind w:left="162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113BDA">
        <w:rPr>
          <w:rFonts w:ascii="TH SarabunPSK" w:hAnsi="TH SarabunPSK" w:cs="TH SarabunPSK"/>
          <w:sz w:val="32"/>
          <w:szCs w:val="32"/>
        </w:rPr>
        <w:t>Water</w:t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</w:r>
      <w:r w:rsidRPr="00113BDA">
        <w:rPr>
          <w:rFonts w:ascii="TH SarabunPSK" w:hAnsi="TH SarabunPSK" w:cs="TH SarabunPSK"/>
          <w:sz w:val="32"/>
          <w:szCs w:val="32"/>
        </w:rPr>
        <w:tab/>
        <w:t xml:space="preserve">        1,000   ml</w:t>
      </w:r>
    </w:p>
    <w:p w14:paraId="2CADDA2F" w14:textId="1718A34B" w:rsidR="00040F00" w:rsidRPr="00113BDA" w:rsidRDefault="00040F00" w:rsidP="00040F00">
      <w:pPr>
        <w:pStyle w:val="ListParagraph"/>
        <w:ind w:left="1620" w:firstLine="54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Hydrate the agar, and dissolve by heating to boiling with continuous stirring. </w:t>
      </w:r>
      <w:r w:rsidR="00F03337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terilize</w:t>
      </w:r>
      <w:r w:rsidR="00F03337">
        <w:rPr>
          <w:rFonts w:ascii="TH SarabunPSK" w:hAnsi="TH SarabunPSK" w:cs="TH SarabunPSK"/>
          <w:sz w:val="32"/>
          <w:szCs w:val="32"/>
        </w:rPr>
        <w:t xml:space="preserve">, cool to between 45 ˚C and 50 ˚C and </w:t>
      </w:r>
      <w:commentRangeStart w:id="17"/>
      <w:r w:rsidR="00F03337">
        <w:rPr>
          <w:rFonts w:ascii="TH SarabunPSK" w:hAnsi="TH SarabunPSK" w:cs="TH SarabunPSK"/>
          <w:sz w:val="32"/>
          <w:szCs w:val="32"/>
        </w:rPr>
        <w:t xml:space="preserve">add, where </w:t>
      </w:r>
      <w:r w:rsidR="00800F5A">
        <w:rPr>
          <w:rFonts w:ascii="TH SarabunPSK" w:hAnsi="TH SarabunPSK" w:cs="TH SarabunPSK"/>
          <w:sz w:val="32"/>
          <w:szCs w:val="32"/>
        </w:rPr>
        <w:t>necessary, gentamicin sulfate corresponding to 20mg of gentamicin base</w:t>
      </w:r>
      <w:commentRangeEnd w:id="17"/>
      <w:r w:rsidR="002D426E">
        <w:rPr>
          <w:rStyle w:val="CommentReference"/>
        </w:rPr>
        <w:commentReference w:id="17"/>
      </w:r>
      <w:r w:rsidR="00800F5A">
        <w:rPr>
          <w:rFonts w:ascii="TH SarabunPSK" w:hAnsi="TH SarabunPSK" w:cs="TH SarabunPSK"/>
          <w:sz w:val="32"/>
          <w:szCs w:val="32"/>
        </w:rPr>
        <w:t>. Pour into</w:t>
      </w:r>
      <w:r w:rsidR="00895DED">
        <w:rPr>
          <w:rFonts w:ascii="TH SarabunPSK" w:hAnsi="TH SarabunPSK" w:cs="TH SarabunPSK"/>
          <w:sz w:val="32"/>
          <w:szCs w:val="32"/>
        </w:rPr>
        <w:t xml:space="preserve"> plates.</w:t>
      </w:r>
    </w:p>
    <w:p w14:paraId="455089AC" w14:textId="6F0762F0" w:rsidR="00156608" w:rsidRPr="00156608" w:rsidRDefault="00895DED" w:rsidP="00895DED">
      <w:pPr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56608" w:rsidRPr="00156608">
        <w:rPr>
          <w:rFonts w:ascii="TH SarabunPSK" w:hAnsi="TH SarabunPSK" w:cs="TH SarabunPSK" w:hint="cs"/>
          <w:sz w:val="32"/>
          <w:szCs w:val="32"/>
        </w:rPr>
        <w:t>pH</w:t>
      </w:r>
      <w:r w:rsidR="00156608"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7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3 ±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0</w:t>
      </w:r>
      <w:r w:rsidR="00156608"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156608"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20FA97D3" w14:textId="69A182FF" w:rsidR="002B26B0" w:rsidRPr="00666A65" w:rsidRDefault="00F07811" w:rsidP="00666A6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>Defibrinated sheep blood agar</w:t>
      </w:r>
      <w:r w:rsidRPr="0016441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775AE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2B26B0">
        <w:rPr>
          <w:rFonts w:ascii="TH SarabunPSK" w:hAnsi="TH SarabunPSK" w:cs="TH SarabunPSK"/>
          <w:b/>
          <w:bCs/>
          <w:sz w:val="32"/>
          <w:szCs w:val="32"/>
        </w:rPr>
        <w:t>DSB</w:t>
      </w:r>
      <w:r w:rsidRPr="005775A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403EA92B" w14:textId="34D7557C" w:rsidR="00666A65" w:rsidRPr="00F827A1" w:rsidRDefault="00666A65" w:rsidP="00666A65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F827A1">
        <w:rPr>
          <w:rFonts w:ascii="TH SarabunPSK" w:hAnsi="TH SarabunPSK" w:cs="TH SarabunPSK"/>
          <w:sz w:val="32"/>
          <w:szCs w:val="32"/>
        </w:rPr>
        <w:t>Heat soybean casei</w:t>
      </w:r>
      <w:r w:rsidR="003434A6" w:rsidRPr="00F827A1">
        <w:rPr>
          <w:rFonts w:ascii="TH SarabunPSK" w:hAnsi="TH SarabunPSK" w:cs="TH SarabunPSK"/>
          <w:sz w:val="32"/>
          <w:szCs w:val="32"/>
        </w:rPr>
        <w:t>n digest agar and cool to 45 °C to</w:t>
      </w:r>
      <w:r w:rsidR="00566D7C" w:rsidRPr="00F827A1">
        <w:rPr>
          <w:rFonts w:ascii="TH SarabunPSK" w:hAnsi="TH SarabunPSK" w:cs="TH SarabunPSK"/>
          <w:sz w:val="32"/>
          <w:szCs w:val="32"/>
        </w:rPr>
        <w:t xml:space="preserve"> 50 °C in a water-bath. Add sufficient amount of </w:t>
      </w:r>
      <w:proofErr w:type="spellStart"/>
      <w:r w:rsidR="00566D7C" w:rsidRPr="00F827A1">
        <w:rPr>
          <w:rFonts w:ascii="TH SarabunPSK" w:hAnsi="TH SarabunPSK" w:cs="TH SarabunPSK"/>
          <w:sz w:val="32"/>
          <w:szCs w:val="32"/>
        </w:rPr>
        <w:t>d</w:t>
      </w:r>
      <w:r w:rsidR="00643D27">
        <w:rPr>
          <w:rFonts w:ascii="TH SarabunPSK" w:hAnsi="TH SarabunPSK" w:cs="TH SarabunPSK"/>
          <w:sz w:val="32"/>
          <w:szCs w:val="32"/>
        </w:rPr>
        <w:t>efrinated</w:t>
      </w:r>
      <w:proofErr w:type="spellEnd"/>
      <w:r w:rsidR="00DD2659">
        <w:rPr>
          <w:rFonts w:ascii="TH SarabunPSK" w:hAnsi="TH SarabunPSK" w:cs="TH SarabunPSK"/>
          <w:sz w:val="32"/>
          <w:szCs w:val="32"/>
        </w:rPr>
        <w:t xml:space="preserve"> </w:t>
      </w:r>
      <w:r w:rsidR="00DD2659" w:rsidRPr="00DD2659">
        <w:rPr>
          <w:rFonts w:ascii="TH SarabunPSK" w:hAnsi="TH SarabunPSK" w:cs="TH SarabunPSK"/>
          <w:sz w:val="32"/>
          <w:szCs w:val="32"/>
        </w:rPr>
        <w:t>sheep blood</w:t>
      </w:r>
      <w:r w:rsidR="00DD2659">
        <w:rPr>
          <w:rFonts w:ascii="TH SarabunPSK" w:hAnsi="TH SarabunPSK" w:cs="TH SarabunPSK"/>
          <w:sz w:val="32"/>
          <w:szCs w:val="32"/>
        </w:rPr>
        <w:t xml:space="preserve"> (5%)</w:t>
      </w:r>
    </w:p>
    <w:p w14:paraId="078B196C" w14:textId="77777777" w:rsidR="00A83456" w:rsidRPr="00E54105" w:rsidRDefault="00A83456" w:rsidP="00A8345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E95FE4E" w14:textId="242086C0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4B49B7D3" w14:textId="0EDE44E7" w:rsidR="00770C36" w:rsidRPr="00892D14" w:rsidRDefault="00892D14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770C36" w:rsidRPr="00892D14">
        <w:rPr>
          <w:rFonts w:ascii="TH SarabunPSK" w:hAnsi="TH SarabunPSK" w:cs="TH SarabunPSK"/>
          <w:color w:val="ED7D31" w:themeColor="accent2"/>
          <w:sz w:val="32"/>
          <w:szCs w:val="32"/>
        </w:rPr>
        <w:t>pipettes</w:t>
      </w: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77CF17BD" w14:textId="77777777" w:rsidR="00373948" w:rsidRDefault="0037394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56036007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50C2EFD5" w14:textId="6C097196" w:rsidR="00344180" w:rsidRDefault="00315539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 tubes</w:t>
      </w:r>
    </w:p>
    <w:p w14:paraId="700DE2C3" w14:textId="787A1F2C" w:rsidR="00BB5B08" w:rsidRDefault="00BB5B0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Bun</w:t>
      </w:r>
      <w:r w:rsidR="00B151A1">
        <w:rPr>
          <w:rFonts w:ascii="TH SarabunPSK" w:hAnsi="TH SarabunPSK" w:cs="TH SarabunPSK"/>
          <w:sz w:val="32"/>
          <w:szCs w:val="32"/>
        </w:rPr>
        <w:t>sen burner</w:t>
      </w:r>
    </w:p>
    <w:p w14:paraId="76F7E383" w14:textId="623F8903" w:rsidR="007A5093" w:rsidRPr="002B64BA" w:rsidRDefault="004910D7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B151A1" w:rsidRPr="002B64BA">
        <w:rPr>
          <w:rFonts w:ascii="TH SarabunPSK" w:hAnsi="TH SarabunPSK" w:cs="TH SarabunPSK"/>
          <w:color w:val="ED7D31" w:themeColor="accent2"/>
          <w:sz w:val="32"/>
          <w:szCs w:val="32"/>
        </w:rPr>
        <w:t>Sterile loop</w:t>
      </w:r>
      <w:r w:rsidR="00171D33" w:rsidRPr="002B64B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other mean of </w:t>
      </w:r>
      <w:r w:rsidR="002B64BA" w:rsidRPr="002B64BA">
        <w:rPr>
          <w:rFonts w:ascii="TH SarabunPSK" w:hAnsi="TH SarabunPSK" w:cs="TH SarabunPSK"/>
          <w:color w:val="ED7D31" w:themeColor="accent2"/>
          <w:sz w:val="32"/>
          <w:szCs w:val="32"/>
        </w:rPr>
        <w:t>inoculating equipment]</w:t>
      </w:r>
    </w:p>
    <w:p w14:paraId="2308E65D" w14:textId="13EEAE75" w:rsidR="007A5093" w:rsidRDefault="007A5093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Gram staining solution</w:t>
      </w:r>
    </w:p>
    <w:p w14:paraId="54057097" w14:textId="657C86E4" w:rsidR="002C6571" w:rsidRDefault="002C6571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Anaerobic jar / Anaerobic chamber</w:t>
      </w:r>
    </w:p>
    <w:p w14:paraId="25E68F24" w14:textId="6A72E9CC" w:rsidR="005F2B03" w:rsidRDefault="005F2B03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bookmarkStart w:id="18" w:name="_Ref178582565"/>
      <w:ins w:id="19" w:author="Oat ." w:date="2024-09-30T09:47:00Z">
        <w:r>
          <w:rPr>
            <w:rFonts w:ascii="TH SarabunPSK" w:hAnsi="TH SarabunPSK" w:cs="TH SarabunPSK"/>
            <w:sz w:val="32"/>
            <w:szCs w:val="32"/>
          </w:rPr>
          <w:t>Test micro-organism:</w:t>
        </w:r>
      </w:ins>
      <w:bookmarkEnd w:id="18"/>
    </w:p>
    <w:p w14:paraId="7A514529" w14:textId="77777777" w:rsidR="00132DDF" w:rsidRPr="00174680" w:rsidRDefault="00132DDF" w:rsidP="00132DDF">
      <w:pPr>
        <w:pStyle w:val="ListParagraph"/>
        <w:numPr>
          <w:ilvl w:val="2"/>
          <w:numId w:val="1"/>
        </w:numPr>
        <w:rPr>
          <w:ins w:id="20" w:author="Oat ." w:date="2024-09-30T09:49:00Z"/>
          <w:rFonts w:ascii="TH SarabunPSK" w:hAnsi="TH SarabunPSK" w:cs="TH SarabunPSK"/>
          <w:i/>
          <w:iCs/>
          <w:sz w:val="32"/>
          <w:szCs w:val="32"/>
        </w:rPr>
      </w:pPr>
      <w:ins w:id="21" w:author="Oat ." w:date="2024-09-30T09:49:00Z">
        <w:r w:rsidRPr="00174680">
          <w:rPr>
            <w:rFonts w:ascii="TH SarabunPSK" w:hAnsi="TH SarabunPSK" w:cs="TH SarabunPSK"/>
            <w:i/>
            <w:iCs/>
            <w:sz w:val="32"/>
            <w:szCs w:val="32"/>
          </w:rPr>
          <w:t xml:space="preserve">Clostridium </w:t>
        </w:r>
        <w:proofErr w:type="spellStart"/>
        <w:r w:rsidRPr="00174680">
          <w:rPr>
            <w:rFonts w:ascii="TH SarabunPSK" w:hAnsi="TH SarabunPSK" w:cs="TH SarabunPSK"/>
            <w:i/>
            <w:iCs/>
            <w:sz w:val="32"/>
            <w:szCs w:val="32"/>
          </w:rPr>
          <w:t>sporogenes</w:t>
        </w:r>
        <w:proofErr w:type="spellEnd"/>
        <w:r>
          <w:rPr>
            <w:rFonts w:ascii="TH SarabunPSK" w:hAnsi="TH SarabunPSK" w:cs="TH SarabunPSK"/>
            <w:i/>
            <w:iCs/>
            <w:sz w:val="32"/>
            <w:szCs w:val="32"/>
          </w:rPr>
          <w:t xml:space="preserve"> </w:t>
        </w:r>
        <w:r w:rsidRPr="007F3F04">
          <w:rPr>
            <w:rFonts w:ascii="TH SarabunPSK" w:hAnsi="TH SarabunPSK" w:cs="TH SarabunPSK"/>
            <w:sz w:val="32"/>
            <w:szCs w:val="32"/>
          </w:rPr>
          <w:t>ATCC 11437 (DMST 15536, NCIMB 12343, C.I.P. 100651, NBRC 14293) or ATCC 19404 (DMST 15282, NCTC 532, C.I.P. 79.03)</w:t>
        </w:r>
      </w:ins>
    </w:p>
    <w:p w14:paraId="413BBA2F" w14:textId="6A72E9CC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22" w:name="_Toc175743388"/>
      <w:r w:rsidRPr="005757B3">
        <w:t>Procedure</w:t>
      </w:r>
      <w:bookmarkEnd w:id="22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62631361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11656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BE693C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1DCB8D7A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813B21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6B178E" w14:textId="6E481F34" w:rsidR="005C622F" w:rsidRPr="007B3B92" w:rsidRDefault="005C622F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[Autoclave at </w:t>
      </w:r>
      <w:r w:rsidRPr="00E543C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˚</w:t>
      </w:r>
      <w:r w:rsidRPr="00E543CD">
        <w:rPr>
          <w:rFonts w:ascii="TH SarabunPSK" w:hAnsi="TH SarabunPSK" w:cs="TH SarabunPSK"/>
          <w:color w:val="ED7D31" w:themeColor="accent2"/>
          <w:sz w:val="32"/>
          <w:szCs w:val="32"/>
        </w:rPr>
        <w:t>C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for 15</w:t>
      </w:r>
      <w:r w:rsidR="00FD03AE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minutes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5FCB576" w14:textId="1F094261" w:rsidR="007B3B92" w:rsidRPr="0097371F" w:rsidRDefault="007B3B92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  <w:r w:rsidR="0015098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6B63EE">
        <w:rPr>
          <w:rFonts w:ascii="TH SarabunPSK" w:hAnsi="TH SarabunPSK" w:cs="TH SarabunPSK"/>
          <w:color w:val="ED7D31" w:themeColor="accent2"/>
          <w:sz w:val="32"/>
          <w:szCs w:val="32"/>
        </w:rPr>
        <w:t>CB</w:t>
      </w:r>
      <w:r w:rsidR="0015098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agar plate …</w:t>
      </w:r>
    </w:p>
    <w:p w14:paraId="7A6A8CD5" w14:textId="63926194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</w:p>
    <w:p w14:paraId="64A9CAE0" w14:textId="47196B1C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D11046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7D50239B" w14:textId="77777777" w:rsidR="00132DDF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297B60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</w:t>
      </w:r>
      <w:r w:rsidR="008F7247">
        <w:rPr>
          <w:rFonts w:ascii="TH SarabunPSK" w:hAnsi="TH SarabunPSK" w:cs="TH SarabunPSK"/>
          <w:sz w:val="32"/>
          <w:szCs w:val="32"/>
        </w:rPr>
        <w:t>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</w:t>
      </w:r>
      <w:r w:rsidR="00595DB9">
        <w:rPr>
          <w:rFonts w:ascii="TH SarabunPSK" w:hAnsi="TH SarabunPSK" w:cs="TH SarabunPSK"/>
          <w:sz w:val="32"/>
          <w:szCs w:val="32"/>
        </w:rPr>
        <w:t>, 10^-1</w:t>
      </w:r>
      <w:r w:rsidR="001A5592" w:rsidRPr="003558F8">
        <w:rPr>
          <w:rFonts w:ascii="TH SarabunPSK" w:hAnsi="TH SarabunPSK" w:cs="TH SarabunPSK"/>
          <w:sz w:val="32"/>
          <w:szCs w:val="32"/>
        </w:rPr>
        <w:t>)</w:t>
      </w:r>
    </w:p>
    <w:p w14:paraId="60D8EB2F" w14:textId="4F1EA060" w:rsidR="00770C36" w:rsidRPr="001920A5" w:rsidRDefault="001A5592" w:rsidP="001920A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  <w:rPrChange w:id="23" w:author="Oat ." w:date="2024-09-30T09:50:00Z">
            <w:rPr/>
          </w:rPrChange>
        </w:rPr>
      </w:pPr>
      <w:r w:rsidRPr="003558F8"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ins w:id="24" w:author="Oat ." w:date="2024-09-30T09:50:00Z">
        <w:r w:rsidR="001920A5"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1%]</w:t>
        </w:r>
      </w:ins>
    </w:p>
    <w:p w14:paraId="7B509A5C" w14:textId="7D439AF0" w:rsidR="00770C36" w:rsidRDefault="003558F8" w:rsidP="00F10F4E">
      <w:pPr>
        <w:pStyle w:val="ListParagraph"/>
        <w:numPr>
          <w:ilvl w:val="2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97B6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2A7B7B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297B60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Mix</w:t>
      </w:r>
      <w:r w:rsidR="00B80CF4" w:rsidRPr="00297B6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the</w:t>
      </w:r>
      <w:r w:rsidR="00297B60" w:rsidRPr="00297B6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sample well with …</w:t>
      </w:r>
      <w:r w:rsidR="002A7B7B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25CFBAFF" w14:textId="6CEDD887" w:rsidR="001920A5" w:rsidRPr="00297B60" w:rsidRDefault="00D02918" w:rsidP="00F10F4E">
      <w:pPr>
        <w:pStyle w:val="ListParagraph"/>
        <w:numPr>
          <w:ilvl w:val="2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ins w:id="25" w:author="Oat ." w:date="2024-09-26T10:17:00Z">
        <w:r>
          <w:rPr>
            <w:rFonts w:ascii="TH SarabunPSK" w:hAnsi="TH SarabunPSK" w:cs="TH SarabunPSK"/>
            <w:sz w:val="32"/>
            <w:szCs w:val="32"/>
          </w:rPr>
          <w:t xml:space="preserve">Repeat step </w:t>
        </w: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REF _Ref178238132 \r \h </w:instrText>
        </w:r>
      </w:ins>
      <w:r>
        <w:rPr>
          <w:rFonts w:ascii="TH SarabunPSK" w:hAnsi="TH SarabunPSK" w:cs="TH SarabunPSK"/>
          <w:sz w:val="32"/>
          <w:szCs w:val="32"/>
        </w:rPr>
      </w:r>
      <w:ins w:id="26" w:author="Oat ." w:date="2024-09-26T10:17:00Z"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sz w:val="32"/>
            <w:szCs w:val="32"/>
          </w:rPr>
          <w:t>5.2.1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  <w:r>
          <w:rPr>
            <w:rFonts w:ascii="TH SarabunPSK" w:hAnsi="TH SarabunPSK" w:cs="TH SarabunPSK"/>
            <w:sz w:val="32"/>
            <w:szCs w:val="32"/>
          </w:rPr>
          <w:t xml:space="preserve"> to </w:t>
        </w: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REF _Ref178238149 \r \h </w:instrText>
        </w:r>
      </w:ins>
      <w:r>
        <w:rPr>
          <w:rFonts w:ascii="TH SarabunPSK" w:hAnsi="TH SarabunPSK" w:cs="TH SarabunPSK"/>
          <w:sz w:val="32"/>
          <w:szCs w:val="32"/>
        </w:rPr>
      </w:r>
      <w:ins w:id="27" w:author="Oat ." w:date="2024-09-26T10:17:00Z"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sz w:val="32"/>
            <w:szCs w:val="32"/>
          </w:rPr>
          <w:t>5.2.4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  <w:r>
          <w:rPr>
            <w:rFonts w:ascii="TH SarabunPSK" w:hAnsi="TH SarabunPSK" w:cs="TH SarabunPSK"/>
            <w:sz w:val="32"/>
            <w:szCs w:val="32"/>
          </w:rPr>
          <w:t>, while replace reference strain (remarked as: positive product control, negative control)</w:t>
        </w:r>
      </w:ins>
      <w:ins w:id="28" w:author="Oat ." w:date="2024-09-26T10:18:00Z">
        <w:r>
          <w:rPr>
            <w:rFonts w:ascii="TH SarabunPSK" w:hAnsi="TH SarabunPSK" w:cs="TH SarabunPSK"/>
            <w:sz w:val="32"/>
            <w:szCs w:val="32"/>
          </w:rPr>
          <w:t xml:space="preserve"> and without product (remarked as positive control)</w:t>
        </w:r>
      </w:ins>
    </w:p>
    <w:p w14:paraId="6CE0633D" w14:textId="77777777" w:rsidR="003079AB" w:rsidRPr="003079AB" w:rsidRDefault="003079AB" w:rsidP="003079AB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E3EBE9F" w14:textId="396196D3" w:rsidR="00770C36" w:rsidRDefault="00DA2E2C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Heat treatment and </w:t>
      </w:r>
      <w:r w:rsidR="00E664E7">
        <w:rPr>
          <w:rFonts w:ascii="TH SarabunPSK" w:hAnsi="TH SarabunPSK" w:cs="TH SarabunPSK"/>
          <w:sz w:val="32"/>
          <w:szCs w:val="32"/>
        </w:rPr>
        <w:t>enrichment</w:t>
      </w:r>
    </w:p>
    <w:p w14:paraId="22B774B0" w14:textId="4C9EDFF4" w:rsidR="0003549D" w:rsidRDefault="007B7FBD" w:rsidP="0003549D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Transfer </w:t>
      </w:r>
      <w:r w:rsidR="00DD0CA1" w:rsidRPr="00A9307D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A9307D" w:rsidRPr="00A930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(g/ml)</w:t>
      </w:r>
      <w:r w:rsidR="00FD5FDC" w:rsidRPr="00A930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sample</w:t>
      </w:r>
      <w:r w:rsidR="00DD0CA1">
        <w:rPr>
          <w:rFonts w:ascii="TH SarabunPSK" w:hAnsi="TH SarabunPSK" w:cs="TH SarabunPSK"/>
          <w:sz w:val="32"/>
          <w:szCs w:val="32"/>
        </w:rPr>
        <w:t xml:space="preserve"> from step 5.2.3</w:t>
      </w:r>
      <w:r w:rsidR="00515F84">
        <w:rPr>
          <w:rFonts w:ascii="TH SarabunPSK" w:hAnsi="TH SarabunPSK" w:cs="TH SarabunPSK"/>
          <w:sz w:val="32"/>
          <w:szCs w:val="32"/>
        </w:rPr>
        <w:t xml:space="preserve"> into </w:t>
      </w:r>
      <w:r w:rsidR="008C599D" w:rsidRPr="008C599D">
        <w:rPr>
          <w:rFonts w:ascii="TH SarabunPSK" w:hAnsi="TH SarabunPSK" w:cs="TH SarabunPSK"/>
          <w:color w:val="ED7D31" w:themeColor="accent2"/>
          <w:sz w:val="32"/>
          <w:szCs w:val="32"/>
        </w:rPr>
        <w:t>[suitable test tube]</w:t>
      </w:r>
      <w:r w:rsidR="002D1AB7" w:rsidRPr="008C599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2D1AB7">
        <w:rPr>
          <w:rFonts w:ascii="TH SarabunPSK" w:hAnsi="TH SarabunPSK" w:cs="TH SarabunPSK"/>
          <w:sz w:val="32"/>
          <w:szCs w:val="32"/>
        </w:rPr>
        <w:t xml:space="preserve">containing </w:t>
      </w:r>
      <w:r w:rsidR="008C599D">
        <w:rPr>
          <w:rFonts w:ascii="TH SarabunPSK" w:hAnsi="TH SarabunPSK" w:cs="TH SarabunPSK"/>
          <w:sz w:val="32"/>
          <w:szCs w:val="32"/>
        </w:rPr>
        <w:t>…</w:t>
      </w:r>
      <w:r w:rsidR="0008372B">
        <w:rPr>
          <w:rFonts w:ascii="TH SarabunPSK" w:hAnsi="TH SarabunPSK" w:cs="TH SarabunPSK"/>
          <w:sz w:val="32"/>
          <w:szCs w:val="32"/>
        </w:rPr>
        <w:t xml:space="preserve"> ml of </w:t>
      </w:r>
      <w:r w:rsidR="0008372B" w:rsidRPr="0008372B">
        <w:rPr>
          <w:rFonts w:ascii="TH SarabunPSK" w:hAnsi="TH SarabunPSK" w:cs="TH SarabunPSK"/>
          <w:sz w:val="32"/>
          <w:szCs w:val="32"/>
        </w:rPr>
        <w:t>Reinforced Clostridial Medium (RCM)</w:t>
      </w:r>
      <w:r w:rsidR="00E41D17">
        <w:rPr>
          <w:rFonts w:ascii="TH SarabunPSK" w:hAnsi="TH SarabunPSK" w:cs="TH SarabunPSK"/>
          <w:sz w:val="32"/>
          <w:szCs w:val="32"/>
        </w:rPr>
        <w:t>.</w:t>
      </w:r>
    </w:p>
    <w:p w14:paraId="05D24EBB" w14:textId="24DA1598" w:rsidR="00E41D17" w:rsidRPr="00A9307D" w:rsidRDefault="00E41D17" w:rsidP="00E41D17">
      <w:pPr>
        <w:pStyle w:val="ListParagraph"/>
        <w:numPr>
          <w:ilvl w:val="2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Transfer </w:t>
      </w:r>
      <w:r w:rsidR="006222CB">
        <w:rPr>
          <w:rFonts w:ascii="TH SarabunPSK" w:hAnsi="TH SarabunPSK" w:cs="TH SarabunPSK"/>
          <w:sz w:val="32"/>
          <w:szCs w:val="32"/>
        </w:rPr>
        <w:t xml:space="preserve">another </w:t>
      </w:r>
      <w:r w:rsidR="00A9307D" w:rsidRPr="00A930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(g/ml) </w:t>
      </w:r>
      <w:r w:rsidR="00A9307D">
        <w:rPr>
          <w:rFonts w:ascii="TH SarabunPSK" w:hAnsi="TH SarabunPSK" w:cs="TH SarabunPSK"/>
          <w:sz w:val="32"/>
          <w:szCs w:val="32"/>
        </w:rPr>
        <w:t>sample from step 5.2.3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9307D">
        <w:rPr>
          <w:rFonts w:ascii="TH SarabunPSK" w:hAnsi="TH SarabunPSK" w:cs="TH SarabunPSK"/>
          <w:sz w:val="32"/>
          <w:szCs w:val="32"/>
        </w:rPr>
        <w:t xml:space="preserve">into </w:t>
      </w:r>
      <w:r w:rsidR="00A9307D" w:rsidRPr="008C599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[suitable test tube] </w:t>
      </w:r>
      <w:r w:rsidR="00A9307D">
        <w:rPr>
          <w:rFonts w:ascii="TH SarabunPSK" w:hAnsi="TH SarabunPSK" w:cs="TH SarabunPSK"/>
          <w:sz w:val="32"/>
          <w:szCs w:val="32"/>
        </w:rPr>
        <w:t>containing … ml</w:t>
      </w:r>
      <w:r>
        <w:rPr>
          <w:rFonts w:ascii="TH SarabunPSK" w:hAnsi="TH SarabunPSK" w:cs="TH SarabunPSK"/>
          <w:sz w:val="32"/>
          <w:szCs w:val="32"/>
        </w:rPr>
        <w:t xml:space="preserve"> of </w:t>
      </w:r>
      <w:r w:rsidRPr="0008372B">
        <w:rPr>
          <w:rFonts w:ascii="TH SarabunPSK" w:hAnsi="TH SarabunPSK" w:cs="TH SarabunPSK"/>
          <w:sz w:val="32"/>
          <w:szCs w:val="32"/>
        </w:rPr>
        <w:t>Reinforced Clostridial Medium (RCM)</w:t>
      </w:r>
      <w:r w:rsidR="00650E24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50E24">
        <w:rPr>
          <w:rFonts w:ascii="TH SarabunPSK" w:hAnsi="TH SarabunPSK" w:cs="TH SarabunPSK"/>
          <w:sz w:val="32"/>
          <w:szCs w:val="32"/>
        </w:rPr>
        <w:t>H</w:t>
      </w:r>
      <w:r w:rsidR="00AD20D4">
        <w:rPr>
          <w:rFonts w:ascii="TH SarabunPSK" w:hAnsi="TH SarabunPSK" w:cs="TH SarabunPSK"/>
          <w:sz w:val="32"/>
          <w:szCs w:val="32"/>
        </w:rPr>
        <w:t xml:space="preserve">eat </w:t>
      </w:r>
      <w:r w:rsidR="003C2640">
        <w:rPr>
          <w:rFonts w:ascii="TH SarabunPSK" w:hAnsi="TH SarabunPSK" w:cs="TH SarabunPSK"/>
          <w:sz w:val="32"/>
          <w:szCs w:val="32"/>
        </w:rPr>
        <w:t xml:space="preserve">mixture at 80 </w:t>
      </w:r>
      <w:r w:rsidR="003C2640" w:rsidRPr="003C2640">
        <w:rPr>
          <w:rFonts w:ascii="TH SarabunPSK" w:hAnsi="TH SarabunPSK" w:cs="TH SarabunPSK"/>
          <w:sz w:val="32"/>
          <w:szCs w:val="32"/>
        </w:rPr>
        <w:t>˚</w:t>
      </w:r>
      <w:r w:rsidR="003C2640" w:rsidRPr="00B6140D">
        <w:rPr>
          <w:rFonts w:ascii="TH SarabunPSK" w:hAnsi="TH SarabunPSK" w:cs="TH SarabunPSK" w:hint="cs"/>
          <w:sz w:val="32"/>
          <w:szCs w:val="32"/>
        </w:rPr>
        <w:t>C</w:t>
      </w:r>
      <w:r w:rsidR="003C2640">
        <w:rPr>
          <w:rFonts w:ascii="TH SarabunPSK" w:hAnsi="TH SarabunPSK" w:cs="TH SarabunPSK"/>
          <w:sz w:val="32"/>
          <w:szCs w:val="32"/>
        </w:rPr>
        <w:t xml:space="preserve"> for 10 minutes</w:t>
      </w:r>
      <w:r w:rsidR="00650E24">
        <w:rPr>
          <w:rFonts w:ascii="TH SarabunPSK" w:hAnsi="TH SarabunPSK" w:cs="TH SarabunPSK"/>
          <w:sz w:val="32"/>
          <w:szCs w:val="32"/>
        </w:rPr>
        <w:t xml:space="preserve"> and cooling rapidly</w:t>
      </w:r>
      <w:r w:rsidR="000E3FB2">
        <w:rPr>
          <w:rFonts w:ascii="TH SarabunPSK" w:hAnsi="TH SarabunPSK" w:cs="TH SarabunPSK"/>
          <w:sz w:val="32"/>
          <w:szCs w:val="32"/>
        </w:rPr>
        <w:t xml:space="preserve">. </w:t>
      </w:r>
      <w:r w:rsidR="000E3FB2" w:rsidRPr="00A9307D">
        <w:rPr>
          <w:rFonts w:ascii="TH SarabunPSK" w:hAnsi="TH SarabunPSK" w:cs="TH SarabunPSK"/>
          <w:b/>
          <w:bCs/>
          <w:sz w:val="32"/>
          <w:szCs w:val="32"/>
        </w:rPr>
        <w:t>(Do not heat portion in step 5.3.1)</w:t>
      </w:r>
    </w:p>
    <w:p w14:paraId="78985B41" w14:textId="77777777" w:rsidR="00A9307D" w:rsidRPr="00A9307D" w:rsidRDefault="00A9307D" w:rsidP="004C2E9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7B6BF2BE" w14:textId="497B371E" w:rsidR="004C2E96" w:rsidRDefault="007504E5" w:rsidP="004C2E9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Incubate </w:t>
      </w:r>
      <w:r w:rsidR="00491619">
        <w:rPr>
          <w:rFonts w:ascii="TH SarabunPSK" w:hAnsi="TH SarabunPSK" w:cs="TH SarabunPSK"/>
          <w:sz w:val="32"/>
          <w:szCs w:val="32"/>
        </w:rPr>
        <w:t>the tubes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91619">
        <w:rPr>
          <w:rFonts w:ascii="TH SarabunPSK" w:hAnsi="TH SarabunPSK" w:cs="TH SarabunPSK"/>
          <w:sz w:val="32"/>
          <w:szCs w:val="32"/>
        </w:rPr>
        <w:t>at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75608">
        <w:rPr>
          <w:rFonts w:ascii="TH SarabunPSK" w:hAnsi="TH SarabunPSK" w:cs="TH SarabunPSK"/>
          <w:sz w:val="32"/>
          <w:szCs w:val="32"/>
        </w:rPr>
        <w:t>30-35</w:t>
      </w:r>
      <w:r w:rsidR="00F17235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675608" w:rsidRPr="003C2640">
        <w:rPr>
          <w:rFonts w:ascii="TH SarabunPSK" w:hAnsi="TH SarabunPSK" w:cs="TH SarabunPSK"/>
          <w:sz w:val="32"/>
          <w:szCs w:val="32"/>
        </w:rPr>
        <w:t>˚</w:t>
      </w:r>
      <w:r w:rsidR="00675608" w:rsidRPr="00B6140D">
        <w:rPr>
          <w:rFonts w:ascii="TH SarabunPSK" w:hAnsi="TH SarabunPSK" w:cs="TH SarabunPSK" w:hint="cs"/>
          <w:sz w:val="32"/>
          <w:szCs w:val="32"/>
        </w:rPr>
        <w:t>C</w:t>
      </w:r>
      <w:r w:rsidR="00F17235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F17235">
        <w:rPr>
          <w:rFonts w:ascii="TH SarabunPSK" w:hAnsi="TH SarabunPSK" w:cs="TH SarabunPSK"/>
          <w:sz w:val="32"/>
          <w:szCs w:val="32"/>
        </w:rPr>
        <w:t>for</w:t>
      </w:r>
      <w:r w:rsidR="00F17235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234A">
        <w:rPr>
          <w:rFonts w:ascii="TH SarabunPSK" w:hAnsi="TH SarabunPSK" w:cs="TH SarabunPSK"/>
          <w:sz w:val="32"/>
          <w:szCs w:val="32"/>
        </w:rPr>
        <w:t>48</w:t>
      </w:r>
      <w:r w:rsidR="00F17235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7235">
        <w:rPr>
          <w:rFonts w:ascii="TH SarabunPSK" w:hAnsi="TH SarabunPSK" w:cs="TH SarabunPSK"/>
          <w:sz w:val="32"/>
          <w:szCs w:val="32"/>
        </w:rPr>
        <w:t>hours</w:t>
      </w:r>
      <w:r w:rsidR="00557772">
        <w:rPr>
          <w:rFonts w:ascii="TH SarabunPSK" w:hAnsi="TH SarabunPSK" w:cs="TH SarabunPSK"/>
          <w:sz w:val="32"/>
          <w:szCs w:val="32"/>
        </w:rPr>
        <w:t xml:space="preserve"> under an</w:t>
      </w:r>
      <w:r w:rsidR="002C6571">
        <w:rPr>
          <w:rFonts w:ascii="TH SarabunPSK" w:hAnsi="TH SarabunPSK" w:cs="TH SarabunPSK"/>
          <w:sz w:val="32"/>
          <w:szCs w:val="32"/>
        </w:rPr>
        <w:t>aerobic condition</w:t>
      </w:r>
      <w:r w:rsidR="006F7D0C">
        <w:rPr>
          <w:rFonts w:ascii="TH SarabunPSK" w:hAnsi="TH SarabunPSK" w:cs="TH SarabunPSK"/>
          <w:sz w:val="32"/>
          <w:szCs w:val="32"/>
        </w:rPr>
        <w:t>.</w:t>
      </w:r>
    </w:p>
    <w:p w14:paraId="470782F2" w14:textId="77777777" w:rsidR="004C2E96" w:rsidRPr="004C2E96" w:rsidRDefault="004C2E96" w:rsidP="004C2E9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1F156F8" w14:textId="7FC771F2" w:rsidR="004C2E96" w:rsidRDefault="004C2E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9F37F2">
        <w:rPr>
          <w:rFonts w:ascii="TH SarabunPSK" w:hAnsi="TH SarabunPSK" w:cs="TH SarabunPSK"/>
          <w:sz w:val="32"/>
          <w:szCs w:val="32"/>
        </w:rPr>
        <w:t>agar streak plate</w:t>
      </w:r>
    </w:p>
    <w:p w14:paraId="2E7DED5A" w14:textId="3648FAB7" w:rsidR="009F37F2" w:rsidRPr="00491619" w:rsidRDefault="00B72115" w:rsidP="00491619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91619" w:rsidRPr="00297B6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[Mix the sample </w:t>
      </w:r>
      <w:r w:rsidR="009F37F2" w:rsidRPr="00491619">
        <w:rPr>
          <w:rFonts w:ascii="TH SarabunPSK" w:hAnsi="TH SarabunPSK" w:cs="TH SarabunPSK"/>
          <w:color w:val="ED7D31" w:themeColor="accent2"/>
          <w:sz w:val="32"/>
          <w:szCs w:val="32"/>
        </w:rPr>
        <w:t>from 5.3 after incubation</w:t>
      </w:r>
      <w:r w:rsidRPr="00491619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completed</w:t>
      </w:r>
      <w:r w:rsidR="00491619" w:rsidRPr="00491619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well with …</w:t>
      </w:r>
      <w:r w:rsidR="009F37F2" w:rsidRPr="00491619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EDF38ED" w14:textId="55EDE705" w:rsidR="00B72115" w:rsidRDefault="00507CFA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E487F">
        <w:rPr>
          <w:rFonts w:ascii="TH SarabunPSK" w:hAnsi="TH SarabunPSK" w:cs="TH SarabunPSK"/>
          <w:sz w:val="32"/>
          <w:szCs w:val="32"/>
        </w:rPr>
        <w:t xml:space="preserve">Streak </w:t>
      </w:r>
      <w:r w:rsidR="00404B85">
        <w:rPr>
          <w:rFonts w:ascii="TH SarabunPSK" w:hAnsi="TH SarabunPSK" w:cs="TH SarabunPSK"/>
          <w:sz w:val="32"/>
          <w:szCs w:val="32"/>
        </w:rPr>
        <w:t>on sur</w:t>
      </w:r>
      <w:r w:rsidR="006C3EE8">
        <w:rPr>
          <w:rFonts w:ascii="TH SarabunPSK" w:hAnsi="TH SarabunPSK" w:cs="TH SarabunPSK"/>
          <w:sz w:val="32"/>
          <w:szCs w:val="32"/>
        </w:rPr>
        <w:t>face of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  <w:r w:rsidR="00B377BD" w:rsidRPr="00B377BD">
        <w:rPr>
          <w:rFonts w:ascii="TH SarabunPSK" w:hAnsi="TH SarabunPSK" w:cs="TH SarabunPSK"/>
          <w:sz w:val="32"/>
          <w:szCs w:val="32"/>
        </w:rPr>
        <w:t>Columbia Agar (CB)</w:t>
      </w:r>
      <w:r w:rsidR="00B377BD">
        <w:rPr>
          <w:rFonts w:ascii="TH SarabunPSK" w:hAnsi="TH SarabunPSK" w:cs="TH SarabunPSK"/>
          <w:sz w:val="32"/>
          <w:szCs w:val="32"/>
        </w:rPr>
        <w:t xml:space="preserve"> </w:t>
      </w:r>
      <w:r w:rsidR="006C3EE8">
        <w:rPr>
          <w:rFonts w:ascii="TH SarabunPSK" w:hAnsi="TH SarabunPSK" w:cs="TH SarabunPSK"/>
          <w:sz w:val="32"/>
          <w:szCs w:val="32"/>
        </w:rPr>
        <w:t>plate</w:t>
      </w:r>
      <w:r w:rsidR="007539C9">
        <w:rPr>
          <w:rFonts w:ascii="TH SarabunPSK" w:hAnsi="TH SarabunPSK" w:cs="TH SarabunPSK"/>
          <w:sz w:val="32"/>
          <w:szCs w:val="32"/>
        </w:rPr>
        <w:t xml:space="preserve"> for each </w:t>
      </w:r>
      <w:r w:rsidR="00491619">
        <w:rPr>
          <w:rFonts w:ascii="TH SarabunPSK" w:hAnsi="TH SarabunPSK" w:cs="TH SarabunPSK"/>
          <w:sz w:val="32"/>
          <w:szCs w:val="32"/>
        </w:rPr>
        <w:t>portion</w:t>
      </w:r>
      <w:r w:rsidR="007539C9">
        <w:rPr>
          <w:rFonts w:ascii="TH SarabunPSK" w:hAnsi="TH SarabunPSK" w:cs="TH SarabunPSK"/>
          <w:sz w:val="32"/>
          <w:szCs w:val="32"/>
        </w:rPr>
        <w:t>.</w:t>
      </w:r>
    </w:p>
    <w:p w14:paraId="6FA2DBF2" w14:textId="7BC3453B" w:rsidR="004957C2" w:rsidRDefault="004957C2" w:rsidP="004964D9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the plate</w:t>
      </w:r>
      <w:r w:rsidR="004964D9">
        <w:rPr>
          <w:rFonts w:ascii="TH SarabunPSK" w:hAnsi="TH SarabunPSK" w:cs="TH SarabunPSK"/>
          <w:sz w:val="32"/>
          <w:szCs w:val="32"/>
        </w:rPr>
        <w:t xml:space="preserve"> in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30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r w:rsidR="006F7D0C">
        <w:rPr>
          <w:rFonts w:ascii="TH SarabunPSK" w:hAnsi="TH SarabunPSK" w:cs="TH SarabunPSK"/>
          <w:sz w:val="32"/>
          <w:szCs w:val="32"/>
        </w:rPr>
        <w:t>˚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C </w:t>
      </w:r>
      <w:r w:rsidR="004964D9">
        <w:rPr>
          <w:rFonts w:ascii="TH SarabunPSK" w:hAnsi="TH SarabunPSK" w:cs="TH SarabunPSK"/>
          <w:sz w:val="32"/>
          <w:szCs w:val="32"/>
        </w:rPr>
        <w:t>for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6648">
        <w:rPr>
          <w:rFonts w:ascii="TH SarabunPSK" w:hAnsi="TH SarabunPSK" w:cs="TH SarabunPSK"/>
          <w:sz w:val="32"/>
          <w:szCs w:val="32"/>
        </w:rPr>
        <w:t>4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8</w:t>
      </w:r>
      <w:del w:id="29" w:author="Oat ." w:date="2024-09-30T09:51:00Z">
        <w:r w:rsidR="004964D9" w:rsidRPr="00B6140D" w:rsidDel="008B00E5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4964D9" w:rsidRPr="00B6140D" w:rsidDel="008B00E5">
          <w:rPr>
            <w:rFonts w:ascii="TH SarabunPSK" w:hAnsi="TH SarabunPSK" w:cs="TH SarabunPSK" w:hint="cs"/>
            <w:sz w:val="32"/>
            <w:szCs w:val="32"/>
          </w:rPr>
          <w:delText>72</w:delText>
        </w:r>
      </w:del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hours</w:t>
      </w:r>
      <w:r w:rsidR="00E76648">
        <w:rPr>
          <w:rFonts w:ascii="TH SarabunPSK" w:hAnsi="TH SarabunPSK" w:cs="TH SarabunPSK"/>
          <w:sz w:val="32"/>
          <w:szCs w:val="32"/>
        </w:rPr>
        <w:t xml:space="preserve"> under anaerobic condition.</w:t>
      </w:r>
    </w:p>
    <w:p w14:paraId="784AA392" w14:textId="77777777" w:rsidR="00737B1B" w:rsidRDefault="00737B1B" w:rsidP="00737B1B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6B494F1A" w14:textId="180CBC18" w:rsidR="00737B1B" w:rsidRDefault="00737B1B" w:rsidP="00737B1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Exam</w:t>
      </w:r>
      <w:r w:rsidR="00215155">
        <w:rPr>
          <w:rFonts w:ascii="TH SarabunPSK" w:hAnsi="TH SarabunPSK" w:cs="TH SarabunPSK"/>
          <w:sz w:val="32"/>
          <w:szCs w:val="32"/>
        </w:rPr>
        <w:t>ination</w:t>
      </w:r>
    </w:p>
    <w:p w14:paraId="2AFA1E8D" w14:textId="5666373C" w:rsidR="00215155" w:rsidRDefault="00215155" w:rsidP="0021515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If </w:t>
      </w:r>
      <w:r w:rsidR="00FC1CC2">
        <w:rPr>
          <w:rFonts w:ascii="TH SarabunPSK" w:hAnsi="TH SarabunPSK" w:cs="TH SarabunPSK"/>
          <w:sz w:val="32"/>
          <w:szCs w:val="32"/>
        </w:rPr>
        <w:t xml:space="preserve">no growth </w:t>
      </w:r>
      <w:r w:rsidR="00EB1D07">
        <w:rPr>
          <w:rFonts w:ascii="TH SarabunPSK" w:hAnsi="TH SarabunPSK" w:cs="TH SarabunPSK"/>
          <w:sz w:val="32"/>
          <w:szCs w:val="32"/>
        </w:rPr>
        <w:t>occurs</w:t>
      </w:r>
      <w:r w:rsidR="00FC1CC2">
        <w:rPr>
          <w:rFonts w:ascii="TH SarabunPSK" w:hAnsi="TH SarabunPSK" w:cs="TH SarabunPSK"/>
          <w:sz w:val="32"/>
          <w:szCs w:val="32"/>
        </w:rPr>
        <w:t xml:space="preserve">, the product passes the test for absence of </w:t>
      </w:r>
      <w:r w:rsidR="00FC1CC2" w:rsidRPr="00FC1CC2">
        <w:rPr>
          <w:rFonts w:ascii="TH SarabunPSK" w:hAnsi="TH SarabunPSK" w:cs="TH SarabunPSK"/>
          <w:i/>
          <w:iCs/>
          <w:sz w:val="32"/>
          <w:szCs w:val="32"/>
        </w:rPr>
        <w:t>Clostridium spp.</w:t>
      </w:r>
      <w:r w:rsidR="00FC1CC2">
        <w:rPr>
          <w:rFonts w:ascii="TH SarabunPSK" w:hAnsi="TH SarabunPSK" w:cs="TH SarabunPSK"/>
          <w:sz w:val="32"/>
          <w:szCs w:val="32"/>
        </w:rPr>
        <w:t xml:space="preserve"> </w:t>
      </w:r>
      <w:r w:rsidR="00EB1D07">
        <w:rPr>
          <w:rFonts w:ascii="TH SarabunPSK" w:hAnsi="TH SarabunPSK" w:cs="TH SarabunPSK"/>
          <w:sz w:val="32"/>
          <w:szCs w:val="32"/>
        </w:rPr>
        <w:t>Else</w:t>
      </w:r>
      <w:r w:rsidR="00D96711">
        <w:rPr>
          <w:rFonts w:ascii="TH SarabunPSK" w:hAnsi="TH SarabunPSK" w:cs="TH SarabunPSK"/>
          <w:sz w:val="32"/>
          <w:szCs w:val="32"/>
        </w:rPr>
        <w:t>,</w:t>
      </w:r>
      <w:r w:rsidR="00536CF1">
        <w:rPr>
          <w:rFonts w:ascii="TH SarabunPSK" w:hAnsi="TH SarabunPSK" w:cs="TH SarabunPSK"/>
          <w:sz w:val="32"/>
          <w:szCs w:val="32"/>
        </w:rPr>
        <w:t xml:space="preserve"> pr</w:t>
      </w:r>
      <w:r w:rsidR="00CF58B8">
        <w:rPr>
          <w:rFonts w:ascii="TH SarabunPSK" w:hAnsi="TH SarabunPSK" w:cs="TH SarabunPSK"/>
          <w:sz w:val="32"/>
          <w:szCs w:val="32"/>
        </w:rPr>
        <w:t>oceed to the next step;</w:t>
      </w:r>
    </w:p>
    <w:p w14:paraId="05536EF8" w14:textId="60612C29" w:rsidR="00CF58B8" w:rsidRDefault="00CF58B8" w:rsidP="0021515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Subculture colony growth</w:t>
      </w:r>
      <w:r w:rsidR="0008378F">
        <w:rPr>
          <w:rFonts w:ascii="TH SarabunPSK" w:hAnsi="TH SarabunPSK" w:cs="TH SarabunPSK"/>
          <w:sz w:val="32"/>
          <w:szCs w:val="32"/>
        </w:rPr>
        <w:t xml:space="preserve"> onto surface of </w:t>
      </w:r>
      <w:r w:rsidR="00A41096">
        <w:rPr>
          <w:rFonts w:ascii="TH SarabunPSK" w:hAnsi="TH SarabunPSK" w:cs="TH SarabunPSK"/>
          <w:sz w:val="32"/>
          <w:szCs w:val="32"/>
        </w:rPr>
        <w:t xml:space="preserve">2 </w:t>
      </w:r>
      <w:r w:rsidR="0008378F" w:rsidRPr="00B377BD">
        <w:rPr>
          <w:rFonts w:ascii="TH SarabunPSK" w:hAnsi="TH SarabunPSK" w:cs="TH SarabunPSK"/>
          <w:sz w:val="32"/>
          <w:szCs w:val="32"/>
        </w:rPr>
        <w:t>Columbia Agar (CB)</w:t>
      </w:r>
      <w:r w:rsidR="0008378F">
        <w:rPr>
          <w:rFonts w:ascii="TH SarabunPSK" w:hAnsi="TH SarabunPSK" w:cs="TH SarabunPSK"/>
          <w:sz w:val="32"/>
          <w:szCs w:val="32"/>
        </w:rPr>
        <w:t xml:space="preserve"> plate</w:t>
      </w:r>
      <w:r w:rsidR="00A41096">
        <w:rPr>
          <w:rFonts w:ascii="TH SarabunPSK" w:hAnsi="TH SarabunPSK" w:cs="TH SarabunPSK"/>
          <w:sz w:val="32"/>
          <w:szCs w:val="32"/>
        </w:rPr>
        <w:t>s</w:t>
      </w:r>
      <w:r w:rsidR="0008378F">
        <w:rPr>
          <w:rFonts w:ascii="TH SarabunPSK" w:hAnsi="TH SarabunPSK" w:cs="TH SarabunPSK"/>
          <w:sz w:val="32"/>
          <w:szCs w:val="32"/>
        </w:rPr>
        <w:t>.</w:t>
      </w:r>
    </w:p>
    <w:p w14:paraId="7C789C34" w14:textId="74299A77" w:rsidR="0008378F" w:rsidRPr="00B9192C" w:rsidRDefault="0008378F" w:rsidP="0021515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</w:t>
      </w:r>
      <w:r w:rsidR="00A41096">
        <w:rPr>
          <w:rFonts w:ascii="TH SarabunPSK" w:hAnsi="TH SarabunPSK" w:cs="TH SarabunPSK"/>
          <w:sz w:val="32"/>
          <w:szCs w:val="32"/>
        </w:rPr>
        <w:t xml:space="preserve"> 1 plates in </w:t>
      </w:r>
      <w:r w:rsidR="00A41096" w:rsidRPr="00B6140D">
        <w:rPr>
          <w:rFonts w:ascii="TH SarabunPSK" w:hAnsi="TH SarabunPSK" w:cs="TH SarabunPSK" w:hint="cs"/>
          <w:sz w:val="32"/>
          <w:szCs w:val="32"/>
        </w:rPr>
        <w:t>30</w:t>
      </w:r>
      <w:r w:rsidR="00A41096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A41096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r w:rsidR="00A41096">
        <w:rPr>
          <w:rFonts w:ascii="TH SarabunPSK" w:hAnsi="TH SarabunPSK" w:cs="TH SarabunPSK"/>
          <w:sz w:val="32"/>
          <w:szCs w:val="32"/>
        </w:rPr>
        <w:t>˚</w:t>
      </w:r>
      <w:r w:rsidR="00A41096" w:rsidRPr="00B6140D">
        <w:rPr>
          <w:rFonts w:ascii="TH SarabunPSK" w:hAnsi="TH SarabunPSK" w:cs="TH SarabunPSK" w:hint="cs"/>
          <w:sz w:val="32"/>
          <w:szCs w:val="32"/>
        </w:rPr>
        <w:t xml:space="preserve">C </w:t>
      </w:r>
      <w:r w:rsidR="00A41096">
        <w:rPr>
          <w:rFonts w:ascii="TH SarabunPSK" w:hAnsi="TH SarabunPSK" w:cs="TH SarabunPSK"/>
          <w:sz w:val="32"/>
          <w:szCs w:val="32"/>
        </w:rPr>
        <w:t>for</w:t>
      </w:r>
      <w:r w:rsidR="00A41096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1096">
        <w:rPr>
          <w:rFonts w:ascii="TH SarabunPSK" w:hAnsi="TH SarabunPSK" w:cs="TH SarabunPSK"/>
          <w:sz w:val="32"/>
          <w:szCs w:val="32"/>
        </w:rPr>
        <w:t>4</w:t>
      </w:r>
      <w:r w:rsidR="00A41096" w:rsidRPr="00B6140D">
        <w:rPr>
          <w:rFonts w:ascii="TH SarabunPSK" w:hAnsi="TH SarabunPSK" w:cs="TH SarabunPSK" w:hint="cs"/>
          <w:sz w:val="32"/>
          <w:szCs w:val="32"/>
        </w:rPr>
        <w:t>8</w:t>
      </w:r>
      <w:del w:id="30" w:author="Oat ." w:date="2024-09-30T09:51:00Z">
        <w:r w:rsidR="00A41096" w:rsidRPr="00B6140D" w:rsidDel="008B00E5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A41096" w:rsidRPr="00B6140D" w:rsidDel="008B00E5">
          <w:rPr>
            <w:rFonts w:ascii="TH SarabunPSK" w:hAnsi="TH SarabunPSK" w:cs="TH SarabunPSK" w:hint="cs"/>
            <w:sz w:val="32"/>
            <w:szCs w:val="32"/>
          </w:rPr>
          <w:delText>72</w:delText>
        </w:r>
      </w:del>
      <w:r w:rsidR="00A41096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1096">
        <w:rPr>
          <w:rFonts w:ascii="TH SarabunPSK" w:hAnsi="TH SarabunPSK" w:cs="TH SarabunPSK"/>
          <w:sz w:val="32"/>
          <w:szCs w:val="32"/>
        </w:rPr>
        <w:t xml:space="preserve">hours under </w:t>
      </w:r>
      <w:r w:rsidR="00A41096" w:rsidRPr="00810ECD">
        <w:rPr>
          <w:rFonts w:ascii="TH SarabunPSK" w:hAnsi="TH SarabunPSK" w:cs="TH SarabunPSK"/>
          <w:b/>
          <w:bCs/>
          <w:sz w:val="32"/>
          <w:szCs w:val="32"/>
        </w:rPr>
        <w:t>anaerobic condition</w:t>
      </w:r>
      <w:r w:rsidR="00A41096">
        <w:rPr>
          <w:rFonts w:ascii="TH SarabunPSK" w:hAnsi="TH SarabunPSK" w:cs="TH SarabunPSK"/>
          <w:sz w:val="32"/>
          <w:szCs w:val="32"/>
        </w:rPr>
        <w:t xml:space="preserve"> and another </w:t>
      </w:r>
      <w:r w:rsidR="00810ECD">
        <w:rPr>
          <w:rFonts w:ascii="TH SarabunPSK" w:hAnsi="TH SarabunPSK" w:cs="TH SarabunPSK"/>
          <w:sz w:val="32"/>
          <w:szCs w:val="32"/>
        </w:rPr>
        <w:t xml:space="preserve">in </w:t>
      </w:r>
      <w:r w:rsidR="00810ECD" w:rsidRPr="00B6140D">
        <w:rPr>
          <w:rFonts w:ascii="TH SarabunPSK" w:hAnsi="TH SarabunPSK" w:cs="TH SarabunPSK" w:hint="cs"/>
          <w:sz w:val="32"/>
          <w:szCs w:val="32"/>
        </w:rPr>
        <w:t>30</w:t>
      </w:r>
      <w:r w:rsidR="00810ECD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810ECD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r w:rsidR="00810ECD">
        <w:rPr>
          <w:rFonts w:ascii="TH SarabunPSK" w:hAnsi="TH SarabunPSK" w:cs="TH SarabunPSK"/>
          <w:sz w:val="32"/>
          <w:szCs w:val="32"/>
        </w:rPr>
        <w:t>˚</w:t>
      </w:r>
      <w:r w:rsidR="00810ECD" w:rsidRPr="00B6140D">
        <w:rPr>
          <w:rFonts w:ascii="TH SarabunPSK" w:hAnsi="TH SarabunPSK" w:cs="TH SarabunPSK" w:hint="cs"/>
          <w:sz w:val="32"/>
          <w:szCs w:val="32"/>
        </w:rPr>
        <w:t xml:space="preserve">C </w:t>
      </w:r>
      <w:r w:rsidR="00810ECD">
        <w:rPr>
          <w:rFonts w:ascii="TH SarabunPSK" w:hAnsi="TH SarabunPSK" w:cs="TH SarabunPSK"/>
          <w:sz w:val="32"/>
          <w:szCs w:val="32"/>
        </w:rPr>
        <w:t>for</w:t>
      </w:r>
      <w:r w:rsidR="00810ECD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0ECD">
        <w:rPr>
          <w:rFonts w:ascii="TH SarabunPSK" w:hAnsi="TH SarabunPSK" w:cs="TH SarabunPSK"/>
          <w:sz w:val="32"/>
          <w:szCs w:val="32"/>
        </w:rPr>
        <w:t>4</w:t>
      </w:r>
      <w:r w:rsidR="00810ECD" w:rsidRPr="00B6140D">
        <w:rPr>
          <w:rFonts w:ascii="TH SarabunPSK" w:hAnsi="TH SarabunPSK" w:cs="TH SarabunPSK" w:hint="cs"/>
          <w:sz w:val="32"/>
          <w:szCs w:val="32"/>
        </w:rPr>
        <w:t>8</w:t>
      </w:r>
      <w:del w:id="31" w:author="Oat ." w:date="2024-09-30T09:51:00Z">
        <w:r w:rsidR="00810ECD" w:rsidRPr="00B6140D" w:rsidDel="008B00E5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810ECD" w:rsidRPr="00B6140D" w:rsidDel="008B00E5">
          <w:rPr>
            <w:rFonts w:ascii="TH SarabunPSK" w:hAnsi="TH SarabunPSK" w:cs="TH SarabunPSK" w:hint="cs"/>
            <w:sz w:val="32"/>
            <w:szCs w:val="32"/>
          </w:rPr>
          <w:delText>72</w:delText>
        </w:r>
      </w:del>
      <w:r w:rsidR="00810ECD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0ECD">
        <w:rPr>
          <w:rFonts w:ascii="TH SarabunPSK" w:hAnsi="TH SarabunPSK" w:cs="TH SarabunPSK"/>
          <w:sz w:val="32"/>
          <w:szCs w:val="32"/>
        </w:rPr>
        <w:t xml:space="preserve">hours under </w:t>
      </w:r>
      <w:r w:rsidR="00810ECD" w:rsidRPr="00810ECD">
        <w:rPr>
          <w:rFonts w:ascii="TH SarabunPSK" w:hAnsi="TH SarabunPSK" w:cs="TH SarabunPSK"/>
          <w:b/>
          <w:bCs/>
          <w:sz w:val="32"/>
          <w:szCs w:val="32"/>
        </w:rPr>
        <w:t>aerobic condition</w:t>
      </w:r>
      <w:r w:rsidR="00810ECD">
        <w:rPr>
          <w:rFonts w:ascii="TH SarabunPSK" w:hAnsi="TH SarabunPSK" w:cs="TH SarabunPSK"/>
          <w:b/>
          <w:bCs/>
          <w:sz w:val="32"/>
          <w:szCs w:val="32"/>
        </w:rPr>
        <w:t>.</w:t>
      </w:r>
    </w:p>
    <w:p w14:paraId="6B20CA3A" w14:textId="6928D57C" w:rsidR="00B9192C" w:rsidRDefault="00B9192C" w:rsidP="0021515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Re-examination the colony growth on</w:t>
      </w:r>
      <w:r w:rsidR="004377FE">
        <w:rPr>
          <w:rFonts w:ascii="TH SarabunPSK" w:hAnsi="TH SarabunPSK" w:cs="TH SarabunPSK"/>
          <w:sz w:val="32"/>
          <w:szCs w:val="32"/>
        </w:rPr>
        <w:t xml:space="preserve"> </w:t>
      </w:r>
      <w:r w:rsidR="004377FE" w:rsidRPr="00810ECD">
        <w:rPr>
          <w:rFonts w:ascii="TH SarabunPSK" w:hAnsi="TH SarabunPSK" w:cs="TH SarabunPSK"/>
          <w:b/>
          <w:bCs/>
          <w:sz w:val="32"/>
          <w:szCs w:val="32"/>
        </w:rPr>
        <w:t>anaerobic condition</w:t>
      </w:r>
      <w:r w:rsidR="00EF37F9">
        <w:rPr>
          <w:rFonts w:ascii="TH SarabunPSK" w:hAnsi="TH SarabunPSK" w:cs="TH SarabunPSK"/>
          <w:sz w:val="32"/>
          <w:szCs w:val="32"/>
        </w:rPr>
        <w:t xml:space="preserve">. </w:t>
      </w:r>
      <w:r w:rsidR="00F30AA2">
        <w:rPr>
          <w:rFonts w:ascii="TH SarabunPSK" w:hAnsi="TH SarabunPSK" w:cs="TH SarabunPSK"/>
          <w:sz w:val="32"/>
          <w:szCs w:val="32"/>
        </w:rPr>
        <w:t>Perform gram staining of the suspect colony, if the colony</w:t>
      </w:r>
      <w:r w:rsidR="00E70CFF">
        <w:rPr>
          <w:rFonts w:ascii="TH SarabunPSK" w:hAnsi="TH SarabunPSK" w:cs="TH SarabunPSK"/>
          <w:sz w:val="32"/>
          <w:szCs w:val="32"/>
        </w:rPr>
        <w:t xml:space="preserve"> is Gram (+) ba</w:t>
      </w:r>
      <w:r w:rsidR="00630320">
        <w:rPr>
          <w:rFonts w:ascii="TH SarabunPSK" w:hAnsi="TH SarabunPSK" w:cs="TH SarabunPSK"/>
          <w:sz w:val="32"/>
          <w:szCs w:val="32"/>
        </w:rPr>
        <w:t>cilli; then proceed to the next step.</w:t>
      </w:r>
    </w:p>
    <w:p w14:paraId="5A350983" w14:textId="04FD76FC" w:rsidR="002C1C62" w:rsidRDefault="007D3DAD" w:rsidP="007D3DA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Identification</w:t>
      </w:r>
    </w:p>
    <w:p w14:paraId="435D67B2" w14:textId="3F5E7F65" w:rsidR="00630320" w:rsidRDefault="00DE3264" w:rsidP="0021515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Subculture of the suspect colony by transfer a loopful of </w:t>
      </w:r>
      <w:r w:rsidR="00BA331A">
        <w:rPr>
          <w:rFonts w:ascii="TH SarabunPSK" w:hAnsi="TH SarabunPSK" w:cs="TH SarabunPSK"/>
          <w:sz w:val="32"/>
          <w:szCs w:val="32"/>
        </w:rPr>
        <w:t xml:space="preserve">individual colony onto surface of </w:t>
      </w:r>
      <w:r w:rsidR="00525202">
        <w:rPr>
          <w:rFonts w:ascii="TH SarabunPSK" w:hAnsi="TH SarabunPSK" w:cs="TH SarabunPSK"/>
          <w:sz w:val="32"/>
          <w:szCs w:val="32"/>
        </w:rPr>
        <w:t>Defibrated sheep blood agar</w:t>
      </w:r>
    </w:p>
    <w:p w14:paraId="1D5F9772" w14:textId="5EC8006F" w:rsidR="00415D0D" w:rsidRDefault="004230C5" w:rsidP="00A2309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Observe colony growth on Defibrated sheep blood agar, if any extent of </w:t>
      </w:r>
      <w:r w:rsidR="00DC5741">
        <w:rPr>
          <w:rFonts w:ascii="TH SarabunPSK" w:hAnsi="TH SarabunPSK" w:cs="TH SarabunPSK"/>
          <w:sz w:val="32"/>
          <w:szCs w:val="32"/>
        </w:rPr>
        <w:t xml:space="preserve">hemolysis </w:t>
      </w:r>
      <w:r w:rsidR="002A1EA3">
        <w:rPr>
          <w:rFonts w:ascii="TH SarabunPSK" w:hAnsi="TH SarabunPSK" w:cs="TH SarabunPSK"/>
          <w:sz w:val="32"/>
          <w:szCs w:val="32"/>
        </w:rPr>
        <w:t>observed</w:t>
      </w:r>
      <w:r w:rsidR="00415D0D">
        <w:rPr>
          <w:rFonts w:ascii="TH SarabunPSK" w:hAnsi="TH SarabunPSK" w:cs="TH SarabunPSK"/>
          <w:sz w:val="32"/>
          <w:szCs w:val="32"/>
        </w:rPr>
        <w:t xml:space="preserve"> and other description</w:t>
      </w:r>
      <w:r w:rsidR="00C405AC">
        <w:rPr>
          <w:rFonts w:ascii="TH SarabunPSK" w:hAnsi="TH SarabunPSK" w:cs="TH SarabunPSK"/>
          <w:sz w:val="32"/>
          <w:szCs w:val="32"/>
        </w:rPr>
        <w:t xml:space="preserve"> including gram staining</w:t>
      </w:r>
      <w:r w:rsidR="00415D0D">
        <w:rPr>
          <w:rFonts w:ascii="TH SarabunPSK" w:hAnsi="TH SarabunPSK" w:cs="TH SarabunPSK"/>
          <w:sz w:val="32"/>
          <w:szCs w:val="32"/>
        </w:rPr>
        <w:t xml:space="preserve"> match</w:t>
      </w:r>
      <w:r w:rsidR="00985374">
        <w:rPr>
          <w:rFonts w:ascii="TH SarabunPSK" w:hAnsi="TH SarabunPSK" w:cs="TH SarabunPSK"/>
          <w:sz w:val="32"/>
          <w:szCs w:val="32"/>
        </w:rPr>
        <w:t xml:space="preserve"> the</w:t>
      </w:r>
      <w:r w:rsidR="00415D0D">
        <w:rPr>
          <w:rFonts w:ascii="TH SarabunPSK" w:hAnsi="TH SarabunPSK" w:cs="TH SarabunPSK"/>
          <w:sz w:val="32"/>
          <w:szCs w:val="32"/>
        </w:rPr>
        <w:t xml:space="preserve"> following table</w:t>
      </w:r>
      <w:r w:rsidR="002A1EA3">
        <w:rPr>
          <w:rFonts w:ascii="TH SarabunPSK" w:hAnsi="TH SarabunPSK" w:cs="TH SarabunPSK"/>
          <w:sz w:val="32"/>
          <w:szCs w:val="32"/>
        </w:rPr>
        <w:t>,</w:t>
      </w:r>
    </w:p>
    <w:tbl>
      <w:tblPr>
        <w:tblStyle w:val="TableGrid"/>
        <w:tblW w:w="0" w:type="auto"/>
        <w:tblInd w:w="1224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381"/>
        <w:gridCol w:w="3510"/>
        <w:gridCol w:w="1519"/>
        <w:gridCol w:w="1896"/>
      </w:tblGrid>
      <w:tr w:rsidR="006952DF" w14:paraId="3DF4CCF6" w14:textId="76F887DA" w:rsidTr="00166529">
        <w:trPr>
          <w:tblHeader/>
        </w:trPr>
        <w:tc>
          <w:tcPr>
            <w:tcW w:w="1381" w:type="dxa"/>
            <w:shd w:val="clear" w:color="auto" w:fill="E7E6E6" w:themeFill="background2"/>
          </w:tcPr>
          <w:p w14:paraId="417BA30D" w14:textId="66BB94F5" w:rsidR="006952DF" w:rsidRPr="007E2945" w:rsidRDefault="006952DF" w:rsidP="001C31F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2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Selective species</w:t>
            </w:r>
          </w:p>
        </w:tc>
        <w:tc>
          <w:tcPr>
            <w:tcW w:w="3510" w:type="dxa"/>
            <w:shd w:val="clear" w:color="auto" w:fill="E7E6E6" w:themeFill="background2"/>
          </w:tcPr>
          <w:p w14:paraId="3F2B129F" w14:textId="75EEEF1B" w:rsidR="006952DF" w:rsidRPr="007E2945" w:rsidRDefault="006952DF" w:rsidP="001C31F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2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Colonies</w:t>
            </w:r>
          </w:p>
        </w:tc>
        <w:tc>
          <w:tcPr>
            <w:tcW w:w="1519" w:type="dxa"/>
            <w:shd w:val="clear" w:color="auto" w:fill="E7E6E6" w:themeFill="background2"/>
          </w:tcPr>
          <w:p w14:paraId="727642FD" w14:textId="225C7A63" w:rsidR="006952DF" w:rsidRPr="007E2945" w:rsidRDefault="006952DF" w:rsidP="001C31F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2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Hemolysis</w:t>
            </w:r>
          </w:p>
        </w:tc>
        <w:tc>
          <w:tcPr>
            <w:tcW w:w="1896" w:type="dxa"/>
            <w:shd w:val="clear" w:color="auto" w:fill="E7E6E6" w:themeFill="background2"/>
          </w:tcPr>
          <w:p w14:paraId="3780BC65" w14:textId="7BBE6E3D" w:rsidR="006952DF" w:rsidRPr="007E2945" w:rsidRDefault="00677E19" w:rsidP="001C31F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2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Spore (staining)</w:t>
            </w:r>
          </w:p>
        </w:tc>
      </w:tr>
      <w:tr w:rsidR="006952DF" w14:paraId="0DA4A094" w14:textId="0E61F5B5" w:rsidTr="00166529">
        <w:tc>
          <w:tcPr>
            <w:tcW w:w="1381" w:type="dxa"/>
          </w:tcPr>
          <w:p w14:paraId="7367C651" w14:textId="142D850A" w:rsidR="006952DF" w:rsidRPr="007E2945" w:rsidRDefault="006952DF" w:rsidP="001C31F6">
            <w:pPr>
              <w:pStyle w:val="ListParagraph"/>
              <w:ind w:left="0"/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7E294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Clostridium botulinum</w:t>
            </w:r>
          </w:p>
        </w:tc>
        <w:tc>
          <w:tcPr>
            <w:tcW w:w="3510" w:type="dxa"/>
          </w:tcPr>
          <w:p w14:paraId="6F30002B" w14:textId="4B1C9735" w:rsidR="006952DF" w:rsidRDefault="006952DF" w:rsidP="001C31F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Irregular, translucent with a granular surface and </w:t>
            </w:r>
            <w:proofErr w:type="spellStart"/>
            <w:r w:rsidR="00677E19">
              <w:rPr>
                <w:rFonts w:ascii="TH SarabunPSK" w:hAnsi="TH SarabunPSK" w:cs="TH SarabunPSK"/>
                <w:sz w:val="32"/>
                <w:szCs w:val="32"/>
              </w:rPr>
              <w:t>indefinited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fimbri</w:t>
            </w:r>
            <w:r w:rsidR="00677E19">
              <w:rPr>
                <w:rFonts w:ascii="TH SarabunPSK" w:hAnsi="TH SarabunPSK" w:cs="TH SarabunPSK"/>
                <w:sz w:val="32"/>
                <w:szCs w:val="32"/>
              </w:rPr>
              <w:t>ated spreading edge.</w:t>
            </w:r>
          </w:p>
        </w:tc>
        <w:tc>
          <w:tcPr>
            <w:tcW w:w="1519" w:type="dxa"/>
          </w:tcPr>
          <w:p w14:paraId="1F835D72" w14:textId="22E1B322" w:rsidR="006952DF" w:rsidRDefault="00677E19" w:rsidP="007E294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896" w:type="dxa"/>
          </w:tcPr>
          <w:p w14:paraId="5F1BDFC4" w14:textId="4C4B3FE8" w:rsidR="006952DF" w:rsidRDefault="00677E19" w:rsidP="001C31F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Oval, central, subterminal distend bacilli</w:t>
            </w:r>
          </w:p>
        </w:tc>
      </w:tr>
      <w:tr w:rsidR="006952DF" w14:paraId="1C09EA09" w14:textId="1C0FB7FB" w:rsidTr="00166529">
        <w:tc>
          <w:tcPr>
            <w:tcW w:w="1381" w:type="dxa"/>
          </w:tcPr>
          <w:p w14:paraId="7FB11026" w14:textId="4D596C50" w:rsidR="006952DF" w:rsidRPr="007E2945" w:rsidRDefault="00BD2936" w:rsidP="001C31F6">
            <w:pPr>
              <w:pStyle w:val="ListParagraph"/>
              <w:ind w:left="0"/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7E294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Clostridium perfri</w:t>
            </w:r>
            <w:r w:rsidR="00C52458" w:rsidRPr="007E294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n</w:t>
            </w:r>
            <w:r w:rsidRPr="007E294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gens</w:t>
            </w:r>
          </w:p>
        </w:tc>
        <w:tc>
          <w:tcPr>
            <w:tcW w:w="3510" w:type="dxa"/>
          </w:tcPr>
          <w:p w14:paraId="46C57F76" w14:textId="52F91219" w:rsidR="006952DF" w:rsidRDefault="00BD2936" w:rsidP="001C31F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Large, circular, convex, semitranslucent, smooth with a</w:t>
            </w:r>
            <w:r w:rsidR="005C110D">
              <w:rPr>
                <w:rFonts w:ascii="TH SarabunPSK" w:hAnsi="TH SarabunPSK" w:cs="TH SarabunPSK"/>
                <w:sz w:val="32"/>
                <w:szCs w:val="32"/>
              </w:rPr>
              <w:t>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entire edged.</w:t>
            </w:r>
          </w:p>
        </w:tc>
        <w:tc>
          <w:tcPr>
            <w:tcW w:w="1519" w:type="dxa"/>
          </w:tcPr>
          <w:p w14:paraId="21B79CDF" w14:textId="5B63EEAA" w:rsidR="006952DF" w:rsidRDefault="00BD2936" w:rsidP="007E294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 zone</w:t>
            </w:r>
          </w:p>
        </w:tc>
        <w:tc>
          <w:tcPr>
            <w:tcW w:w="1896" w:type="dxa"/>
          </w:tcPr>
          <w:p w14:paraId="2211DEB1" w14:textId="2C164101" w:rsidR="006952DF" w:rsidRDefault="00BD2936" w:rsidP="001C31F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Oval and subterminal (very rare)</w:t>
            </w:r>
          </w:p>
        </w:tc>
      </w:tr>
      <w:tr w:rsidR="006952DF" w14:paraId="47C8EB32" w14:textId="75A4D167" w:rsidTr="00166529">
        <w:tc>
          <w:tcPr>
            <w:tcW w:w="1381" w:type="dxa"/>
          </w:tcPr>
          <w:p w14:paraId="55D5520D" w14:textId="603FF6D7" w:rsidR="006952DF" w:rsidRPr="007E2945" w:rsidRDefault="002469FC" w:rsidP="001C31F6">
            <w:pPr>
              <w:pStyle w:val="ListParagraph"/>
              <w:ind w:left="0"/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7E2945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Clostridium tetani</w:t>
            </w:r>
          </w:p>
        </w:tc>
        <w:tc>
          <w:tcPr>
            <w:tcW w:w="3510" w:type="dxa"/>
          </w:tcPr>
          <w:p w14:paraId="73B9B129" w14:textId="780566FC" w:rsidR="006952DF" w:rsidRDefault="002469FC" w:rsidP="001C31F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Transparent with long feathery spreading projections</w:t>
            </w:r>
            <w:r w:rsidR="00C52458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519" w:type="dxa"/>
          </w:tcPr>
          <w:p w14:paraId="35CE5613" w14:textId="574B6D9A" w:rsidR="006952DF" w:rsidRDefault="00C52458" w:rsidP="007E294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896" w:type="dxa"/>
          </w:tcPr>
          <w:p w14:paraId="4F024265" w14:textId="7586BEFA" w:rsidR="006952DF" w:rsidRDefault="00C52458" w:rsidP="001C31F6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Spherical and terminal (drumstick)</w:t>
            </w:r>
          </w:p>
        </w:tc>
      </w:tr>
    </w:tbl>
    <w:p w14:paraId="6A668D10" w14:textId="63858D98" w:rsidR="00215155" w:rsidRPr="00A2309C" w:rsidRDefault="002A1EA3" w:rsidP="001C31F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then the result may </w:t>
      </w:r>
      <w:r w:rsidR="00136BB1">
        <w:rPr>
          <w:rFonts w:ascii="TH SarabunPSK" w:hAnsi="TH SarabunPSK" w:cs="TH SarabunPSK"/>
          <w:sz w:val="32"/>
          <w:szCs w:val="32"/>
        </w:rPr>
        <w:t>preclude</w:t>
      </w:r>
      <w:r>
        <w:rPr>
          <w:rFonts w:ascii="TH SarabunPSK" w:hAnsi="TH SarabunPSK" w:cs="TH SarabunPSK"/>
          <w:sz w:val="32"/>
          <w:szCs w:val="32"/>
        </w:rPr>
        <w:t xml:space="preserve"> presence </w:t>
      </w:r>
      <w:r w:rsidR="00136BB1">
        <w:rPr>
          <w:rFonts w:ascii="TH SarabunPSK" w:hAnsi="TH SarabunPSK" w:cs="TH SarabunPSK"/>
          <w:sz w:val="32"/>
          <w:szCs w:val="32"/>
        </w:rPr>
        <w:t xml:space="preserve">(Positive) </w:t>
      </w:r>
      <w:r>
        <w:rPr>
          <w:rFonts w:ascii="TH SarabunPSK" w:hAnsi="TH SarabunPSK" w:cs="TH SarabunPSK"/>
          <w:sz w:val="32"/>
          <w:szCs w:val="32"/>
        </w:rPr>
        <w:t xml:space="preserve">of </w:t>
      </w:r>
      <w:r w:rsidR="00136BB1" w:rsidRPr="00633C19">
        <w:rPr>
          <w:rFonts w:ascii="TH SarabunPSK" w:hAnsi="TH SarabunPSK" w:cs="TH SarabunPSK"/>
          <w:i/>
          <w:iCs/>
          <w:sz w:val="32"/>
          <w:szCs w:val="32"/>
        </w:rPr>
        <w:t>Clostridium spp.</w:t>
      </w:r>
      <w:r w:rsidR="00136BB1">
        <w:rPr>
          <w:rFonts w:ascii="TH SarabunPSK" w:hAnsi="TH SarabunPSK" w:cs="TH SarabunPSK"/>
          <w:sz w:val="32"/>
          <w:szCs w:val="32"/>
        </w:rPr>
        <w:t xml:space="preserve"> </w:t>
      </w:r>
      <w:r w:rsidR="00DB04BA">
        <w:rPr>
          <w:rFonts w:ascii="TH SarabunPSK" w:hAnsi="TH SarabunPSK" w:cs="TH SarabunPSK"/>
          <w:sz w:val="32"/>
          <w:szCs w:val="32"/>
        </w:rPr>
        <w:t>Further suitable biochemical and biological tests</w:t>
      </w:r>
      <w:r w:rsidR="002C441F">
        <w:rPr>
          <w:rFonts w:ascii="TH SarabunPSK" w:hAnsi="TH SarabunPSK" w:cs="TH SarabunPSK"/>
          <w:sz w:val="32"/>
          <w:szCs w:val="32"/>
        </w:rPr>
        <w:t xml:space="preserve"> may be performed </w:t>
      </w:r>
      <w:r w:rsidR="00AB3F53">
        <w:rPr>
          <w:rFonts w:ascii="TH SarabunPSK" w:hAnsi="TH SarabunPSK" w:cs="TH SarabunPSK"/>
          <w:sz w:val="32"/>
          <w:szCs w:val="32"/>
        </w:rPr>
        <w:t xml:space="preserve">for confirmatory </w:t>
      </w:r>
      <w:r w:rsidR="00AD438B">
        <w:rPr>
          <w:rFonts w:ascii="TH SarabunPSK" w:hAnsi="TH SarabunPSK" w:cs="TH SarabunPSK"/>
          <w:sz w:val="32"/>
          <w:szCs w:val="32"/>
        </w:rPr>
        <w:t>on the</w:t>
      </w:r>
      <w:r w:rsidR="00AB3F53">
        <w:rPr>
          <w:rFonts w:ascii="TH SarabunPSK" w:hAnsi="TH SarabunPSK" w:cs="TH SarabunPSK"/>
          <w:sz w:val="32"/>
          <w:szCs w:val="32"/>
        </w:rPr>
        <w:t xml:space="preserve"> presence of clostridium </w:t>
      </w:r>
      <w:r w:rsidR="00A2309C">
        <w:rPr>
          <w:rFonts w:ascii="TH SarabunPSK" w:hAnsi="TH SarabunPSK" w:cs="TH SarabunPSK"/>
          <w:sz w:val="32"/>
          <w:szCs w:val="32"/>
        </w:rPr>
        <w:t xml:space="preserve">of </w:t>
      </w:r>
      <w:r w:rsidR="00A2309C" w:rsidRPr="00633C19">
        <w:rPr>
          <w:rFonts w:ascii="TH SarabunPSK" w:hAnsi="TH SarabunPSK" w:cs="TH SarabunPSK"/>
          <w:i/>
          <w:iCs/>
          <w:sz w:val="32"/>
          <w:szCs w:val="32"/>
        </w:rPr>
        <w:t>Clostridium spp.</w:t>
      </w:r>
      <w:r w:rsidR="00A2309C">
        <w:rPr>
          <w:rFonts w:ascii="TH SarabunPSK" w:hAnsi="TH SarabunPSK" w:cs="TH SarabunPSK"/>
          <w:sz w:val="32"/>
          <w:szCs w:val="32"/>
        </w:rPr>
        <w:t xml:space="preserve"> in the product.</w:t>
      </w:r>
    </w:p>
    <w:p w14:paraId="7AE85942" w14:textId="77777777" w:rsidR="00737B1B" w:rsidRPr="00737B1B" w:rsidRDefault="00737B1B" w:rsidP="00737B1B">
      <w:pPr>
        <w:rPr>
          <w:rFonts w:ascii="TH SarabunPSK" w:hAnsi="TH SarabunPSK" w:cs="TH SarabunPSK"/>
          <w:sz w:val="32"/>
          <w:szCs w:val="32"/>
        </w:rPr>
      </w:pPr>
    </w:p>
    <w:p w14:paraId="19D006D1" w14:textId="7B9710A6" w:rsidR="00770C36" w:rsidRPr="005757B3" w:rsidRDefault="00181877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D669F45" wp14:editId="70139F4E">
                <wp:extent cx="6304915" cy="8058150"/>
                <wp:effectExtent l="0" t="0" r="635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266785877" name="Group 1266785877"/>
                        <wpg:cNvGrpSpPr/>
                        <wpg:grpSpPr>
                          <a:xfrm>
                            <a:off x="2217576" y="2410103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36" name="Arrow: Pentagon 36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0" name="Text Box 152"/>
                        <wps:cNvSpPr txBox="1"/>
                        <wps:spPr>
                          <a:xfrm>
                            <a:off x="2729906" y="1223732"/>
                            <a:ext cx="961902" cy="379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C981" w14:textId="6474B574" w:rsidR="00790DE3" w:rsidRPr="00D10EA8" w:rsidRDefault="00B40D75" w:rsidP="0019399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 w:val="18"/>
                                  <w:szCs w:val="18"/>
                                  <w:cs/>
                                </w:rPr>
                                <w:t>...</w:t>
                              </w:r>
                              <w:r w:rsidR="00D10EA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19399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l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diluent</w:t>
                              </w:r>
                              <w:r w:rsidR="00D10EA8" w:rsidRPr="00D10EA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, homogenized sample</w:t>
                              </w:r>
                            </w:p>
                            <w:p w14:paraId="2A974E4E" w14:textId="359FEC2E" w:rsidR="00790DE3" w:rsidRPr="00D10EA8" w:rsidRDefault="00790DE3" w:rsidP="00193997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159"/>
                        <wps:cNvSpPr txBox="1"/>
                        <wps:spPr>
                          <a:xfrm>
                            <a:off x="3218633" y="1641971"/>
                            <a:ext cx="1708363" cy="33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E7CBEF" w14:textId="7B6286C6" w:rsidR="00790DE3" w:rsidRPr="00231A27" w:rsidRDefault="005B69C2" w:rsidP="00B2787B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…</w:t>
                              </w:r>
                              <w:r w:rsidR="00790DE3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ml</w:t>
                              </w:r>
                              <w:r w:rsidR="00A15D0C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or </w:t>
                              </w:r>
                              <w:r w:rsidR="0099128D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amount</w:t>
                              </w:r>
                              <w:r w:rsidR="00B2787B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D6E23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cor</w:t>
                              </w:r>
                              <w:r w:rsidR="007F009F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responding </w:t>
                              </w:r>
                              <w:r w:rsid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="007F009F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to 1 g or 1ml of</w:t>
                              </w:r>
                              <w:r w:rsidR="0099128D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96007"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152"/>
                        <wps:cNvSpPr txBox="1"/>
                        <wps:spPr>
                          <a:xfrm>
                            <a:off x="2245447" y="3006100"/>
                            <a:ext cx="395684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723B49" w14:textId="36477048" w:rsidR="00A346BB" w:rsidRDefault="00F02C97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RCM</w:t>
                              </w:r>
                            </w:p>
                            <w:p w14:paraId="30593936" w14:textId="77777777" w:rsidR="00A346BB" w:rsidRDefault="00A346B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nector: Curved 227"/>
                        <wps:cNvCnPr/>
                        <wps:spPr>
                          <a:xfrm rot="16200000" flipH="1">
                            <a:off x="2958222" y="2611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159"/>
                        <wps:cNvSpPr txBox="1"/>
                        <wps:spPr>
                          <a:xfrm>
                            <a:off x="2613688" y="117183"/>
                            <a:ext cx="699715" cy="2883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7466" w14:textId="0AB77344" w:rsidR="002C36E6" w:rsidRDefault="00B40D7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 w:hint="cs"/>
                                  <w:szCs w:val="22"/>
                                  <w:cs/>
                                </w:rPr>
                                <w:t>...</w:t>
                              </w:r>
                              <w:r w:rsidR="006D07C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g or </w:t>
                              </w:r>
                              <w:r>
                                <w:rPr>
                                  <w:rFonts w:ascii="TH SarabunPSK" w:eastAsia="Calibri" w:hAnsi="TH SarabunPSK" w:cs="Cordia New" w:hint="cs"/>
                                  <w:szCs w:val="22"/>
                                  <w:cs/>
                                </w:rPr>
                                <w:t>...</w:t>
                              </w:r>
                              <w:r w:rsidR="002C36E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52"/>
                        <wps:cNvSpPr txBox="1"/>
                        <wps:spPr>
                          <a:xfrm>
                            <a:off x="2462934" y="4699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C2DE0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42789981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68945900" name="Group 1968945900"/>
                        <wpg:cNvGrpSpPr/>
                        <wpg:grpSpPr>
                          <a:xfrm>
                            <a:off x="3142384" y="5779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16" name="Rectangle: Top Corners Rounded 216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Oval 217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: Top Corners Rounded 232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24517064" name="Text Box 152"/>
                        <wps:cNvSpPr txBox="1"/>
                        <wps:spPr>
                          <a:xfrm>
                            <a:off x="4717491" y="5432891"/>
                            <a:ext cx="1440421" cy="353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8B3F10" w14:textId="52F0F2CF" w:rsidR="008C1523" w:rsidRPr="00C70B26" w:rsidRDefault="00A32075" w:rsidP="00F97A7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Columbia</w:t>
                              </w:r>
                              <w:r w:rsidR="008C1523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</w:t>
                              </w:r>
                              <w:r w:rsidR="00F97A7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(CB) </w:t>
                              </w:r>
                              <w:r w:rsidR="008C1523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agar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</w:t>
                              </w:r>
                              <w:r w:rsidR="00F97A7B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Pr="00C70B26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(</w:t>
                              </w:r>
                              <w:r w:rsidR="00F97A7B" w:rsidRPr="00C70B26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+/- sheep blood, gentamicin</w:t>
                              </w:r>
                              <w:r w:rsidRPr="00C70B26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6FF1550" w14:textId="0C27EE7F" w:rsidR="008C1523" w:rsidRDefault="008C1523" w:rsidP="00F97A7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" name="Group 1"/>
                        <wpg:cNvGrpSpPr/>
                        <wpg:grpSpPr>
                          <a:xfrm>
                            <a:off x="302434" y="5175176"/>
                            <a:ext cx="666941" cy="686684"/>
                            <a:chOff x="302434" y="5175176"/>
                            <a:chExt cx="666941" cy="686684"/>
                          </a:xfrm>
                        </wpg:grpSpPr>
                        <wps:wsp>
                          <wps:cNvPr id="1941337083" name="Oval 1941337083"/>
                          <wps:cNvSpPr/>
                          <wps:spPr>
                            <a:xfrm>
                              <a:off x="355239" y="5584508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54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979873" name="Straight Connector 500979873"/>
                          <wps:cNvCnPr>
                            <a:stCxn id="1444566257" idx="2"/>
                            <a:endCxn id="1941337083" idx="2"/>
                          </wps:cNvCnPr>
                          <wps:spPr>
                            <a:xfrm>
                              <a:off x="355239" y="5632858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4728859" name="Straight Connector 914728859"/>
                          <wps:cNvCnPr>
                            <a:stCxn id="1444566257" idx="6"/>
                            <a:endCxn id="1941337083" idx="6"/>
                          </wps:cNvCnPr>
                          <wps:spPr>
                            <a:xfrm>
                              <a:off x="969375" y="5632858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4566257" name="Oval 1444566257"/>
                          <wps:cNvSpPr/>
                          <wps:spPr>
                            <a:xfrm>
                              <a:off x="355239" y="5494182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1000224" name="Straight Connector 1671000224"/>
                          <wps:cNvCnPr/>
                          <wps:spPr>
                            <a:xfrm>
                              <a:off x="362720" y="5264604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0674798" name="Rectangle 750674798"/>
                          <wps:cNvSpPr/>
                          <wps:spPr>
                            <a:xfrm rot="19009424">
                              <a:off x="302434" y="5175176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6507759" name="Oval 1516507759"/>
                          <wps:cNvSpPr/>
                          <wps:spPr>
                            <a:xfrm flipH="1">
                              <a:off x="691813" y="5605768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660724" name="Group 105660724"/>
                        <wpg:cNvGrpSpPr/>
                        <wpg:grpSpPr>
                          <a:xfrm>
                            <a:off x="3833139" y="2408251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1997420614" name="Arrow: Pentagon 1997420614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210729" name="Rectangle 512210729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813447" name="Straight Connector 564813447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3020975" name="Straight Connector 2063020975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6354315" name="Straight Connector 1246354315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288219" name="Straight Connector 560288219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2860962" name="Straight Connector 692860962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5645006" name="Straight Connector 1075645006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877" name="Straight Connector 280877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2686023" name="Straight Connector 782686023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5741123" name="Straight Connector 1315741123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9127898" name="Straight Connector 1599127898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330001" name="Rectangle 370330001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30797" name="Straight Connector 201330797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37171" name="Straight Connector 29237171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8409600" name="Straight Connector 1438409600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2805095" name="Straight Connector 1342805095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6443211" name="Straight Connector 2136443211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60145894" name="Connector: Elbow 1160145894"/>
                        <wps:cNvCnPr>
                          <a:stCxn id="220" idx="2"/>
                          <a:endCxn id="37" idx="0"/>
                        </wps:cNvCnPr>
                        <wps:spPr>
                          <a:xfrm rot="5400000">
                            <a:off x="2413717" y="1612962"/>
                            <a:ext cx="807217" cy="7870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3235569" name="Connector: Elbow 953235569"/>
                        <wps:cNvCnPr>
                          <a:stCxn id="220" idx="2"/>
                          <a:endCxn id="512210729" idx="0"/>
                        </wps:cNvCnPr>
                        <wps:spPr>
                          <a:xfrm rot="16200000" flipH="1">
                            <a:off x="3222424" y="1591319"/>
                            <a:ext cx="805365" cy="82849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102267" name="Text Box 152"/>
                        <wps:cNvSpPr txBox="1"/>
                        <wps:spPr>
                          <a:xfrm>
                            <a:off x="3853264" y="3010810"/>
                            <a:ext cx="395684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D67E7D" w14:textId="77777777" w:rsidR="003F0ED2" w:rsidRDefault="003F0ED2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RCM</w:t>
                              </w:r>
                            </w:p>
                            <w:p w14:paraId="47BF4A17" w14:textId="77777777" w:rsidR="003F0ED2" w:rsidRDefault="003F0ED2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265134" name="Straight Arrow Connector 744265134"/>
                        <wps:cNvCnPr>
                          <a:stCxn id="226" idx="2"/>
                        </wps:cNvCnPr>
                        <wps:spPr>
                          <a:xfrm>
                            <a:off x="2443289" y="3198263"/>
                            <a:ext cx="0" cy="35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6865098" name="Text Box 159"/>
                        <wps:cNvSpPr txBox="1"/>
                        <wps:spPr>
                          <a:xfrm>
                            <a:off x="2443289" y="3176176"/>
                            <a:ext cx="850733" cy="33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F00A0" w14:textId="05D27489" w:rsidR="008C08F8" w:rsidRPr="00231A27" w:rsidRDefault="004A24A2" w:rsidP="00B2787B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Heat treatment</w:t>
                              </w:r>
                              <w:r w:rsidR="008C08F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="008C08F8" w:rsidRPr="008C08F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80 ˚</w:t>
                              </w:r>
                              <w:r w:rsidR="0043020E" w:rsidRPr="008C08F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43020E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43020E" w:rsidRPr="008C08F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8C08F8" w:rsidRPr="008C08F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minutes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555307" name="Straight Arrow Connector 2052555307"/>
                        <wps:cNvCnPr/>
                        <wps:spPr>
                          <a:xfrm>
                            <a:off x="2443289" y="3557956"/>
                            <a:ext cx="0" cy="35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35705" name="Straight Arrow Connector 56535705"/>
                        <wps:cNvCnPr/>
                        <wps:spPr>
                          <a:xfrm>
                            <a:off x="4039274" y="3185156"/>
                            <a:ext cx="0" cy="749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9248836" name="Text Box 159"/>
                        <wps:cNvSpPr txBox="1"/>
                        <wps:spPr>
                          <a:xfrm>
                            <a:off x="2504249" y="3548480"/>
                            <a:ext cx="745873" cy="33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0979A9" w14:textId="6035F926" w:rsidR="00364873" w:rsidRPr="00231A27" w:rsidRDefault="004A7D0F" w:rsidP="00B2787B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36487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ncubate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at</w:t>
                              </w:r>
                              <w:r w:rsidR="0036487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Pr="004A7D0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30-35 ˚C</w:t>
                              </w:r>
                              <w:r w:rsidR="00364873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295005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48</w:t>
                              </w:r>
                              <w:r w:rsidRPr="004A7D0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573975" name="Text Box 159"/>
                        <wps:cNvSpPr txBox="1"/>
                        <wps:spPr>
                          <a:xfrm>
                            <a:off x="4021719" y="3352673"/>
                            <a:ext cx="745873" cy="33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6B625" w14:textId="77777777" w:rsidR="00295005" w:rsidRPr="00231A27" w:rsidRDefault="00295005" w:rsidP="00B2787B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Incubate at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Pr="004A7D0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30-35 ˚C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, 48</w:t>
                              </w:r>
                              <w:r w:rsidRPr="004A7D0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79040" name="Oval 53779040"/>
                        <wps:cNvSpPr/>
                        <wps:spPr>
                          <a:xfrm>
                            <a:off x="1103457" y="5584507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986861" name="Straight Connector 530986861"/>
                        <wps:cNvCnPr>
                          <a:stCxn id="917776107" idx="2"/>
                          <a:endCxn id="53779040" idx="2"/>
                        </wps:cNvCnPr>
                        <wps:spPr>
                          <a:xfrm>
                            <a:off x="1103457" y="5632857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2985861" name="Straight Connector 1762985861"/>
                        <wps:cNvCnPr>
                          <a:stCxn id="917776107" idx="6"/>
                          <a:endCxn id="53779040" idx="6"/>
                        </wps:cNvCnPr>
                        <wps:spPr>
                          <a:xfrm>
                            <a:off x="1717593" y="5632857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776107" name="Oval 917776107"/>
                        <wps:cNvSpPr/>
                        <wps:spPr>
                          <a:xfrm>
                            <a:off x="1103457" y="5494181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579321" name="Straight Connector 814579321"/>
                        <wps:cNvCnPr/>
                        <wps:spPr>
                          <a:xfrm>
                            <a:off x="1110938" y="5264603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231208" name="Rectangle 304231208"/>
                        <wps:cNvSpPr/>
                        <wps:spPr>
                          <a:xfrm rot="19009424">
                            <a:off x="1050652" y="5175175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621547" name="Oval 1743621547"/>
                        <wps:cNvSpPr/>
                        <wps:spPr>
                          <a:xfrm flipH="1">
                            <a:off x="1440031" y="5605767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431500" name="Oval 1507431500"/>
                        <wps:cNvSpPr/>
                        <wps:spPr>
                          <a:xfrm>
                            <a:off x="1848429" y="5569435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009680" name="Straight Connector 953009680"/>
                        <wps:cNvCnPr>
                          <a:stCxn id="93649167" idx="2"/>
                          <a:endCxn id="1507431500" idx="2"/>
                        </wps:cNvCnPr>
                        <wps:spPr>
                          <a:xfrm>
                            <a:off x="1848429" y="5617785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5522068" name="Straight Connector 785522068"/>
                        <wps:cNvCnPr>
                          <a:stCxn id="93649167" idx="6"/>
                          <a:endCxn id="1507431500" idx="6"/>
                        </wps:cNvCnPr>
                        <wps:spPr>
                          <a:xfrm>
                            <a:off x="2462565" y="5617785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49167" name="Oval 93649167"/>
                        <wps:cNvSpPr/>
                        <wps:spPr>
                          <a:xfrm>
                            <a:off x="1848429" y="5479109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787848" name="Straight Connector 1680787848"/>
                        <wps:cNvCnPr/>
                        <wps:spPr>
                          <a:xfrm>
                            <a:off x="1855910" y="5249531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6020897" name="Rectangle 1926020897"/>
                        <wps:cNvSpPr/>
                        <wps:spPr>
                          <a:xfrm rot="19009424">
                            <a:off x="1795624" y="5160103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806700" name="Oval 988806700"/>
                        <wps:cNvSpPr/>
                        <wps:spPr>
                          <a:xfrm flipH="1">
                            <a:off x="2185003" y="5590695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251417" name="Straight Arrow Connector 1534251417"/>
                        <wps:cNvCnPr/>
                        <wps:spPr>
                          <a:xfrm>
                            <a:off x="567624" y="4790416"/>
                            <a:ext cx="0" cy="35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894515" name="Text Box 152"/>
                        <wps:cNvSpPr txBox="1"/>
                        <wps:spPr>
                          <a:xfrm>
                            <a:off x="100895" y="4447651"/>
                            <a:ext cx="955864" cy="342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7B8B5C" w14:textId="4A25EFE9" w:rsidR="006D579E" w:rsidRPr="00571829" w:rsidRDefault="006D579E" w:rsidP="00F97A7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57182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Positive control</w:t>
                              </w:r>
                              <w:r w:rsidRPr="0057182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  <w:t>culture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362855" name="Text Box 152"/>
                        <wps:cNvSpPr txBox="1"/>
                        <wps:spPr>
                          <a:xfrm>
                            <a:off x="725077" y="4447318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80B00" w14:textId="1C1BC9ED" w:rsidR="00571829" w:rsidRPr="00571829" w:rsidRDefault="00571829" w:rsidP="00F97A7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57182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Negative control</w:t>
                              </w:r>
                              <w:r w:rsidRPr="0057182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  <w:t>buffer solution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918838" name="Straight Arrow Connector 379918838"/>
                        <wps:cNvCnPr/>
                        <wps:spPr>
                          <a:xfrm>
                            <a:off x="1366468" y="4800804"/>
                            <a:ext cx="0" cy="35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5736548" name="Group 765736548"/>
                        <wpg:cNvGrpSpPr/>
                        <wpg:grpSpPr>
                          <a:xfrm>
                            <a:off x="2235201" y="3934423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941336012" name="Arrow: Pentagon 941336012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7214213" name="Rectangle 1357214213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0025919" name="Straight Connector 1290025919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47235" name="Straight Connector 6847235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0061729" name="Straight Connector 820061729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0658809" name="Straight Connector 1140658809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4519125" name="Straight Connector 1604519125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5995885" name="Straight Connector 765995885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6561680" name="Straight Connector 1206561680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286287" name="Straight Connector 733286287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0309925" name="Straight Connector 1190309925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53299" name="Straight Connector 27853299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3883237" name="Rectangle 1473883237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363082" name="Straight Connector 233363082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1384891" name="Straight Connector 1911384891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6539375" name="Straight Connector 1656539375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4115867" name="Straight Connector 1824115867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3888459" name="Straight Connector 633888459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86422167" name="Oval 1186422167"/>
                        <wps:cNvSpPr/>
                        <wps:spPr>
                          <a:xfrm>
                            <a:off x="2560875" y="5563825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594377" name="Straight Connector 701594377"/>
                        <wps:cNvCnPr>
                          <a:stCxn id="1060444394" idx="2"/>
                          <a:endCxn id="1186422167" idx="2"/>
                        </wps:cNvCnPr>
                        <wps:spPr>
                          <a:xfrm>
                            <a:off x="2560875" y="5612175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4332299" name="Straight Connector 1294332299"/>
                        <wps:cNvCnPr>
                          <a:stCxn id="1060444394" idx="6"/>
                          <a:endCxn id="1186422167" idx="6"/>
                        </wps:cNvCnPr>
                        <wps:spPr>
                          <a:xfrm>
                            <a:off x="3175011" y="5612175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444394" name="Oval 1060444394"/>
                        <wps:cNvSpPr/>
                        <wps:spPr>
                          <a:xfrm>
                            <a:off x="2560875" y="5473499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421120" name="Straight Connector 1050421120"/>
                        <wps:cNvCnPr/>
                        <wps:spPr>
                          <a:xfrm>
                            <a:off x="2568356" y="5243921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3507298" name="Rectangle 1893507298"/>
                        <wps:cNvSpPr/>
                        <wps:spPr>
                          <a:xfrm rot="19009424">
                            <a:off x="2508070" y="5154493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1446" name="Oval 9701446"/>
                        <wps:cNvSpPr/>
                        <wps:spPr>
                          <a:xfrm flipH="1">
                            <a:off x="2897449" y="5585085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877883" name="Text Box 152"/>
                        <wps:cNvSpPr txBox="1"/>
                        <wps:spPr>
                          <a:xfrm>
                            <a:off x="1821359" y="4493804"/>
                            <a:ext cx="1269657" cy="189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0A652" w14:textId="0692786B" w:rsidR="00113620" w:rsidRPr="00571829" w:rsidRDefault="00113620" w:rsidP="00F97A7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309862" name="Connector: Elbow 808309862"/>
                        <wps:cNvCnPr/>
                        <wps:spPr>
                          <a:xfrm rot="5400000">
                            <a:off x="2088093" y="4736232"/>
                            <a:ext cx="423052" cy="3167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14969" name="Connector: Elbow 33914969"/>
                        <wps:cNvCnPr>
                          <a:stCxn id="1691877883" idx="2"/>
                        </wps:cNvCnPr>
                        <wps:spPr>
                          <a:xfrm rot="16200000" flipH="1">
                            <a:off x="2449279" y="4690011"/>
                            <a:ext cx="423054" cy="4092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3682052" name="Group 113682052"/>
                        <wpg:cNvGrpSpPr/>
                        <wpg:grpSpPr>
                          <a:xfrm>
                            <a:off x="3836722" y="3953399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2072776317" name="Arrow: Pentagon 2072776317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785452" name="Rectangle 222785452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9774388" name="Straight Connector 2039774388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8667569" name="Straight Connector 888667569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240561" name="Straight Connector 166240561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188394" name="Straight Connector 264188394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9710753" name="Straight Connector 1529710753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837181" name="Straight Connector 483837181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4007948" name="Straight Connector 1754007948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5793045" name="Straight Connector 2005793045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138104" name="Straight Connector 196138104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6705388" name="Straight Connector 2086705388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7770104" name="Rectangle 1037770104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0306098" name="Straight Connector 1800306098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2785751" name="Straight Connector 472785751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867832" name="Straight Connector 311867832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293995" name="Straight Connector 147293995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4936738" name="Straight Connector 924936738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71387328" name="Text Box 152"/>
                        <wps:cNvSpPr txBox="1"/>
                        <wps:spPr>
                          <a:xfrm>
                            <a:off x="3408379" y="4539207"/>
                            <a:ext cx="1269657" cy="189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F006A0" w14:textId="77777777" w:rsidR="00477935" w:rsidRPr="00571829" w:rsidRDefault="00477935" w:rsidP="00F97A7B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534666" name="Text Box 152"/>
                        <wps:cNvSpPr txBox="1"/>
                        <wps:spPr>
                          <a:xfrm>
                            <a:off x="3662473" y="676946"/>
                            <a:ext cx="2421260" cy="38735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FB48FC" w14:textId="656E3BFA" w:rsidR="00477935" w:rsidRPr="00A1360F" w:rsidRDefault="00835B85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</w:pPr>
                              <w:r w:rsidRPr="00A1360F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 xml:space="preserve">Unless otherwise specified, the protocol should </w:t>
                              </w:r>
                              <w:r w:rsidR="00307AA8" w:rsidRPr="00A1360F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 xml:space="preserve">be </w:t>
                              </w:r>
                              <w:r w:rsidRPr="00A1360F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>follow</w:t>
                              </w:r>
                              <w:r w:rsidR="00307AA8" w:rsidRPr="00A1360F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>ed</w:t>
                              </w:r>
                              <w:r w:rsidRPr="00A1360F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 xml:space="preserve"> under strict anaerobic conditions</w:t>
                              </w:r>
                              <w:r w:rsidR="00307AA8" w:rsidRPr="00A1360F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>.</w:t>
                              </w:r>
                            </w:p>
                            <w:p w14:paraId="752BC575" w14:textId="50FFCA39" w:rsidR="00477935" w:rsidRPr="00A1360F" w:rsidRDefault="00477935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298730" name="Oval 461298730"/>
                        <wps:cNvSpPr/>
                        <wps:spPr>
                          <a:xfrm>
                            <a:off x="3547559" y="5540526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70920" name="Straight Connector 140770920"/>
                        <wps:cNvCnPr>
                          <a:stCxn id="1296754661" idx="2"/>
                          <a:endCxn id="461298730" idx="2"/>
                        </wps:cNvCnPr>
                        <wps:spPr>
                          <a:xfrm>
                            <a:off x="3547559" y="5588876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6918099" name="Straight Connector 1186918099"/>
                        <wps:cNvCnPr>
                          <a:stCxn id="1296754661" idx="6"/>
                          <a:endCxn id="461298730" idx="6"/>
                        </wps:cNvCnPr>
                        <wps:spPr>
                          <a:xfrm>
                            <a:off x="4161695" y="5588876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6754661" name="Oval 1296754661"/>
                        <wps:cNvSpPr/>
                        <wps:spPr>
                          <a:xfrm>
                            <a:off x="3547559" y="5450200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844979" name="Straight Connector 1133844979"/>
                        <wps:cNvCnPr/>
                        <wps:spPr>
                          <a:xfrm>
                            <a:off x="3555040" y="5220622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981084" name="Rectangle 1173981084"/>
                        <wps:cNvSpPr/>
                        <wps:spPr>
                          <a:xfrm rot="19009424">
                            <a:off x="3494754" y="5131194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972119" name="Oval 1755972119"/>
                        <wps:cNvSpPr/>
                        <wps:spPr>
                          <a:xfrm flipH="1">
                            <a:off x="3884133" y="5561786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732053" name="Oval 2110732053"/>
                        <wps:cNvSpPr/>
                        <wps:spPr>
                          <a:xfrm>
                            <a:off x="4336205" y="5534916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150294" name="Straight Connector 1399150294"/>
                        <wps:cNvCnPr>
                          <a:stCxn id="1798013064" idx="2"/>
                          <a:endCxn id="2110732053" idx="2"/>
                        </wps:cNvCnPr>
                        <wps:spPr>
                          <a:xfrm>
                            <a:off x="4336205" y="5583266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4063611" name="Straight Connector 2024063611"/>
                        <wps:cNvCnPr>
                          <a:stCxn id="1798013064" idx="6"/>
                          <a:endCxn id="2110732053" idx="6"/>
                        </wps:cNvCnPr>
                        <wps:spPr>
                          <a:xfrm>
                            <a:off x="4950341" y="5583266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013064" name="Oval 1798013064"/>
                        <wps:cNvSpPr/>
                        <wps:spPr>
                          <a:xfrm>
                            <a:off x="4336205" y="5444590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110873" name="Straight Connector 306110873"/>
                        <wps:cNvCnPr/>
                        <wps:spPr>
                          <a:xfrm>
                            <a:off x="4343686" y="5215012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1146663" name="Rectangle 1751146663"/>
                        <wps:cNvSpPr/>
                        <wps:spPr>
                          <a:xfrm rot="19009424">
                            <a:off x="4283400" y="5125584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538979" name="Oval 2058538979"/>
                        <wps:cNvSpPr/>
                        <wps:spPr>
                          <a:xfrm flipH="1">
                            <a:off x="4672779" y="5556176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204289" name="Connector: Elbow 1844204289"/>
                        <wps:cNvCnPr/>
                        <wps:spPr>
                          <a:xfrm rot="5400000">
                            <a:off x="3663398" y="4731135"/>
                            <a:ext cx="423052" cy="3167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021724" name="Connector: Elbow 271021724"/>
                        <wps:cNvCnPr/>
                        <wps:spPr>
                          <a:xfrm rot="16200000" flipH="1">
                            <a:off x="4024584" y="4684914"/>
                            <a:ext cx="423054" cy="4092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868186" name="Straight Arrow Connector 1832868186"/>
                        <wps:cNvCnPr/>
                        <wps:spPr>
                          <a:xfrm>
                            <a:off x="1410564" y="5957888"/>
                            <a:ext cx="0" cy="509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9414886" name="Straight Arrow Connector 2069414886"/>
                        <wps:cNvCnPr/>
                        <wps:spPr>
                          <a:xfrm flipH="1">
                            <a:off x="2865425" y="5934277"/>
                            <a:ext cx="7877" cy="5474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137648" name="Straight Arrow Connector 763137648"/>
                        <wps:cNvCnPr/>
                        <wps:spPr>
                          <a:xfrm>
                            <a:off x="3876105" y="5910465"/>
                            <a:ext cx="0" cy="566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7317691" name="Straight Arrow Connector 2117317691"/>
                        <wps:cNvCnPr/>
                        <wps:spPr>
                          <a:xfrm>
                            <a:off x="4667798" y="5905501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9113589" name="Text Box 152"/>
                        <wps:cNvSpPr txBox="1"/>
                        <wps:spPr>
                          <a:xfrm>
                            <a:off x="328823" y="6053139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3D1E5" w14:textId="34AB9E08" w:rsidR="0078209D" w:rsidRPr="00242B57" w:rsidRDefault="0078209D" w:rsidP="0078209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Incubate at 30-35 ˚C, 48 h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  <w:t>under ana</w:t>
                              </w:r>
                              <w:r w:rsidR="00D37052"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erobic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427353" name="Right Bracket 787427353"/>
                        <wps:cNvSpPr/>
                        <wps:spPr>
                          <a:xfrm rot="5400000">
                            <a:off x="1376463" y="5172176"/>
                            <a:ext cx="66473" cy="159067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646877" name="Text Box 152"/>
                        <wps:cNvSpPr txBox="1"/>
                        <wps:spPr>
                          <a:xfrm>
                            <a:off x="2828983" y="6005514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9B6423" w14:textId="77777777" w:rsidR="00242B57" w:rsidRPr="00242B57" w:rsidRDefault="00242B57" w:rsidP="0078209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Incubate at 30-35 ˚C, 48 h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  <w:t>under anaerobic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255627" name="Text Box 152"/>
                        <wps:cNvSpPr txBox="1"/>
                        <wps:spPr>
                          <a:xfrm>
                            <a:off x="1821359" y="6062665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8B5DF" w14:textId="604A102D" w:rsidR="00242B57" w:rsidRPr="00242B57" w:rsidRDefault="00242B57" w:rsidP="0078209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Incubate at 30-35 ˚C, 48 h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  <w:t xml:space="preserve">under 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BF8F00" w:themeColor="accent4" w:themeShade="BF"/>
                                  <w:sz w:val="14"/>
                                  <w:szCs w:val="14"/>
                                </w:rPr>
                                <w:t>aerobic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640115" name="Text Box 152"/>
                        <wps:cNvSpPr txBox="1"/>
                        <wps:spPr>
                          <a:xfrm>
                            <a:off x="4440730" y="6000750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8B835" w14:textId="77777777" w:rsidR="00242B57" w:rsidRPr="00242B57" w:rsidRDefault="00242B57" w:rsidP="0078209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Incubate at 30-35 ˚C, 48 h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  <w:t xml:space="preserve">under 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BF8F00" w:themeColor="accent4" w:themeShade="BF"/>
                                  <w:sz w:val="14"/>
                                  <w:szCs w:val="14"/>
                                </w:rPr>
                                <w:t>aerobic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936585" name="Text Box 152"/>
                        <wps:cNvSpPr txBox="1"/>
                        <wps:spPr>
                          <a:xfrm>
                            <a:off x="498764" y="6507731"/>
                            <a:ext cx="4851070" cy="20182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D4F74" w14:textId="3DFB3251" w:rsidR="00593672" w:rsidRPr="00A1360F" w:rsidRDefault="00593672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>Observe</w:t>
                              </w:r>
                              <w:r w:rsidR="00B80326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 xml:space="preserve"> growth colonies and interpret results</w:t>
                              </w:r>
                            </w:p>
                            <w:p w14:paraId="74FDFC9D" w14:textId="77777777" w:rsidR="00593672" w:rsidRPr="00A1360F" w:rsidRDefault="00593672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190006" name="Connector: Elbow 914190006"/>
                        <wps:cNvCnPr>
                          <a:stCxn id="360936585" idx="2"/>
                          <a:endCxn id="1430165232" idx="0"/>
                        </wps:cNvCnPr>
                        <wps:spPr>
                          <a:xfrm rot="5400000">
                            <a:off x="2037429" y="6211410"/>
                            <a:ext cx="388723" cy="13850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37640" name="Connector: Elbow 97237640"/>
                        <wps:cNvCnPr>
                          <a:stCxn id="360936585" idx="2"/>
                          <a:endCxn id="481958785" idx="0"/>
                        </wps:cNvCnPr>
                        <wps:spPr>
                          <a:xfrm rot="16200000" flipH="1">
                            <a:off x="3501076" y="6132781"/>
                            <a:ext cx="388723" cy="1542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165232" name="Text Box 152"/>
                        <wps:cNvSpPr txBox="1"/>
                        <wps:spPr>
                          <a:xfrm>
                            <a:off x="348656" y="7098281"/>
                            <a:ext cx="2381250" cy="378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11FBD" w14:textId="2C5F48F2" w:rsidR="00B80326" w:rsidRPr="00B94D25" w:rsidRDefault="00B80326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</w:pPr>
                              <w:r w:rsidRPr="00B94D2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Colonies Growth found and match description</w:t>
                              </w:r>
                              <w:r w:rsidR="00B94D25" w:rsidRPr="00B94D2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 xml:space="preserve"> including gram sta</w:t>
                              </w:r>
                              <w:r w:rsidR="00B94D2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i</w:t>
                              </w:r>
                              <w:r w:rsidR="00B94D25" w:rsidRPr="00B94D2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ning</w:t>
                              </w:r>
                              <w:r w:rsidR="00623B8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 xml:space="preserve">: </w:t>
                              </w:r>
                              <w:r w:rsidR="00B94D2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Gram</w:t>
                              </w:r>
                              <w:r w:rsidR="00623B8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 xml:space="preserve"> (+) bacilli</w:t>
                              </w:r>
                            </w:p>
                            <w:p w14:paraId="230B7D10" w14:textId="77777777" w:rsidR="00B80326" w:rsidRPr="00B94D25" w:rsidRDefault="00B80326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958785" name="Text Box 152"/>
                        <wps:cNvSpPr txBox="1"/>
                        <wps:spPr>
                          <a:xfrm>
                            <a:off x="3613438" y="7098281"/>
                            <a:ext cx="1706274" cy="212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BF34EC" w14:textId="164421CC" w:rsidR="00B94D25" w:rsidRPr="00623B85" w:rsidRDefault="00B94D25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</w:pPr>
                              <w:r w:rsidRPr="00623B8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No growth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461841" name="Straight Arrow Connector 1717461841"/>
                        <wps:cNvCnPr/>
                        <wps:spPr>
                          <a:xfrm>
                            <a:off x="1539281" y="7491412"/>
                            <a:ext cx="0" cy="271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8125794" name="Straight Arrow Connector 1928125794"/>
                        <wps:cNvCnPr>
                          <a:stCxn id="481958785" idx="2"/>
                        </wps:cNvCnPr>
                        <wps:spPr>
                          <a:xfrm>
                            <a:off x="4466575" y="7310439"/>
                            <a:ext cx="0" cy="428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733733" name="Text Box 152"/>
                        <wps:cNvSpPr txBox="1"/>
                        <wps:spPr>
                          <a:xfrm>
                            <a:off x="358214" y="7777162"/>
                            <a:ext cx="2381250" cy="21431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1E6B15" w14:textId="5E850393" w:rsidR="00623B85" w:rsidRPr="00166529" w:rsidRDefault="00623B85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</w:t>
                              </w:r>
                              <w:r w:rsidR="00F911CB"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of 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i/>
                                  <w:iCs/>
                                  <w:szCs w:val="22"/>
                                </w:rPr>
                                <w:t>Clostri</w:t>
                              </w:r>
                              <w:r w:rsidR="00F911CB" w:rsidRPr="00166529">
                                <w:rPr>
                                  <w:rFonts w:ascii="TH SarabunPSK" w:eastAsia="Calibri" w:hAnsi="TH SarabunPSK" w:cs="Cordia New"/>
                                  <w:i/>
                                  <w:iCs/>
                                  <w:szCs w:val="22"/>
                                </w:rPr>
                                <w:t>dium spp.</w:t>
                              </w:r>
                              <w:r w:rsidR="00F911CB"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118319" name="Text Box 152"/>
                        <wps:cNvSpPr txBox="1"/>
                        <wps:spPr>
                          <a:xfrm>
                            <a:off x="3329137" y="7777162"/>
                            <a:ext cx="2381250" cy="209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84A41C" w14:textId="21AF9DFB" w:rsidR="00166529" w:rsidRPr="00166529" w:rsidRDefault="00166529" w:rsidP="00307AA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sence of 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i/>
                                  <w:iCs/>
                                  <w:szCs w:val="22"/>
                                </w:rPr>
                                <w:t>Clostridium spp.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negative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Arrow: Down 342"/>
                        <wps:cNvSpPr/>
                        <wps:spPr>
                          <a:xfrm>
                            <a:off x="3231356" y="355744"/>
                            <a:ext cx="105410" cy="20193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152"/>
                        <wps:cNvSpPr txBox="1"/>
                        <wps:spPr>
                          <a:xfrm>
                            <a:off x="3285331" y="324629"/>
                            <a:ext cx="80454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8B8BA3" w14:textId="77777777" w:rsidR="009F08BF" w:rsidRDefault="009F08BF" w:rsidP="009F08BF">
                              <w:pPr>
                                <w:spacing w:line="252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Spike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2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8991" y="65549"/>
                            <a:ext cx="259080" cy="2571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D669F45" id="Canvas 34" o:spid="_x0000_s1026" editas="canvas" style="width:496.45pt;height:634.5pt;mso-position-horizontal-relative:char;mso-position-vertical-relative:line" coordsize="63049,80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49;height:80581;visibility:visible;mso-wrap-style:square" filled="t">
                  <v:fill o:detectmouseclick="t"/>
                  <v:path o:connecttype="none"/>
                </v:shape>
                <v:group id="Group 1266785877" o:spid="_x0000_s1028" style="position:absolute;left:22175;top:24101;width:4125;height:5642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36" o:spid="_x0000_s1029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" adj="14889" fillcolor="white [3212]" strokecolor="#747070 [1614]"/>
                  <v:rect id="Rectangle 37" o:spid="_x0000_s1030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  <v:line id="Straight Connector 38" o:spid="_x0000_s1031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" strokecolor="#2f5496 [2404]" strokeweight=".5pt">
                    <v:stroke joinstyle="miter"/>
                  </v:line>
                  <v:line id="Straight Connector 165" o:spid="_x0000_s1032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" strokecolor="#2f5496 [2404]" strokeweight=".5pt">
                    <v:stroke joinstyle="miter"/>
                  </v:line>
                  <v:line id="Straight Connector 166" o:spid="_x0000_s1033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" strokecolor="#2f5496 [2404]" strokeweight=".5pt">
                    <v:stroke joinstyle="miter"/>
                  </v:line>
                  <v:line id="Straight Connector 205" o:spid="_x0000_s1034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" strokecolor="#2f5496 [2404]" strokeweight=".5pt">
                    <v:stroke joinstyle="miter"/>
                  </v:line>
                  <v:line id="Straight Connector 206" o:spid="_x0000_s1035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2VxAAAANw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NJnC75l4BOTqCQAA//8DAFBLAQItABQABgAIAAAAIQDb4fbL7gAAAIUBAAATAAAAAAAAAAAA&#10;AAAAAAAAAABbQ29udGVudF9UeXBlc10ueG1sUEsBAi0AFAAGAAgAAAAhAFr0LFu/AAAAFQEAAAsA&#10;AAAAAAAAAAAAAAAAHwEAAF9yZWxzLy5yZWxzUEsBAi0AFAAGAAgAAAAhAOAwzZXEAAAA3AAAAA8A&#10;AAAAAAAAAAAAAAAABwIAAGRycy9kb3ducmV2LnhtbFBLBQYAAAAAAwADALcAAAD4AgAAAAA=&#10;" strokecolor="#2f5496 [2404]" strokeweight=".5pt">
                    <v:stroke joinstyle="miter"/>
                  </v:line>
                  <v:line id="Straight Connector 207" o:spid="_x0000_s1036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gOxAAAANw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NJnB75l4BOTqCQAA//8DAFBLAQItABQABgAIAAAAIQDb4fbL7gAAAIUBAAATAAAAAAAAAAAA&#10;AAAAAAAAAABbQ29udGVudF9UeXBlc10ueG1sUEsBAi0AFAAGAAgAAAAhAFr0LFu/AAAAFQEAAAsA&#10;AAAAAAAAAAAAAAAAHwEAAF9yZWxzLy5yZWxzUEsBAi0AFAAGAAgAAAAhAI98aA7EAAAA3AAAAA8A&#10;AAAAAAAAAAAAAAAABwIAAGRycy9kb3ducmV2LnhtbFBLBQYAAAAAAwADALcAAAD4AgAAAAA=&#10;" strokecolor="#2f5496 [2404]" strokeweight=".5pt">
                    <v:stroke joinstyle="miter"/>
                  </v:line>
                  <v:line id="Straight Connector 208" o:spid="_x0000_s1037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" strokecolor="#2f5496 [2404]" strokeweight=".5pt">
                    <v:stroke joinstyle="miter"/>
                  </v:line>
                  <v:line id="Straight Connector 209" o:spid="_x0000_s1038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" strokecolor="#2f5496 [2404]" strokeweight=".5pt">
                    <v:stroke joinstyle="miter"/>
                  </v:line>
                  <v:line id="Straight Connector 210" o:spid="_x0000_s1039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" strokecolor="#2f5496 [2404]" strokeweight=".5pt">
                    <v:stroke joinstyle="miter"/>
                  </v:line>
                  <v:line id="Straight Connector 211" o:spid="_x0000_s1040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" strokecolor="#2f5496 [2404]" strokeweight=".5pt">
                    <v:stroke joinstyle="miter"/>
                  </v:line>
                  <v:rect id="Rectangle 39" o:spid="_x0000_s1041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" fillcolor="#ffe599 [1303]" stroked="f" strokeweight="1pt">
                    <v:fill opacity="27499f"/>
                  </v:rect>
                  <v:line id="Straight Connector 41" o:spid="_x0000_s1042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" strokecolor="#a5a5a5 [3206]" strokeweight=".5pt">
                    <v:stroke joinstyle="miter"/>
                  </v:line>
                  <v:line id="Straight Connector 212" o:spid="_x0000_s1043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" strokecolor="#a5a5a5 [3206]" strokeweight=".5pt">
                    <v:stroke joinstyle="miter"/>
                  </v:line>
                  <v:line id="Straight Connector 213" o:spid="_x0000_s1044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" strokecolor="#a5a5a5 [3206]" strokeweight=".5pt">
                    <v:stroke joinstyle="miter"/>
                  </v:line>
                  <v:line id="Straight Connector 214" o:spid="_x0000_s1045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" strokecolor="#a5a5a5 [3206]" strokeweight=".5pt">
                    <v:stroke joinstyle="miter"/>
                  </v:line>
                  <v:line id="Straight Connector 215" o:spid="_x0000_s1046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" strokecolor="#a5a5a5 [3206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47" type="#_x0000_t202" style="position:absolute;left:27299;top:12237;width:9619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" fillcolor="white [3201]" stroked="f" strokeweight=".5pt">
                  <v:textbox inset=",0">
                    <w:txbxContent>
                      <w:p w14:paraId="7138C981" w14:textId="6474B574" w:rsidR="00790DE3" w:rsidRPr="00D10EA8" w:rsidRDefault="00B40D75" w:rsidP="0019399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 w:val="18"/>
                            <w:szCs w:val="18"/>
                            <w:cs/>
                          </w:rPr>
                          <w:t>...</w:t>
                        </w:r>
                        <w:r w:rsidR="00D10EA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m</w:t>
                        </w:r>
                        <w:r w:rsidR="0019399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l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diluent</w:t>
                        </w:r>
                        <w:r w:rsidR="00D10EA8" w:rsidRPr="00D10EA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, homogenized sample</w:t>
                        </w:r>
                      </w:p>
                      <w:p w14:paraId="2A974E4E" w14:textId="359FEC2E" w:rsidR="00790DE3" w:rsidRPr="00D10EA8" w:rsidRDefault="00790DE3" w:rsidP="00193997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9" o:spid="_x0000_s1048" type="#_x0000_t202" style="position:absolute;left:32186;top:16419;width:1708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" filled="f" stroked="f" strokeweight=".5pt">
                  <v:textbox inset=",0">
                    <w:txbxContent>
                      <w:p w14:paraId="3EE7CBEF" w14:textId="7B6286C6" w:rsidR="00790DE3" w:rsidRPr="00231A27" w:rsidRDefault="005B69C2" w:rsidP="00B2787B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…</w:t>
                        </w:r>
                        <w:r w:rsidR="00790DE3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ml</w:t>
                        </w:r>
                        <w:r w:rsidR="00A15D0C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or </w:t>
                        </w:r>
                        <w:r w:rsidR="0099128D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amount</w:t>
                        </w:r>
                        <w:r w:rsidR="00B2787B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  <w:r w:rsidR="002D6E23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cor</w:t>
                        </w:r>
                        <w:r w:rsidR="007F009F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responding </w:t>
                        </w:r>
                        <w:r w:rsid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="007F009F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to 1 g or 1ml of</w:t>
                        </w:r>
                        <w:r w:rsidR="0099128D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</w:t>
                        </w:r>
                        <w:r w:rsidR="00296007"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sample</w:t>
                        </w:r>
                      </w:p>
                    </w:txbxContent>
                  </v:textbox>
                </v:shape>
                <v:shape id="Text Box 152" o:spid="_x0000_s1049" type="#_x0000_t202" style="position:absolute;left:22454;top:30061;width:3957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" fillcolor="white [3201]" stroked="f" strokeweight=".5pt">
                  <v:textbox inset=",0">
                    <w:txbxContent>
                      <w:p w14:paraId="63723B49" w14:textId="36477048" w:rsidR="00A346BB" w:rsidRDefault="00F02C97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RCM</w:t>
                        </w:r>
                      </w:p>
                      <w:p w14:paraId="30593936" w14:textId="77777777" w:rsidR="00A346BB" w:rsidRDefault="00A346B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27" o:spid="_x0000_s1050" type="#_x0000_t38" style="position:absolute;left:29582;top:2611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051" type="#_x0000_t202" style="position:absolute;left:26136;top:1171;width:6998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9K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+nJEjoNd/AAAA//8DAFBLAQItABQABgAIAAAAIQDb4fbL7gAAAIUBAAATAAAAAAAAAAAAAAAA&#10;AAAAAABbQ29udGVudF9UeXBlc10ueG1sUEsBAi0AFAAGAAgAAAAhAFr0LFu/AAAAFQEAAAsAAAAA&#10;AAAAAAAAAAAAHwEAAF9yZWxzLy5yZWxzUEsBAi0AFAAGAAgAAAAhABLyD0rBAAAA3AAAAA8AAAAA&#10;AAAAAAAAAAAABwIAAGRycy9kb3ducmV2LnhtbFBLBQYAAAAAAwADALcAAAD1AgAAAAA=&#10;" filled="f" stroked="f" strokeweight=".5pt">
                  <v:textbox inset=",0">
                    <w:txbxContent>
                      <w:p w14:paraId="7F827466" w14:textId="0AB77344" w:rsidR="002C36E6" w:rsidRDefault="00B40D7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 w:hint="cs"/>
                            <w:szCs w:val="22"/>
                            <w:cs/>
                          </w:rPr>
                          <w:t>...</w:t>
                        </w:r>
                        <w:r w:rsidR="006D07CB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g or </w:t>
                        </w:r>
                        <w:r>
                          <w:rPr>
                            <w:rFonts w:ascii="TH SarabunPSK" w:eastAsia="Calibri" w:hAnsi="TH SarabunPSK" w:cs="Cordia New" w:hint="cs"/>
                            <w:szCs w:val="22"/>
                            <w:cs/>
                          </w:rPr>
                          <w:t>...</w:t>
                        </w:r>
                        <w:r w:rsidR="002C36E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ml</w:t>
                        </w:r>
                      </w:p>
                    </w:txbxContent>
                  </v:textbox>
                </v:shape>
                <v:shape id="Text Box 152" o:spid="_x0000_s1052" type="#_x0000_t202" style="position:absolute;left:24629;top:4699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" fillcolor="white [3201]" stroked="f" strokeweight=".5pt">
                  <v:textbox inset=",0">
                    <w:txbxContent>
                      <w:p w14:paraId="01FC2DE0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42789981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1968945900" o:spid="_x0000_s1053" style="position:absolute;left:31423;top:5779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">
                  <v:shape id="Rectangle: Top Corners Rounded 216" o:spid="_x0000_s1054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7" o:spid="_x0000_s1055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232" o:spid="_x0000_s1056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057" type="#_x0000_t202" style="position:absolute;left:47174;top:54328;width:14405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" fillcolor="white [3201]" stroked="f" strokeweight=".5pt">
                  <v:textbox inset=",0">
                    <w:txbxContent>
                      <w:p w14:paraId="268B3F10" w14:textId="52F0F2CF" w:rsidR="008C1523" w:rsidRPr="00C70B26" w:rsidRDefault="00A32075" w:rsidP="00F97A7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Columbia</w:t>
                        </w:r>
                        <w:r w:rsidR="008C1523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</w:t>
                        </w:r>
                        <w:r w:rsidR="00F97A7B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(CB) </w:t>
                        </w:r>
                        <w:r w:rsidR="008C1523">
                          <w:rPr>
                            <w:rFonts w:ascii="TH SarabunPSK" w:eastAsia="Calibri" w:hAnsi="TH SarabunPSK" w:cs="Cordia New"/>
                            <w:szCs w:val="22"/>
                          </w:rPr>
                          <w:t>agar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</w:t>
                        </w:r>
                        <w:r w:rsidR="00F97A7B"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Pr="00C70B26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(</w:t>
                        </w:r>
                        <w:r w:rsidR="00F97A7B" w:rsidRPr="00C70B26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+/- sheep blood, gentamicin</w:t>
                        </w:r>
                        <w:r w:rsidRPr="00C70B26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)</w:t>
                        </w:r>
                      </w:p>
                      <w:p w14:paraId="46FF1550" w14:textId="0C27EE7F" w:rsidR="008C1523" w:rsidRDefault="008C1523" w:rsidP="00F97A7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1" o:spid="_x0000_s1058" style="position:absolute;left:3024;top:51751;width:6669;height:6867" coordorigin="3024,5175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1941337083" o:spid="_x0000_s1059" style="position:absolute;left:3552;top:55845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" fillcolor="red" strokecolor="#44546a [3215]" strokeweight="1pt">
                    <v:fill opacity="35466f"/>
                    <v:stroke joinstyle="miter"/>
                  </v:oval>
                  <v:line id="Straight Connector 500979873" o:spid="_x0000_s1060" style="position:absolute;visibility:visible;mso-wrap-style:square" from="3552,56328" to="3552,5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" strokecolor="#44546a [3215]" strokeweight="1pt">
                    <v:stroke joinstyle="miter"/>
                  </v:line>
                  <v:line id="Straight Connector 914728859" o:spid="_x0000_s1061" style="position:absolute;visibility:visible;mso-wrap-style:square" from="9693,56328" to="9693,5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" strokecolor="#44546a [3215]" strokeweight="1pt">
                    <v:stroke joinstyle="miter"/>
                  </v:line>
                  <v:oval id="Oval 1444566257" o:spid="_x0000_s1062" style="position:absolute;left:3552;top:54941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" filled="f" strokecolor="#44546a [3215]" strokeweight="1pt">
                    <v:stroke joinstyle="miter"/>
                  </v:oval>
                  <v:line id="Straight Connector 1671000224" o:spid="_x0000_s1063" style="position:absolute;visibility:visible;mso-wrap-style:square" from="3627,52646" to="7030,5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" strokecolor="#747070 [1614]" strokeweight=".5pt">
                    <v:stroke joinstyle="miter"/>
                  </v:line>
                  <v:rect id="Rectangle 750674798" o:spid="_x0000_s1064" style="position:absolute;left:3024;top:51751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" fillcolor="#404040 [2429]" stroked="f" strokeweight="1pt"/>
                  <v:oval id="Oval 1516507759" o:spid="_x0000_s1065" style="position:absolute;left:6918;top:5605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" filled="f" strokecolor="#44546a [3215]" strokeweight=".5pt">
                    <v:stroke joinstyle="miter"/>
                  </v:oval>
                </v:group>
                <v:group id="Group 105660724" o:spid="_x0000_s1066" style="position:absolute;left:38331;top:24082;width:4124;height:5642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">
                  <v:shape id="Arrow: Pentagon 1997420614" o:spid="_x0000_s1067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" adj="14889" fillcolor="white [3212]" strokecolor="#747070 [1614]"/>
                  <v:rect id="Rectangle 512210729" o:spid="_x0000_s1068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" fillcolor="#4472c4 [3204]" strokecolor="#1f3763 [1604]" strokeweight="1pt"/>
                  <v:line id="Straight Connector 564813447" o:spid="_x0000_s1069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" strokecolor="#2f5496 [2404]" strokeweight=".5pt">
                    <v:stroke joinstyle="miter"/>
                  </v:line>
                  <v:line id="Straight Connector 2063020975" o:spid="_x0000_s1070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" strokecolor="#2f5496 [2404]" strokeweight=".5pt">
                    <v:stroke joinstyle="miter"/>
                  </v:line>
                  <v:line id="Straight Connector 1246354315" o:spid="_x0000_s1071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" strokecolor="#2f5496 [2404]" strokeweight=".5pt">
                    <v:stroke joinstyle="miter"/>
                  </v:line>
                  <v:line id="Straight Connector 560288219" o:spid="_x0000_s1072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" strokecolor="#2f5496 [2404]" strokeweight=".5pt">
                    <v:stroke joinstyle="miter"/>
                  </v:line>
                  <v:line id="Straight Connector 692860962" o:spid="_x0000_s1073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" strokecolor="#2f5496 [2404]" strokeweight=".5pt">
                    <v:stroke joinstyle="miter"/>
                  </v:line>
                  <v:line id="Straight Connector 1075645006" o:spid="_x0000_s1074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" strokecolor="#2f5496 [2404]" strokeweight=".5pt">
                    <v:stroke joinstyle="miter"/>
                  </v:line>
                  <v:line id="Straight Connector 280877" o:spid="_x0000_s1075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" strokecolor="#2f5496 [2404]" strokeweight=".5pt">
                    <v:stroke joinstyle="miter"/>
                  </v:line>
                  <v:line id="Straight Connector 782686023" o:spid="_x0000_s1076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" strokecolor="#2f5496 [2404]" strokeweight=".5pt">
                    <v:stroke joinstyle="miter"/>
                  </v:line>
                  <v:line id="Straight Connector 1315741123" o:spid="_x0000_s1077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" strokecolor="#2f5496 [2404]" strokeweight=".5pt">
                    <v:stroke joinstyle="miter"/>
                  </v:line>
                  <v:line id="Straight Connector 1599127898" o:spid="_x0000_s1078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" strokecolor="#2f5496 [2404]" strokeweight=".5pt">
                    <v:stroke joinstyle="miter"/>
                  </v:line>
                  <v:rect id="Rectangle 370330001" o:spid="_x0000_s1079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" fillcolor="#ffe599 [1303]" stroked="f" strokeweight="1pt">
                    <v:fill opacity="27499f"/>
                  </v:rect>
                  <v:line id="Straight Connector 201330797" o:spid="_x0000_s1080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" strokecolor="#a5a5a5 [3206]" strokeweight=".5pt">
                    <v:stroke joinstyle="miter"/>
                  </v:line>
                  <v:line id="Straight Connector 29237171" o:spid="_x0000_s1081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" strokecolor="#a5a5a5 [3206]" strokeweight=".5pt">
                    <v:stroke joinstyle="miter"/>
                  </v:line>
                  <v:line id="Straight Connector 1438409600" o:spid="_x0000_s1082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" strokecolor="#a5a5a5 [3206]" strokeweight=".5pt">
                    <v:stroke joinstyle="miter"/>
                  </v:line>
                  <v:line id="Straight Connector 1342805095" o:spid="_x0000_s1083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" strokecolor="#a5a5a5 [3206]" strokeweight=".5pt">
                    <v:stroke joinstyle="miter"/>
                  </v:line>
                  <v:line id="Straight Connector 2136443211" o:spid="_x0000_s1084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" strokecolor="#a5a5a5 [3206]" strokeweight=".5pt">
                    <v:stroke joinstyle="miter"/>
                  </v:lin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160145894" o:spid="_x0000_s1085" type="#_x0000_t34" style="position:absolute;left:24136;top:16129;width:8073;height:78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" strokecolor="#4472c4 [3204]" strokeweight=".5pt">
                  <v:stroke endarrow="block"/>
                </v:shape>
                <v:shape id="Connector: Elbow 953235569" o:spid="_x0000_s1086" type="#_x0000_t34" style="position:absolute;left:32224;top:15912;width:8054;height:82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" strokecolor="#4472c4 [3204]" strokeweight=".5pt">
                  <v:stroke endarrow="block"/>
                </v:shape>
                <v:shape id="Text Box 152" o:spid="_x0000_s1087" type="#_x0000_t202" style="position:absolute;left:38532;top:30108;width:3957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" fillcolor="white [3201]" stroked="f" strokeweight=".5pt">
                  <v:textbox inset=",0">
                    <w:txbxContent>
                      <w:p w14:paraId="28D67E7D" w14:textId="77777777" w:rsidR="003F0ED2" w:rsidRDefault="003F0ED2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RCM</w:t>
                        </w:r>
                      </w:p>
                      <w:p w14:paraId="47BF4A17" w14:textId="77777777" w:rsidR="003F0ED2" w:rsidRDefault="003F0ED2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44265134" o:spid="_x0000_s1088" type="#_x0000_t32" style="position:absolute;left:24432;top:31982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" strokecolor="#4472c4 [3204]" strokeweight=".5pt">
                  <v:stroke endarrow="block" joinstyle="miter"/>
                </v:shape>
                <v:shape id="Text Box 159" o:spid="_x0000_s1089" type="#_x0000_t202" style="position:absolute;left:24432;top:31761;width:8508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" filled="f" stroked="f" strokeweight=".5pt">
                  <v:textbox inset=",0">
                    <w:txbxContent>
                      <w:p w14:paraId="541F00A0" w14:textId="05D27489" w:rsidR="008C08F8" w:rsidRPr="00231A27" w:rsidRDefault="004A24A2" w:rsidP="00B2787B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Heat treatment</w:t>
                        </w:r>
                        <w:r w:rsidR="008C08F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="008C08F8" w:rsidRPr="008C08F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80 ˚</w:t>
                        </w:r>
                        <w:r w:rsidR="0043020E" w:rsidRPr="008C08F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C</w:t>
                        </w:r>
                        <w:r w:rsidR="0043020E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, </w:t>
                        </w:r>
                        <w:r w:rsidR="0043020E" w:rsidRPr="008C08F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10</w:t>
                        </w:r>
                        <w:r w:rsidR="008C08F8" w:rsidRPr="008C08F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minutes</w:t>
                        </w:r>
                      </w:p>
                    </w:txbxContent>
                  </v:textbox>
                </v:shape>
                <v:shape id="Straight Arrow Connector 2052555307" o:spid="_x0000_s1090" type="#_x0000_t32" style="position:absolute;left:24432;top:3557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56535705" o:spid="_x0000_s1091" type="#_x0000_t32" style="position:absolute;left:40392;top:31851;width:0;height:7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" strokecolor="#4472c4 [3204]" strokeweight=".5pt">
                  <v:stroke endarrow="block" joinstyle="miter"/>
                </v:shape>
                <v:shape id="Text Box 159" o:spid="_x0000_s1092" type="#_x0000_t202" style="position:absolute;left:25042;top:35484;width:745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" filled="f" stroked="f" strokeweight=".5pt">
                  <v:textbox inset=",0">
                    <w:txbxContent>
                      <w:p w14:paraId="180979A9" w14:textId="6035F926" w:rsidR="00364873" w:rsidRPr="00231A27" w:rsidRDefault="004A7D0F" w:rsidP="00B2787B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I</w:t>
                        </w:r>
                        <w:r w:rsidR="0036487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ncubate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at</w:t>
                        </w:r>
                        <w:r w:rsidR="0036487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Pr="004A7D0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30-35 ˚C</w:t>
                        </w:r>
                        <w:r w:rsidR="00364873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, </w:t>
                        </w:r>
                        <w:r w:rsidR="00295005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48</w:t>
                        </w:r>
                        <w:r w:rsidRPr="004A7D0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h</w:t>
                        </w:r>
                      </w:p>
                    </w:txbxContent>
                  </v:textbox>
                </v:shape>
                <v:shape id="Text Box 159" o:spid="_x0000_s1093" type="#_x0000_t202" style="position:absolute;left:40217;top:33526;width:7458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" filled="f" stroked="f" strokeweight=".5pt">
                  <v:textbox inset=",0">
                    <w:txbxContent>
                      <w:p w14:paraId="5D96B625" w14:textId="77777777" w:rsidR="00295005" w:rsidRPr="00231A27" w:rsidRDefault="00295005" w:rsidP="00B2787B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Incubate at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Pr="004A7D0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30-35 ˚C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, 48</w:t>
                        </w:r>
                        <w:r w:rsidRPr="004A7D0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h</w:t>
                        </w:r>
                      </w:p>
                    </w:txbxContent>
                  </v:textbox>
                </v:shape>
                <v:oval id="Oval 53779040" o:spid="_x0000_s1094" style="position:absolute;left:11034;top:55845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" fillcolor="red" strokecolor="#44546a [3215]" strokeweight="1pt">
                  <v:fill opacity="35466f"/>
                  <v:stroke joinstyle="miter"/>
                </v:oval>
                <v:line id="Straight Connector 530986861" o:spid="_x0000_s1095" style="position:absolute;visibility:visible;mso-wrap-style:square" from="11034,56328" to="11034,5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" strokecolor="#44546a [3215]" strokeweight="1pt">
                  <v:stroke joinstyle="miter"/>
                </v:line>
                <v:line id="Straight Connector 1762985861" o:spid="_x0000_s1096" style="position:absolute;visibility:visible;mso-wrap-style:square" from="17175,56328" to="17175,5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" strokecolor="#44546a [3215]" strokeweight="1pt">
                  <v:stroke joinstyle="miter"/>
                </v:line>
                <v:oval id="Oval 917776107" o:spid="_x0000_s1097" style="position:absolute;left:11034;top:54941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" filled="f" strokecolor="#44546a [3215]" strokeweight="1pt">
                  <v:stroke joinstyle="miter"/>
                </v:oval>
                <v:line id="Straight Connector 814579321" o:spid="_x0000_s1098" style="position:absolute;visibility:visible;mso-wrap-style:square" from="11109,52646" to="14512,5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" strokecolor="#747070 [1614]" strokeweight=".5pt">
                  <v:stroke joinstyle="miter"/>
                </v:line>
                <v:rect id="Rectangle 304231208" o:spid="_x0000_s1099" style="position:absolute;left:10506;top:51751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" fillcolor="#404040 [2429]" stroked="f" strokeweight="1pt"/>
                <v:oval id="Oval 1743621547" o:spid="_x0000_s1100" style="position:absolute;left:14400;top:5605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" filled="f" strokecolor="#44546a [3215]" strokeweight=".5pt">
                  <v:stroke joinstyle="miter"/>
                </v:oval>
                <v:oval id="Oval 1507431500" o:spid="_x0000_s1101" style="position:absolute;left:18484;top:5569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" fillcolor="red" strokecolor="#44546a [3215]" strokeweight="1pt">
                  <v:fill opacity="35466f"/>
                  <v:stroke joinstyle="miter"/>
                </v:oval>
                <v:line id="Straight Connector 953009680" o:spid="_x0000_s1102" style="position:absolute;visibility:visible;mso-wrap-style:square" from="18484,56177" to="18484,5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" strokecolor="#44546a [3215]" strokeweight="1pt">
                  <v:stroke joinstyle="miter"/>
                </v:line>
                <v:line id="Straight Connector 785522068" o:spid="_x0000_s1103" style="position:absolute;visibility:visible;mso-wrap-style:square" from="24625,56177" to="24625,5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" strokecolor="#44546a [3215]" strokeweight="1pt">
                  <v:stroke joinstyle="miter"/>
                </v:line>
                <v:oval id="Oval 93649167" o:spid="_x0000_s1104" style="position:absolute;left:18484;top:54791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" filled="f" strokecolor="#44546a [3215]" strokeweight="1pt">
                  <v:stroke joinstyle="miter"/>
                </v:oval>
                <v:line id="Straight Connector 1680787848" o:spid="_x0000_s1105" style="position:absolute;visibility:visible;mso-wrap-style:square" from="18559,52495" to="21962,56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" strokecolor="#747070 [1614]" strokeweight=".5pt">
                  <v:stroke joinstyle="miter"/>
                </v:line>
                <v:rect id="Rectangle 1926020897" o:spid="_x0000_s1106" style="position:absolute;left:17956;top:5160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" fillcolor="#404040 [2429]" stroked="f" strokeweight="1pt"/>
                <v:oval id="Oval 988806700" o:spid="_x0000_s1107" style="position:absolute;left:21850;top:55906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" filled="f" strokecolor="#44546a [3215]" strokeweight=".5pt">
                  <v:stroke joinstyle="miter"/>
                </v:oval>
                <v:shape id="Straight Arrow Connector 1534251417" o:spid="_x0000_s1108" type="#_x0000_t32" style="position:absolute;left:5676;top:47904;width:0;height:3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09" type="#_x0000_t202" style="position:absolute;left:1008;top:44476;width:9559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" filled="f" stroked="f" strokeweight=".5pt">
                  <v:textbox inset=",0">
                    <w:txbxContent>
                      <w:p w14:paraId="7E7B8B5C" w14:textId="4A25EFE9" w:rsidR="006D579E" w:rsidRPr="00571829" w:rsidRDefault="006D579E" w:rsidP="00F97A7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57182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Positive control</w:t>
                        </w:r>
                        <w:r w:rsidRPr="0057182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  <w:t>culture</w:t>
                        </w:r>
                      </w:p>
                    </w:txbxContent>
                  </v:textbox>
                </v:shape>
                <v:shape id="Text Box 152" o:spid="_x0000_s1110" type="#_x0000_t202" style="position:absolute;left:7250;top:44473;width:12697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" filled="f" stroked="f" strokeweight=".5pt">
                  <v:textbox inset=",0">
                    <w:txbxContent>
                      <w:p w14:paraId="07B80B00" w14:textId="1C1BC9ED" w:rsidR="00571829" w:rsidRPr="00571829" w:rsidRDefault="00571829" w:rsidP="00F97A7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57182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Negative control</w:t>
                        </w:r>
                        <w:r w:rsidRPr="0057182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  <w:t>buffer solution</w:t>
                        </w:r>
                      </w:p>
                    </w:txbxContent>
                  </v:textbox>
                </v:shape>
                <v:shape id="Straight Arrow Connector 379918838" o:spid="_x0000_s1111" type="#_x0000_t32" style="position:absolute;left:13664;top:48008;width:0;height:3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" strokecolor="#4472c4 [3204]" strokeweight=".5pt">
                  <v:stroke endarrow="block" joinstyle="miter"/>
                </v:shape>
                <v:group id="Group 765736548" o:spid="_x0000_s1112" style="position:absolute;left:22352;top:39344;width:4124;height:5642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">
                  <v:shape id="Arrow: Pentagon 941336012" o:spid="_x0000_s1113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" adj="14889" fillcolor="white [3212]" strokecolor="#747070 [1614]"/>
                  <v:rect id="Rectangle 1357214213" o:spid="_x0000_s1114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" fillcolor="#4472c4 [3204]" strokecolor="#1f3763 [1604]" strokeweight="1pt"/>
                  <v:line id="Straight Connector 1290025919" o:spid="_x0000_s1115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" strokecolor="#2f5496 [2404]" strokeweight=".5pt">
                    <v:stroke joinstyle="miter"/>
                  </v:line>
                  <v:line id="Straight Connector 6847235" o:spid="_x0000_s1116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" strokecolor="#2f5496 [2404]" strokeweight=".5pt">
                    <v:stroke joinstyle="miter"/>
                  </v:line>
                  <v:line id="Straight Connector 820061729" o:spid="_x0000_s1117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" strokecolor="#2f5496 [2404]" strokeweight=".5pt">
                    <v:stroke joinstyle="miter"/>
                  </v:line>
                  <v:line id="Straight Connector 1140658809" o:spid="_x0000_s1118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" strokecolor="#2f5496 [2404]" strokeweight=".5pt">
                    <v:stroke joinstyle="miter"/>
                  </v:line>
                  <v:line id="Straight Connector 1604519125" o:spid="_x0000_s1119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" strokecolor="#2f5496 [2404]" strokeweight=".5pt">
                    <v:stroke joinstyle="miter"/>
                  </v:line>
                  <v:line id="Straight Connector 765995885" o:spid="_x0000_s1120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" strokecolor="#2f5496 [2404]" strokeweight=".5pt">
                    <v:stroke joinstyle="miter"/>
                  </v:line>
                  <v:line id="Straight Connector 1206561680" o:spid="_x0000_s1121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" strokecolor="#2f5496 [2404]" strokeweight=".5pt">
                    <v:stroke joinstyle="miter"/>
                  </v:line>
                  <v:line id="Straight Connector 733286287" o:spid="_x0000_s1122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" strokecolor="#2f5496 [2404]" strokeweight=".5pt">
                    <v:stroke joinstyle="miter"/>
                  </v:line>
                  <v:line id="Straight Connector 1190309925" o:spid="_x0000_s1123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" strokecolor="#2f5496 [2404]" strokeweight=".5pt">
                    <v:stroke joinstyle="miter"/>
                  </v:line>
                  <v:line id="Straight Connector 27853299" o:spid="_x0000_s1124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" strokecolor="#2f5496 [2404]" strokeweight=".5pt">
                    <v:stroke joinstyle="miter"/>
                  </v:line>
                  <v:rect id="Rectangle 1473883237" o:spid="_x0000_s1125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" fillcolor="#ffe599 [1303]" stroked="f" strokeweight="1pt">
                    <v:fill opacity="27499f"/>
                  </v:rect>
                  <v:line id="Straight Connector 233363082" o:spid="_x0000_s1126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" strokecolor="#a5a5a5 [3206]" strokeweight=".5pt">
                    <v:stroke joinstyle="miter"/>
                  </v:line>
                  <v:line id="Straight Connector 1911384891" o:spid="_x0000_s1127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" strokecolor="#a5a5a5 [3206]" strokeweight=".5pt">
                    <v:stroke joinstyle="miter"/>
                  </v:line>
                  <v:line id="Straight Connector 1656539375" o:spid="_x0000_s1128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" strokecolor="#a5a5a5 [3206]" strokeweight=".5pt">
                    <v:stroke joinstyle="miter"/>
                  </v:line>
                  <v:line id="Straight Connector 1824115867" o:spid="_x0000_s1129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" strokecolor="#a5a5a5 [3206]" strokeweight=".5pt">
                    <v:stroke joinstyle="miter"/>
                  </v:line>
                  <v:line id="Straight Connector 633888459" o:spid="_x0000_s1130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" strokecolor="#a5a5a5 [3206]" strokeweight=".5pt">
                    <v:stroke joinstyle="miter"/>
                  </v:line>
                </v:group>
                <v:oval id="Oval 1186422167" o:spid="_x0000_s1131" style="position:absolute;left:25608;top:5563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" fillcolor="red" strokecolor="#44546a [3215]" strokeweight="1pt">
                  <v:fill opacity="35466f"/>
                  <v:stroke joinstyle="miter"/>
                </v:oval>
                <v:line id="Straight Connector 701594377" o:spid="_x0000_s1132" style="position:absolute;visibility:visible;mso-wrap-style:square" from="25608,56121" to="25608,57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" strokecolor="#44546a [3215]" strokeweight="1pt">
                  <v:stroke joinstyle="miter"/>
                </v:line>
                <v:line id="Straight Connector 1294332299" o:spid="_x0000_s1133" style="position:absolute;visibility:visible;mso-wrap-style:square" from="31750,56121" to="31750,57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" strokecolor="#44546a [3215]" strokeweight="1pt">
                  <v:stroke joinstyle="miter"/>
                </v:line>
                <v:oval id="Oval 1060444394" o:spid="_x0000_s1134" style="position:absolute;left:25608;top:5473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" filled="f" strokecolor="#44546a [3215]" strokeweight="1pt">
                  <v:stroke joinstyle="miter"/>
                </v:oval>
                <v:line id="Straight Connector 1050421120" o:spid="_x0000_s1135" style="position:absolute;visibility:visible;mso-wrap-style:square" from="25683,52439" to="29086,5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" strokecolor="#747070 [1614]" strokeweight=".5pt">
                  <v:stroke joinstyle="miter"/>
                </v:line>
                <v:rect id="Rectangle 1893507298" o:spid="_x0000_s1136" style="position:absolute;left:25080;top:51544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" fillcolor="#404040 [2429]" stroked="f" strokeweight="1pt"/>
                <v:oval id="Oval 9701446" o:spid="_x0000_s1137" style="position:absolute;left:28974;top:5585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" filled="f" strokecolor="#44546a [3215]" strokeweight=".5pt">
                  <v:stroke joinstyle="miter"/>
                </v:oval>
                <v:shape id="Text Box 152" o:spid="_x0000_s1138" type="#_x0000_t202" style="position:absolute;left:18213;top:44938;width:126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" filled="f" stroked="f" strokeweight=".5pt">
                  <v:textbox inset=",0">
                    <w:txbxContent>
                      <w:p w14:paraId="2640A652" w14:textId="0692786B" w:rsidR="00113620" w:rsidRPr="00571829" w:rsidRDefault="00113620" w:rsidP="00F97A7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Enriched</w:t>
                        </w:r>
                      </w:p>
                    </w:txbxContent>
                  </v:textbox>
                </v:shape>
                <v:shape id="Connector: Elbow 808309862" o:spid="_x0000_s1139" type="#_x0000_t34" style="position:absolute;left:20881;top:47362;width:4230;height:31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" strokecolor="#4472c4 [3204]" strokeweight=".5pt">
                  <v:stroke endarrow="block"/>
                </v:shape>
                <v:shape id="Connector: Elbow 33914969" o:spid="_x0000_s1140" type="#_x0000_t34" style="position:absolute;left:24493;top:46899;width:4230;height:40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" strokecolor="#4472c4 [3204]" strokeweight=".5pt">
                  <v:stroke endarrow="block"/>
                </v:shape>
                <v:group id="Group 113682052" o:spid="_x0000_s1141" style="position:absolute;left:38367;top:39533;width:4124;height:5643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">
                  <v:shape id="Arrow: Pentagon 2072776317" o:spid="_x0000_s1142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" adj="14889" fillcolor="white [3212]" strokecolor="#747070 [1614]"/>
                  <v:rect id="Rectangle 222785452" o:spid="_x0000_s1143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" fillcolor="#4472c4 [3204]" strokecolor="#1f3763 [1604]" strokeweight="1pt"/>
                  <v:line id="Straight Connector 2039774388" o:spid="_x0000_s1144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" strokecolor="#2f5496 [2404]" strokeweight=".5pt">
                    <v:stroke joinstyle="miter"/>
                  </v:line>
                  <v:line id="Straight Connector 888667569" o:spid="_x0000_s1145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" strokecolor="#2f5496 [2404]" strokeweight=".5pt">
                    <v:stroke joinstyle="miter"/>
                  </v:line>
                  <v:line id="Straight Connector 166240561" o:spid="_x0000_s1146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" strokecolor="#2f5496 [2404]" strokeweight=".5pt">
                    <v:stroke joinstyle="miter"/>
                  </v:line>
                  <v:line id="Straight Connector 264188394" o:spid="_x0000_s1147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" strokecolor="#2f5496 [2404]" strokeweight=".5pt">
                    <v:stroke joinstyle="miter"/>
                  </v:line>
                  <v:line id="Straight Connector 1529710753" o:spid="_x0000_s1148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" strokecolor="#2f5496 [2404]" strokeweight=".5pt">
                    <v:stroke joinstyle="miter"/>
                  </v:line>
                  <v:line id="Straight Connector 483837181" o:spid="_x0000_s1149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" strokecolor="#2f5496 [2404]" strokeweight=".5pt">
                    <v:stroke joinstyle="miter"/>
                  </v:line>
                  <v:line id="Straight Connector 1754007948" o:spid="_x0000_s1150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" strokecolor="#2f5496 [2404]" strokeweight=".5pt">
                    <v:stroke joinstyle="miter"/>
                  </v:line>
                  <v:line id="Straight Connector 2005793045" o:spid="_x0000_s1151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" strokecolor="#2f5496 [2404]" strokeweight=".5pt">
                    <v:stroke joinstyle="miter"/>
                  </v:line>
                  <v:line id="Straight Connector 196138104" o:spid="_x0000_s1152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" strokecolor="#2f5496 [2404]" strokeweight=".5pt">
                    <v:stroke joinstyle="miter"/>
                  </v:line>
                  <v:line id="Straight Connector 2086705388" o:spid="_x0000_s1153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" strokecolor="#2f5496 [2404]" strokeweight=".5pt">
                    <v:stroke joinstyle="miter"/>
                  </v:line>
                  <v:rect id="Rectangle 1037770104" o:spid="_x0000_s1154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" fillcolor="#ffe599 [1303]" stroked="f" strokeweight="1pt">
                    <v:fill opacity="27499f"/>
                  </v:rect>
                  <v:line id="Straight Connector 1800306098" o:spid="_x0000_s1155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" strokecolor="#a5a5a5 [3206]" strokeweight=".5pt">
                    <v:stroke joinstyle="miter"/>
                  </v:line>
                  <v:line id="Straight Connector 472785751" o:spid="_x0000_s1156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" strokecolor="#a5a5a5 [3206]" strokeweight=".5pt">
                    <v:stroke joinstyle="miter"/>
                  </v:line>
                  <v:line id="Straight Connector 311867832" o:spid="_x0000_s1157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" strokecolor="#a5a5a5 [3206]" strokeweight=".5pt">
                    <v:stroke joinstyle="miter"/>
                  </v:line>
                  <v:line id="Straight Connector 147293995" o:spid="_x0000_s1158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" strokecolor="#a5a5a5 [3206]" strokeweight=".5pt">
                    <v:stroke joinstyle="miter"/>
                  </v:line>
                  <v:line id="Straight Connector 924936738" o:spid="_x0000_s1159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" strokecolor="#a5a5a5 [3206]" strokeweight=".5pt">
                    <v:stroke joinstyle="miter"/>
                  </v:line>
                </v:group>
                <v:shape id="Text Box 152" o:spid="_x0000_s1160" type="#_x0000_t202" style="position:absolute;left:34083;top:45392;width:126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" filled="f" stroked="f" strokeweight=".5pt">
                  <v:textbox inset=",0">
                    <w:txbxContent>
                      <w:p w14:paraId="31F006A0" w14:textId="77777777" w:rsidR="00477935" w:rsidRPr="00571829" w:rsidRDefault="00477935" w:rsidP="00F97A7B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Enriched</w:t>
                        </w:r>
                      </w:p>
                    </w:txbxContent>
                  </v:textbox>
                </v:shape>
                <v:shape id="Text Box 152" o:spid="_x0000_s1161" type="#_x0000_t202" style="position:absolute;left:36624;top:6769;width:24213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" fillcolor="#44546a [3215]" stroked="f" strokeweight=".5pt">
                  <v:textbox inset=",0">
                    <w:txbxContent>
                      <w:p w14:paraId="5AFB48FC" w14:textId="656E3BFA" w:rsidR="00477935" w:rsidRPr="00A1360F" w:rsidRDefault="00835B85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</w:pPr>
                        <w:r w:rsidRPr="00A1360F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 xml:space="preserve">Unless otherwise specified, the protocol should </w:t>
                        </w:r>
                        <w:r w:rsidR="00307AA8" w:rsidRPr="00A1360F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 xml:space="preserve">be </w:t>
                        </w:r>
                        <w:r w:rsidRPr="00A1360F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>follow</w:t>
                        </w:r>
                        <w:r w:rsidR="00307AA8" w:rsidRPr="00A1360F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>ed</w:t>
                        </w:r>
                        <w:r w:rsidRPr="00A1360F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 xml:space="preserve"> under strict anaerobic conditions</w:t>
                        </w:r>
                        <w:r w:rsidR="00307AA8" w:rsidRPr="00A1360F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>.</w:t>
                        </w:r>
                      </w:p>
                      <w:p w14:paraId="752BC575" w14:textId="50FFCA39" w:rsidR="00477935" w:rsidRPr="00A1360F" w:rsidRDefault="00477935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</w:pPr>
                      </w:p>
                    </w:txbxContent>
                  </v:textbox>
                </v:shape>
                <v:oval id="Oval 461298730" o:spid="_x0000_s1162" style="position:absolute;left:35475;top:55405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" fillcolor="red" strokecolor="#44546a [3215]" strokeweight="1pt">
                  <v:fill opacity="35466f"/>
                  <v:stroke joinstyle="miter"/>
                </v:oval>
                <v:line id="Straight Connector 140770920" o:spid="_x0000_s1163" style="position:absolute;visibility:visible;mso-wrap-style:square" from="35475,55888" to="35475,56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" strokecolor="#44546a [3215]" strokeweight="1pt">
                  <v:stroke joinstyle="miter"/>
                </v:line>
                <v:line id="Straight Connector 1186918099" o:spid="_x0000_s1164" style="position:absolute;visibility:visible;mso-wrap-style:square" from="41616,55888" to="41616,56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" strokecolor="#44546a [3215]" strokeweight="1pt">
                  <v:stroke joinstyle="miter"/>
                </v:line>
                <v:oval id="Oval 1296754661" o:spid="_x0000_s1165" style="position:absolute;left:35475;top:5450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" filled="f" strokecolor="#44546a [3215]" strokeweight="1pt">
                  <v:stroke joinstyle="miter"/>
                </v:oval>
                <v:line id="Straight Connector 1133844979" o:spid="_x0000_s1166" style="position:absolute;visibility:visible;mso-wrap-style:square" from="35550,52206" to="38953,5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" strokecolor="#747070 [1614]" strokeweight=".5pt">
                  <v:stroke joinstyle="miter"/>
                </v:line>
                <v:rect id="Rectangle 1173981084" o:spid="_x0000_s1167" style="position:absolute;left:34947;top:51311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" fillcolor="#404040 [2429]" stroked="f" strokeweight="1pt"/>
                <v:oval id="Oval 1755972119" o:spid="_x0000_s1168" style="position:absolute;left:38841;top:55617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" filled="f" strokecolor="#44546a [3215]" strokeweight=".5pt">
                  <v:stroke joinstyle="miter"/>
                </v:oval>
                <v:oval id="Oval 2110732053" o:spid="_x0000_s1169" style="position:absolute;left:43362;top:55349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" fillcolor="red" strokecolor="#44546a [3215]" strokeweight="1pt">
                  <v:fill opacity="35466f"/>
                  <v:stroke joinstyle="miter"/>
                </v:oval>
                <v:line id="Straight Connector 1399150294" o:spid="_x0000_s1170" style="position:absolute;visibility:visible;mso-wrap-style:square" from="43362,55832" to="43362,5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" strokecolor="#44546a [3215]" strokeweight="1pt">
                  <v:stroke joinstyle="miter"/>
                </v:line>
                <v:line id="Straight Connector 2024063611" o:spid="_x0000_s1171" style="position:absolute;visibility:visible;mso-wrap-style:square" from="49503,55832" to="49503,5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" strokecolor="#44546a [3215]" strokeweight="1pt">
                  <v:stroke joinstyle="miter"/>
                </v:line>
                <v:oval id="Oval 1798013064" o:spid="_x0000_s1172" style="position:absolute;left:43362;top:54445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" filled="f" strokecolor="#44546a [3215]" strokeweight="1pt">
                  <v:stroke joinstyle="miter"/>
                </v:oval>
                <v:line id="Straight Connector 306110873" o:spid="_x0000_s1173" style="position:absolute;visibility:visible;mso-wrap-style:square" from="43436,52150" to="46840,5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" strokecolor="#747070 [1614]" strokeweight=".5pt">
                  <v:stroke joinstyle="miter"/>
                </v:line>
                <v:rect id="Rectangle 1751146663" o:spid="_x0000_s1174" style="position:absolute;left:42834;top:51255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" fillcolor="#404040 [2429]" stroked="f" strokeweight="1pt"/>
                <v:oval id="Oval 2058538979" o:spid="_x0000_s1175" style="position:absolute;left:46727;top:55561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" filled="f" strokecolor="#44546a [3215]" strokeweight=".5pt">
                  <v:stroke joinstyle="miter"/>
                </v:oval>
                <v:shape id="Connector: Elbow 1844204289" o:spid="_x0000_s1176" type="#_x0000_t34" style="position:absolute;left:36634;top:47311;width:4230;height:31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" strokecolor="#4472c4 [3204]" strokeweight=".5pt">
                  <v:stroke endarrow="block"/>
                </v:shape>
                <v:shape id="Connector: Elbow 271021724" o:spid="_x0000_s1177" type="#_x0000_t34" style="position:absolute;left:40246;top:46848;width:4230;height:40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" strokecolor="#4472c4 [3204]" strokeweight=".5pt">
                  <v:stroke endarrow="block"/>
                </v:shape>
                <v:shape id="Straight Arrow Connector 1832868186" o:spid="_x0000_s1178" type="#_x0000_t32" style="position:absolute;left:14105;top:59578;width:0;height:5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069414886" o:spid="_x0000_s1179" type="#_x0000_t32" style="position:absolute;left:28654;top:59342;width:79;height:54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" strokecolor="#ffc000 [3207]" strokeweight=".5pt">
                  <v:stroke endarrow="block" joinstyle="miter"/>
                </v:shape>
                <v:shape id="Straight Arrow Connector 763137648" o:spid="_x0000_s1180" type="#_x0000_t32" style="position:absolute;left:38761;top:59104;width:0;height:5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117317691" o:spid="_x0000_s1181" type="#_x0000_t32" style="position:absolute;left:46677;top:59055;width:0;height:5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" strokecolor="#ffc000 [3207]" strokeweight=".5pt">
                  <v:stroke endarrow="block" joinstyle="miter"/>
                </v:shape>
                <v:shape id="Text Box 152" o:spid="_x0000_s1182" type="#_x0000_t202" style="position:absolute;left:3288;top:60531;width:1269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" filled="f" stroked="f" strokeweight=".5pt">
                  <v:textbox inset=",0">
                    <w:txbxContent>
                      <w:p w14:paraId="7623D1E5" w14:textId="34AB9E08" w:rsidR="0078209D" w:rsidRPr="00242B57" w:rsidRDefault="0078209D" w:rsidP="0078209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Incubate at 30-35 ˚C, 48 h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  <w:t>under ana</w:t>
                        </w:r>
                        <w:r w:rsidR="00D37052"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erobic conditions</w:t>
                        </w:r>
                      </w:p>
                    </w:txbxContent>
                  </v:textbox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787427353" o:spid="_x0000_s1183" type="#_x0000_t86" style="position:absolute;left:13764;top:51721;width:665;height:159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" adj="75" strokecolor="#4472c4 [3204]" strokeweight=".5pt">
                  <v:stroke joinstyle="miter"/>
                </v:shape>
                <v:shape id="Text Box 152" o:spid="_x0000_s1184" type="#_x0000_t202" style="position:absolute;left:28289;top:60055;width:12697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" filled="f" stroked="f" strokeweight=".5pt">
                  <v:textbox inset=",0">
                    <w:txbxContent>
                      <w:p w14:paraId="349B6423" w14:textId="77777777" w:rsidR="00242B57" w:rsidRPr="00242B57" w:rsidRDefault="00242B57" w:rsidP="0078209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Incubate at 30-35 ˚C, 48 h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  <w:t>under anaerobic conditions</w:t>
                        </w:r>
                      </w:p>
                    </w:txbxContent>
                  </v:textbox>
                </v:shape>
                <v:shape id="Text Box 152" o:spid="_x0000_s1185" type="#_x0000_t202" style="position:absolute;left:18213;top:60626;width:12697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" filled="f" stroked="f" strokeweight=".5pt">
                  <v:textbox inset=",0">
                    <w:txbxContent>
                      <w:p w14:paraId="27C8B5DF" w14:textId="604A102D" w:rsidR="00242B57" w:rsidRPr="00242B57" w:rsidRDefault="00242B57" w:rsidP="0078209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Incubate at 30-35 ˚C, 48 h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  <w:t xml:space="preserve">under 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BF8F00" w:themeColor="accent4" w:themeShade="BF"/>
                            <w:sz w:val="14"/>
                            <w:szCs w:val="14"/>
                          </w:rPr>
                          <w:t>aerobic conditions</w:t>
                        </w:r>
                      </w:p>
                    </w:txbxContent>
                  </v:textbox>
                </v:shape>
                <v:shape id="Text Box 152" o:spid="_x0000_s1186" type="#_x0000_t202" style="position:absolute;left:44407;top:60007;width:1269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" filled="f" stroked="f" strokeweight=".5pt">
                  <v:textbox inset=",0">
                    <w:txbxContent>
                      <w:p w14:paraId="2CB8B835" w14:textId="77777777" w:rsidR="00242B57" w:rsidRPr="00242B57" w:rsidRDefault="00242B57" w:rsidP="0078209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Incubate at 30-35 ˚C, 48 h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  <w:t xml:space="preserve">under 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BF8F00" w:themeColor="accent4" w:themeShade="BF"/>
                            <w:sz w:val="14"/>
                            <w:szCs w:val="14"/>
                          </w:rPr>
                          <w:t>aerobic conditions</w:t>
                        </w:r>
                      </w:p>
                    </w:txbxContent>
                  </v:textbox>
                </v:shape>
                <v:shape id="Text Box 152" o:spid="_x0000_s1187" type="#_x0000_t202" style="position:absolute;left:4987;top:65077;width:48511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" fillcolor="#44546a [3215]" stroked="f" strokeweight=".5pt">
                  <v:textbox inset=",0">
                    <w:txbxContent>
                      <w:p w14:paraId="739D4F74" w14:textId="3DFB3251" w:rsidR="00593672" w:rsidRPr="00A1360F" w:rsidRDefault="00593672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>Observe</w:t>
                        </w:r>
                        <w:r w:rsidR="00B80326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 xml:space="preserve"> growth colonies and interpret results</w:t>
                        </w:r>
                      </w:p>
                      <w:p w14:paraId="74FDFC9D" w14:textId="77777777" w:rsidR="00593672" w:rsidRPr="00A1360F" w:rsidRDefault="00593672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</w:pPr>
                      </w:p>
                    </w:txbxContent>
                  </v:textbox>
                </v:shape>
                <v:shape id="Connector: Elbow 914190006" o:spid="_x0000_s1188" type="#_x0000_t34" style="position:absolute;left:20374;top:62113;width:3887;height:138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" strokecolor="#4472c4 [3204]" strokeweight=".5pt">
                  <v:stroke endarrow="block"/>
                </v:shape>
                <v:shape id="Connector: Elbow 97237640" o:spid="_x0000_s1189" type="#_x0000_t34" style="position:absolute;left:35010;top:61328;width:3887;height:154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" strokecolor="#4472c4 [3204]" strokeweight=".5pt">
                  <v:stroke endarrow="block"/>
                </v:shape>
                <v:shape id="Text Box 152" o:spid="_x0000_s1190" type="#_x0000_t202" style="position:absolute;left:3486;top:70982;width:23813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" filled="f" stroked="f" strokeweight=".5pt">
                  <v:textbox inset=",0">
                    <w:txbxContent>
                      <w:p w14:paraId="42611FBD" w14:textId="2C5F48F2" w:rsidR="00B80326" w:rsidRPr="00B94D25" w:rsidRDefault="00B80326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</w:pPr>
                        <w:r w:rsidRPr="00B94D2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Colonies Growth found and match description</w:t>
                        </w:r>
                        <w:r w:rsidR="00B94D25" w:rsidRPr="00B94D2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 xml:space="preserve"> including gram sta</w:t>
                        </w:r>
                        <w:r w:rsidR="00B94D2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i</w:t>
                        </w:r>
                        <w:r w:rsidR="00B94D25" w:rsidRPr="00B94D2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ning</w:t>
                        </w:r>
                        <w:r w:rsidR="00623B8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 xml:space="preserve">: </w:t>
                        </w:r>
                        <w:r w:rsidR="00B94D2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Gram</w:t>
                        </w:r>
                        <w:r w:rsidR="00623B8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 xml:space="preserve"> (+) bacilli</w:t>
                        </w:r>
                      </w:p>
                      <w:p w14:paraId="230B7D10" w14:textId="77777777" w:rsidR="00B80326" w:rsidRPr="00B94D25" w:rsidRDefault="00B80326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2" o:spid="_x0000_s1191" type="#_x0000_t202" style="position:absolute;left:36134;top:70982;width:1706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" filled="f" stroked="f" strokeweight=".5pt">
                  <v:textbox inset=",0">
                    <w:txbxContent>
                      <w:p w14:paraId="2EBF34EC" w14:textId="164421CC" w:rsidR="00B94D25" w:rsidRPr="00623B85" w:rsidRDefault="00B94D25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</w:pPr>
                        <w:r w:rsidRPr="00623B8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No growth</w:t>
                        </w:r>
                      </w:p>
                    </w:txbxContent>
                  </v:textbox>
                </v:shape>
                <v:shape id="Straight Arrow Connector 1717461841" o:spid="_x0000_s1192" type="#_x0000_t32" style="position:absolute;left:15392;top:74914;width:0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928125794" o:spid="_x0000_s1193" type="#_x0000_t32" style="position:absolute;left:44665;top:73104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94" type="#_x0000_t202" style="position:absolute;left:3582;top:77771;width:23812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" fillcolor="#ffd966 [1943]" stroked="f" strokeweight=".5pt">
                  <v:textbox inset=",0">
                    <w:txbxContent>
                      <w:p w14:paraId="341E6B15" w14:textId="5E850393" w:rsidR="00623B85" w:rsidRPr="00166529" w:rsidRDefault="00623B85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</w:t>
                        </w:r>
                        <w:r w:rsidR="00F911CB"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of 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i/>
                            <w:iCs/>
                            <w:szCs w:val="22"/>
                          </w:rPr>
                          <w:t>Clostri</w:t>
                        </w:r>
                        <w:r w:rsidR="00F911CB" w:rsidRPr="00166529">
                          <w:rPr>
                            <w:rFonts w:ascii="TH SarabunPSK" w:eastAsia="Calibri" w:hAnsi="TH SarabunPSK" w:cs="Cordia New"/>
                            <w:i/>
                            <w:iCs/>
                            <w:szCs w:val="22"/>
                          </w:rPr>
                          <w:t>dium spp.</w:t>
                        </w:r>
                        <w:r w:rsidR="00F911CB"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(positive)</w:t>
                        </w:r>
                      </w:p>
                    </w:txbxContent>
                  </v:textbox>
                </v:shape>
                <v:shape id="Text Box 152" o:spid="_x0000_s1195" type="#_x0000_t202" style="position:absolute;left:33291;top:77771;width:2381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" fillcolor="#a8d08d [1945]" stroked="f" strokeweight=".5pt">
                  <v:textbox inset=",0">
                    <w:txbxContent>
                      <w:p w14:paraId="0384A41C" w14:textId="21AF9DFB" w:rsidR="00166529" w:rsidRPr="00166529" w:rsidRDefault="00166529" w:rsidP="00307AA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sence of 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i/>
                            <w:iCs/>
                            <w:szCs w:val="22"/>
                          </w:rPr>
                          <w:t>Clostridium spp.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negative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342" o:spid="_x0000_s1196" type="#_x0000_t67" style="position:absolute;left:32313;top:3557;width:1054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" adj="15962" fillcolor="#7b7b7b [2406]" stroked="f" strokeweight="1pt"/>
                <v:shape id="Text Box 152" o:spid="_x0000_s1197" type="#_x0000_t202" style="position:absolute;left:32853;top:3246;width:804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" filled="f" stroked="f" strokeweight=".5pt">
                  <v:textbox inset=",0">
                    <w:txbxContent>
                      <w:p w14:paraId="218B8BA3" w14:textId="77777777" w:rsidR="009F08BF" w:rsidRDefault="009F08BF" w:rsidP="009F08BF">
                        <w:pPr>
                          <w:spacing w:line="252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Spike NMT 100 CFU of reference strains</w:t>
                        </w:r>
                      </w:p>
                    </w:txbxContent>
                  </v:textbox>
                </v:shape>
                <v:shape id="Picture 344" o:spid="_x0000_s1198" type="#_x0000_t75" style="position:absolute;left:33589;top:655;width:2591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">
                  <v:imagedata r:id="rId13" o:title="" recolortarget="#696565 [1454]"/>
                </v:shape>
                <w10:anchorlock/>
              </v:group>
            </w:pict>
          </mc:Fallback>
        </mc:AlternateContent>
      </w:r>
    </w:p>
    <w:p w14:paraId="04E08C1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32" w:name="_Toc175743389"/>
      <w:r w:rsidRPr="005757B3">
        <w:t>Calculations</w:t>
      </w:r>
      <w:bookmarkEnd w:id="32"/>
    </w:p>
    <w:p w14:paraId="73803549" w14:textId="7A894ECC" w:rsidR="00770C36" w:rsidRPr="005757B3" w:rsidRDefault="002D04C8" w:rsidP="002D04C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B3B559F" w14:textId="77777777" w:rsidR="00AD5CC0" w:rsidRDefault="00770C36" w:rsidP="00770C36">
      <w:pPr>
        <w:pStyle w:val="Heading4"/>
        <w:numPr>
          <w:ilvl w:val="0"/>
          <w:numId w:val="1"/>
        </w:numPr>
      </w:pPr>
      <w:bookmarkStart w:id="33" w:name="_Toc175743390"/>
      <w:r w:rsidRPr="005757B3">
        <w:t>Acceptance Criteria</w:t>
      </w:r>
      <w:bookmarkEnd w:id="33"/>
    </w:p>
    <w:p w14:paraId="75BA73E4" w14:textId="6B41EA10" w:rsidR="00770C36" w:rsidRDefault="00AD5CC0" w:rsidP="00AD5CC0">
      <w:pPr>
        <w:pStyle w:val="Heading4"/>
        <w:numPr>
          <w:ilvl w:val="1"/>
          <w:numId w:val="1"/>
        </w:numPr>
        <w:rPr>
          <w:rFonts w:cs="TH SarabunPSK"/>
          <w:szCs w:val="32"/>
        </w:rPr>
      </w:pPr>
      <w:ins w:id="34" w:author="Oat ." w:date="2024-09-26T10:14:00Z">
        <w:r w:rsidRPr="00AD5CC0">
          <w:rPr>
            <w:rFonts w:cs="TH SarabunPSK"/>
            <w:szCs w:val="32"/>
            <w:rPrChange w:id="35" w:author="Oat ." w:date="2024-09-26T10:20:00Z">
              <w:rPr/>
            </w:rPrChange>
          </w:rPr>
          <w:t xml:space="preserve">Positive product control spiked with </w:t>
        </w:r>
      </w:ins>
      <w:ins w:id="36" w:author="Oat ." w:date="2024-09-30T09:49:00Z">
        <w:r w:rsidRPr="00174680">
          <w:rPr>
            <w:rFonts w:cs="TH SarabunPSK"/>
            <w:i/>
            <w:iCs w:val="0"/>
            <w:szCs w:val="32"/>
          </w:rPr>
          <w:t xml:space="preserve">Clostridium </w:t>
        </w:r>
        <w:proofErr w:type="spellStart"/>
        <w:r w:rsidRPr="00174680">
          <w:rPr>
            <w:rFonts w:cs="TH SarabunPSK"/>
            <w:i/>
            <w:iCs w:val="0"/>
            <w:szCs w:val="32"/>
          </w:rPr>
          <w:t>sporogenes</w:t>
        </w:r>
      </w:ins>
      <w:proofErr w:type="spellEnd"/>
      <w:ins w:id="37" w:author="Oat ." w:date="2024-09-26T10:19:00Z">
        <w:r w:rsidRPr="00AD5CC0">
          <w:rPr>
            <w:rFonts w:cs="TH SarabunPSK"/>
            <w:i/>
            <w:szCs w:val="32"/>
            <w:rPrChange w:id="38" w:author="Oat ." w:date="2024-09-26T10:20:00Z">
              <w:rPr>
                <w:i/>
                <w:iCs w:val="0"/>
              </w:rPr>
            </w:rPrChange>
          </w:rPr>
          <w:t xml:space="preserve"> </w:t>
        </w:r>
        <w:r w:rsidRPr="00AD5CC0">
          <w:rPr>
            <w:rFonts w:cs="TH SarabunPSK"/>
            <w:szCs w:val="32"/>
            <w:rPrChange w:id="39" w:author="Oat ." w:date="2024-09-26T10:20:00Z">
              <w:rPr>
                <w:rFonts w:cs="TH SarabunPSK"/>
                <w:i/>
                <w:iCs w:val="0"/>
                <w:szCs w:val="32"/>
              </w:rPr>
            </w:rPrChange>
          </w:rPr>
          <w:t>as sp</w:t>
        </w:r>
      </w:ins>
      <w:ins w:id="40" w:author="Oat ." w:date="2024-09-26T10:20:00Z">
        <w:r w:rsidRPr="00AD5CC0">
          <w:rPr>
            <w:rFonts w:cs="TH SarabunPSK"/>
            <w:szCs w:val="32"/>
            <w:rPrChange w:id="41" w:author="Oat ." w:date="2024-09-26T10:20:00Z">
              <w:rPr/>
            </w:rPrChange>
          </w:rPr>
          <w:t xml:space="preserve">ecified in section </w:t>
        </w:r>
      </w:ins>
      <w:r w:rsidR="00C41747">
        <w:rPr>
          <w:rFonts w:cs="TH SarabunPSK"/>
          <w:szCs w:val="32"/>
        </w:rPr>
        <w:fldChar w:fldCharType="begin"/>
      </w:r>
      <w:r w:rsidR="00C41747">
        <w:rPr>
          <w:rFonts w:cs="TH SarabunPSK"/>
          <w:szCs w:val="32"/>
        </w:rPr>
        <w:instrText xml:space="preserve"> REF _Ref178582565 \r \h </w:instrText>
      </w:r>
      <w:r w:rsidR="00C41747">
        <w:rPr>
          <w:rFonts w:cs="TH SarabunPSK"/>
          <w:szCs w:val="32"/>
        </w:rPr>
      </w:r>
      <w:r w:rsidR="00C41747">
        <w:rPr>
          <w:rFonts w:cs="TH SarabunPSK"/>
          <w:szCs w:val="32"/>
        </w:rPr>
        <w:fldChar w:fldCharType="separate"/>
      </w:r>
      <w:r w:rsidR="00C41747">
        <w:rPr>
          <w:rFonts w:cs="TH SarabunPSK"/>
          <w:szCs w:val="32"/>
        </w:rPr>
        <w:t>4.16</w:t>
      </w:r>
      <w:r w:rsidR="00C41747">
        <w:rPr>
          <w:rFonts w:cs="TH SarabunPSK"/>
          <w:szCs w:val="32"/>
        </w:rPr>
        <w:fldChar w:fldCharType="end"/>
      </w:r>
      <w:ins w:id="42" w:author="Oat ." w:date="2024-09-26T10:35:00Z">
        <w:r w:rsidRPr="00AD5CC0">
          <w:rPr>
            <w:rFonts w:cs="TH SarabunPSK"/>
            <w:szCs w:val="32"/>
          </w:rPr>
          <w:t xml:space="preserve"> should be positive</w:t>
        </w:r>
      </w:ins>
      <w:ins w:id="43" w:author="Oat ." w:date="2024-09-26T10:36:00Z">
        <w:r w:rsidRPr="00AD5CC0">
          <w:rPr>
            <w:rFonts w:cs="TH SarabunPSK"/>
            <w:szCs w:val="32"/>
          </w:rPr>
          <w:t>.</w:t>
        </w:r>
      </w:ins>
    </w:p>
    <w:p w14:paraId="39FDE558" w14:textId="5C5421DB" w:rsidR="004844E7" w:rsidRDefault="004844E7" w:rsidP="004844E7">
      <w:pPr>
        <w:pStyle w:val="Heading4"/>
        <w:numPr>
          <w:ilvl w:val="1"/>
          <w:numId w:val="1"/>
        </w:numPr>
        <w:rPr>
          <w:rFonts w:cs="TH SarabunPSK"/>
          <w:szCs w:val="32"/>
        </w:rPr>
      </w:pPr>
      <w:ins w:id="44" w:author="Oat ." w:date="2024-09-26T10:14:00Z">
        <w:r w:rsidRPr="00AD5CC0">
          <w:rPr>
            <w:rFonts w:cs="TH SarabunPSK"/>
            <w:szCs w:val="32"/>
            <w:rPrChange w:id="45" w:author="Oat ." w:date="2024-09-26T10:20:00Z">
              <w:rPr/>
            </w:rPrChange>
          </w:rPr>
          <w:t xml:space="preserve">Positive control spiked with </w:t>
        </w:r>
      </w:ins>
      <w:ins w:id="46" w:author="Oat ." w:date="2024-09-30T09:49:00Z">
        <w:r w:rsidRPr="00174680">
          <w:rPr>
            <w:rFonts w:cs="TH SarabunPSK"/>
            <w:i/>
            <w:iCs w:val="0"/>
            <w:szCs w:val="32"/>
          </w:rPr>
          <w:t xml:space="preserve">Clostridium </w:t>
        </w:r>
        <w:proofErr w:type="spellStart"/>
        <w:r w:rsidRPr="00174680">
          <w:rPr>
            <w:rFonts w:cs="TH SarabunPSK"/>
            <w:i/>
            <w:iCs w:val="0"/>
            <w:szCs w:val="32"/>
          </w:rPr>
          <w:t>sporogenes</w:t>
        </w:r>
      </w:ins>
      <w:proofErr w:type="spellEnd"/>
      <w:ins w:id="47" w:author="Oat ." w:date="2024-09-26T10:19:00Z">
        <w:r w:rsidRPr="00AD5CC0">
          <w:rPr>
            <w:rFonts w:cs="TH SarabunPSK"/>
            <w:i/>
            <w:szCs w:val="32"/>
            <w:rPrChange w:id="48" w:author="Oat ." w:date="2024-09-26T10:20:00Z">
              <w:rPr>
                <w:i/>
                <w:iCs w:val="0"/>
              </w:rPr>
            </w:rPrChange>
          </w:rPr>
          <w:t xml:space="preserve"> </w:t>
        </w:r>
        <w:r w:rsidRPr="00AD5CC0">
          <w:rPr>
            <w:rFonts w:cs="TH SarabunPSK"/>
            <w:szCs w:val="32"/>
            <w:rPrChange w:id="49" w:author="Oat ." w:date="2024-09-26T10:20:00Z">
              <w:rPr>
                <w:rFonts w:cs="TH SarabunPSK"/>
                <w:i/>
                <w:iCs w:val="0"/>
                <w:szCs w:val="32"/>
              </w:rPr>
            </w:rPrChange>
          </w:rPr>
          <w:t>as sp</w:t>
        </w:r>
      </w:ins>
      <w:ins w:id="50" w:author="Oat ." w:date="2024-09-26T10:20:00Z">
        <w:r w:rsidRPr="00AD5CC0">
          <w:rPr>
            <w:rFonts w:cs="TH SarabunPSK"/>
            <w:szCs w:val="32"/>
            <w:rPrChange w:id="51" w:author="Oat ." w:date="2024-09-26T10:20:00Z">
              <w:rPr/>
            </w:rPrChange>
          </w:rPr>
          <w:t xml:space="preserve">ecified in section </w:t>
        </w:r>
      </w:ins>
      <w:r>
        <w:rPr>
          <w:rFonts w:cs="TH SarabunPSK"/>
          <w:szCs w:val="32"/>
        </w:rPr>
        <w:fldChar w:fldCharType="begin"/>
      </w:r>
      <w:r>
        <w:rPr>
          <w:rFonts w:cs="TH SarabunPSK"/>
          <w:szCs w:val="32"/>
        </w:rPr>
        <w:instrText xml:space="preserve"> REF _Ref178582565 \r \h </w:instrText>
      </w:r>
      <w:r>
        <w:rPr>
          <w:rFonts w:cs="TH SarabunPSK"/>
          <w:szCs w:val="32"/>
        </w:rPr>
      </w:r>
      <w:r>
        <w:rPr>
          <w:rFonts w:cs="TH SarabunPSK"/>
          <w:szCs w:val="32"/>
        </w:rPr>
        <w:fldChar w:fldCharType="separate"/>
      </w:r>
      <w:r>
        <w:rPr>
          <w:rFonts w:cs="TH SarabunPSK"/>
          <w:szCs w:val="32"/>
        </w:rPr>
        <w:t>4.16</w:t>
      </w:r>
      <w:r>
        <w:rPr>
          <w:rFonts w:cs="TH SarabunPSK"/>
          <w:szCs w:val="32"/>
        </w:rPr>
        <w:fldChar w:fldCharType="end"/>
      </w:r>
      <w:ins w:id="52" w:author="Oat ." w:date="2024-09-26T10:35:00Z">
        <w:r w:rsidRPr="00AD5CC0">
          <w:rPr>
            <w:rFonts w:cs="TH SarabunPSK"/>
            <w:szCs w:val="32"/>
          </w:rPr>
          <w:t xml:space="preserve"> should be positive</w:t>
        </w:r>
      </w:ins>
      <w:ins w:id="53" w:author="Oat ." w:date="2024-09-26T10:36:00Z">
        <w:r w:rsidRPr="00AD5CC0">
          <w:rPr>
            <w:rFonts w:cs="TH SarabunPSK"/>
            <w:szCs w:val="32"/>
          </w:rPr>
          <w:t>.</w:t>
        </w:r>
      </w:ins>
    </w:p>
    <w:p w14:paraId="541CC61F" w14:textId="79DE2847" w:rsidR="004844E7" w:rsidRDefault="004844E7" w:rsidP="004844E7">
      <w:pPr>
        <w:pStyle w:val="Heading4"/>
        <w:numPr>
          <w:ilvl w:val="1"/>
          <w:numId w:val="1"/>
        </w:numPr>
        <w:rPr>
          <w:rFonts w:cs="TH SarabunPSK"/>
          <w:szCs w:val="32"/>
        </w:rPr>
      </w:pPr>
      <w:r>
        <w:rPr>
          <w:rFonts w:cs="TH SarabunPSK"/>
          <w:szCs w:val="32"/>
        </w:rPr>
        <w:t>Negative control should be negative.</w:t>
      </w:r>
    </w:p>
    <w:p w14:paraId="16CE4C26" w14:textId="77777777" w:rsidR="007F35A6" w:rsidRPr="007F35A6" w:rsidRDefault="007F35A6" w:rsidP="007F35A6"/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54" w:name="_Toc175743391"/>
      <w:r w:rsidRPr="005757B3">
        <w:t>Reporting</w:t>
      </w:r>
      <w:bookmarkEnd w:id="54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60698B24" w14:textId="62DDB477" w:rsidR="005A2641" w:rsidRDefault="00B1351D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319AC">
        <w:rPr>
          <w:rFonts w:ascii="TH SarabunPSK" w:hAnsi="TH SarabunPSK" w:cs="TH SarabunPSK"/>
          <w:sz w:val="32"/>
          <w:szCs w:val="32"/>
        </w:rPr>
        <w:t>Report</w:t>
      </w:r>
      <w:r w:rsidR="007B3693">
        <w:rPr>
          <w:rFonts w:ascii="TH SarabunPSK" w:hAnsi="TH SarabunPSK" w:cs="TH SarabunPSK"/>
          <w:sz w:val="32"/>
          <w:szCs w:val="32"/>
        </w:rPr>
        <w:t xml:space="preserve"> for </w:t>
      </w:r>
      <w:r w:rsidR="00A85F4E">
        <w:rPr>
          <w:rFonts w:ascii="TH SarabunPSK" w:hAnsi="TH SarabunPSK" w:cs="TH SarabunPSK"/>
          <w:sz w:val="32"/>
          <w:szCs w:val="32"/>
        </w:rPr>
        <w:t>A</w:t>
      </w:r>
      <w:r w:rsidR="007B3693">
        <w:rPr>
          <w:rFonts w:ascii="TH SarabunPSK" w:hAnsi="TH SarabunPSK" w:cs="TH SarabunPSK"/>
          <w:sz w:val="32"/>
          <w:szCs w:val="32"/>
        </w:rPr>
        <w:t xml:space="preserve">bsence(negative) or </w:t>
      </w:r>
      <w:r w:rsidR="00A85F4E">
        <w:rPr>
          <w:rFonts w:ascii="TH SarabunPSK" w:hAnsi="TH SarabunPSK" w:cs="TH SarabunPSK"/>
          <w:sz w:val="32"/>
          <w:szCs w:val="32"/>
        </w:rPr>
        <w:t>P</w:t>
      </w:r>
      <w:r w:rsidR="007B3693">
        <w:rPr>
          <w:rFonts w:ascii="TH SarabunPSK" w:hAnsi="TH SarabunPSK" w:cs="TH SarabunPSK"/>
          <w:sz w:val="32"/>
          <w:szCs w:val="32"/>
        </w:rPr>
        <w:t xml:space="preserve">resence(positive) </w:t>
      </w:r>
      <w:r w:rsidR="00FE1A85">
        <w:rPr>
          <w:rFonts w:ascii="TH SarabunPSK" w:hAnsi="TH SarabunPSK" w:cs="TH SarabunPSK"/>
          <w:sz w:val="32"/>
          <w:szCs w:val="32"/>
        </w:rPr>
        <w:t xml:space="preserve">in </w:t>
      </w:r>
      <w:r w:rsidR="00FE1A85" w:rsidRPr="00C82B30">
        <w:rPr>
          <w:rFonts w:ascii="TH SarabunPSK" w:hAnsi="TH SarabunPSK" w:cs="TH SarabunPSK"/>
          <w:color w:val="ED7D31" w:themeColor="accent2"/>
          <w:sz w:val="32"/>
          <w:szCs w:val="32"/>
        </w:rPr>
        <w:t>… gram or … ml</w:t>
      </w:r>
      <w:r w:rsidR="00FE1A8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E1A85">
        <w:rPr>
          <w:rFonts w:ascii="TH SarabunPSK" w:hAnsi="TH SarabunPSK" w:cs="TH SarabunPSK"/>
          <w:sz w:val="32"/>
          <w:szCs w:val="32"/>
        </w:rPr>
        <w:t>of sample</w:t>
      </w:r>
      <w:r w:rsidR="00994D54">
        <w:rPr>
          <w:rFonts w:ascii="TH SarabunPSK" w:hAnsi="TH SarabunPSK" w:cs="TH SarabunPSK"/>
          <w:sz w:val="32"/>
          <w:szCs w:val="32"/>
        </w:rPr>
        <w:t>.</w:t>
      </w:r>
    </w:p>
    <w:p w14:paraId="1E30BF30" w14:textId="2D0E7F92" w:rsidR="00994D54" w:rsidRPr="00FE1A85" w:rsidRDefault="00994D54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 of suspected colonies found</w:t>
      </w:r>
      <w:r w:rsidR="00A61BF5">
        <w:rPr>
          <w:rFonts w:ascii="TH SarabunPSK" w:hAnsi="TH SarabunPSK" w:cs="TH SarabunPSK"/>
          <w:sz w:val="32"/>
          <w:szCs w:val="32"/>
        </w:rPr>
        <w:t xml:space="preserve">, result of </w:t>
      </w:r>
      <w:r w:rsidR="00722DEE">
        <w:rPr>
          <w:rFonts w:ascii="TH SarabunPSK" w:hAnsi="TH SarabunPSK" w:cs="TH SarabunPSK"/>
          <w:sz w:val="32"/>
          <w:szCs w:val="32"/>
        </w:rPr>
        <w:t>identification should be recorded.</w:t>
      </w: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55" w:name="_Toc175743392"/>
      <w:r w:rsidRPr="005757B3">
        <w:t>References</w:t>
      </w:r>
      <w:bookmarkEnd w:id="55"/>
    </w:p>
    <w:p w14:paraId="4C733064" w14:textId="647F1C78" w:rsidR="00646A51" w:rsidRDefault="00646A51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 w:rsidR="00A4055D">
        <w:rPr>
          <w:rFonts w:ascii="TH SarabunPSK" w:hAnsi="TH SarabunPSK" w:cs="TH SarabunPSK"/>
          <w:sz w:val="32"/>
          <w:szCs w:val="32"/>
        </w:rPr>
        <w:t xml:space="preserve"> 2021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C13AA22" w14:textId="03BC7185" w:rsidR="00770C36" w:rsidRPr="00646A51" w:rsidRDefault="00802E9A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Ph. </w:t>
      </w:r>
      <w:r w:rsidR="00770C36" w:rsidRPr="00646A51">
        <w:rPr>
          <w:rFonts w:ascii="TH SarabunPSK" w:hAnsi="TH SarabunPSK" w:cs="TH SarabunPSK"/>
          <w:sz w:val="32"/>
          <w:szCs w:val="32"/>
        </w:rPr>
        <w:t>Eur. 2.6.12 Microbiological Examination of Non-Sterile Products: Microbial Enumeration Tests</w:t>
      </w:r>
    </w:p>
    <w:p w14:paraId="53A046AB" w14:textId="2C27E997" w:rsidR="005757B3" w:rsidRPr="003558F8" w:rsidRDefault="003558F8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</w:t>
      </w:r>
      <w:r w:rsidR="00E047B7">
        <w:rPr>
          <w:rFonts w:ascii="TH SarabunPSK" w:hAnsi="TH SarabunPSK" w:cs="TH SarabunPSK"/>
          <w:sz w:val="32"/>
          <w:szCs w:val="32"/>
        </w:rPr>
        <w:t xml:space="preserve"> </w:t>
      </w:r>
      <w:r w:rsidR="008D787B">
        <w:rPr>
          <w:rFonts w:ascii="TH SarabunPSK" w:hAnsi="TH SarabunPSK" w:cs="TH SarabunPSK"/>
          <w:sz w:val="32"/>
          <w:szCs w:val="32"/>
        </w:rPr>
        <w:t xml:space="preserve">- </w:t>
      </w:r>
      <w:r w:rsidR="00E047B7">
        <w:rPr>
          <w:rFonts w:ascii="TH SarabunPSK" w:hAnsi="TH SarabunPSK" w:cs="TH SarabunPSK"/>
          <w:sz w:val="32"/>
          <w:szCs w:val="32"/>
        </w:rPr>
        <w:t>Appendix 10</w:t>
      </w:r>
      <w:r w:rsidR="00802E9A">
        <w:rPr>
          <w:rFonts w:ascii="TH SarabunPSK" w:hAnsi="TH SarabunPSK" w:cs="TH SarabunPSK"/>
          <w:sz w:val="32"/>
          <w:szCs w:val="32"/>
        </w:rPr>
        <w:t>.2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19420AB" w14:textId="555D88DD" w:rsidR="00770C36" w:rsidRDefault="00770C36" w:rsidP="00590041">
      <w:pPr>
        <w:pStyle w:val="Heading4"/>
        <w:numPr>
          <w:ilvl w:val="0"/>
          <w:numId w:val="1"/>
        </w:numPr>
      </w:pPr>
      <w:bookmarkStart w:id="56" w:name="_Toc175743393"/>
      <w:r w:rsidRPr="005757B3">
        <w:lastRenderedPageBreak/>
        <w:t>Revision History</w:t>
      </w:r>
      <w:bookmarkEnd w:id="56"/>
    </w:p>
    <w:p w14:paraId="6F4C24F5" w14:textId="4CB377F0" w:rsidR="004844E7" w:rsidRDefault="00F85BCA" w:rsidP="00590041">
      <w:pPr>
        <w:pStyle w:val="Heading4"/>
        <w:numPr>
          <w:ilvl w:val="1"/>
          <w:numId w:val="1"/>
        </w:numPr>
      </w:pPr>
      <w:ins w:id="57" w:author="Oat ." w:date="2024-09-30T10:00:00Z">
        <w:r>
          <w:t>Revision 3: Established suitability based on conditions and test parameters of analytical procedure reference number…</w:t>
        </w:r>
      </w:ins>
    </w:p>
    <w:p w14:paraId="50206859" w14:textId="7C193D28" w:rsidR="00590041" w:rsidRDefault="007B7C13" w:rsidP="00590041">
      <w:pPr>
        <w:pStyle w:val="Heading4"/>
        <w:numPr>
          <w:ilvl w:val="1"/>
          <w:numId w:val="1"/>
        </w:numPr>
      </w:pPr>
      <w:r>
        <w:t xml:space="preserve">Revision </w:t>
      </w:r>
      <w:r w:rsidR="0067455C">
        <w:t>2</w:t>
      </w:r>
      <w:r>
        <w:t>.1</w:t>
      </w:r>
    </w:p>
    <w:p w14:paraId="77E68323" w14:textId="0260CD6C" w:rsidR="008D6AA6" w:rsidRDefault="008D6AA6" w:rsidP="007B7C13">
      <w:pPr>
        <w:pStyle w:val="Heading4"/>
        <w:numPr>
          <w:ilvl w:val="2"/>
          <w:numId w:val="1"/>
        </w:numPr>
      </w:pPr>
      <w:r>
        <w:t xml:space="preserve">Added </w:t>
      </w:r>
      <w:r w:rsidR="00625DAB">
        <w:t>general consideration of anaerobic condition</w:t>
      </w:r>
    </w:p>
    <w:p w14:paraId="5D163DEC" w14:textId="08C49075" w:rsidR="00735A6C" w:rsidRDefault="00735A6C" w:rsidP="007B7C13">
      <w:pPr>
        <w:pStyle w:val="Heading4"/>
        <w:numPr>
          <w:ilvl w:val="2"/>
          <w:numId w:val="1"/>
        </w:numPr>
      </w:pPr>
      <w:r>
        <w:t>Generally removed ‘sterile’ from equipment as</w:t>
      </w:r>
      <w:r w:rsidR="00D11046">
        <w:t xml:space="preserve"> known for general practice</w:t>
      </w:r>
    </w:p>
    <w:p w14:paraId="6DE9B69B" w14:textId="1EC376E8" w:rsidR="00B80CF4" w:rsidRDefault="00B80CF4" w:rsidP="00B80CF4">
      <w:pPr>
        <w:pStyle w:val="Heading4"/>
        <w:numPr>
          <w:ilvl w:val="2"/>
          <w:numId w:val="1"/>
        </w:numPr>
      </w:pPr>
      <w:r>
        <w:t xml:space="preserve">Generally replaced ‘sterile diluent’ with </w:t>
      </w:r>
      <w:r w:rsidR="00470458">
        <w:t>‘</w:t>
      </w:r>
      <w:r>
        <w:t>diluent</w:t>
      </w:r>
      <w:r w:rsidR="00470458">
        <w:t>’</w:t>
      </w:r>
      <w:r w:rsidR="0067455C">
        <w:t xml:space="preserve"> based on suitability test</w:t>
      </w:r>
    </w:p>
    <w:p w14:paraId="4C7CE1A8" w14:textId="77777777" w:rsidR="00B80CF4" w:rsidRPr="00B80CF4" w:rsidRDefault="00B80CF4" w:rsidP="00B80CF4"/>
    <w:p w14:paraId="3E48938C" w14:textId="1D839C77" w:rsidR="007356DD" w:rsidRDefault="00153C89" w:rsidP="007B7C13">
      <w:pPr>
        <w:pStyle w:val="Heading4"/>
        <w:numPr>
          <w:ilvl w:val="2"/>
          <w:numId w:val="1"/>
        </w:numPr>
      </w:pPr>
      <w:r>
        <w:t xml:space="preserve">Removed stomacher </w:t>
      </w:r>
      <w:r w:rsidR="00751706">
        <w:t xml:space="preserve">from equipment </w:t>
      </w:r>
      <w:r>
        <w:t xml:space="preserve">as only optional for procedure </w:t>
      </w:r>
      <w:r w:rsidR="007356DD">
        <w:t>common in non-homogenize sample</w:t>
      </w:r>
    </w:p>
    <w:p w14:paraId="6F7614B5" w14:textId="3DADC7D8" w:rsidR="007B7C13" w:rsidRDefault="00751706" w:rsidP="007B7C13">
      <w:pPr>
        <w:pStyle w:val="Heading4"/>
        <w:numPr>
          <w:ilvl w:val="2"/>
          <w:numId w:val="1"/>
        </w:numPr>
      </w:pPr>
      <w:r>
        <w:t>Re</w:t>
      </w:r>
      <w:r w:rsidR="007A6038">
        <w:t>place</w:t>
      </w:r>
      <w:r w:rsidR="00DD2659">
        <w:t>d</w:t>
      </w:r>
      <w:r>
        <w:t xml:space="preserve"> </w:t>
      </w:r>
      <w:r w:rsidR="00284E85">
        <w:t>biosafety cabinet with Biosafety cabinet class II (BSC</w:t>
      </w:r>
      <w:r w:rsidR="00373948">
        <w:t xml:space="preserve"> II</w:t>
      </w:r>
      <w:r w:rsidR="00284E85">
        <w:t>)</w:t>
      </w:r>
    </w:p>
    <w:p w14:paraId="3D29803B" w14:textId="4ED88F4C" w:rsidR="0011124C" w:rsidRDefault="0011124C" w:rsidP="0011124C">
      <w:pPr>
        <w:pStyle w:val="Heading4"/>
        <w:numPr>
          <w:ilvl w:val="2"/>
          <w:numId w:val="1"/>
        </w:numPr>
      </w:pPr>
      <w:r>
        <w:t>Replace</w:t>
      </w:r>
      <w:r w:rsidR="00DD2659">
        <w:t>d</w:t>
      </w:r>
      <w:r>
        <w:t xml:space="preserve"> </w:t>
      </w:r>
      <w:r w:rsidR="00892D14" w:rsidRPr="00E54105">
        <w:rPr>
          <w:rFonts w:cs="TH SarabunPSK"/>
          <w:szCs w:val="32"/>
        </w:rPr>
        <w:t>Sterile pipettes</w:t>
      </w:r>
      <w:r w:rsidR="00892D14">
        <w:t xml:space="preserve"> with optional automate pipettes</w:t>
      </w:r>
    </w:p>
    <w:p w14:paraId="52D557F8" w14:textId="2D55010A" w:rsidR="00AE32D7" w:rsidRDefault="00DD2659" w:rsidP="00AE32D7">
      <w:pPr>
        <w:pStyle w:val="Heading4"/>
        <w:numPr>
          <w:ilvl w:val="2"/>
          <w:numId w:val="1"/>
        </w:numPr>
        <w:rPr>
          <w:rFonts w:cs="TH SarabunPSK"/>
          <w:szCs w:val="32"/>
        </w:rPr>
      </w:pPr>
      <w:r>
        <w:t xml:space="preserve">Added pre-specified amount of </w:t>
      </w:r>
      <w:proofErr w:type="spellStart"/>
      <w:r w:rsidRPr="00F827A1">
        <w:rPr>
          <w:rFonts w:cs="TH SarabunPSK"/>
          <w:szCs w:val="32"/>
        </w:rPr>
        <w:t>d</w:t>
      </w:r>
      <w:r>
        <w:rPr>
          <w:rFonts w:cs="TH SarabunPSK"/>
          <w:szCs w:val="32"/>
        </w:rPr>
        <w:t>efrinated</w:t>
      </w:r>
      <w:proofErr w:type="spellEnd"/>
      <w:r>
        <w:rPr>
          <w:rFonts w:cs="TH SarabunPSK"/>
          <w:szCs w:val="32"/>
        </w:rPr>
        <w:t xml:space="preserve"> </w:t>
      </w:r>
      <w:r w:rsidRPr="00DD2659">
        <w:rPr>
          <w:rFonts w:cs="TH SarabunPSK"/>
          <w:szCs w:val="32"/>
        </w:rPr>
        <w:t>sheep blood</w:t>
      </w:r>
      <w:r w:rsidR="00AE32D7">
        <w:rPr>
          <w:rFonts w:cs="TH SarabunPSK"/>
          <w:szCs w:val="32"/>
        </w:rPr>
        <w:t xml:space="preserve"> in DSB</w:t>
      </w:r>
    </w:p>
    <w:p w14:paraId="44D1BBFF" w14:textId="77777777" w:rsidR="00AE32D7" w:rsidRDefault="00AE32D7" w:rsidP="00AE32D7">
      <w:pPr>
        <w:pStyle w:val="Heading4"/>
        <w:numPr>
          <w:ilvl w:val="2"/>
          <w:numId w:val="1"/>
        </w:numPr>
        <w:rPr>
          <w:rFonts w:cs="TH SarabunPSK"/>
          <w:szCs w:val="32"/>
        </w:rPr>
      </w:pPr>
      <w:r>
        <w:t xml:space="preserve">Added pre-specified amount of </w:t>
      </w:r>
      <w:proofErr w:type="spellStart"/>
      <w:r w:rsidRPr="00F827A1">
        <w:rPr>
          <w:rFonts w:cs="TH SarabunPSK"/>
          <w:szCs w:val="32"/>
        </w:rPr>
        <w:t>d</w:t>
      </w:r>
      <w:r>
        <w:rPr>
          <w:rFonts w:cs="TH SarabunPSK"/>
          <w:szCs w:val="32"/>
        </w:rPr>
        <w:t>efrinated</w:t>
      </w:r>
      <w:proofErr w:type="spellEnd"/>
      <w:r>
        <w:rPr>
          <w:rFonts w:cs="TH SarabunPSK"/>
          <w:szCs w:val="32"/>
        </w:rPr>
        <w:t xml:space="preserve"> </w:t>
      </w:r>
      <w:r w:rsidRPr="00DD2659">
        <w:rPr>
          <w:rFonts w:cs="TH SarabunPSK"/>
          <w:szCs w:val="32"/>
        </w:rPr>
        <w:t>sheep blood</w:t>
      </w:r>
      <w:r>
        <w:rPr>
          <w:rFonts w:cs="TH SarabunPSK"/>
          <w:szCs w:val="32"/>
        </w:rPr>
        <w:t xml:space="preserve"> in DSB</w:t>
      </w:r>
    </w:p>
    <w:p w14:paraId="0DB37D1C" w14:textId="1ECA3F1A" w:rsidR="00D11046" w:rsidRDefault="00D11046" w:rsidP="00D11046">
      <w:pPr>
        <w:pStyle w:val="Heading4"/>
        <w:numPr>
          <w:ilvl w:val="2"/>
          <w:numId w:val="1"/>
        </w:numPr>
        <w:rPr>
          <w:rFonts w:cs="TH SarabunPSK"/>
          <w:szCs w:val="32"/>
        </w:rPr>
      </w:pPr>
      <w:r>
        <w:t xml:space="preserve">Removed pre-specified amount of </w:t>
      </w:r>
      <w:r w:rsidR="0079144A">
        <w:rPr>
          <w:rFonts w:cs="TH SarabunPSK"/>
          <w:szCs w:val="32"/>
        </w:rPr>
        <w:t xml:space="preserve">herbal product sample and leave as optional based on suitability </w:t>
      </w:r>
      <w:r w:rsidR="00033980">
        <w:rPr>
          <w:rFonts w:cs="TH SarabunPSK"/>
          <w:szCs w:val="32"/>
        </w:rPr>
        <w:t>test</w:t>
      </w:r>
    </w:p>
    <w:p w14:paraId="56942117" w14:textId="4E4C5419" w:rsidR="00092D30" w:rsidRDefault="00092D30" w:rsidP="00092D30">
      <w:pPr>
        <w:pStyle w:val="Heading4"/>
        <w:numPr>
          <w:ilvl w:val="2"/>
          <w:numId w:val="1"/>
        </w:numPr>
      </w:pPr>
      <w:r>
        <w:t>Replace</w:t>
      </w:r>
      <w:r w:rsidR="00ED5175">
        <w:t>d</w:t>
      </w:r>
      <w:r>
        <w:t xml:space="preserve"> </w:t>
      </w:r>
      <w:r w:rsidR="00ED5175">
        <w:t>homogenize steps with well mixed</w:t>
      </w:r>
    </w:p>
    <w:p w14:paraId="37701641" w14:textId="71ECF0C4" w:rsidR="00315539" w:rsidRDefault="00315539" w:rsidP="00315539">
      <w:pPr>
        <w:pStyle w:val="Heading4"/>
        <w:numPr>
          <w:ilvl w:val="2"/>
          <w:numId w:val="1"/>
        </w:numPr>
        <w:ind w:left="1080" w:hanging="360"/>
      </w:pPr>
      <w:r>
        <w:t xml:space="preserve">Replaced </w:t>
      </w:r>
      <w:r w:rsidR="00DC685F">
        <w:t xml:space="preserve">250-ml </w:t>
      </w:r>
      <w:proofErr w:type="spellStart"/>
      <w:r w:rsidR="00DC685F">
        <w:t>duran</w:t>
      </w:r>
      <w:proofErr w:type="spellEnd"/>
      <w:r w:rsidR="00DC685F">
        <w:t xml:space="preserve"> bottle in </w:t>
      </w:r>
      <w:r w:rsidR="00ED4E87">
        <w:t>test procedure with test tubes based on suitability test</w:t>
      </w:r>
      <w:r w:rsidR="00E56DC9">
        <w:t xml:space="preserve"> [</w:t>
      </w:r>
      <w:r w:rsidR="00673283">
        <w:rPr>
          <w:b/>
          <w:bCs/>
        </w:rPr>
        <w:t>I</w:t>
      </w:r>
      <w:r w:rsidR="00E56DC9" w:rsidRPr="00673283">
        <w:rPr>
          <w:b/>
          <w:bCs/>
        </w:rPr>
        <w:t>mportant note:</w:t>
      </w:r>
      <w:r w:rsidR="00E56DC9">
        <w:t xml:space="preserve"> the height of RCM medium to </w:t>
      </w:r>
      <w:r w:rsidR="003A3F28">
        <w:t xml:space="preserve">surface should be sufficient to exhibit </w:t>
      </w:r>
      <w:r w:rsidR="00A80DBC">
        <w:t>anaerobic condition</w:t>
      </w:r>
      <w:r w:rsidR="00E56DC9">
        <w:t>]</w:t>
      </w:r>
    </w:p>
    <w:p w14:paraId="674DB3AD" w14:textId="77777777" w:rsidR="00AA0936" w:rsidRDefault="00AA093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30"/>
        </w:rPr>
      </w:pPr>
      <w:bookmarkStart w:id="58" w:name="_Toc175743394"/>
      <w:r>
        <w:br w:type="page"/>
      </w:r>
    </w:p>
    <w:p w14:paraId="13C5F62D" w14:textId="2B1F3554" w:rsidR="005757B3" w:rsidRPr="0015203F" w:rsidRDefault="001A5592" w:rsidP="00D31FD8">
      <w:pPr>
        <w:pStyle w:val="Heading3"/>
      </w:pPr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Pr="00E12FEA">
        <w:rPr>
          <w:highlight w:val="yellow"/>
          <w:cs/>
        </w:rPr>
        <w:t>ขั้นตอนการปฏิบัติงานสำหรับการนับจำนวนจุลินทรีย์ทั้งหมดที่เจริญเติบโตโดยใช้ออกซิเจน (</w:t>
      </w:r>
      <w:r w:rsidRPr="00E12FEA">
        <w:rPr>
          <w:highlight w:val="yellow"/>
        </w:rPr>
        <w:t xml:space="preserve">TAMC) </w:t>
      </w:r>
      <w:r w:rsidRPr="00E12FEA">
        <w:rPr>
          <w:highlight w:val="yellow"/>
          <w:cs/>
        </w:rPr>
        <w:t>ในผลิตภัณฑ์สมุนไพร</w:t>
      </w:r>
      <w:bookmarkEnd w:id="58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59" w:name="_Toc175743395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59"/>
    </w:p>
    <w:p w14:paraId="6C7F2FFD" w14:textId="3E584485" w:rsidR="00923AA7" w:rsidRDefault="005757B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A336C0" w:rsidRPr="00A336C0">
        <w:rPr>
          <w:rFonts w:ascii="TH SarabunPSK" w:hAnsi="TH SarabunPSK" w:cs="TH SarabunPSK"/>
          <w:sz w:val="32"/>
          <w:szCs w:val="32"/>
          <w:cs/>
        </w:rPr>
        <w:t xml:space="preserve">เพื่อการวิเคราะห์หา </w:t>
      </w:r>
      <w:r w:rsidR="00A336C0" w:rsidRPr="00A336C0">
        <w:rPr>
          <w:rFonts w:ascii="TH SarabunPSK" w:hAnsi="TH SarabunPSK" w:cs="TH SarabunPSK"/>
          <w:sz w:val="32"/>
          <w:szCs w:val="32"/>
        </w:rPr>
        <w:t xml:space="preserve">Clostridium spp. </w:t>
      </w:r>
      <w:r w:rsidR="00A336C0" w:rsidRPr="00A336C0">
        <w:rPr>
          <w:rFonts w:ascii="TH SarabunPSK" w:hAnsi="TH SarabunPSK" w:cs="TH SarabunPSK"/>
          <w:sz w:val="32"/>
          <w:szCs w:val="32"/>
          <w:cs/>
        </w:rPr>
        <w:t xml:space="preserve">ในผลิตภัณฑ์สมุนไพรสำเร็จรูป ตาม </w:t>
      </w:r>
      <w:r w:rsidR="00A336C0" w:rsidRPr="00A336C0">
        <w:rPr>
          <w:rFonts w:ascii="TH SarabunPSK" w:hAnsi="TH SarabunPSK" w:cs="TH SarabunPSK"/>
          <w:color w:val="ED7D31" w:themeColor="accent2"/>
          <w:sz w:val="32"/>
          <w:szCs w:val="32"/>
          <w:cs/>
        </w:rPr>
        <w:t>... [</w:t>
      </w:r>
      <w:r w:rsidR="00A336C0" w:rsidRPr="00A336C0">
        <w:rPr>
          <w:rFonts w:ascii="TH SarabunPSK" w:hAnsi="TH SarabunPSK" w:cs="TH SarabunPSK"/>
          <w:color w:val="ED7D31" w:themeColor="accent2"/>
          <w:sz w:val="32"/>
          <w:szCs w:val="32"/>
        </w:rPr>
        <w:t>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0" w:name="_Toc175743396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60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1" w:name="_Toc175743397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61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2" w:name="_Toc175743398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62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734A27DD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สารละลายเจือจางที่ปราศจากเชื้อ - [เช่น น้ำ</w:t>
      </w:r>
      <w:proofErr w:type="spellStart"/>
      <w:r w:rsidRPr="00D70D1F">
        <w:rPr>
          <w:rFonts w:ascii="TH SarabunPSK" w:hAnsi="TH SarabunPSK" w:cs="TH SarabunPSK"/>
          <w:sz w:val="32"/>
          <w:szCs w:val="32"/>
          <w:cs/>
        </w:rPr>
        <w:t>เปปโ</w:t>
      </w:r>
      <w:proofErr w:type="spellEnd"/>
      <w:r w:rsidRPr="00D70D1F">
        <w:rPr>
          <w:rFonts w:ascii="TH SarabunPSK" w:hAnsi="TH SarabunPSK" w:cs="TH SarabunPSK"/>
          <w:sz w:val="32"/>
          <w:szCs w:val="32"/>
          <w:cs/>
        </w:rPr>
        <w:t>ตน</w:t>
      </w:r>
      <w:r w:rsidRPr="00D70D1F">
        <w:rPr>
          <w:rFonts w:ascii="TH SarabunPSK" w:hAnsi="TH SarabunPSK" w:cs="TH SarabunPSK"/>
          <w:sz w:val="32"/>
          <w:szCs w:val="32"/>
        </w:rPr>
        <w:t xml:space="preserve">, </w:t>
      </w:r>
      <w:r w:rsidRPr="00D70D1F">
        <w:rPr>
          <w:rFonts w:ascii="TH SarabunPSK" w:hAnsi="TH SarabunPSK" w:cs="TH SarabunPSK"/>
          <w:sz w:val="32"/>
          <w:szCs w:val="32"/>
          <w:cs/>
        </w:rPr>
        <w:t>บัฟเฟอร์ฟอสเฟต]</w:t>
      </w:r>
    </w:p>
    <w:p w14:paraId="7EE84969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 xml:space="preserve"> [แสดง ชื่อและสูตรส่วนประกอบของแต่ละสารเจือจางที่ใช้]</w:t>
      </w:r>
    </w:p>
    <w:p w14:paraId="3055325D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 xml:space="preserve"> ...</w:t>
      </w:r>
    </w:p>
    <w:p w14:paraId="4F79DEF1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อาหารเลี้ยงเชื้อ</w:t>
      </w:r>
    </w:p>
    <w:p w14:paraId="116AB67E" w14:textId="77777777" w:rsidR="00D70D1F" w:rsidRPr="00D70D1F" w:rsidRDefault="00D70D1F" w:rsidP="00D70D1F">
      <w:pPr>
        <w:pStyle w:val="ListParagraph"/>
        <w:numPr>
          <w:ilvl w:val="2"/>
          <w:numId w:val="9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D70D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Reinforced Clostridial Medium (RCM)</w:t>
      </w:r>
    </w:p>
    <w:p w14:paraId="288A614D" w14:textId="77777777" w:rsidR="00D70D1F" w:rsidRDefault="00D70D1F" w:rsidP="00D70D1F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สูตรและส่วนประกอบ:</w:t>
      </w:r>
    </w:p>
    <w:p w14:paraId="57CAEE42" w14:textId="3EA3E544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 xml:space="preserve">Beef Extract 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D70D1F">
        <w:rPr>
          <w:rFonts w:ascii="TH SarabunPSK" w:hAnsi="TH SarabunPSK" w:cs="TH SarabunPSK"/>
          <w:sz w:val="32"/>
          <w:szCs w:val="32"/>
          <w:cs/>
        </w:rPr>
        <w:t>10.0</w:t>
      </w:r>
      <w:r w:rsidRPr="00D70D1F">
        <w:rPr>
          <w:rFonts w:ascii="TH SarabunPSK" w:hAnsi="TH SarabunPSK" w:cs="TH SarabunPSK"/>
          <w:sz w:val="32"/>
          <w:szCs w:val="32"/>
          <w:cs/>
        </w:rPr>
        <w:tab/>
        <w:t>กรัม</w:t>
      </w:r>
    </w:p>
    <w:p w14:paraId="0E6ED0AE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 xml:space="preserve">Peptone        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     </w:t>
      </w:r>
      <w:r w:rsidRPr="00D70D1F">
        <w:rPr>
          <w:rFonts w:ascii="TH SarabunPSK" w:hAnsi="TH SarabunPSK" w:cs="TH SarabunPSK"/>
          <w:sz w:val="32"/>
          <w:szCs w:val="32"/>
          <w:cs/>
        </w:rPr>
        <w:t>10.0</w:t>
      </w:r>
      <w:r w:rsidRPr="00D70D1F">
        <w:rPr>
          <w:rFonts w:ascii="TH SarabunPSK" w:hAnsi="TH SarabunPSK" w:cs="TH SarabunPSK"/>
          <w:sz w:val="32"/>
          <w:szCs w:val="32"/>
          <w:cs/>
        </w:rPr>
        <w:tab/>
        <w:t>กรัม</w:t>
      </w:r>
    </w:p>
    <w:p w14:paraId="0A438533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Yeast Extract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70D1F">
        <w:rPr>
          <w:rFonts w:ascii="TH SarabunPSK" w:hAnsi="TH SarabunPSK" w:cs="TH SarabunPSK"/>
          <w:sz w:val="32"/>
          <w:szCs w:val="32"/>
          <w:cs/>
        </w:rPr>
        <w:t>3.0 กรัม</w:t>
      </w:r>
    </w:p>
    <w:p w14:paraId="307F30F7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Soluble Starch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70D1F">
        <w:rPr>
          <w:rFonts w:ascii="TH SarabunPSK" w:hAnsi="TH SarabunPSK" w:cs="TH SarabunPSK"/>
          <w:sz w:val="32"/>
          <w:szCs w:val="32"/>
          <w:cs/>
        </w:rPr>
        <w:t>1.0 กรัม</w:t>
      </w:r>
    </w:p>
    <w:p w14:paraId="64E84ABE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Dextrose Monohydrate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                  </w:t>
      </w:r>
      <w:r w:rsidRPr="00D70D1F">
        <w:rPr>
          <w:rFonts w:ascii="TH SarabunPSK" w:hAnsi="TH SarabunPSK" w:cs="TH SarabunPSK"/>
          <w:sz w:val="32"/>
          <w:szCs w:val="32"/>
          <w:cs/>
        </w:rPr>
        <w:t>5.0 กรัม</w:t>
      </w:r>
    </w:p>
    <w:p w14:paraId="57E3EA7F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Cysteine Hydrochloride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D70D1F">
        <w:rPr>
          <w:rFonts w:ascii="TH SarabunPSK" w:hAnsi="TH SarabunPSK" w:cs="TH SarabunPSK"/>
          <w:sz w:val="32"/>
          <w:szCs w:val="32"/>
          <w:cs/>
        </w:rPr>
        <w:t>0.5 กรัม</w:t>
      </w:r>
    </w:p>
    <w:p w14:paraId="3E97CF14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lastRenderedPageBreak/>
        <w:t>Sodium Chloride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D70D1F">
        <w:rPr>
          <w:rFonts w:ascii="TH SarabunPSK" w:hAnsi="TH SarabunPSK" w:cs="TH SarabunPSK"/>
          <w:sz w:val="32"/>
          <w:szCs w:val="32"/>
          <w:cs/>
        </w:rPr>
        <w:t>5.0 กรัม</w:t>
      </w:r>
    </w:p>
    <w:p w14:paraId="5BCF6771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Sodium Acetate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   </w:t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D70D1F">
        <w:rPr>
          <w:rFonts w:ascii="TH SarabunPSK" w:hAnsi="TH SarabunPSK" w:cs="TH SarabunPSK"/>
          <w:sz w:val="32"/>
          <w:szCs w:val="32"/>
          <w:cs/>
        </w:rPr>
        <w:t>3.0 กรัม</w:t>
      </w:r>
    </w:p>
    <w:p w14:paraId="4E80B2A0" w14:textId="23489223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Agar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     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D70D1F">
        <w:rPr>
          <w:rFonts w:ascii="TH SarabunPSK" w:hAnsi="TH SarabunPSK" w:cs="TH SarabunPSK"/>
          <w:sz w:val="32"/>
          <w:szCs w:val="32"/>
          <w:cs/>
        </w:rPr>
        <w:t>0.5 กรัม</w:t>
      </w:r>
    </w:p>
    <w:p w14:paraId="1134E818" w14:textId="35C12A4E" w:rsidR="00D70D1F" w:rsidRP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Water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                 </w:t>
      </w:r>
      <w:r w:rsidRPr="00D70D1F">
        <w:rPr>
          <w:rFonts w:ascii="TH SarabunPSK" w:hAnsi="TH SarabunPSK" w:cs="TH SarabunPSK"/>
          <w:sz w:val="32"/>
          <w:szCs w:val="32"/>
          <w:cs/>
        </w:rPr>
        <w:t>1000 มิลลิลิตร</w:t>
      </w:r>
    </w:p>
    <w:p w14:paraId="35B8891B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 xml:space="preserve">เติมน้ำใส่ </w:t>
      </w:r>
      <w:r w:rsidRPr="00D70D1F">
        <w:rPr>
          <w:rFonts w:ascii="TH SarabunPSK" w:hAnsi="TH SarabunPSK" w:cs="TH SarabunPSK"/>
          <w:sz w:val="32"/>
          <w:szCs w:val="32"/>
        </w:rPr>
        <w:t xml:space="preserve">agar </w:t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จากนั้นละลาย </w:t>
      </w:r>
      <w:r w:rsidRPr="00D70D1F">
        <w:rPr>
          <w:rFonts w:ascii="TH SarabunPSK" w:hAnsi="TH SarabunPSK" w:cs="TH SarabunPSK"/>
          <w:sz w:val="32"/>
          <w:szCs w:val="32"/>
        </w:rPr>
        <w:t xml:space="preserve">agar </w:t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โดยการให้ความร้อนจนเดือดพร้อมคนอย่างต่อเนื่อง และให้ </w:t>
      </w:r>
      <w:r w:rsidRPr="00D70D1F">
        <w:rPr>
          <w:rFonts w:ascii="TH SarabunPSK" w:hAnsi="TH SarabunPSK" w:cs="TH SarabunPSK"/>
          <w:sz w:val="32"/>
          <w:szCs w:val="32"/>
        </w:rPr>
        <w:t xml:space="preserve">pH </w:t>
      </w:r>
      <w:r w:rsidRPr="00D70D1F">
        <w:rPr>
          <w:rFonts w:ascii="TH SarabunPSK" w:hAnsi="TH SarabunPSK" w:cs="TH SarabunPSK"/>
          <w:sz w:val="32"/>
          <w:szCs w:val="32"/>
          <w:cs/>
        </w:rPr>
        <w:t>ของอาหารเลี้ยงเชื้อหลังจากขั้นตอนการทำปราศจากเชื้ออยู่ที่ 6.8</w:t>
      </w:r>
      <w:r w:rsidRPr="00D70D1F">
        <w:rPr>
          <w:rFonts w:ascii="TH SarabunPSK" w:hAnsi="TH SarabunPSK" w:cs="TH SarabunPSK"/>
          <w:sz w:val="32"/>
          <w:szCs w:val="32"/>
        </w:rPr>
        <w:t xml:space="preserve"> ± </w:t>
      </w:r>
      <w:r w:rsidRPr="00D70D1F">
        <w:rPr>
          <w:rFonts w:ascii="TH SarabunPSK" w:hAnsi="TH SarabunPSK" w:cs="TH SarabunPSK"/>
          <w:sz w:val="32"/>
          <w:szCs w:val="32"/>
          <w:cs/>
        </w:rPr>
        <w:t>0.2</w:t>
      </w:r>
    </w:p>
    <w:p w14:paraId="019E616F" w14:textId="77777777" w:rsidR="00D70D1F" w:rsidRDefault="00D70D1F" w:rsidP="00D70D1F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 xml:space="preserve">  </w:t>
      </w:r>
      <w:r w:rsidRPr="00D70D1F">
        <w:rPr>
          <w:rFonts w:ascii="TH SarabunPSK" w:hAnsi="TH SarabunPSK" w:cs="TH SarabunPSK"/>
          <w:color w:val="ED7D31" w:themeColor="accent2"/>
          <w:sz w:val="32"/>
          <w:szCs w:val="32"/>
        </w:rPr>
        <w:t>Columbia Agar (CB)</w:t>
      </w:r>
    </w:p>
    <w:p w14:paraId="7597DBEE" w14:textId="77777777" w:rsidR="00D70D1F" w:rsidRDefault="00D70D1F" w:rsidP="00D70D1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สูตรและส่วนประกอบ:</w:t>
      </w:r>
    </w:p>
    <w:p w14:paraId="6686C53E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Pancreatic Digest of Casein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  <w:cs/>
        </w:rPr>
        <w:t>10.0</w:t>
      </w:r>
      <w:r w:rsidRPr="00D70D1F">
        <w:rPr>
          <w:rFonts w:ascii="TH SarabunPSK" w:hAnsi="TH SarabunPSK" w:cs="TH SarabunPSK"/>
          <w:sz w:val="32"/>
          <w:szCs w:val="32"/>
          <w:cs/>
        </w:rPr>
        <w:tab/>
        <w:t>กรัม</w:t>
      </w:r>
    </w:p>
    <w:p w14:paraId="5EDC8EF5" w14:textId="376CC2F3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Peptic Digest of Animal Tissue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  <w:cs/>
        </w:rPr>
        <w:t>5.0</w:t>
      </w:r>
      <w:r w:rsidRPr="00D70D1F">
        <w:rPr>
          <w:rFonts w:ascii="TH SarabunPSK" w:hAnsi="TH SarabunPSK" w:cs="TH SarabunPSK"/>
          <w:sz w:val="32"/>
          <w:szCs w:val="32"/>
          <w:cs/>
        </w:rPr>
        <w:tab/>
        <w:t>กรัม</w:t>
      </w:r>
    </w:p>
    <w:p w14:paraId="030A6BFC" w14:textId="627FB952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Heart Pancreatic Digest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  <w:cs/>
        </w:rPr>
        <w:t>3.0</w:t>
      </w:r>
      <w:r w:rsidRPr="00D70D1F">
        <w:rPr>
          <w:rFonts w:ascii="TH SarabunPSK" w:hAnsi="TH SarabunPSK" w:cs="TH SarabunPSK"/>
          <w:sz w:val="32"/>
          <w:szCs w:val="32"/>
          <w:cs/>
        </w:rPr>
        <w:tab/>
        <w:t>กรัม</w:t>
      </w:r>
    </w:p>
    <w:p w14:paraId="4E2A1771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Yeast Extract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  <w:cs/>
        </w:rPr>
        <w:t>5.0</w:t>
      </w:r>
      <w:r w:rsidRPr="00D70D1F">
        <w:rPr>
          <w:rFonts w:ascii="TH SarabunPSK" w:hAnsi="TH SarabunPSK" w:cs="TH SarabunPSK"/>
          <w:sz w:val="32"/>
          <w:szCs w:val="32"/>
          <w:cs/>
        </w:rPr>
        <w:tab/>
        <w:t>กรัม</w:t>
      </w:r>
    </w:p>
    <w:p w14:paraId="480754B2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Maize Starch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  <w:cs/>
        </w:rPr>
        <w:t>1.0</w:t>
      </w:r>
      <w:r w:rsidRPr="00D70D1F">
        <w:rPr>
          <w:rFonts w:ascii="TH SarabunPSK" w:hAnsi="TH SarabunPSK" w:cs="TH SarabunPSK"/>
          <w:sz w:val="32"/>
          <w:szCs w:val="32"/>
          <w:cs/>
        </w:rPr>
        <w:tab/>
        <w:t>กรัม</w:t>
      </w:r>
    </w:p>
    <w:p w14:paraId="28AD6C1E" w14:textId="77777777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 xml:space="preserve">Sodium Chloride 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  <w:cs/>
        </w:rPr>
        <w:t>5.0</w:t>
      </w:r>
      <w:r w:rsidRPr="00D70D1F">
        <w:rPr>
          <w:rFonts w:ascii="TH SarabunPSK" w:hAnsi="TH SarabunPSK" w:cs="TH SarabunPSK"/>
          <w:sz w:val="32"/>
          <w:szCs w:val="32"/>
          <w:cs/>
        </w:rPr>
        <w:tab/>
        <w:t>กรัม</w:t>
      </w:r>
    </w:p>
    <w:p w14:paraId="74D8ACDE" w14:textId="200EF329" w:rsid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Agar, according to gelling power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10.0 – </w:t>
      </w:r>
      <w:proofErr w:type="gramStart"/>
      <w:r w:rsidRPr="00D70D1F">
        <w:rPr>
          <w:rFonts w:ascii="TH SarabunPSK" w:hAnsi="TH SarabunPSK" w:cs="TH SarabunPSK"/>
          <w:sz w:val="32"/>
          <w:szCs w:val="32"/>
          <w:cs/>
        </w:rPr>
        <w:t xml:space="preserve">15.0  </w:t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 w:rsidRPr="00D70D1F">
        <w:rPr>
          <w:rFonts w:ascii="TH SarabunPSK" w:hAnsi="TH SarabunPSK" w:cs="TH SarabunPSK"/>
          <w:sz w:val="32"/>
          <w:szCs w:val="32"/>
          <w:cs/>
        </w:rPr>
        <w:t>กรัม</w:t>
      </w:r>
    </w:p>
    <w:p w14:paraId="2C06F462" w14:textId="16E9BD46" w:rsidR="00D70D1F" w:rsidRPr="00D70D1F" w:rsidRDefault="00D70D1F" w:rsidP="00D70D1F">
      <w:pPr>
        <w:pStyle w:val="ListParagraph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Water</w:t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</w:r>
      <w:r w:rsidRPr="00D70D1F">
        <w:rPr>
          <w:rFonts w:ascii="TH SarabunPSK" w:hAnsi="TH SarabunPSK" w:cs="TH SarabunPSK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70D1F">
        <w:rPr>
          <w:rFonts w:ascii="TH SarabunPSK" w:hAnsi="TH SarabunPSK" w:cs="TH SarabunPSK"/>
          <w:sz w:val="32"/>
          <w:szCs w:val="32"/>
          <w:cs/>
        </w:rPr>
        <w:t>1,000  มิลลิลิตร</w:t>
      </w:r>
      <w:proofErr w:type="gramEnd"/>
    </w:p>
    <w:p w14:paraId="21DA1B76" w14:textId="77777777" w:rsidR="00D70D1F" w:rsidRPr="00D70D1F" w:rsidRDefault="00D70D1F" w:rsidP="00D70D1F">
      <w:pPr>
        <w:pStyle w:val="ListParagraph"/>
        <w:ind w:left="792" w:firstLine="648"/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 xml:space="preserve">เติมน้ำใส่ </w:t>
      </w:r>
      <w:r w:rsidRPr="00D70D1F">
        <w:rPr>
          <w:rFonts w:ascii="TH SarabunPSK" w:hAnsi="TH SarabunPSK" w:cs="TH SarabunPSK"/>
          <w:sz w:val="32"/>
          <w:szCs w:val="32"/>
        </w:rPr>
        <w:t xml:space="preserve">agar </w:t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จากนั้นละลาย </w:t>
      </w:r>
      <w:r w:rsidRPr="00D70D1F">
        <w:rPr>
          <w:rFonts w:ascii="TH SarabunPSK" w:hAnsi="TH SarabunPSK" w:cs="TH SarabunPSK"/>
          <w:sz w:val="32"/>
          <w:szCs w:val="32"/>
        </w:rPr>
        <w:t xml:space="preserve">agar </w:t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โดยการให้ความร้อนจนเดือดพร้อมคนอย่างต่อเนื่อง จากนั้นนำไปทำการปราศจากเชื้อ และปล่อยให้เย็นโดยที่ให้อุณหภูมิอยู่ระหว่าง 45-50 องศาเซลเซียส และเติม </w:t>
      </w:r>
      <w:r w:rsidRPr="00D70D1F">
        <w:rPr>
          <w:rFonts w:ascii="TH SarabunPSK" w:hAnsi="TH SarabunPSK" w:cs="TH SarabunPSK"/>
          <w:sz w:val="32"/>
          <w:szCs w:val="32"/>
        </w:rPr>
        <w:t xml:space="preserve">gentamicin sulfate </w:t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ซึ่งเทียบเท่ากับ </w:t>
      </w:r>
      <w:r w:rsidRPr="00D70D1F">
        <w:rPr>
          <w:rFonts w:ascii="TH SarabunPSK" w:hAnsi="TH SarabunPSK" w:cs="TH SarabunPSK"/>
          <w:sz w:val="32"/>
          <w:szCs w:val="32"/>
        </w:rPr>
        <w:t xml:space="preserve">gentamicin base </w:t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20 มิลลิกรัมเมื่อจำเป็น หลังจากนั้นเทอาหารเลี้ยงลงจานเพาะเชื้อ โดยให้ </w:t>
      </w:r>
      <w:r w:rsidRPr="00D70D1F">
        <w:rPr>
          <w:rFonts w:ascii="TH SarabunPSK" w:hAnsi="TH SarabunPSK" w:cs="TH SarabunPSK"/>
          <w:sz w:val="32"/>
          <w:szCs w:val="32"/>
        </w:rPr>
        <w:t xml:space="preserve">pH </w:t>
      </w:r>
      <w:r w:rsidRPr="00D70D1F">
        <w:rPr>
          <w:rFonts w:ascii="TH SarabunPSK" w:hAnsi="TH SarabunPSK" w:cs="TH SarabunPSK"/>
          <w:sz w:val="32"/>
          <w:szCs w:val="32"/>
          <w:cs/>
        </w:rPr>
        <w:t>ของอาหารเลี้ยงเชื้อหลังจากขั้นตอนการทำปราศจากเชื้ออยู่ที่ 7.3</w:t>
      </w:r>
      <w:r w:rsidRPr="00D70D1F">
        <w:rPr>
          <w:rFonts w:ascii="TH SarabunPSK" w:hAnsi="TH SarabunPSK" w:cs="TH SarabunPSK"/>
          <w:sz w:val="32"/>
          <w:szCs w:val="32"/>
        </w:rPr>
        <w:t xml:space="preserve"> ± </w:t>
      </w:r>
      <w:r w:rsidRPr="00D70D1F">
        <w:rPr>
          <w:rFonts w:ascii="TH SarabunPSK" w:hAnsi="TH SarabunPSK" w:cs="TH SarabunPSK"/>
          <w:sz w:val="32"/>
          <w:szCs w:val="32"/>
          <w:cs/>
        </w:rPr>
        <w:t>0.2</w:t>
      </w:r>
    </w:p>
    <w:p w14:paraId="0E393D6F" w14:textId="77777777" w:rsidR="00D70D1F" w:rsidRPr="00D70D1F" w:rsidRDefault="00D70D1F" w:rsidP="00D70D1F">
      <w:pPr>
        <w:pStyle w:val="ListParagraph"/>
        <w:numPr>
          <w:ilvl w:val="2"/>
          <w:numId w:val="9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D70D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 Defibrinated sheep blood agar (DSB)</w:t>
      </w:r>
    </w:p>
    <w:p w14:paraId="37FA61D7" w14:textId="5F384EF0" w:rsidR="00D70D1F" w:rsidRPr="00D70D1F" w:rsidRDefault="00D70D1F" w:rsidP="00D70D1F">
      <w:pPr>
        <w:pStyle w:val="ListParagraph"/>
        <w:ind w:left="1440" w:firstLine="216"/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 xml:space="preserve">ให้ความร้อนแก่ </w:t>
      </w:r>
      <w:r w:rsidRPr="00D70D1F">
        <w:rPr>
          <w:rFonts w:ascii="TH SarabunPSK" w:hAnsi="TH SarabunPSK" w:cs="TH SarabunPSK"/>
          <w:sz w:val="32"/>
          <w:szCs w:val="32"/>
        </w:rPr>
        <w:t xml:space="preserve">soybean casein digest agar </w:t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และปล่อยให้เย็นโดยที่ให้อุณหภูมิอยู่ระหว่าง 45-50 องศาเซลเซียสใน </w:t>
      </w:r>
      <w:r w:rsidRPr="00D70D1F">
        <w:rPr>
          <w:rFonts w:ascii="TH SarabunPSK" w:hAnsi="TH SarabunPSK" w:cs="TH SarabunPSK"/>
          <w:sz w:val="32"/>
          <w:szCs w:val="32"/>
        </w:rPr>
        <w:t xml:space="preserve">water-bath </w:t>
      </w:r>
      <w:r w:rsidRPr="00D70D1F">
        <w:rPr>
          <w:rFonts w:ascii="TH SarabunPSK" w:hAnsi="TH SarabunPSK" w:cs="TH SarabunPSK"/>
          <w:sz w:val="32"/>
          <w:szCs w:val="32"/>
          <w:cs/>
        </w:rPr>
        <w:t xml:space="preserve">หลังจากนั้นเติม </w:t>
      </w:r>
      <w:r w:rsidRPr="00D70D1F">
        <w:rPr>
          <w:rFonts w:ascii="TH SarabunPSK" w:hAnsi="TH SarabunPSK" w:cs="TH SarabunPSK"/>
          <w:sz w:val="32"/>
          <w:szCs w:val="32"/>
        </w:rPr>
        <w:t xml:space="preserve">defibrinated sheep blood </w:t>
      </w:r>
      <w:r w:rsidRPr="00D70D1F">
        <w:rPr>
          <w:rFonts w:ascii="TH SarabunPSK" w:hAnsi="TH SarabunPSK" w:cs="TH SarabunPSK"/>
          <w:sz w:val="32"/>
          <w:szCs w:val="32"/>
          <w:cs/>
        </w:rPr>
        <w:t>ปริมาณหนึ่งเพื่อให้ได้ความเข้มข้นร้อยละ 5 แล้วผสมให้เข้ากัน</w:t>
      </w:r>
    </w:p>
    <w:p w14:paraId="1B883625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5391F664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D70D1F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D70D1F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21A64913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ตู้บ่มเชื้อ (30-35°</w:t>
      </w:r>
      <w:r w:rsidRPr="00D70D1F">
        <w:rPr>
          <w:rFonts w:ascii="TH SarabunPSK" w:hAnsi="TH SarabunPSK" w:cs="TH SarabunPSK"/>
          <w:sz w:val="32"/>
          <w:szCs w:val="32"/>
        </w:rPr>
        <w:t>C)</w:t>
      </w:r>
    </w:p>
    <w:p w14:paraId="034E2337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เครื่องบดผสมหรือเครื่องปั่นปราศจากเชื้อ</w:t>
      </w:r>
    </w:p>
    <w:p w14:paraId="67A9A921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lastRenderedPageBreak/>
        <w:t>Autoclave</w:t>
      </w:r>
    </w:p>
    <w:p w14:paraId="72CA4103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 xml:space="preserve">ตู้ปลอดเชื้อ </w:t>
      </w:r>
      <w:r w:rsidRPr="00D70D1F">
        <w:rPr>
          <w:rFonts w:ascii="TH SarabunPSK" w:hAnsi="TH SarabunPSK" w:cs="TH SarabunPSK"/>
          <w:sz w:val="32"/>
          <w:szCs w:val="32"/>
        </w:rPr>
        <w:t>Biosafety cabinet</w:t>
      </w:r>
    </w:p>
    <w:p w14:paraId="542D01C1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ฟลาสก์ปราศจากเชื้อ</w:t>
      </w:r>
    </w:p>
    <w:p w14:paraId="5DA93815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Water bath</w:t>
      </w:r>
    </w:p>
    <w:p w14:paraId="3FD957D8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</w:rPr>
        <w:t>Vertex mixers</w:t>
      </w:r>
    </w:p>
    <w:p w14:paraId="100BC79F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ขวดดูแรนปราศจากเชื้อปริมาตร 250 มล.</w:t>
      </w:r>
    </w:p>
    <w:p w14:paraId="2EF5E38C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ตะเกียง</w:t>
      </w:r>
      <w:proofErr w:type="spellStart"/>
      <w:r w:rsidRPr="00D70D1F">
        <w:rPr>
          <w:rFonts w:ascii="TH SarabunPSK" w:hAnsi="TH SarabunPSK" w:cs="TH SarabunPSK"/>
          <w:sz w:val="32"/>
          <w:szCs w:val="32"/>
          <w:cs/>
        </w:rPr>
        <w:t>บุน</w:t>
      </w:r>
      <w:proofErr w:type="spellEnd"/>
      <w:r w:rsidRPr="00D70D1F">
        <w:rPr>
          <w:rFonts w:ascii="TH SarabunPSK" w:hAnsi="TH SarabunPSK" w:cs="TH SarabunPSK"/>
          <w:sz w:val="32"/>
          <w:szCs w:val="32"/>
          <w:cs/>
        </w:rPr>
        <w:t>เสน</w:t>
      </w:r>
    </w:p>
    <w:p w14:paraId="2A2741F6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ลูปเขี่ยเชื้อ</w:t>
      </w:r>
    </w:p>
    <w:p w14:paraId="3F1A3483" w14:textId="77777777" w:rsidR="00D70D1F" w:rsidRPr="00D70D1F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สีย้อมแกรม</w:t>
      </w:r>
    </w:p>
    <w:p w14:paraId="68A34E9B" w14:textId="6B5D5DA1" w:rsidR="00075A53" w:rsidRPr="003640A0" w:rsidRDefault="00D70D1F" w:rsidP="00D70D1F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D70D1F">
        <w:rPr>
          <w:rFonts w:ascii="TH SarabunPSK" w:hAnsi="TH SarabunPSK" w:cs="TH SarabunPSK"/>
          <w:sz w:val="32"/>
          <w:szCs w:val="32"/>
          <w:cs/>
        </w:rPr>
        <w:t>ชุดบ่มเพาะเชื้อชนิดไม่มีอากาศ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3" w:name="_Toc175743399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63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5DA12F47" w14:textId="0EE8DF2C" w:rsidR="001722FF" w:rsidRPr="00AC6DAA" w:rsidRDefault="001722FF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2B4B" w:rsidRPr="009F2B4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9F2B4B" w:rsidRPr="009F2B4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ชั่ง…</w:t>
      </w:r>
      <w:proofErr w:type="gramStart"/>
      <w:r w:rsidR="009F2B4B" w:rsidRPr="009F2B4B">
        <w:rPr>
          <w:rFonts w:ascii="TH SarabunPSK" w:hAnsi="TH SarabunPSK" w:cs="TH SarabunPSK"/>
          <w:color w:val="ED7D31" w:themeColor="accent2"/>
          <w:sz w:val="32"/>
          <w:szCs w:val="32"/>
          <w:cs/>
        </w:rPr>
        <w:t>.....</w:t>
      </w:r>
      <w:proofErr w:type="gramEnd"/>
      <w:r w:rsidR="009F2B4B" w:rsidRPr="009F2B4B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 </w:t>
      </w:r>
      <w:r w:rsidR="009F2B4B" w:rsidRPr="009F2B4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g </w:t>
      </w:r>
      <w:r w:rsidR="009F2B4B" w:rsidRPr="009F2B4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ลงในขวดดูแรนปราศจากเชื้อ]</w:t>
      </w:r>
    </w:p>
    <w:p w14:paraId="264C99A8" w14:textId="77777777" w:rsidR="00145A40" w:rsidRPr="00145A40" w:rsidRDefault="00F45044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145A40">
        <w:rPr>
          <w:rFonts w:ascii="TH SarabunPSK" w:hAnsi="TH SarabunPSK" w:cs="TH SarabunPSK"/>
          <w:sz w:val="32"/>
          <w:szCs w:val="32"/>
        </w:rPr>
        <w:t xml:space="preserve"> </w:t>
      </w:r>
      <w:r w:rsidR="00145A40" w:rsidRPr="00145A4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145A40" w:rsidRPr="00145A40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เติมสารเจือจาง … </w:t>
      </w:r>
      <w:r w:rsidR="00145A40" w:rsidRPr="00145A40">
        <w:rPr>
          <w:rFonts w:ascii="TH SarabunPSK" w:hAnsi="TH SarabunPSK" w:cs="TH SarabunPSK"/>
          <w:color w:val="ED7D31" w:themeColor="accent2"/>
          <w:sz w:val="32"/>
          <w:szCs w:val="32"/>
        </w:rPr>
        <w:t>ml]</w:t>
      </w:r>
    </w:p>
    <w:p w14:paraId="7D9A382C" w14:textId="4F6D11B1" w:rsidR="00AC6DAA" w:rsidRPr="00145A40" w:rsidRDefault="00AC5D12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145A40">
        <w:rPr>
          <w:rFonts w:ascii="TH SarabunPSK" w:hAnsi="TH SarabunPSK" w:cs="TH SarabunPSK"/>
          <w:sz w:val="32"/>
          <w:szCs w:val="32"/>
        </w:rPr>
        <w:t xml:space="preserve"> </w:t>
      </w:r>
      <w:r w:rsidRPr="00145A4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 </w:t>
      </w:r>
      <w:r w:rsidR="00E543CD" w:rsidRPr="00145A40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นำเข้าเครื่อง </w:t>
      </w:r>
      <w:r w:rsidR="00E543CD" w:rsidRPr="00145A4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autoclave </w:t>
      </w:r>
      <w:r w:rsidR="00E543CD" w:rsidRPr="00145A40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ที่อุณหภูมิ </w:t>
      </w:r>
      <w:r w:rsidR="00E543CD" w:rsidRPr="00145A40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121 </w:t>
      </w:r>
      <w:r w:rsidR="00E543CD" w:rsidRPr="00145A40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˚C </w:t>
      </w:r>
      <w:r w:rsidR="00E543CD" w:rsidRPr="00145A40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เวลา 15 นาที</w:t>
      </w:r>
      <w:r w:rsidRPr="00145A40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5DEE05E1" w14:textId="3C8AD718" w:rsidR="00145A40" w:rsidRPr="00145A40" w:rsidRDefault="005579A8" w:rsidP="001722F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color w:val="ED7D31"/>
          <w:sz w:val="32"/>
          <w:szCs w:val="32"/>
        </w:rPr>
        <w:t>... CB agar plate …</w:t>
      </w:r>
    </w:p>
    <w:p w14:paraId="7F643C5A" w14:textId="77777777" w:rsidR="008366BD" w:rsidRDefault="005757B3" w:rsidP="008366BD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การเตรียมตัวอย่าง</w:t>
      </w:r>
    </w:p>
    <w:p w14:paraId="7D7EF1FD" w14:textId="77777777" w:rsidR="008366BD" w:rsidRDefault="008366BD" w:rsidP="008366B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8366BD">
        <w:rPr>
          <w:rFonts w:ascii="TH SarabunPSK" w:hAnsi="TH SarabunPSK" w:cs="TH SarabunPSK"/>
          <w:sz w:val="32"/>
          <w:szCs w:val="32"/>
          <w:cs/>
        </w:rPr>
        <w:t>ชั่งตัวอย่างผลิตภัณฑ์สมุนไพร … กรัม อย่างปราศจากเชื้อ</w:t>
      </w:r>
    </w:p>
    <w:p w14:paraId="3DA64A39" w14:textId="77777777" w:rsidR="008366BD" w:rsidRDefault="008366BD" w:rsidP="008366B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8366BD">
        <w:rPr>
          <w:rFonts w:ascii="TH SarabunPSK" w:hAnsi="TH SarabunPSK" w:cs="TH SarabunPSK"/>
          <w:sz w:val="32"/>
          <w:szCs w:val="32"/>
          <w:cs/>
        </w:rPr>
        <w:t>เติมสารละลาย</w:t>
      </w:r>
      <w:proofErr w:type="spellStart"/>
      <w:r w:rsidRPr="008366BD">
        <w:rPr>
          <w:rFonts w:ascii="TH SarabunPSK" w:hAnsi="TH SarabunPSK" w:cs="TH SarabunPSK"/>
          <w:sz w:val="32"/>
          <w:szCs w:val="32"/>
          <w:cs/>
        </w:rPr>
        <w:t>เปปโ</w:t>
      </w:r>
      <w:proofErr w:type="spellEnd"/>
      <w:r w:rsidRPr="008366BD">
        <w:rPr>
          <w:rFonts w:ascii="TH SarabunPSK" w:hAnsi="TH SarabunPSK" w:cs="TH SarabunPSK"/>
          <w:sz w:val="32"/>
          <w:szCs w:val="32"/>
          <w:cs/>
        </w:rPr>
        <w:t>ทนเจือจางที่ปราศจากเชื้อ … มิลลิลิตร (เพื่อเตรียมเป็น 1:10</w:t>
      </w:r>
      <w:r w:rsidRPr="008366BD">
        <w:rPr>
          <w:rFonts w:ascii="TH SarabunPSK" w:hAnsi="TH SarabunPSK" w:cs="TH SarabunPSK"/>
          <w:sz w:val="32"/>
          <w:szCs w:val="32"/>
        </w:rPr>
        <w:t xml:space="preserve"> dilution)</w:t>
      </w:r>
    </w:p>
    <w:p w14:paraId="2ACD03EB" w14:textId="084E447E" w:rsidR="008366BD" w:rsidRPr="008366BD" w:rsidRDefault="008366BD" w:rsidP="008366B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8366BD">
        <w:rPr>
          <w:rFonts w:ascii="TH SarabunPSK" w:hAnsi="TH SarabunPSK" w:cs="TH SarabunPSK"/>
          <w:sz w:val="32"/>
          <w:szCs w:val="32"/>
          <w:cs/>
        </w:rPr>
        <w:t>ทำให้เป็นเนื้อเดียวกันโดยทำให้เกิดฟองอากาศน้อยที่สุด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5B58567A" w14:textId="77777777" w:rsidR="00C64CCF" w:rsidRPr="00C64CCF" w:rsidRDefault="00C64CCF" w:rsidP="00C64CCF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C64CCF">
        <w:rPr>
          <w:rFonts w:ascii="TH SarabunPSK" w:hAnsi="TH SarabunPSK" w:cs="TH SarabunPSK"/>
          <w:sz w:val="32"/>
          <w:szCs w:val="32"/>
          <w:cs/>
        </w:rPr>
        <w:t xml:space="preserve">การให้ความร้อนและการเพิ่มจำนวนเชื้อ </w:t>
      </w:r>
    </w:p>
    <w:p w14:paraId="66FA7CDB" w14:textId="77777777" w:rsidR="00C64CCF" w:rsidRPr="00C64CCF" w:rsidRDefault="00C64CCF" w:rsidP="00C64CC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C64CCF">
        <w:rPr>
          <w:rFonts w:ascii="TH SarabunPSK" w:hAnsi="TH SarabunPSK" w:cs="TH SarabunPSK"/>
          <w:sz w:val="32"/>
          <w:szCs w:val="32"/>
          <w:cs/>
        </w:rPr>
        <w:t xml:space="preserve">ย้ายตัวอย่างที่เป็นเนื้อเดียวกันจำนวน </w:t>
      </w:r>
      <w:r w:rsidRPr="00C64CCF">
        <w:rPr>
          <w:rFonts w:ascii="TH SarabunPSK" w:hAnsi="TH SarabunPSK" w:cs="TH SarabunPSK"/>
          <w:sz w:val="32"/>
          <w:szCs w:val="32"/>
        </w:rPr>
        <w:t>10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 มิลลิลิตร ลงในขวดดูแรนขนาด </w:t>
      </w:r>
      <w:r w:rsidRPr="00C64CCF">
        <w:rPr>
          <w:rFonts w:ascii="TH SarabunPSK" w:hAnsi="TH SarabunPSK" w:cs="TH SarabunPSK"/>
          <w:sz w:val="32"/>
          <w:szCs w:val="32"/>
        </w:rPr>
        <w:t>250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 มิลลิลิตร ที่มี </w:t>
      </w:r>
      <w:r w:rsidRPr="00C64CCF">
        <w:rPr>
          <w:rFonts w:ascii="TH SarabunPSK" w:hAnsi="TH SarabunPSK" w:cs="TH SarabunPSK"/>
          <w:sz w:val="32"/>
          <w:szCs w:val="32"/>
        </w:rPr>
        <w:t xml:space="preserve">Reinforced Clostridial Medium (RCM) 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ปริมาตร </w:t>
      </w:r>
      <w:r w:rsidRPr="00C64CCF">
        <w:rPr>
          <w:rFonts w:ascii="TH SarabunPSK" w:hAnsi="TH SarabunPSK" w:cs="TH SarabunPSK"/>
          <w:sz w:val="32"/>
          <w:szCs w:val="32"/>
        </w:rPr>
        <w:t>90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 มิลลิลิตร โดยทำสองซ้ำ</w:t>
      </w:r>
    </w:p>
    <w:p w14:paraId="3294C509" w14:textId="77777777" w:rsidR="00C64CCF" w:rsidRPr="00C64CCF" w:rsidRDefault="00C64CCF" w:rsidP="00C64CC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C64CCF">
        <w:rPr>
          <w:rFonts w:ascii="TH SarabunPSK" w:hAnsi="TH SarabunPSK" w:cs="TH SarabunPSK"/>
          <w:sz w:val="32"/>
          <w:szCs w:val="32"/>
          <w:cs/>
        </w:rPr>
        <w:t xml:space="preserve"> นำส่วนผสมในขวดดูแรนจากขั้นที่ </w:t>
      </w:r>
      <w:r w:rsidRPr="00C64CCF">
        <w:rPr>
          <w:rFonts w:ascii="TH SarabunPSK" w:hAnsi="TH SarabunPSK" w:cs="TH SarabunPSK"/>
          <w:sz w:val="32"/>
          <w:szCs w:val="32"/>
        </w:rPr>
        <w:t>5.3.1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 หนึ่งขวดมาให้ความร้อนที่อุณหภูมิ </w:t>
      </w:r>
      <w:r w:rsidRPr="00C64CCF">
        <w:rPr>
          <w:rFonts w:ascii="TH SarabunPSK" w:hAnsi="TH SarabunPSK" w:cs="TH SarabunPSK"/>
          <w:sz w:val="32"/>
          <w:szCs w:val="32"/>
        </w:rPr>
        <w:t>80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 องศาเซลเซียสเป็นเวลา </w:t>
      </w:r>
      <w:r w:rsidRPr="00C64CCF">
        <w:rPr>
          <w:rFonts w:ascii="TH SarabunPSK" w:hAnsi="TH SarabunPSK" w:cs="TH SarabunPSK"/>
          <w:sz w:val="32"/>
          <w:szCs w:val="32"/>
        </w:rPr>
        <w:t>10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 นาที จากนั้นทำให้เย็นลงอย่างรวดเร็ว ส่วนขวดดูแรนอีกขวดไม่ต้องให้ความร้อน</w:t>
      </w:r>
    </w:p>
    <w:p w14:paraId="1057BE31" w14:textId="77777777" w:rsidR="00C64CCF" w:rsidRPr="00C64CCF" w:rsidRDefault="00C64CCF" w:rsidP="00C64CC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C64CCF">
        <w:rPr>
          <w:rFonts w:ascii="TH SarabunPSK" w:hAnsi="TH SarabunPSK" w:cs="TH SarabunPSK"/>
          <w:sz w:val="32"/>
          <w:szCs w:val="32"/>
          <w:cs/>
        </w:rPr>
        <w:lastRenderedPageBreak/>
        <w:t xml:space="preserve"> นำทั้งสองขวดไปบ่มที่อุณหภูมิ </w:t>
      </w:r>
      <w:r w:rsidRPr="00C64CCF">
        <w:rPr>
          <w:rFonts w:ascii="TH SarabunPSK" w:hAnsi="TH SarabunPSK" w:cs="TH SarabunPSK"/>
          <w:sz w:val="32"/>
          <w:szCs w:val="32"/>
        </w:rPr>
        <w:t>30-35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 องศาเซลเซียสเป็นเวลา </w:t>
      </w:r>
      <w:r w:rsidRPr="00C64CCF">
        <w:rPr>
          <w:rFonts w:ascii="TH SarabunPSK" w:hAnsi="TH SarabunPSK" w:cs="TH SarabunPSK"/>
          <w:sz w:val="32"/>
          <w:szCs w:val="32"/>
        </w:rPr>
        <w:t>48</w:t>
      </w:r>
      <w:r w:rsidRPr="00C64CCF">
        <w:rPr>
          <w:rFonts w:ascii="TH SarabunPSK" w:hAnsi="TH SarabunPSK" w:cs="TH SarabunPSK"/>
          <w:sz w:val="32"/>
          <w:szCs w:val="32"/>
          <w:cs/>
        </w:rPr>
        <w:t xml:space="preserve"> ชั่วโมง ภายใต้สภาวะที่ไม่มีอากาศ</w:t>
      </w:r>
    </w:p>
    <w:p w14:paraId="66EDD797" w14:textId="77777777" w:rsidR="00B6026F" w:rsidRDefault="00C82AE7" w:rsidP="00E27241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ใช้ตัวอย่างที่บดผสมแล้ว </w:t>
      </w:r>
      <w:r w:rsidR="00935DAE">
        <w:rPr>
          <w:rFonts w:ascii="TH SarabunPSK" w:hAnsi="TH SarabunPSK" w:cs="TH SarabunPSK"/>
          <w:sz w:val="32"/>
          <w:szCs w:val="32"/>
        </w:rPr>
        <w:t>…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 มิลลิลิตร และสารละลายเจือจางที่ปราศจากเชื้อ </w:t>
      </w:r>
      <w:r w:rsidR="00935DAE">
        <w:rPr>
          <w:rFonts w:ascii="TH SarabunPSK" w:hAnsi="TH SarabunPSK" w:cs="TH SarabunPSK"/>
          <w:sz w:val="32"/>
          <w:szCs w:val="32"/>
        </w:rPr>
        <w:t>…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 xml:space="preserve"> มิลลิลิตร</w:t>
      </w:r>
      <w:r w:rsidR="00935DAE">
        <w:rPr>
          <w:rFonts w:ascii="TH SarabunPSK" w:hAnsi="TH SarabunPSK" w:cs="TH SarabunPSK"/>
          <w:sz w:val="32"/>
          <w:szCs w:val="32"/>
        </w:rPr>
        <w:t xml:space="preserve"> </w:t>
      </w:r>
      <w:r w:rsidR="00FE7BC9">
        <w:rPr>
          <w:rFonts w:ascii="TH SarabunPSK" w:hAnsi="TH SarabunPSK" w:cs="TH SarabunPSK"/>
          <w:sz w:val="32"/>
          <w:szCs w:val="32"/>
        </w:rPr>
        <w:br/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>สำหรับแต่ละ</w:t>
      </w:r>
      <w:r w:rsidR="003C539D">
        <w:rPr>
          <w:rFonts w:ascii="TH SarabunPSK" w:hAnsi="TH SarabunPSK" w:cs="TH SarabunPSK"/>
          <w:sz w:val="32"/>
          <w:szCs w:val="32"/>
        </w:rPr>
        <w:t xml:space="preserve"> </w:t>
      </w:r>
      <w:r w:rsidR="005757B3" w:rsidRPr="00C82AE7">
        <w:rPr>
          <w:rFonts w:ascii="TH SarabunPSK" w:hAnsi="TH SarabunPSK" w:cs="TH SarabunPSK"/>
          <w:sz w:val="32"/>
          <w:szCs w:val="32"/>
          <w:cs/>
        </w:rPr>
        <w:t>ความเจือจาง</w:t>
      </w:r>
    </w:p>
    <w:p w14:paraId="71B02D9B" w14:textId="77777777" w:rsidR="00E00E0F" w:rsidRDefault="00E00E0F" w:rsidP="00E00E0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6D83771D" w14:textId="44A41CB3" w:rsidR="00DE5EC0" w:rsidRDefault="00E27241" w:rsidP="00B6026F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B6026F">
        <w:rPr>
          <w:rFonts w:ascii="TH SarabunPSK" w:hAnsi="TH SarabunPSK" w:cs="TH SarabunPSK"/>
          <w:sz w:val="32"/>
          <w:szCs w:val="32"/>
          <w:cs/>
        </w:rPr>
        <w:t>การเพาะเชื้อบนจานอาหารเลี้ยงเชื้อ</w:t>
      </w:r>
    </w:p>
    <w:p w14:paraId="10A4B10A" w14:textId="420A397E" w:rsidR="00B6026F" w:rsidRDefault="00FC2C92" w:rsidP="00FC2C92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FC2C92">
        <w:rPr>
          <w:rFonts w:ascii="TH SarabunPSK" w:hAnsi="TH SarabunPSK" w:cs="TH SarabunPSK"/>
          <w:sz w:val="32"/>
          <w:szCs w:val="32"/>
          <w:cs/>
        </w:rPr>
        <w:t xml:space="preserve">หลังจากบ่มในขั้นที่ </w:t>
      </w:r>
      <w:r w:rsidRPr="00FC2C92">
        <w:rPr>
          <w:rFonts w:ascii="TH SarabunPSK" w:hAnsi="TH SarabunPSK" w:cs="TH SarabunPSK"/>
          <w:sz w:val="32"/>
          <w:szCs w:val="32"/>
        </w:rPr>
        <w:t xml:space="preserve">5.3 </w:t>
      </w:r>
      <w:r w:rsidRPr="00FC2C92">
        <w:rPr>
          <w:rFonts w:ascii="TH SarabunPSK" w:hAnsi="TH SarabunPSK" w:cs="TH SarabunPSK"/>
          <w:sz w:val="32"/>
          <w:szCs w:val="32"/>
          <w:cs/>
        </w:rPr>
        <w:t>เสร็จสิ้น นำส่วนผสมจากแต่ละขวดมาทำการขีดเชื้อ (</w:t>
      </w:r>
      <w:r w:rsidRPr="00FC2C92">
        <w:rPr>
          <w:rFonts w:ascii="TH SarabunPSK" w:hAnsi="TH SarabunPSK" w:cs="TH SarabunPSK"/>
          <w:sz w:val="32"/>
          <w:szCs w:val="32"/>
        </w:rPr>
        <w:t xml:space="preserve">streak) </w:t>
      </w:r>
      <w:r w:rsidRPr="00FC2C92">
        <w:rPr>
          <w:rFonts w:ascii="TH SarabunPSK" w:hAnsi="TH SarabunPSK" w:cs="TH SarabunPSK"/>
          <w:sz w:val="32"/>
          <w:szCs w:val="32"/>
          <w:cs/>
        </w:rPr>
        <w:t xml:space="preserve">บนผิวของจานเพาะเชื้อที่มี </w:t>
      </w:r>
      <w:r w:rsidRPr="00FC2C92">
        <w:rPr>
          <w:rFonts w:ascii="TH SarabunPSK" w:hAnsi="TH SarabunPSK" w:cs="TH SarabunPSK"/>
          <w:sz w:val="32"/>
          <w:szCs w:val="32"/>
        </w:rPr>
        <w:t xml:space="preserve">Columbia Agar (CB) </w:t>
      </w:r>
      <w:r w:rsidRPr="00FC2C92">
        <w:rPr>
          <w:rFonts w:ascii="TH SarabunPSK" w:hAnsi="TH SarabunPSK" w:cs="TH SarabunPSK"/>
          <w:sz w:val="32"/>
          <w:szCs w:val="32"/>
          <w:cs/>
        </w:rPr>
        <w:t xml:space="preserve">ซึ่งมีการเติม </w:t>
      </w:r>
      <w:r w:rsidRPr="00FC2C92">
        <w:rPr>
          <w:rFonts w:ascii="TH SarabunPSK" w:hAnsi="TH SarabunPSK" w:cs="TH SarabunPSK"/>
          <w:sz w:val="32"/>
          <w:szCs w:val="32"/>
        </w:rPr>
        <w:t xml:space="preserve">gentamicin </w:t>
      </w:r>
      <w:r w:rsidRPr="00FC2C92">
        <w:rPr>
          <w:rFonts w:ascii="TH SarabunPSK" w:hAnsi="TH SarabunPSK" w:cs="TH SarabunPSK"/>
          <w:sz w:val="32"/>
          <w:szCs w:val="32"/>
          <w:cs/>
        </w:rPr>
        <w:t>แล้ว</w:t>
      </w:r>
    </w:p>
    <w:p w14:paraId="4314D6ED" w14:textId="77777777" w:rsidR="00BF3D65" w:rsidRDefault="00B02A4F" w:rsidP="00BF3D65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02A4F">
        <w:rPr>
          <w:rFonts w:ascii="TH SarabunPSK" w:hAnsi="TH SarabunPSK" w:cs="TH SarabunPSK"/>
          <w:sz w:val="32"/>
          <w:szCs w:val="32"/>
          <w:cs/>
        </w:rPr>
        <w:t xml:space="preserve">นำจานเพาะเชื้อไปบ่มที่อุณหภูมิ </w:t>
      </w:r>
      <w:r w:rsidRPr="00B02A4F">
        <w:rPr>
          <w:rFonts w:ascii="TH SarabunPSK" w:hAnsi="TH SarabunPSK" w:cs="TH SarabunPSK"/>
          <w:sz w:val="32"/>
          <w:szCs w:val="32"/>
        </w:rPr>
        <w:t xml:space="preserve">30-35 ˚C </w:t>
      </w:r>
      <w:r w:rsidRPr="00B02A4F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 w:rsidRPr="00B02A4F">
        <w:rPr>
          <w:rFonts w:ascii="TH SarabunPSK" w:hAnsi="TH SarabunPSK" w:cs="TH SarabunPSK"/>
          <w:sz w:val="32"/>
          <w:szCs w:val="32"/>
        </w:rPr>
        <w:t xml:space="preserve">48-72 </w:t>
      </w:r>
      <w:r w:rsidRPr="00B02A4F">
        <w:rPr>
          <w:rFonts w:ascii="TH SarabunPSK" w:hAnsi="TH SarabunPSK" w:cs="TH SarabunPSK"/>
          <w:sz w:val="32"/>
          <w:szCs w:val="32"/>
          <w:cs/>
        </w:rPr>
        <w:t>ชั่วโมง ภายใต้สภาวะที่ไม่มีอากาศอากาศ</w:t>
      </w:r>
    </w:p>
    <w:p w14:paraId="60803CA5" w14:textId="77777777" w:rsidR="00BF3D65" w:rsidRDefault="00BF3D65" w:rsidP="00BF3D65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144F3ED" w14:textId="77777777" w:rsidR="00BF3D65" w:rsidRDefault="00BF3D65" w:rsidP="00BF3D65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BF3D65">
        <w:rPr>
          <w:rFonts w:ascii="TH SarabunPSK" w:hAnsi="TH SarabunPSK" w:cs="TH SarabunPSK"/>
          <w:sz w:val="32"/>
          <w:szCs w:val="32"/>
          <w:cs/>
        </w:rPr>
        <w:t>การตรวจสอบ</w:t>
      </w:r>
    </w:p>
    <w:p w14:paraId="0373A34A" w14:textId="77777777" w:rsidR="00BF3D65" w:rsidRDefault="00BF3D65" w:rsidP="00BF3D65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BF3D65">
        <w:rPr>
          <w:rFonts w:ascii="TH SarabunPSK" w:hAnsi="TH SarabunPSK" w:cs="TH SarabunPSK"/>
          <w:sz w:val="32"/>
          <w:szCs w:val="32"/>
          <w:cs/>
        </w:rPr>
        <w:t xml:space="preserve">หากไม่พบการเจริญเติบโตของเชื้อ แสดงว่าผ่านการทดสอบในหัวข้อการวิเคราะห์หาเชื้อ </w:t>
      </w:r>
      <w:r w:rsidRPr="00BF3D65">
        <w:rPr>
          <w:rFonts w:ascii="TH SarabunPSK" w:hAnsi="TH SarabunPSK" w:cs="TH SarabunPSK"/>
          <w:sz w:val="32"/>
          <w:szCs w:val="32"/>
        </w:rPr>
        <w:t xml:space="preserve">Clostridium spp. </w:t>
      </w:r>
      <w:r w:rsidRPr="00BF3D65">
        <w:rPr>
          <w:rFonts w:ascii="TH SarabunPSK" w:hAnsi="TH SarabunPSK" w:cs="TH SarabunPSK"/>
          <w:sz w:val="32"/>
          <w:szCs w:val="32"/>
          <w:cs/>
        </w:rPr>
        <w:t>แล้ว หากพบการเจริญ ให้ผู้ทำการทดสอบดำเนินการในขั้นตอนต่อไป</w:t>
      </w:r>
    </w:p>
    <w:p w14:paraId="1E865ADB" w14:textId="77777777" w:rsidR="00BF3D65" w:rsidRDefault="00BF3D65" w:rsidP="00BF3D65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BF3D65">
        <w:rPr>
          <w:rFonts w:ascii="TH SarabunPSK" w:hAnsi="TH SarabunPSK" w:cs="TH SarabunPSK"/>
          <w:sz w:val="32"/>
          <w:szCs w:val="32"/>
          <w:cs/>
        </w:rPr>
        <w:t>หากพบการเจริญเติบโตของเชื้อให้ทำการเพาะเชื้อ (</w:t>
      </w:r>
      <w:r w:rsidRPr="00BF3D65">
        <w:rPr>
          <w:rFonts w:ascii="TH SarabunPSK" w:hAnsi="TH SarabunPSK" w:cs="TH SarabunPSK"/>
          <w:sz w:val="32"/>
          <w:szCs w:val="32"/>
        </w:rPr>
        <w:t xml:space="preserve">subculture) </w:t>
      </w:r>
      <w:r w:rsidRPr="00BF3D65">
        <w:rPr>
          <w:rFonts w:ascii="TH SarabunPSK" w:hAnsi="TH SarabunPSK" w:cs="TH SarabunPSK"/>
          <w:sz w:val="32"/>
          <w:szCs w:val="32"/>
          <w:cs/>
        </w:rPr>
        <w:t xml:space="preserve">จากโคโลนีที่เกิดขึ้น ลงบนพื้นผิวของจานเพาะเชื้อ </w:t>
      </w:r>
      <w:r w:rsidRPr="00BF3D65">
        <w:rPr>
          <w:rFonts w:ascii="TH SarabunPSK" w:hAnsi="TH SarabunPSK" w:cs="TH SarabunPSK"/>
          <w:sz w:val="32"/>
          <w:szCs w:val="32"/>
        </w:rPr>
        <w:t xml:space="preserve">Columbia Agar (CB) </w:t>
      </w:r>
      <w:r w:rsidRPr="00BF3D65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BF3D65">
        <w:rPr>
          <w:rFonts w:ascii="TH SarabunPSK" w:hAnsi="TH SarabunPSK" w:cs="TH SarabunPSK"/>
          <w:sz w:val="32"/>
          <w:szCs w:val="32"/>
        </w:rPr>
        <w:t>2</w:t>
      </w:r>
      <w:r w:rsidRPr="00BF3D65">
        <w:rPr>
          <w:rFonts w:ascii="TH SarabunPSK" w:hAnsi="TH SarabunPSK" w:cs="TH SarabunPSK"/>
          <w:sz w:val="32"/>
          <w:szCs w:val="32"/>
          <w:cs/>
        </w:rPr>
        <w:t xml:space="preserve"> จานที่โดยไม่มีการเติม </w:t>
      </w:r>
      <w:r w:rsidRPr="00BF3D65">
        <w:rPr>
          <w:rFonts w:ascii="TH SarabunPSK" w:hAnsi="TH SarabunPSK" w:cs="TH SarabunPSK"/>
          <w:sz w:val="32"/>
          <w:szCs w:val="32"/>
        </w:rPr>
        <w:t>gentamicin</w:t>
      </w:r>
    </w:p>
    <w:p w14:paraId="1540EB6F" w14:textId="77777777" w:rsidR="00BF3D65" w:rsidRDefault="00BF3D65" w:rsidP="00BF3D65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BF3D65">
        <w:rPr>
          <w:rFonts w:ascii="TH SarabunPSK" w:hAnsi="TH SarabunPSK" w:cs="TH SarabunPSK"/>
          <w:sz w:val="32"/>
          <w:szCs w:val="32"/>
          <w:cs/>
        </w:rPr>
        <w:t xml:space="preserve">บ่มจานเพาะเชื้อ </w:t>
      </w:r>
      <w:r w:rsidRPr="00BF3D65">
        <w:rPr>
          <w:rFonts w:ascii="TH SarabunPSK" w:hAnsi="TH SarabunPSK" w:cs="TH SarabunPSK"/>
          <w:sz w:val="32"/>
          <w:szCs w:val="32"/>
        </w:rPr>
        <w:t>1</w:t>
      </w:r>
      <w:r w:rsidRPr="00BF3D65">
        <w:rPr>
          <w:rFonts w:ascii="TH SarabunPSK" w:hAnsi="TH SarabunPSK" w:cs="TH SarabunPSK"/>
          <w:sz w:val="32"/>
          <w:szCs w:val="32"/>
          <w:cs/>
        </w:rPr>
        <w:t xml:space="preserve"> จานจานแรกที่อุณหภูมิ </w:t>
      </w:r>
      <w:r w:rsidRPr="00BF3D65">
        <w:rPr>
          <w:rFonts w:ascii="TH SarabunPSK" w:hAnsi="TH SarabunPSK" w:cs="TH SarabunPSK"/>
          <w:sz w:val="32"/>
          <w:szCs w:val="32"/>
        </w:rPr>
        <w:t>30-35</w:t>
      </w:r>
      <w:r w:rsidRPr="00BF3D65">
        <w:rPr>
          <w:rFonts w:ascii="TH SarabunPSK" w:hAnsi="TH SarabunPSK" w:cs="TH SarabunPSK"/>
          <w:sz w:val="32"/>
          <w:szCs w:val="32"/>
          <w:cs/>
        </w:rPr>
        <w:t xml:space="preserve"> องศาเซลเซียส เป็นเวลา </w:t>
      </w:r>
      <w:r w:rsidRPr="00BF3D65">
        <w:rPr>
          <w:rFonts w:ascii="TH SarabunPSK" w:hAnsi="TH SarabunPSK" w:cs="TH SarabunPSK"/>
          <w:sz w:val="32"/>
          <w:szCs w:val="32"/>
        </w:rPr>
        <w:t>48-72</w:t>
      </w:r>
      <w:r w:rsidRPr="00BF3D65">
        <w:rPr>
          <w:rFonts w:ascii="TH SarabunPSK" w:hAnsi="TH SarabunPSK" w:cs="TH SarabunPSK"/>
          <w:sz w:val="32"/>
          <w:szCs w:val="32"/>
          <w:cs/>
        </w:rPr>
        <w:t xml:space="preserve"> ชั่วโมงภายใต้สภาวะไม่มีอากาศ และอีกจานให้บ่มที่อุณหภูมิ </w:t>
      </w:r>
      <w:r w:rsidRPr="00BF3D65">
        <w:rPr>
          <w:rFonts w:ascii="TH SarabunPSK" w:hAnsi="TH SarabunPSK" w:cs="TH SarabunPSK"/>
          <w:sz w:val="32"/>
          <w:szCs w:val="32"/>
        </w:rPr>
        <w:t>30-35</w:t>
      </w:r>
      <w:r w:rsidRPr="00BF3D65">
        <w:rPr>
          <w:rFonts w:ascii="TH SarabunPSK" w:hAnsi="TH SarabunPSK" w:cs="TH SarabunPSK"/>
          <w:sz w:val="32"/>
          <w:szCs w:val="32"/>
          <w:cs/>
        </w:rPr>
        <w:t xml:space="preserve"> องศาเซลเซียสเป็นเวลา </w:t>
      </w:r>
      <w:r w:rsidRPr="00BF3D65">
        <w:rPr>
          <w:rFonts w:ascii="TH SarabunPSK" w:hAnsi="TH SarabunPSK" w:cs="TH SarabunPSK"/>
          <w:sz w:val="32"/>
          <w:szCs w:val="32"/>
        </w:rPr>
        <w:t>48-72</w:t>
      </w:r>
      <w:r w:rsidRPr="00BF3D65">
        <w:rPr>
          <w:rFonts w:ascii="TH SarabunPSK" w:hAnsi="TH SarabunPSK" w:cs="TH SarabunPSK"/>
          <w:sz w:val="32"/>
          <w:szCs w:val="32"/>
          <w:cs/>
        </w:rPr>
        <w:t xml:space="preserve"> ชั่วโมงภายใต้สภาวะที่มีอากาศ</w:t>
      </w:r>
    </w:p>
    <w:p w14:paraId="3BC304C2" w14:textId="1F04C687" w:rsidR="00E00E0F" w:rsidRDefault="00BF3D65" w:rsidP="00BF3D65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BF3D65">
        <w:rPr>
          <w:rFonts w:ascii="TH SarabunPSK" w:hAnsi="TH SarabunPSK" w:cs="TH SarabunPSK"/>
          <w:sz w:val="32"/>
          <w:szCs w:val="32"/>
          <w:cs/>
        </w:rPr>
        <w:t>ทำการตรวจสอบอีกครั้งเมื่อมีโคโลนีเกิดขึ้นในสภาวะไม่มีอากาศ โดยทำการย้อมแกรม หากโคโลนีที่เกิดขึ้นเป็นเชื้อแบคทีเรียแกรมบวก ให้ดำเนินการในขั้นตอนต่อไป</w:t>
      </w:r>
    </w:p>
    <w:p w14:paraId="4042551B" w14:textId="28877CF4" w:rsidR="00A0563D" w:rsidRDefault="00954802" w:rsidP="00954802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การทดสอบเอกลักษณ์</w:t>
      </w:r>
    </w:p>
    <w:p w14:paraId="6FEECF97" w14:textId="43070E99" w:rsidR="00FB5ED4" w:rsidRDefault="00B137B9" w:rsidP="00FB5ED4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</w:t>
      </w:r>
      <w:r w:rsidRPr="00B137B9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>เพาะเลี้ยงเชื้อจากโคโลนีที่สงสัย โดยย้ายโคโลนีแต่ละโคโลนีแบบเต็มลูป (</w:t>
      </w:r>
      <w:r w:rsidRPr="00B137B9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loopful) </w:t>
      </w:r>
      <w:r w:rsidRPr="00B137B9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 xml:space="preserve">ไปยังพื้นผิวของจานเพาะเชื้อ </w:t>
      </w:r>
      <w:r w:rsidRPr="00B137B9">
        <w:rPr>
          <w:rFonts w:ascii="TH SarabunPSK" w:eastAsia="TH SarabunPSK" w:hAnsi="TH SarabunPSK" w:cs="TH SarabunPSK"/>
          <w:color w:val="000000"/>
          <w:sz w:val="32"/>
          <w:szCs w:val="32"/>
        </w:rPr>
        <w:t>Defibrinated sheep blood agar</w:t>
      </w:r>
    </w:p>
    <w:p w14:paraId="0AD6C331" w14:textId="77777777" w:rsidR="00117111" w:rsidRPr="00117111" w:rsidRDefault="00117111" w:rsidP="00117111">
      <w:pPr>
        <w:pStyle w:val="ListParagraph"/>
        <w:numPr>
          <w:ilvl w:val="2"/>
          <w:numId w:val="12"/>
        </w:numPr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117111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 xml:space="preserve">สังเกตการเจริญเติบโตของโคโลนีบนจานเพาะเชื้อ </w:t>
      </w:r>
      <w:r w:rsidRPr="00117111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Defibrinated sheep blood agar </w:t>
      </w:r>
      <w:r w:rsidRPr="00117111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>หากพบขอบเขตจากการแตกตัวของเม็ดเลือดแดง ประกอบลักษณะอื่น ๆ การย้อมแกรม โดยเทียบผลดังตาราง</w:t>
      </w:r>
    </w:p>
    <w:tbl>
      <w:tblPr>
        <w:tblW w:w="8306" w:type="dxa"/>
        <w:tblInd w:w="1224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1381"/>
        <w:gridCol w:w="3510"/>
        <w:gridCol w:w="1519"/>
        <w:gridCol w:w="1896"/>
      </w:tblGrid>
      <w:tr w:rsidR="00103735" w14:paraId="3401F496" w14:textId="77777777" w:rsidTr="002C0795">
        <w:trPr>
          <w:tblHeader/>
        </w:trPr>
        <w:tc>
          <w:tcPr>
            <w:tcW w:w="1381" w:type="dxa"/>
            <w:shd w:val="clear" w:color="auto" w:fill="E7E6E6"/>
          </w:tcPr>
          <w:p w14:paraId="3D19C83C" w14:textId="701A4FE0" w:rsidR="00103735" w:rsidRDefault="00865F0C" w:rsidP="002C0795">
            <w:pPr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865F0C">
              <w:rPr>
                <w:rFonts w:ascii="TH SarabunPSK" w:eastAsia="TH SarabunPSK" w:hAnsi="TH SarabunPSK" w:cs="TH SarabunPSK"/>
                <w:b/>
                <w:sz w:val="32"/>
                <w:szCs w:val="32"/>
                <w:cs/>
              </w:rPr>
              <w:lastRenderedPageBreak/>
              <w:t>สกุลของเชื้อที่ได้รับการคัดเลือก</w:t>
            </w:r>
          </w:p>
        </w:tc>
        <w:tc>
          <w:tcPr>
            <w:tcW w:w="3510" w:type="dxa"/>
            <w:shd w:val="clear" w:color="auto" w:fill="E7E6E6"/>
          </w:tcPr>
          <w:p w14:paraId="212374D9" w14:textId="6F6F6DB5" w:rsidR="00103735" w:rsidRDefault="00A6224E" w:rsidP="002C0795">
            <w:pPr>
              <w:jc w:val="center"/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A6224E">
              <w:rPr>
                <w:rFonts w:ascii="TH SarabunPSK" w:eastAsia="TH SarabunPSK" w:hAnsi="TH SarabunPSK" w:cs="TH SarabunPSK"/>
                <w:b/>
                <w:sz w:val="32"/>
                <w:szCs w:val="32"/>
                <w:cs/>
              </w:rPr>
              <w:t>ลักษณะโคโลนี</w:t>
            </w:r>
          </w:p>
        </w:tc>
        <w:tc>
          <w:tcPr>
            <w:tcW w:w="1519" w:type="dxa"/>
            <w:shd w:val="clear" w:color="auto" w:fill="E7E6E6"/>
          </w:tcPr>
          <w:p w14:paraId="68467482" w14:textId="7E4A511A" w:rsidR="00103735" w:rsidRDefault="00B914E9" w:rsidP="002C0795">
            <w:pPr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B914E9">
              <w:rPr>
                <w:rFonts w:ascii="TH SarabunPSK" w:eastAsia="TH SarabunPSK" w:hAnsi="TH SarabunPSK" w:cs="TH SarabunPSK"/>
                <w:b/>
                <w:sz w:val="32"/>
                <w:szCs w:val="32"/>
                <w:cs/>
              </w:rPr>
              <w:t>การแตกของเม็ดเลือดแดง</w:t>
            </w:r>
          </w:p>
        </w:tc>
        <w:tc>
          <w:tcPr>
            <w:tcW w:w="1896" w:type="dxa"/>
            <w:shd w:val="clear" w:color="auto" w:fill="E7E6E6"/>
          </w:tcPr>
          <w:p w14:paraId="71F08A99" w14:textId="1B016393" w:rsidR="00103735" w:rsidRDefault="00257D8D" w:rsidP="002C0795">
            <w:pPr>
              <w:rPr>
                <w:rFonts w:ascii="TH SarabunPSK" w:eastAsia="TH SarabunPSK" w:hAnsi="TH SarabunPSK" w:cs="TH SarabunPSK"/>
                <w:b/>
                <w:sz w:val="32"/>
                <w:szCs w:val="32"/>
              </w:rPr>
            </w:pPr>
            <w:r w:rsidRPr="00257D8D">
              <w:rPr>
                <w:rFonts w:ascii="TH SarabunPSK" w:eastAsia="TH SarabunPSK" w:hAnsi="TH SarabunPSK" w:cs="TH SarabunPSK"/>
                <w:b/>
                <w:sz w:val="32"/>
                <w:szCs w:val="32"/>
                <w:cs/>
              </w:rPr>
              <w:t>การย้อมสปอร์</w:t>
            </w:r>
          </w:p>
        </w:tc>
      </w:tr>
      <w:tr w:rsidR="00103735" w14:paraId="21794F0D" w14:textId="77777777" w:rsidTr="002C0795">
        <w:tc>
          <w:tcPr>
            <w:tcW w:w="1381" w:type="dxa"/>
          </w:tcPr>
          <w:p w14:paraId="4A10F2A3" w14:textId="77777777" w:rsidR="00103735" w:rsidRDefault="00103735" w:rsidP="002C0795">
            <w:pPr>
              <w:rPr>
                <w:rFonts w:ascii="TH SarabunPSK" w:eastAsia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i/>
                <w:sz w:val="32"/>
                <w:szCs w:val="32"/>
              </w:rPr>
              <w:t>Clostridium botulinum</w:t>
            </w:r>
          </w:p>
        </w:tc>
        <w:tc>
          <w:tcPr>
            <w:tcW w:w="3510" w:type="dxa"/>
          </w:tcPr>
          <w:p w14:paraId="07393062" w14:textId="2EA8977A" w:rsidR="00103735" w:rsidRDefault="00565FE6" w:rsidP="002C079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565FE6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โคโลนีไม่สม่ำเสมอ โปร่งแสง พื้นผิวเป็นเม็ดเล็กๆ และมีขอบที่กระจายอย่างไม่ชัดเจน</w:t>
            </w:r>
          </w:p>
        </w:tc>
        <w:tc>
          <w:tcPr>
            <w:tcW w:w="1519" w:type="dxa"/>
          </w:tcPr>
          <w:p w14:paraId="3801D8EC" w14:textId="77777777" w:rsidR="00103735" w:rsidRDefault="00103735" w:rsidP="002C0795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896" w:type="dxa"/>
          </w:tcPr>
          <w:p w14:paraId="39EBADDA" w14:textId="0FC5C759" w:rsidR="00103735" w:rsidRDefault="00FB746A" w:rsidP="002C079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B746A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สปอร์รูปไข่ รี อยู่ตำแหน่งกึ่งกลางหรือใกล้ปลายเซลล์</w:t>
            </w:r>
          </w:p>
        </w:tc>
      </w:tr>
      <w:tr w:rsidR="00103735" w14:paraId="1F005A0D" w14:textId="77777777" w:rsidTr="002C0795">
        <w:tc>
          <w:tcPr>
            <w:tcW w:w="1381" w:type="dxa"/>
          </w:tcPr>
          <w:p w14:paraId="45DA6ACE" w14:textId="77777777" w:rsidR="00103735" w:rsidRDefault="00103735" w:rsidP="002C0795">
            <w:pPr>
              <w:rPr>
                <w:rFonts w:ascii="TH SarabunPSK" w:eastAsia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i/>
                <w:sz w:val="32"/>
                <w:szCs w:val="32"/>
              </w:rPr>
              <w:t>Clostridium perfringens</w:t>
            </w:r>
          </w:p>
        </w:tc>
        <w:tc>
          <w:tcPr>
            <w:tcW w:w="3510" w:type="dxa"/>
          </w:tcPr>
          <w:p w14:paraId="67404CCE" w14:textId="027217CA" w:rsidR="00103735" w:rsidRDefault="004425E8" w:rsidP="002C079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4425E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โคโลนีใหญ่ รูปร่างกลม นูน โปร่งแสงเล็กน้อย พื้นผิวเรียบ และมีขอบเรียบ</w:t>
            </w:r>
          </w:p>
        </w:tc>
        <w:tc>
          <w:tcPr>
            <w:tcW w:w="1519" w:type="dxa"/>
          </w:tcPr>
          <w:p w14:paraId="28CF7139" w14:textId="77777777" w:rsidR="00103735" w:rsidRDefault="00103735" w:rsidP="002C0795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Double zone</w:t>
            </w:r>
          </w:p>
        </w:tc>
        <w:tc>
          <w:tcPr>
            <w:tcW w:w="1896" w:type="dxa"/>
          </w:tcPr>
          <w:p w14:paraId="3937713F" w14:textId="49D5E4B9" w:rsidR="00103735" w:rsidRDefault="007D33DE" w:rsidP="002C079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7D33DE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สปอร์รูปไข่ อยู่ตำแหน่งใกล้ปลายเซลล์ (พบได้น้อย)</w:t>
            </w:r>
          </w:p>
        </w:tc>
      </w:tr>
      <w:tr w:rsidR="00103735" w14:paraId="6FE7DE4C" w14:textId="77777777" w:rsidTr="002C0795">
        <w:tc>
          <w:tcPr>
            <w:tcW w:w="1381" w:type="dxa"/>
          </w:tcPr>
          <w:p w14:paraId="6B8B683B" w14:textId="77777777" w:rsidR="00103735" w:rsidRDefault="00103735" w:rsidP="002C0795">
            <w:pPr>
              <w:rPr>
                <w:rFonts w:ascii="TH SarabunPSK" w:eastAsia="TH SarabunPSK" w:hAnsi="TH SarabunPSK" w:cs="TH SarabunPSK"/>
                <w:i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i/>
                <w:sz w:val="32"/>
                <w:szCs w:val="32"/>
              </w:rPr>
              <w:t>Clostridium tetani</w:t>
            </w:r>
          </w:p>
        </w:tc>
        <w:tc>
          <w:tcPr>
            <w:tcW w:w="3510" w:type="dxa"/>
          </w:tcPr>
          <w:p w14:paraId="5E2A9286" w14:textId="69AF6E71" w:rsidR="00103735" w:rsidRDefault="0011209F" w:rsidP="002C079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11209F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โคโลนีมีลักษณะโปร่งแสง และมีลักษณะคล้ายขนนกที่แผ่ออกไป</w:t>
            </w:r>
          </w:p>
        </w:tc>
        <w:tc>
          <w:tcPr>
            <w:tcW w:w="1519" w:type="dxa"/>
          </w:tcPr>
          <w:p w14:paraId="2243F885" w14:textId="77777777" w:rsidR="00103735" w:rsidRDefault="00103735" w:rsidP="002C0795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896" w:type="dxa"/>
          </w:tcPr>
          <w:p w14:paraId="24A1D7FE" w14:textId="403C6273" w:rsidR="00103735" w:rsidRDefault="0088127A" w:rsidP="002C0795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88127A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สปอร์ทรงกลม อยู่ตำแหน่งปลายเซลล์ (</w:t>
            </w:r>
            <w:r w:rsidRPr="0088127A">
              <w:rPr>
                <w:rFonts w:ascii="TH SarabunPSK" w:eastAsia="TH SarabunPSK" w:hAnsi="TH SarabunPSK" w:cs="TH SarabunPSK"/>
                <w:sz w:val="32"/>
                <w:szCs w:val="32"/>
              </w:rPr>
              <w:t>drumstick)</w:t>
            </w:r>
          </w:p>
        </w:tc>
      </w:tr>
    </w:tbl>
    <w:p w14:paraId="0E750AAF" w14:textId="6D1BB830" w:rsidR="00B137B9" w:rsidRPr="00103735" w:rsidRDefault="003666B4" w:rsidP="003666B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  <w:r w:rsidRPr="003666B4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 xml:space="preserve">จากผลลัพธ์ที่ได้ อาจแสดงว่ามีการพบเชื้อ </w:t>
      </w:r>
      <w:r w:rsidRPr="003666B4">
        <w:rPr>
          <w:rFonts w:ascii="TH SarabunPSK" w:eastAsia="TH SarabunPSK" w:hAnsi="TH SarabunPSK" w:cs="TH SarabunPSK"/>
          <w:i/>
          <w:iCs/>
          <w:color w:val="000000"/>
          <w:sz w:val="32"/>
          <w:szCs w:val="32"/>
        </w:rPr>
        <w:t>Clostridium spp.</w:t>
      </w:r>
      <w:r w:rsidRPr="003666B4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(</w:t>
      </w:r>
      <w:r w:rsidRPr="003666B4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 xml:space="preserve">ผลบวก) ควรมีการทดสอบทางชีวเคมีและชีววิทยาที่เหมาะสมเพิ่มเติมเพื่อยืนยันการมีอยู่ของเชื้อ </w:t>
      </w:r>
      <w:r w:rsidRPr="003666B4">
        <w:rPr>
          <w:rFonts w:ascii="TH SarabunPSK" w:eastAsia="TH SarabunPSK" w:hAnsi="TH SarabunPSK" w:cs="TH SarabunPSK"/>
          <w:i/>
          <w:iCs/>
          <w:color w:val="000000"/>
          <w:sz w:val="32"/>
          <w:szCs w:val="32"/>
        </w:rPr>
        <w:t>Clostridium spp.</w:t>
      </w:r>
      <w:r w:rsidRPr="003666B4"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</w:t>
      </w:r>
      <w:r w:rsidRPr="003666B4">
        <w:rPr>
          <w:rFonts w:ascii="TH SarabunPSK" w:eastAsia="TH SarabunPSK" w:hAnsi="TH SarabunPSK" w:cs="TH SarabunPSK"/>
          <w:color w:val="000000"/>
          <w:sz w:val="32"/>
          <w:szCs w:val="32"/>
          <w:cs/>
        </w:rPr>
        <w:t>ในผลิตภัณฑ์</w:t>
      </w:r>
    </w:p>
    <w:p w14:paraId="2E8A408E" w14:textId="77777777" w:rsidR="00954802" w:rsidRPr="00954802" w:rsidRDefault="00954802" w:rsidP="00954802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H SarabunPSK" w:eastAsia="TH SarabunPSK" w:hAnsi="TH SarabunPSK" w:cs="TH SarabunPSK"/>
          <w:color w:val="000000"/>
          <w:sz w:val="32"/>
          <w:szCs w:val="32"/>
        </w:rPr>
      </w:pPr>
    </w:p>
    <w:p w14:paraId="6DAAC054" w14:textId="32D5EA33" w:rsidR="005757B3" w:rsidRPr="005757B3" w:rsidRDefault="00C61E50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538664F1" wp14:editId="222C7D43">
                <wp:extent cx="6057900" cy="7742446"/>
                <wp:effectExtent l="0" t="0" r="95250" b="240030"/>
                <wp:docPr id="247" name="Canvas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" name="Group 2"/>
                        <wpg:cNvGrpSpPr/>
                        <wpg:grpSpPr>
                          <a:xfrm>
                            <a:off x="2217576" y="2410103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7" name="Arrow: Pentagon 7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9" name="Text Box 152"/>
                        <wps:cNvSpPr txBox="1"/>
                        <wps:spPr>
                          <a:xfrm>
                            <a:off x="2729906" y="1223732"/>
                            <a:ext cx="961902" cy="379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07883E" w14:textId="77777777" w:rsidR="00C61E50" w:rsidRPr="00D10EA8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45ml </w:t>
                              </w:r>
                              <w:r w:rsidRPr="00D10EA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Peptone, homogenized sample</w:t>
                              </w:r>
                            </w:p>
                            <w:p w14:paraId="41028133" w14:textId="77777777" w:rsidR="00C61E50" w:rsidRPr="00D10EA8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59"/>
                        <wps:cNvSpPr txBox="1"/>
                        <wps:spPr>
                          <a:xfrm>
                            <a:off x="3218633" y="1641971"/>
                            <a:ext cx="1708363" cy="33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350BB" w14:textId="77777777" w:rsidR="00C61E50" w:rsidRPr="00231A27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10 ml or amount corresponding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Pr="00231A27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to 1 g or 1ml of sample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52"/>
                        <wps:cNvSpPr txBox="1"/>
                        <wps:spPr>
                          <a:xfrm>
                            <a:off x="2245447" y="3006100"/>
                            <a:ext cx="395684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DCC930" w14:textId="77777777" w:rsidR="00C61E50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RCM</w:t>
                              </w:r>
                            </w:p>
                            <w:p w14:paraId="3A1EF334" w14:textId="77777777" w:rsidR="00C61E50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ctor: Curved 40"/>
                        <wps:cNvCnPr/>
                        <wps:spPr>
                          <a:xfrm rot="16200000" flipH="1">
                            <a:off x="2958222" y="2611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159"/>
                        <wps:cNvSpPr txBox="1"/>
                        <wps:spPr>
                          <a:xfrm>
                            <a:off x="2648188" y="109232"/>
                            <a:ext cx="671996" cy="22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4F7A4" w14:textId="77777777" w:rsidR="00C61E50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5 g or 5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52"/>
                        <wps:cNvSpPr txBox="1"/>
                        <wps:spPr>
                          <a:xfrm>
                            <a:off x="2462934" y="4699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7D420B" w14:textId="77777777" w:rsidR="00C61E50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7C5B764F" w14:textId="77777777" w:rsidR="00C61E50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4" name="Group 44"/>
                        <wpg:cNvGrpSpPr/>
                        <wpg:grpSpPr>
                          <a:xfrm>
                            <a:off x="3142384" y="5779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45" name="Rectangle: Top Corners Rounded 45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: Top Corners Rounded 47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Text Box 152"/>
                        <wps:cNvSpPr txBox="1"/>
                        <wps:spPr>
                          <a:xfrm>
                            <a:off x="4717491" y="5432891"/>
                            <a:ext cx="1440421" cy="353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D6BE7E" w14:textId="77777777" w:rsidR="00C61E50" w:rsidRPr="00C70B26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Columbia (CB) agar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Pr="00C70B26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(+/- sheep blood, gentamicin)</w:t>
                              </w:r>
                            </w:p>
                            <w:p w14:paraId="5856C31C" w14:textId="77777777" w:rsidR="00C61E50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9" name="Group 49"/>
                        <wpg:cNvGrpSpPr/>
                        <wpg:grpSpPr>
                          <a:xfrm>
                            <a:off x="302434" y="5175176"/>
                            <a:ext cx="666941" cy="686684"/>
                            <a:chOff x="302434" y="5175176"/>
                            <a:chExt cx="666941" cy="686684"/>
                          </a:xfrm>
                        </wpg:grpSpPr>
                        <wps:wsp>
                          <wps:cNvPr id="50" name="Oval 50"/>
                          <wps:cNvSpPr/>
                          <wps:spPr>
                            <a:xfrm>
                              <a:off x="355239" y="5584508"/>
                              <a:ext cx="614136" cy="277352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54000"/>
                              </a:srgbClr>
                            </a:solidFill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355239" y="5632858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969375" y="5632858"/>
                              <a:ext cx="0" cy="903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355239" y="5494182"/>
                              <a:ext cx="614136" cy="27735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362720" y="5264604"/>
                              <a:ext cx="340334" cy="3525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ectangle 56"/>
                          <wps:cNvSpPr/>
                          <wps:spPr>
                            <a:xfrm rot="19009424">
                              <a:off x="302434" y="5175176"/>
                              <a:ext cx="51118" cy="10512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 flipH="1">
                              <a:off x="691813" y="5605768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Group 58"/>
                        <wpg:cNvGrpSpPr/>
                        <wpg:grpSpPr>
                          <a:xfrm>
                            <a:off x="3833139" y="2408251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60" name="Arrow: Pentagon 60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Rectangle 90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6" name="Connector: Elbow 96"/>
                        <wps:cNvCnPr/>
                        <wps:spPr>
                          <a:xfrm rot="5400000">
                            <a:off x="2413717" y="1612962"/>
                            <a:ext cx="807217" cy="7870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or: Elbow 97"/>
                        <wps:cNvCnPr/>
                        <wps:spPr>
                          <a:xfrm rot="16200000" flipH="1">
                            <a:off x="3222424" y="1591319"/>
                            <a:ext cx="805365" cy="82849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152"/>
                        <wps:cNvSpPr txBox="1"/>
                        <wps:spPr>
                          <a:xfrm>
                            <a:off x="3853264" y="3010810"/>
                            <a:ext cx="395684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87F320" w14:textId="77777777" w:rsidR="00C61E50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RCM</w:t>
                              </w:r>
                            </w:p>
                            <w:p w14:paraId="6186BFF4" w14:textId="77777777" w:rsidR="00C61E50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2443289" y="3198263"/>
                            <a:ext cx="0" cy="35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Text Box 159"/>
                        <wps:cNvSpPr txBox="1"/>
                        <wps:spPr>
                          <a:xfrm>
                            <a:off x="2443289" y="3176176"/>
                            <a:ext cx="850733" cy="33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7EEFBA" w14:textId="77777777" w:rsidR="00C61E50" w:rsidRPr="00231A27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Heat treatment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Pr="008C08F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80 ˚C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8C08F8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10 minutes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2443289" y="3557956"/>
                            <a:ext cx="0" cy="35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4039274" y="3185156"/>
                            <a:ext cx="0" cy="749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159"/>
                        <wps:cNvSpPr txBox="1"/>
                        <wps:spPr>
                          <a:xfrm>
                            <a:off x="2504249" y="3548480"/>
                            <a:ext cx="745873" cy="33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BF5E40" w14:textId="77777777" w:rsidR="00C61E50" w:rsidRPr="00231A27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Incubate at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Pr="004A7D0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30-35 ˚C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, 48</w:t>
                              </w:r>
                              <w:r w:rsidRPr="004A7D0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59"/>
                        <wps:cNvSpPr txBox="1"/>
                        <wps:spPr>
                          <a:xfrm>
                            <a:off x="4021719" y="3352673"/>
                            <a:ext cx="745873" cy="337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FB97A" w14:textId="77777777" w:rsidR="00C61E50" w:rsidRPr="00231A27" w:rsidRDefault="00C61E50" w:rsidP="00C61E50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Incubate at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</w:r>
                              <w:r w:rsidRPr="004A7D0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30-35 ˚C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, 48</w:t>
                              </w:r>
                              <w:r w:rsidRPr="004A7D0F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1103457" y="5584507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1103457" y="5632857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1717593" y="5632857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103457" y="5494181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110938" y="5264603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 rot="19009424">
                            <a:off x="1050652" y="5175175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 flipH="1">
                            <a:off x="1440031" y="5605767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848429" y="5569435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848429" y="5617785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2462565" y="5617785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Oval 133"/>
                        <wps:cNvSpPr/>
                        <wps:spPr>
                          <a:xfrm>
                            <a:off x="1848429" y="5479109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1855910" y="5249531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 rot="19009424">
                            <a:off x="1795624" y="5160103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 flipH="1">
                            <a:off x="2185003" y="5590695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567624" y="4790416"/>
                            <a:ext cx="0" cy="35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152"/>
                        <wps:cNvSpPr txBox="1"/>
                        <wps:spPr>
                          <a:xfrm>
                            <a:off x="100895" y="4447651"/>
                            <a:ext cx="955864" cy="342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B83AB" w14:textId="77777777" w:rsidR="00C61E50" w:rsidRPr="00571829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57182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Positive control</w:t>
                              </w:r>
                              <w:r w:rsidRPr="0057182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  <w:t>culture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52"/>
                        <wps:cNvSpPr txBox="1"/>
                        <wps:spPr>
                          <a:xfrm>
                            <a:off x="725077" y="4447318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8704D3" w14:textId="77777777" w:rsidR="00C61E50" w:rsidRPr="00571829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 w:rsidRPr="0057182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Negative control</w:t>
                              </w:r>
                              <w:r w:rsidRPr="00571829"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br/>
                                <w:t>buffer solution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66468" y="4800804"/>
                            <a:ext cx="0" cy="350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1" name="Group 141"/>
                        <wpg:cNvGrpSpPr/>
                        <wpg:grpSpPr>
                          <a:xfrm>
                            <a:off x="2235201" y="3934423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142" name="Arrow: Pentagon 142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43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Rectangle 154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0" name="Oval 160"/>
                        <wps:cNvSpPr/>
                        <wps:spPr>
                          <a:xfrm>
                            <a:off x="2560875" y="5563825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2560875" y="5612175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175011" y="5612175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2560875" y="5473499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2568356" y="5243921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 rot="19009424">
                            <a:off x="2508070" y="5154493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 flipH="1">
                            <a:off x="2897449" y="5585085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52"/>
                        <wps:cNvSpPr txBox="1"/>
                        <wps:spPr>
                          <a:xfrm>
                            <a:off x="1821359" y="4493804"/>
                            <a:ext cx="1269657" cy="189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D0D3FD" w14:textId="77777777" w:rsidR="00C61E50" w:rsidRPr="00571829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onnector: Elbow 170"/>
                        <wps:cNvCnPr/>
                        <wps:spPr>
                          <a:xfrm rot="5400000">
                            <a:off x="2088093" y="4736232"/>
                            <a:ext cx="423052" cy="3167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Connector: Elbow 171"/>
                        <wps:cNvCnPr/>
                        <wps:spPr>
                          <a:xfrm rot="16200000" flipH="1">
                            <a:off x="2449279" y="4690011"/>
                            <a:ext cx="423054" cy="4092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72" name="Group 172"/>
                        <wpg:cNvGrpSpPr/>
                        <wpg:grpSpPr>
                          <a:xfrm>
                            <a:off x="3836722" y="3953399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173" name="Arrow: Pentagon 173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Rectangle 185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41961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190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1" name="Text Box 152"/>
                        <wps:cNvSpPr txBox="1"/>
                        <wps:spPr>
                          <a:xfrm>
                            <a:off x="3408379" y="4539207"/>
                            <a:ext cx="1269657" cy="189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179BD" w14:textId="77777777" w:rsidR="00C61E50" w:rsidRPr="00571829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8"/>
                                  <w:szCs w:val="18"/>
                                </w:rPr>
                                <w:t>Enriched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52"/>
                        <wps:cNvSpPr txBox="1"/>
                        <wps:spPr>
                          <a:xfrm>
                            <a:off x="3662473" y="676946"/>
                            <a:ext cx="2421260" cy="38735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87FF8F" w14:textId="77777777" w:rsidR="00C61E50" w:rsidRPr="00A1360F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</w:pPr>
                              <w:r w:rsidRPr="00A1360F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>Unless otherwise specified, the protocol should be followed under strict anaerobic conditions.</w:t>
                              </w:r>
                            </w:p>
                            <w:p w14:paraId="3D63D7C2" w14:textId="77777777" w:rsidR="00C61E50" w:rsidRPr="00A1360F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3547559" y="5540526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3547559" y="5588876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4161695" y="5588876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Oval 196"/>
                        <wps:cNvSpPr/>
                        <wps:spPr>
                          <a:xfrm>
                            <a:off x="3547559" y="5450200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3555040" y="5220622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 rot="19009424">
                            <a:off x="3494754" y="5131194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 flipH="1">
                            <a:off x="3884133" y="5561786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4336205" y="5534916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4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4336205" y="5583266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4950341" y="5583266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Oval 203"/>
                        <wps:cNvSpPr/>
                        <wps:spPr>
                          <a:xfrm>
                            <a:off x="4336205" y="5444590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4343686" y="5215012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 rot="19009424">
                            <a:off x="4283400" y="5125584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 flipH="1">
                            <a:off x="4672779" y="5556176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Connector: Elbow 221"/>
                        <wps:cNvCnPr/>
                        <wps:spPr>
                          <a:xfrm rot="5400000">
                            <a:off x="3663398" y="4731135"/>
                            <a:ext cx="423052" cy="3167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nector: Elbow 222"/>
                        <wps:cNvCnPr/>
                        <wps:spPr>
                          <a:xfrm rot="16200000" flipH="1">
                            <a:off x="4024584" y="4684914"/>
                            <a:ext cx="423054" cy="4092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>
                            <a:off x="1410564" y="5957888"/>
                            <a:ext cx="0" cy="509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 flipH="1">
                            <a:off x="2865425" y="5934277"/>
                            <a:ext cx="7877" cy="5474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3876105" y="5910465"/>
                            <a:ext cx="0" cy="566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4667798" y="5905501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 Box 152"/>
                        <wps:cNvSpPr txBox="1"/>
                        <wps:spPr>
                          <a:xfrm>
                            <a:off x="328823" y="6053139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8F9E7" w14:textId="77777777" w:rsidR="00C61E50" w:rsidRPr="00242B57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Incubate at 30-35 ˚C, 48 h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  <w:t>under anaerobic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ight Bracket 234"/>
                        <wps:cNvSpPr/>
                        <wps:spPr>
                          <a:xfrm rot="5400000">
                            <a:off x="1376463" y="5172176"/>
                            <a:ext cx="66473" cy="159067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152"/>
                        <wps:cNvSpPr txBox="1"/>
                        <wps:spPr>
                          <a:xfrm>
                            <a:off x="2828983" y="6005514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77F740" w14:textId="77777777" w:rsidR="00C61E50" w:rsidRPr="00242B57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Incubate at 30-35 ˚C, 48 h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  <w:t>under anaerobic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152"/>
                        <wps:cNvSpPr txBox="1"/>
                        <wps:spPr>
                          <a:xfrm>
                            <a:off x="1821359" y="6062665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50E0B" w14:textId="77777777" w:rsidR="00C61E50" w:rsidRPr="00242B57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Incubate at 30-35 ˚C, 48 h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  <w:t xml:space="preserve">under 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BF8F00" w:themeColor="accent4" w:themeShade="BF"/>
                                  <w:sz w:val="14"/>
                                  <w:szCs w:val="14"/>
                                </w:rPr>
                                <w:t>aerobic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152"/>
                        <wps:cNvSpPr txBox="1"/>
                        <wps:spPr>
                          <a:xfrm>
                            <a:off x="4440730" y="6000750"/>
                            <a:ext cx="1269657" cy="343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0893E5" w14:textId="77777777" w:rsidR="00C61E50" w:rsidRPr="00242B57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Incubate at 30-35 ˚C, 48 h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br/>
                                <w:t xml:space="preserve">under </w:t>
                              </w:r>
                              <w:r w:rsidRPr="00242B57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BF8F00" w:themeColor="accent4" w:themeShade="BF"/>
                                  <w:sz w:val="14"/>
                                  <w:szCs w:val="14"/>
                                </w:rPr>
                                <w:t>aerobic conditions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152"/>
                        <wps:cNvSpPr txBox="1"/>
                        <wps:spPr>
                          <a:xfrm>
                            <a:off x="498764" y="6507731"/>
                            <a:ext cx="4851070" cy="20182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26E70A" w14:textId="77777777" w:rsidR="00C61E50" w:rsidRPr="00A1360F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  <w:t>Observe growth colonies and interpret results</w:t>
                              </w:r>
                            </w:p>
                            <w:p w14:paraId="3C7A2FF1" w14:textId="77777777" w:rsidR="00C61E50" w:rsidRPr="00A1360F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color w:val="FFFFFF" w:themeColor="background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onnector: Elbow 239"/>
                        <wps:cNvCnPr/>
                        <wps:spPr>
                          <a:xfrm rot="5400000">
                            <a:off x="2037429" y="6211410"/>
                            <a:ext cx="388723" cy="13850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Connector: Elbow 240"/>
                        <wps:cNvCnPr/>
                        <wps:spPr>
                          <a:xfrm rot="16200000" flipH="1">
                            <a:off x="3501076" y="6132781"/>
                            <a:ext cx="388723" cy="1542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Text Box 152"/>
                        <wps:cNvSpPr txBox="1"/>
                        <wps:spPr>
                          <a:xfrm>
                            <a:off x="348656" y="7098281"/>
                            <a:ext cx="2381250" cy="378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B4ED7" w14:textId="77777777" w:rsidR="00C61E50" w:rsidRPr="00B94D25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</w:pPr>
                              <w:r w:rsidRPr="00B94D2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Colonies Growth found and match description including gram sta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i</w:t>
                              </w:r>
                              <w:r w:rsidRPr="00B94D2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ning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: Gram (+) bacilli</w:t>
                              </w:r>
                            </w:p>
                            <w:p w14:paraId="1E1C4268" w14:textId="77777777" w:rsidR="00C61E50" w:rsidRPr="00B94D25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152"/>
                        <wps:cNvSpPr txBox="1"/>
                        <wps:spPr>
                          <a:xfrm>
                            <a:off x="3613438" y="7098281"/>
                            <a:ext cx="1706274" cy="212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A0AFA9" w14:textId="77777777" w:rsidR="00C61E50" w:rsidRPr="00623B85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</w:pPr>
                              <w:r w:rsidRPr="00623B85">
                                <w:rPr>
                                  <w:rFonts w:ascii="TH SarabunPSK" w:eastAsia="Calibri" w:hAnsi="TH SarabunPSK" w:cs="Cordia New"/>
                                  <w:b/>
                                  <w:bCs/>
                                  <w:szCs w:val="22"/>
                                </w:rPr>
                                <w:t>No growth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>
                            <a:off x="1539281" y="7491412"/>
                            <a:ext cx="0" cy="271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>
                            <a:off x="4466575" y="7310439"/>
                            <a:ext cx="0" cy="428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Text Box 152"/>
                        <wps:cNvSpPr txBox="1"/>
                        <wps:spPr>
                          <a:xfrm>
                            <a:off x="358214" y="7777162"/>
                            <a:ext cx="2381250" cy="21431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4309D7" w14:textId="77777777" w:rsidR="00C61E50" w:rsidRPr="00166529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Presence of 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i/>
                                  <w:iCs/>
                                  <w:szCs w:val="22"/>
                                </w:rPr>
                                <w:t>Clostridium spp.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152"/>
                        <wps:cNvSpPr txBox="1"/>
                        <wps:spPr>
                          <a:xfrm>
                            <a:off x="3329137" y="7777162"/>
                            <a:ext cx="2381250" cy="209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0E07C8" w14:textId="77777777" w:rsidR="00C61E50" w:rsidRPr="00166529" w:rsidRDefault="00C61E50" w:rsidP="00C61E5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sence of 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i/>
                                  <w:iCs/>
                                  <w:szCs w:val="22"/>
                                </w:rPr>
                                <w:t>Clostridium spp.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negative</w:t>
                              </w:r>
                              <w:r w:rsidRPr="0016652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8664F1" id="Canvas 247" o:spid="_x0000_s1199" editas="canvas" style="width:477pt;height:609.65pt;mso-position-horizontal-relative:char;mso-position-vertical-relative:line" coordsize="60579,7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">
                <v:shape id="_x0000_s1200" type="#_x0000_t75" style="position:absolute;width:60579;height:77419;visibility:visible;mso-wrap-style:square" filled="t">
                  <v:fill o:detectmouseclick="t"/>
                  <v:path o:connecttype="none"/>
                </v:shape>
                <v:group id="Group 2" o:spid="_x0000_s1201" style="position:absolute;left:22175;top:24101;width:4125;height:5642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ow: Pentagon 7" o:spid="_x0000_s1202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" adj="14889" fillcolor="white [3212]" strokecolor="#747070 [1614]"/>
                  <v:rect id="Rectangle 9" o:spid="_x0000_s1203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  <v:line id="Straight Connector 10" o:spid="_x0000_s1204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" strokecolor="#2f5496 [2404]" strokeweight=".5pt">
                    <v:stroke joinstyle="miter"/>
                  </v:line>
                  <v:line id="Straight Connector 11" o:spid="_x0000_s1205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" strokecolor="#2f5496 [2404]" strokeweight=".5pt">
                    <v:stroke joinstyle="miter"/>
                  </v:line>
                  <v:line id="Straight Connector 12" o:spid="_x0000_s1206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" strokecolor="#2f5496 [2404]" strokeweight=".5pt">
                    <v:stroke joinstyle="miter"/>
                  </v:line>
                  <v:line id="Straight Connector 13" o:spid="_x0000_s1207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" strokecolor="#2f5496 [2404]" strokeweight=".5pt">
                    <v:stroke joinstyle="miter"/>
                  </v:line>
                  <v:line id="Straight Connector 14" o:spid="_x0000_s1208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" strokecolor="#2f5496 [2404]" strokeweight=".5pt">
                    <v:stroke joinstyle="miter"/>
                  </v:line>
                  <v:line id="Straight Connector 18" o:spid="_x0000_s1209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" strokecolor="#2f5496 [2404]" strokeweight=".5pt">
                    <v:stroke joinstyle="miter"/>
                  </v:line>
                  <v:line id="Straight Connector 19" o:spid="_x0000_s1210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" strokecolor="#2f5496 [2404]" strokeweight=".5pt">
                    <v:stroke joinstyle="miter"/>
                  </v:line>
                  <v:line id="Straight Connector 20" o:spid="_x0000_s1211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" strokecolor="#2f5496 [2404]" strokeweight=".5pt">
                    <v:stroke joinstyle="miter"/>
                  </v:line>
                  <v:line id="Straight Connector 21" o:spid="_x0000_s1212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" strokecolor="#2f5496 [2404]" strokeweight=".5pt">
                    <v:stroke joinstyle="miter"/>
                  </v:line>
                  <v:line id="Straight Connector 22" o:spid="_x0000_s1213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" strokecolor="#2f5496 [2404]" strokeweight=".5pt">
                    <v:stroke joinstyle="miter"/>
                  </v:line>
                  <v:rect id="Rectangle 23" o:spid="_x0000_s1214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" fillcolor="#ffe599 [1303]" stroked="f" strokeweight="1pt">
                    <v:fill opacity="27499f"/>
                  </v:rect>
                  <v:line id="Straight Connector 24" o:spid="_x0000_s1215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" strokecolor="#a5a5a5 [3206]" strokeweight=".5pt">
                    <v:stroke joinstyle="miter"/>
                  </v:line>
                  <v:line id="Straight Connector 25" o:spid="_x0000_s1216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" strokecolor="#a5a5a5 [3206]" strokeweight=".5pt">
                    <v:stroke joinstyle="miter"/>
                  </v:line>
                  <v:line id="Straight Connector 26" o:spid="_x0000_s1217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" strokecolor="#a5a5a5 [3206]" strokeweight=".5pt">
                    <v:stroke joinstyle="miter"/>
                  </v:line>
                  <v:line id="Straight Connector 27" o:spid="_x0000_s1218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" strokecolor="#a5a5a5 [3206]" strokeweight=".5pt">
                    <v:stroke joinstyle="miter"/>
                  </v:line>
                  <v:line id="Straight Connector 28" o:spid="_x0000_s1219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" strokecolor="#a5a5a5 [3206]" strokeweight=".5pt">
                    <v:stroke joinstyle="miter"/>
                  </v:line>
                </v:group>
                <v:shape id="Text Box 152" o:spid="_x0000_s1220" type="#_x0000_t202" style="position:absolute;left:27299;top:12237;width:9619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" fillcolor="white [3201]" stroked="f" strokeweight=".5pt">
                  <v:textbox inset=",0">
                    <w:txbxContent>
                      <w:p w14:paraId="4907883E" w14:textId="77777777" w:rsidR="00C61E50" w:rsidRPr="00D10EA8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45ml </w:t>
                        </w:r>
                        <w:r w:rsidRPr="00D10EA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Peptone, homogenized sample</w:t>
                        </w:r>
                      </w:p>
                      <w:p w14:paraId="41028133" w14:textId="77777777" w:rsidR="00C61E50" w:rsidRPr="00D10EA8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59" o:spid="_x0000_s1221" type="#_x0000_t202" style="position:absolute;left:32186;top:16419;width:1708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" filled="f" stroked="f" strokeweight=".5pt">
                  <v:textbox inset=",0">
                    <w:txbxContent>
                      <w:p w14:paraId="182350BB" w14:textId="77777777" w:rsidR="00C61E50" w:rsidRPr="00231A27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10 ml or amount corresponding 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Pr="00231A27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to 1 g or 1ml of sample</w:t>
                        </w:r>
                      </w:p>
                    </w:txbxContent>
                  </v:textbox>
                </v:shape>
                <v:shape id="Text Box 152" o:spid="_x0000_s1222" type="#_x0000_t202" style="position:absolute;left:22454;top:30061;width:3957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" fillcolor="white [3201]" stroked="f" strokeweight=".5pt">
                  <v:textbox inset=",0">
                    <w:txbxContent>
                      <w:p w14:paraId="1DDCC930" w14:textId="77777777" w:rsidR="00C61E50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RCM</w:t>
                        </w:r>
                      </w:p>
                      <w:p w14:paraId="3A1EF334" w14:textId="77777777" w:rsidR="00C61E50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40" o:spid="_x0000_s1223" type="#_x0000_t38" style="position:absolute;left:29582;top:2611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" adj="-629625" strokecolor="#7b7b7b [2406]" strokeweight=".5pt">
                  <v:stroke endarrow="block" joinstyle="miter"/>
                </v:shape>
                <v:shape id="Text Box 159" o:spid="_x0000_s1224" type="#_x0000_t202" style="position:absolute;left:26481;top:1092;width:6720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" filled="f" stroked="f" strokeweight=".5pt">
                  <v:textbox inset=",0">
                    <w:txbxContent>
                      <w:p w14:paraId="5064F7A4" w14:textId="77777777" w:rsidR="00C61E50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5 g or 5 ml</w:t>
                        </w:r>
                      </w:p>
                    </w:txbxContent>
                  </v:textbox>
                </v:shape>
                <v:shape id="Text Box 152" o:spid="_x0000_s1225" type="#_x0000_t202" style="position:absolute;left:24629;top:4699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" fillcolor="white [3201]" stroked="f" strokeweight=".5pt">
                  <v:textbox inset=",0">
                    <w:txbxContent>
                      <w:p w14:paraId="4C7D420B" w14:textId="77777777" w:rsidR="00C61E50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7C5B764F" w14:textId="77777777" w:rsidR="00C61E50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44" o:spid="_x0000_s1226" style="position:absolute;left:31423;top:5779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Rectangle: Top Corners Rounded 45" o:spid="_x0000_s1227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46" o:spid="_x0000_s1228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" fillcolor="#b4c6e7 [1300]" strokecolor="#8eaadb [1940]" strokeweight="1pt">
                    <v:stroke joinstyle="miter"/>
                  </v:oval>
                  <v:shape id="Rectangle: Top Corners Rounded 47" o:spid="_x0000_s1229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230" type="#_x0000_t202" style="position:absolute;left:47174;top:54328;width:14405;height:3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" fillcolor="white [3201]" stroked="f" strokeweight=".5pt">
                  <v:textbox inset=",0">
                    <w:txbxContent>
                      <w:p w14:paraId="5BD6BE7E" w14:textId="77777777" w:rsidR="00C61E50" w:rsidRPr="00C70B26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Columbia (CB) agar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Pr="00C70B26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(+/- sheep blood, gentamicin)</w:t>
                        </w:r>
                      </w:p>
                      <w:p w14:paraId="5856C31C" w14:textId="77777777" w:rsidR="00C61E50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49" o:spid="_x0000_s1231" style="position:absolute;left:3024;top:51751;width:6669;height:6867" coordorigin="3024,51751" coordsize="6669,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Oval 50" o:spid="_x0000_s1232" style="position:absolute;left:3552;top:55845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" fillcolor="red" strokecolor="#44546a [3215]" strokeweight="1pt">
                    <v:fill opacity="35466f"/>
                    <v:stroke joinstyle="miter"/>
                  </v:oval>
                  <v:line id="Straight Connector 51" o:spid="_x0000_s1233" style="position:absolute;visibility:visible;mso-wrap-style:square" from="3552,56328" to="3552,5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" strokecolor="#44546a [3215]" strokeweight="1pt">
                    <v:stroke joinstyle="miter"/>
                  </v:line>
                  <v:line id="Straight Connector 52" o:spid="_x0000_s1234" style="position:absolute;visibility:visible;mso-wrap-style:square" from="9693,56328" to="9693,5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" strokecolor="#44546a [3215]" strokeweight="1pt">
                    <v:stroke joinstyle="miter"/>
                  </v:line>
                  <v:oval id="Oval 53" o:spid="_x0000_s1235" style="position:absolute;left:3552;top:54941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" filled="f" strokecolor="#44546a [3215]" strokeweight="1pt">
                    <v:stroke joinstyle="miter"/>
                  </v:oval>
                  <v:line id="Straight Connector 54" o:spid="_x0000_s1236" style="position:absolute;visibility:visible;mso-wrap-style:square" from="3627,52646" to="7030,5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" strokecolor="#747070 [1614]" strokeweight=".5pt">
                    <v:stroke joinstyle="miter"/>
                  </v:line>
                  <v:rect id="Rectangle 56" o:spid="_x0000_s1237" style="position:absolute;left:3024;top:51751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" fillcolor="#404040 [2429]" stroked="f" strokeweight="1pt"/>
                  <v:oval id="Oval 57" o:spid="_x0000_s1238" style="position:absolute;left:6918;top:5605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" filled="f" strokecolor="#44546a [3215]" strokeweight=".5pt">
                    <v:stroke joinstyle="miter"/>
                  </v:oval>
                </v:group>
                <v:group id="Group 58" o:spid="_x0000_s1239" style="position:absolute;left:38331;top:24082;width:4124;height:5642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Arrow: Pentagon 60" o:spid="_x0000_s1240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" adj="14889" fillcolor="white [3212]" strokecolor="#747070 [1614]"/>
                  <v:rect id="Rectangle 64" o:spid="_x0000_s1241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/>
                  <v:line id="Straight Connector 67" o:spid="_x0000_s1242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" strokecolor="#2f5496 [2404]" strokeweight=".5pt">
                    <v:stroke joinstyle="miter"/>
                  </v:line>
                  <v:line id="Straight Connector 68" o:spid="_x0000_s1243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" strokecolor="#2f5496 [2404]" strokeweight=".5pt">
                    <v:stroke joinstyle="miter"/>
                  </v:line>
                  <v:line id="Straight Connector 69" o:spid="_x0000_s1244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" strokecolor="#2f5496 [2404]" strokeweight=".5pt">
                    <v:stroke joinstyle="miter"/>
                  </v:line>
                  <v:line id="Straight Connector 70" o:spid="_x0000_s1245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" strokecolor="#2f5496 [2404]" strokeweight=".5pt">
                    <v:stroke joinstyle="miter"/>
                  </v:line>
                  <v:line id="Straight Connector 84" o:spid="_x0000_s1246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" strokecolor="#2f5496 [2404]" strokeweight=".5pt">
                    <v:stroke joinstyle="miter"/>
                  </v:line>
                  <v:line id="Straight Connector 85" o:spid="_x0000_s1247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" strokecolor="#2f5496 [2404]" strokeweight=".5pt">
                    <v:stroke joinstyle="miter"/>
                  </v:line>
                  <v:line id="Straight Connector 86" o:spid="_x0000_s1248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" strokecolor="#2f5496 [2404]" strokeweight=".5pt">
                    <v:stroke joinstyle="miter"/>
                  </v:line>
                  <v:line id="Straight Connector 87" o:spid="_x0000_s1249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" strokecolor="#2f5496 [2404]" strokeweight=".5pt">
                    <v:stroke joinstyle="miter"/>
                  </v:line>
                  <v:line id="Straight Connector 88" o:spid="_x0000_s1250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" strokecolor="#2f5496 [2404]" strokeweight=".5pt">
                    <v:stroke joinstyle="miter"/>
                  </v:line>
                  <v:line id="Straight Connector 89" o:spid="_x0000_s1251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" strokecolor="#2f5496 [2404]" strokeweight=".5pt">
                    <v:stroke joinstyle="miter"/>
                  </v:line>
                  <v:rect id="Rectangle 90" o:spid="_x0000_s1252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" fillcolor="#ffe599 [1303]" stroked="f" strokeweight="1pt">
                    <v:fill opacity="27499f"/>
                  </v:rect>
                  <v:line id="Straight Connector 91" o:spid="_x0000_s1253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" strokecolor="#a5a5a5 [3206]" strokeweight=".5pt">
                    <v:stroke joinstyle="miter"/>
                  </v:line>
                  <v:line id="Straight Connector 92" o:spid="_x0000_s1254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" strokecolor="#a5a5a5 [3206]" strokeweight=".5pt">
                    <v:stroke joinstyle="miter"/>
                  </v:line>
                  <v:line id="Straight Connector 93" o:spid="_x0000_s1255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" strokecolor="#a5a5a5 [3206]" strokeweight=".5pt">
                    <v:stroke joinstyle="miter"/>
                  </v:line>
                  <v:line id="Straight Connector 94" o:spid="_x0000_s1256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" strokecolor="#a5a5a5 [3206]" strokeweight=".5pt">
                    <v:stroke joinstyle="miter"/>
                  </v:line>
                  <v:line id="Straight Connector 95" o:spid="_x0000_s1257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" strokecolor="#a5a5a5 [3206]" strokeweight=".5pt">
                    <v:stroke joinstyle="miter"/>
                  </v:line>
                </v:group>
                <v:shape id="Connector: Elbow 96" o:spid="_x0000_s1258" type="#_x0000_t34" style="position:absolute;left:24136;top:16129;width:8073;height:78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" strokecolor="#4472c4 [3204]" strokeweight=".5pt">
                  <v:stroke endarrow="block"/>
                </v:shape>
                <v:shape id="Connector: Elbow 97" o:spid="_x0000_s1259" type="#_x0000_t34" style="position:absolute;left:32224;top:15912;width:8054;height:82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" strokecolor="#4472c4 [3204]" strokeweight=".5pt">
                  <v:stroke endarrow="block"/>
                </v:shape>
                <v:shape id="Text Box 152" o:spid="_x0000_s1260" type="#_x0000_t202" style="position:absolute;left:38532;top:30108;width:3957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" fillcolor="white [3201]" stroked="f" strokeweight=".5pt">
                  <v:textbox inset=",0">
                    <w:txbxContent>
                      <w:p w14:paraId="1387F320" w14:textId="77777777" w:rsidR="00C61E50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RCM</w:t>
                        </w:r>
                      </w:p>
                      <w:p w14:paraId="6186BFF4" w14:textId="77777777" w:rsidR="00C61E50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00" o:spid="_x0000_s1261" type="#_x0000_t32" style="position:absolute;left:24432;top:31982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9" o:spid="_x0000_s1262" type="#_x0000_t202" style="position:absolute;left:24432;top:31761;width:8508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" filled="f" stroked="f" strokeweight=".5pt">
                  <v:textbox inset=",0">
                    <w:txbxContent>
                      <w:p w14:paraId="097EEFBA" w14:textId="77777777" w:rsidR="00C61E50" w:rsidRPr="00231A27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Heat treatment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Pr="008C08F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80 ˚C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, </w:t>
                        </w:r>
                        <w:r w:rsidRPr="008C08F8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10 minutes</w:t>
                        </w:r>
                      </w:p>
                    </w:txbxContent>
                  </v:textbox>
                </v:shape>
                <v:shape id="Straight Arrow Connector 102" o:spid="_x0000_s1263" type="#_x0000_t32" style="position:absolute;left:24432;top:3557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3" o:spid="_x0000_s1264" type="#_x0000_t32" style="position:absolute;left:40392;top:31851;width:0;height:74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4472c4 [3204]" strokeweight=".5pt">
                  <v:stroke endarrow="block" joinstyle="miter"/>
                </v:shape>
                <v:shape id="Text Box 159" o:spid="_x0000_s1265" type="#_x0000_t202" style="position:absolute;left:25042;top:35484;width:745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" filled="f" stroked="f" strokeweight=".5pt">
                  <v:textbox inset=",0">
                    <w:txbxContent>
                      <w:p w14:paraId="65BF5E40" w14:textId="77777777" w:rsidR="00C61E50" w:rsidRPr="00231A27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Incubate at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Pr="004A7D0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30-35 ˚C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, 48</w:t>
                        </w:r>
                        <w:r w:rsidRPr="004A7D0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h</w:t>
                        </w:r>
                      </w:p>
                    </w:txbxContent>
                  </v:textbox>
                </v:shape>
                <v:shape id="Text Box 159" o:spid="_x0000_s1266" type="#_x0000_t202" style="position:absolute;left:40217;top:33526;width:7458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" filled="f" stroked="f" strokeweight=".5pt">
                  <v:textbox inset=",0">
                    <w:txbxContent>
                      <w:p w14:paraId="798FB97A" w14:textId="77777777" w:rsidR="00C61E50" w:rsidRPr="00231A27" w:rsidRDefault="00C61E50" w:rsidP="00C61E50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Incubate at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</w:r>
                        <w:r w:rsidRPr="004A7D0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30-35 ˚C</w:t>
                        </w: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, 48</w:t>
                        </w:r>
                        <w:r w:rsidRPr="004A7D0F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 xml:space="preserve"> h</w:t>
                        </w:r>
                      </w:p>
                    </w:txbxContent>
                  </v:textbox>
                </v:shape>
                <v:oval id="Oval 111" o:spid="_x0000_s1267" style="position:absolute;left:11034;top:55845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" fillcolor="red" strokecolor="#44546a [3215]" strokeweight="1pt">
                  <v:fill opacity="35466f"/>
                  <v:stroke joinstyle="miter"/>
                </v:oval>
                <v:line id="Straight Connector 115" o:spid="_x0000_s1268" style="position:absolute;visibility:visible;mso-wrap-style:square" from="11034,56328" to="11034,5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" strokecolor="#44546a [3215]" strokeweight="1pt">
                  <v:stroke joinstyle="miter"/>
                </v:line>
                <v:line id="Straight Connector 116" o:spid="_x0000_s1269" style="position:absolute;visibility:visible;mso-wrap-style:square" from="17175,56328" to="17175,5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" strokecolor="#44546a [3215]" strokeweight="1pt">
                  <v:stroke joinstyle="miter"/>
                </v:line>
                <v:oval id="Oval 117" o:spid="_x0000_s1270" style="position:absolute;left:11034;top:54941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" filled="f" strokecolor="#44546a [3215]" strokeweight="1pt">
                  <v:stroke joinstyle="miter"/>
                </v:oval>
                <v:line id="Straight Connector 120" o:spid="_x0000_s1271" style="position:absolute;visibility:visible;mso-wrap-style:square" from="11109,52646" to="14512,5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" strokecolor="#747070 [1614]" strokeweight=".5pt">
                  <v:stroke joinstyle="miter"/>
                </v:line>
                <v:rect id="Rectangle 121" o:spid="_x0000_s1272" style="position:absolute;left:10506;top:51751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" fillcolor="#404040 [2429]" stroked="f" strokeweight="1pt"/>
                <v:oval id="Oval 122" o:spid="_x0000_s1273" style="position:absolute;left:14400;top:56057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" filled="f" strokecolor="#44546a [3215]" strokeweight=".5pt">
                  <v:stroke joinstyle="miter"/>
                </v:oval>
                <v:oval id="Oval 130" o:spid="_x0000_s1274" style="position:absolute;left:18484;top:55694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" fillcolor="red" strokecolor="#44546a [3215]" strokeweight="1pt">
                  <v:fill opacity="35466f"/>
                  <v:stroke joinstyle="miter"/>
                </v:oval>
                <v:line id="Straight Connector 131" o:spid="_x0000_s1275" style="position:absolute;visibility:visible;mso-wrap-style:square" from="18484,56177" to="18484,5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" strokecolor="#44546a [3215]" strokeweight="1pt">
                  <v:stroke joinstyle="miter"/>
                </v:line>
                <v:line id="Straight Connector 132" o:spid="_x0000_s1276" style="position:absolute;visibility:visible;mso-wrap-style:square" from="24625,56177" to="24625,57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" strokecolor="#44546a [3215]" strokeweight="1pt">
                  <v:stroke joinstyle="miter"/>
                </v:line>
                <v:oval id="Oval 133" o:spid="_x0000_s1277" style="position:absolute;left:18484;top:54791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" filled="f" strokecolor="#44546a [3215]" strokeweight="1pt">
                  <v:stroke joinstyle="miter"/>
                </v:oval>
                <v:line id="Straight Connector 134" o:spid="_x0000_s1278" style="position:absolute;visibility:visible;mso-wrap-style:square" from="18559,52495" to="21962,56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" strokecolor="#747070 [1614]" strokeweight=".5pt">
                  <v:stroke joinstyle="miter"/>
                </v:line>
                <v:rect id="Rectangle 135" o:spid="_x0000_s1279" style="position:absolute;left:17956;top:51601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" fillcolor="#404040 [2429]" stroked="f" strokeweight="1pt"/>
                <v:oval id="Oval 136" o:spid="_x0000_s1280" style="position:absolute;left:21850;top:55906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" filled="f" strokecolor="#44546a [3215]" strokeweight=".5pt">
                  <v:stroke joinstyle="miter"/>
                </v:oval>
                <v:shape id="Straight Arrow Connector 137" o:spid="_x0000_s1281" type="#_x0000_t32" style="position:absolute;left:5676;top:47904;width:0;height:3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<v:stroke endarrow="block" joinstyle="miter"/>
                </v:shape>
                <v:shape id="Text Box 152" o:spid="_x0000_s1282" type="#_x0000_t202" style="position:absolute;left:1008;top:44476;width:9559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" filled="f" stroked="f" strokeweight=".5pt">
                  <v:textbox inset=",0">
                    <w:txbxContent>
                      <w:p w14:paraId="19CB83AB" w14:textId="77777777" w:rsidR="00C61E50" w:rsidRPr="00571829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57182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Positive control</w:t>
                        </w:r>
                        <w:r w:rsidRPr="0057182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  <w:t>culture</w:t>
                        </w:r>
                      </w:p>
                    </w:txbxContent>
                  </v:textbox>
                </v:shape>
                <v:shape id="Text Box 152" o:spid="_x0000_s1283" type="#_x0000_t202" style="position:absolute;left:7250;top:44473;width:12697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" filled="f" stroked="f" strokeweight=".5pt">
                  <v:textbox inset=",0">
                    <w:txbxContent>
                      <w:p w14:paraId="2F8704D3" w14:textId="77777777" w:rsidR="00C61E50" w:rsidRPr="00571829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 w:rsidRPr="0057182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Negative control</w:t>
                        </w:r>
                        <w:r w:rsidRPr="00571829"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br/>
                          <w:t>buffer solution</w:t>
                        </w:r>
                      </w:p>
                    </w:txbxContent>
                  </v:textbox>
                </v:shape>
                <v:shape id="Straight Arrow Connector 140" o:spid="_x0000_s1284" type="#_x0000_t32" style="position:absolute;left:13664;top:48008;width:0;height:3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group id="Group 141" o:spid="_x0000_s1285" style="position:absolute;left:22352;top:39344;width:4124;height:5642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Arrow: Pentagon 142" o:spid="_x0000_s1286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" adj="14889" fillcolor="white [3212]" strokecolor="#747070 [1614]"/>
                  <v:rect id="Rectangle 143" o:spid="_x0000_s1287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4472c4 [3204]" strokecolor="#1f3763 [1604]" strokeweight="1pt"/>
                  <v:line id="Straight Connector 144" o:spid="_x0000_s1288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" strokecolor="#2f5496 [2404]" strokeweight=".5pt">
                    <v:stroke joinstyle="miter"/>
                  </v:line>
                  <v:line id="Straight Connector 145" o:spid="_x0000_s1289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" strokecolor="#2f5496 [2404]" strokeweight=".5pt">
                    <v:stroke joinstyle="miter"/>
                  </v:line>
                  <v:line id="Straight Connector 146" o:spid="_x0000_s1290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" strokecolor="#2f5496 [2404]" strokeweight=".5pt">
                    <v:stroke joinstyle="miter"/>
                  </v:line>
                  <v:line id="Straight Connector 147" o:spid="_x0000_s1291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" strokecolor="#2f5496 [2404]" strokeweight=".5pt">
                    <v:stroke joinstyle="miter"/>
                  </v:line>
                  <v:line id="Straight Connector 148" o:spid="_x0000_s1292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" strokecolor="#2f5496 [2404]" strokeweight=".5pt">
                    <v:stroke joinstyle="miter"/>
                  </v:line>
                  <v:line id="Straight Connector 149" o:spid="_x0000_s1293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" strokecolor="#2f5496 [2404]" strokeweight=".5pt">
                    <v:stroke joinstyle="miter"/>
                  </v:line>
                  <v:line id="Straight Connector 150" o:spid="_x0000_s1294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" strokecolor="#2f5496 [2404]" strokeweight=".5pt">
                    <v:stroke joinstyle="miter"/>
                  </v:line>
                  <v:line id="Straight Connector 151" o:spid="_x0000_s1295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" strokecolor="#2f5496 [2404]" strokeweight=".5pt">
                    <v:stroke joinstyle="miter"/>
                  </v:line>
                  <v:line id="Straight Connector 152" o:spid="_x0000_s1296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" strokecolor="#2f5496 [2404]" strokeweight=".5pt">
                    <v:stroke joinstyle="miter"/>
                  </v:line>
                  <v:line id="Straight Connector 153" o:spid="_x0000_s1297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" strokecolor="#2f5496 [2404]" strokeweight=".5pt">
                    <v:stroke joinstyle="miter"/>
                  </v:line>
                  <v:rect id="Rectangle 154" o:spid="_x0000_s1298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" fillcolor="#ffe599 [1303]" stroked="f" strokeweight="1pt">
                    <v:fill opacity="27499f"/>
                  </v:rect>
                  <v:line id="Straight Connector 155" o:spid="_x0000_s1299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" strokecolor="#a5a5a5 [3206]" strokeweight=".5pt">
                    <v:stroke joinstyle="miter"/>
                  </v:line>
                  <v:line id="Straight Connector 156" o:spid="_x0000_s1300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" strokecolor="#a5a5a5 [3206]" strokeweight=".5pt">
                    <v:stroke joinstyle="miter"/>
                  </v:line>
                  <v:line id="Straight Connector 157" o:spid="_x0000_s1301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" strokecolor="#a5a5a5 [3206]" strokeweight=".5pt">
                    <v:stroke joinstyle="miter"/>
                  </v:line>
                  <v:line id="Straight Connector 158" o:spid="_x0000_s1302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" strokecolor="#a5a5a5 [3206]" strokeweight=".5pt">
                    <v:stroke joinstyle="miter"/>
                  </v:line>
                  <v:line id="Straight Connector 159" o:spid="_x0000_s1303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" strokecolor="#a5a5a5 [3206]" strokeweight=".5pt">
                    <v:stroke joinstyle="miter"/>
                  </v:line>
                </v:group>
                <v:oval id="Oval 160" o:spid="_x0000_s1304" style="position:absolute;left:25608;top:5563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" fillcolor="red" strokecolor="#44546a [3215]" strokeweight="1pt">
                  <v:fill opacity="35466f"/>
                  <v:stroke joinstyle="miter"/>
                </v:oval>
                <v:line id="Straight Connector 161" o:spid="_x0000_s1305" style="position:absolute;visibility:visible;mso-wrap-style:square" from="25608,56121" to="25608,57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" strokecolor="#44546a [3215]" strokeweight="1pt">
                  <v:stroke joinstyle="miter"/>
                </v:line>
                <v:line id="Straight Connector 162" o:spid="_x0000_s1306" style="position:absolute;visibility:visible;mso-wrap-style:square" from="31750,56121" to="31750,57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" strokecolor="#44546a [3215]" strokeweight="1pt">
                  <v:stroke joinstyle="miter"/>
                </v:line>
                <v:oval id="Oval 163" o:spid="_x0000_s1307" style="position:absolute;left:25608;top:54734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" filled="f" strokecolor="#44546a [3215]" strokeweight="1pt">
                  <v:stroke joinstyle="miter"/>
                </v:oval>
                <v:line id="Straight Connector 164" o:spid="_x0000_s1308" style="position:absolute;visibility:visible;mso-wrap-style:square" from="25683,52439" to="29086,5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" strokecolor="#747070 [1614]" strokeweight=".5pt">
                  <v:stroke joinstyle="miter"/>
                </v:line>
                <v:rect id="Rectangle 167" o:spid="_x0000_s1309" style="position:absolute;left:25080;top:51544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" fillcolor="#404040 [2429]" stroked="f" strokeweight="1pt"/>
                <v:oval id="Oval 168" o:spid="_x0000_s1310" style="position:absolute;left:28974;top:55850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" filled="f" strokecolor="#44546a [3215]" strokeweight=".5pt">
                  <v:stroke joinstyle="miter"/>
                </v:oval>
                <v:shape id="Text Box 152" o:spid="_x0000_s1311" type="#_x0000_t202" style="position:absolute;left:18213;top:44938;width:126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" filled="f" stroked="f" strokeweight=".5pt">
                  <v:textbox inset=",0">
                    <w:txbxContent>
                      <w:p w14:paraId="69D0D3FD" w14:textId="77777777" w:rsidR="00C61E50" w:rsidRPr="00571829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Enriched</w:t>
                        </w:r>
                      </w:p>
                    </w:txbxContent>
                  </v:textbox>
                </v:shape>
                <v:shape id="Connector: Elbow 170" o:spid="_x0000_s1312" type="#_x0000_t34" style="position:absolute;left:20881;top:47362;width:4230;height:31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" strokecolor="#4472c4 [3204]" strokeweight=".5pt">
                  <v:stroke endarrow="block"/>
                </v:shape>
                <v:shape id="Connector: Elbow 171" o:spid="_x0000_s1313" type="#_x0000_t34" style="position:absolute;left:24493;top:46899;width:4230;height:40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" strokecolor="#4472c4 [3204]" strokeweight=".5pt">
                  <v:stroke endarrow="block"/>
                </v:shape>
                <v:group id="Group 172" o:spid="_x0000_s1314" style="position:absolute;left:38367;top:39533;width:4124;height:5643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Arrow: Pentagon 173" o:spid="_x0000_s1315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" adj="14889" fillcolor="white [3212]" strokecolor="#747070 [1614]"/>
                  <v:rect id="Rectangle 174" o:spid="_x0000_s1316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p9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83MqfcMAAADcAAAADwAA&#10;AAAAAAAAAAAAAAAHAgAAZHJzL2Rvd25yZXYueG1sUEsFBgAAAAADAAMAtwAAAPcCAAAAAA==&#10;" fillcolor="#4472c4 [3204]" strokecolor="#1f3763 [1604]" strokeweight="1pt"/>
                  <v:line id="Straight Connector 175" o:spid="_x0000_s1317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" strokecolor="#2f5496 [2404]" strokeweight=".5pt">
                    <v:stroke joinstyle="miter"/>
                  </v:line>
                  <v:line id="Straight Connector 176" o:spid="_x0000_s1318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" strokecolor="#2f5496 [2404]" strokeweight=".5pt">
                    <v:stroke joinstyle="miter"/>
                  </v:line>
                  <v:line id="Straight Connector 177" o:spid="_x0000_s1319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" strokecolor="#2f5496 [2404]" strokeweight=".5pt">
                    <v:stroke joinstyle="miter"/>
                  </v:line>
                  <v:line id="Straight Connector 178" o:spid="_x0000_s1320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" strokecolor="#2f5496 [2404]" strokeweight=".5pt">
                    <v:stroke joinstyle="miter"/>
                  </v:line>
                  <v:line id="Straight Connector 179" o:spid="_x0000_s1321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" strokecolor="#2f5496 [2404]" strokeweight=".5pt">
                    <v:stroke joinstyle="miter"/>
                  </v:line>
                  <v:line id="Straight Connector 180" o:spid="_x0000_s1322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" strokecolor="#2f5496 [2404]" strokeweight=".5pt">
                    <v:stroke joinstyle="miter"/>
                  </v:line>
                  <v:line id="Straight Connector 181" o:spid="_x0000_s1323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" strokecolor="#2f5496 [2404]" strokeweight=".5pt">
                    <v:stroke joinstyle="miter"/>
                  </v:line>
                  <v:line id="Straight Connector 182" o:spid="_x0000_s1324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" strokecolor="#2f5496 [2404]" strokeweight=".5pt">
                    <v:stroke joinstyle="miter"/>
                  </v:line>
                  <v:line id="Straight Connector 183" o:spid="_x0000_s1325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" strokecolor="#2f5496 [2404]" strokeweight=".5pt">
                    <v:stroke joinstyle="miter"/>
                  </v:line>
                  <v:line id="Straight Connector 184" o:spid="_x0000_s1326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" strokecolor="#2f5496 [2404]" strokeweight=".5pt">
                    <v:stroke joinstyle="miter"/>
                  </v:line>
                  <v:rect id="Rectangle 185" o:spid="_x0000_s1327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" fillcolor="#ffe599 [1303]" stroked="f" strokeweight="1pt">
                    <v:fill opacity="27499f"/>
                  </v:rect>
                  <v:line id="Straight Connector 186" o:spid="_x0000_s1328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" strokecolor="#a5a5a5 [3206]" strokeweight=".5pt">
                    <v:stroke joinstyle="miter"/>
                  </v:line>
                  <v:line id="Straight Connector 187" o:spid="_x0000_s1329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" strokecolor="#a5a5a5 [3206]" strokeweight=".5pt">
                    <v:stroke joinstyle="miter"/>
                  </v:line>
                  <v:line id="Straight Connector 188" o:spid="_x0000_s1330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" strokecolor="#a5a5a5 [3206]" strokeweight=".5pt">
                    <v:stroke joinstyle="miter"/>
                  </v:line>
                  <v:line id="Straight Connector 189" o:spid="_x0000_s1331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" strokecolor="#a5a5a5 [3206]" strokeweight=".5pt">
                    <v:stroke joinstyle="miter"/>
                  </v:line>
                  <v:line id="Straight Connector 190" o:spid="_x0000_s1332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" strokecolor="#a5a5a5 [3206]" strokeweight=".5pt">
                    <v:stroke joinstyle="miter"/>
                  </v:line>
                </v:group>
                <v:shape id="Text Box 152" o:spid="_x0000_s1333" type="#_x0000_t202" style="position:absolute;left:34083;top:45392;width:126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" filled="f" stroked="f" strokeweight=".5pt">
                  <v:textbox inset=",0">
                    <w:txbxContent>
                      <w:p w14:paraId="0B6179BD" w14:textId="77777777" w:rsidR="00C61E50" w:rsidRPr="00571829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8"/>
                            <w:szCs w:val="18"/>
                          </w:rPr>
                          <w:t>Enriched</w:t>
                        </w:r>
                      </w:p>
                    </w:txbxContent>
                  </v:textbox>
                </v:shape>
                <v:shape id="Text Box 152" o:spid="_x0000_s1334" type="#_x0000_t202" style="position:absolute;left:36624;top:6769;width:24213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" fillcolor="#44546a [3215]" stroked="f" strokeweight=".5pt">
                  <v:textbox inset=",0">
                    <w:txbxContent>
                      <w:p w14:paraId="3587FF8F" w14:textId="77777777" w:rsidR="00C61E50" w:rsidRPr="00A1360F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</w:pPr>
                        <w:r w:rsidRPr="00A1360F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>Unless otherwise specified, the protocol should be followed under strict anaerobic conditions.</w:t>
                        </w:r>
                      </w:p>
                      <w:p w14:paraId="3D63D7C2" w14:textId="77777777" w:rsidR="00C61E50" w:rsidRPr="00A1360F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</w:pPr>
                      </w:p>
                    </w:txbxContent>
                  </v:textbox>
                </v:shape>
                <v:oval id="Oval 193" o:spid="_x0000_s1335" style="position:absolute;left:35475;top:55405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" fillcolor="red" strokecolor="#44546a [3215]" strokeweight="1pt">
                  <v:fill opacity="35466f"/>
                  <v:stroke joinstyle="miter"/>
                </v:oval>
                <v:line id="Straight Connector 194" o:spid="_x0000_s1336" style="position:absolute;visibility:visible;mso-wrap-style:square" from="35475,55888" to="35475,56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" strokecolor="#44546a [3215]" strokeweight="1pt">
                  <v:stroke joinstyle="miter"/>
                </v:line>
                <v:line id="Straight Connector 195" o:spid="_x0000_s1337" style="position:absolute;visibility:visible;mso-wrap-style:square" from="41616,55888" to="41616,56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" strokecolor="#44546a [3215]" strokeweight="1pt">
                  <v:stroke joinstyle="miter"/>
                </v:line>
                <v:oval id="Oval 196" o:spid="_x0000_s1338" style="position:absolute;left:35475;top:54502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" filled="f" strokecolor="#44546a [3215]" strokeweight="1pt">
                  <v:stroke joinstyle="miter"/>
                </v:oval>
                <v:line id="Straight Connector 197" o:spid="_x0000_s1339" style="position:absolute;visibility:visible;mso-wrap-style:square" from="35550,52206" to="38953,5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" strokecolor="#747070 [1614]" strokeweight=".5pt">
                  <v:stroke joinstyle="miter"/>
                </v:line>
                <v:rect id="Rectangle 198" o:spid="_x0000_s1340" style="position:absolute;left:34947;top:51311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" fillcolor="#404040 [2429]" stroked="f" strokeweight="1pt"/>
                <v:oval id="Oval 199" o:spid="_x0000_s1341" style="position:absolute;left:38841;top:55617;width:457;height:4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" filled="f" strokecolor="#44546a [3215]" strokeweight=".5pt">
                  <v:stroke joinstyle="miter"/>
                </v:oval>
                <v:oval id="Oval 200" o:spid="_x0000_s1342" style="position:absolute;left:43362;top:55349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" fillcolor="red" strokecolor="#44546a [3215]" strokeweight="1pt">
                  <v:fill opacity="35466f"/>
                  <v:stroke joinstyle="miter"/>
                </v:oval>
                <v:line id="Straight Connector 201" o:spid="_x0000_s1343" style="position:absolute;visibility:visible;mso-wrap-style:square" from="43362,55832" to="43362,5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" strokecolor="#44546a [3215]" strokeweight="1pt">
                  <v:stroke joinstyle="miter"/>
                </v:line>
                <v:line id="Straight Connector 202" o:spid="_x0000_s1344" style="position:absolute;visibility:visible;mso-wrap-style:square" from="49503,55832" to="49503,5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" strokecolor="#44546a [3215]" strokeweight="1pt">
                  <v:stroke joinstyle="miter"/>
                </v:line>
                <v:oval id="Oval 203" o:spid="_x0000_s1345" style="position:absolute;left:43362;top:54445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" filled="f" strokecolor="#44546a [3215]" strokeweight="1pt">
                  <v:stroke joinstyle="miter"/>
                </v:oval>
                <v:line id="Straight Connector 204" o:spid="_x0000_s1346" style="position:absolute;visibility:visible;mso-wrap-style:square" from="43436,52150" to="46840,5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" strokecolor="#747070 [1614]" strokeweight=".5pt">
                  <v:stroke joinstyle="miter"/>
                </v:line>
                <v:rect id="Rectangle 218" o:spid="_x0000_s1347" style="position:absolute;left:42834;top:51255;width:511;height:1052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" fillcolor="#404040 [2429]" stroked="f" strokeweight="1pt"/>
                <v:oval id="Oval 219" o:spid="_x0000_s1348" style="position:absolute;left:46727;top:55561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" filled="f" strokecolor="#44546a [3215]" strokeweight=".5pt">
                  <v:stroke joinstyle="miter"/>
                </v:oval>
                <v:shape id="Connector: Elbow 221" o:spid="_x0000_s1349" type="#_x0000_t34" style="position:absolute;left:36634;top:47311;width:4230;height:31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" strokecolor="#4472c4 [3204]" strokeweight=".5pt">
                  <v:stroke endarrow="block"/>
                </v:shape>
                <v:shape id="Connector: Elbow 222" o:spid="_x0000_s1350" type="#_x0000_t34" style="position:absolute;left:40246;top:46848;width:4230;height:40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" strokecolor="#4472c4 [3204]" strokeweight=".5pt">
                  <v:stroke endarrow="block"/>
                </v:shape>
                <v:shape id="Straight Arrow Connector 224" o:spid="_x0000_s1351" type="#_x0000_t32" style="position:absolute;left:14105;top:59578;width:0;height:5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25" o:spid="_x0000_s1352" type="#_x0000_t32" style="position:absolute;left:28654;top:59342;width:79;height:54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" strokecolor="#ffc000 [3207]" strokeweight=".5pt">
                  <v:stroke endarrow="block" joinstyle="miter"/>
                </v:shape>
                <v:shape id="Straight Arrow Connector 228" o:spid="_x0000_s1353" type="#_x0000_t32" style="position:absolute;left:38761;top:59104;width:0;height:5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354" type="#_x0000_t32" style="position:absolute;left:46677;top:59055;width:0;height:5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" strokecolor="#ffc000 [3207]" strokeweight=".5pt">
                  <v:stroke endarrow="block" joinstyle="miter"/>
                </v:shape>
                <v:shape id="Text Box 152" o:spid="_x0000_s1355" type="#_x0000_t202" style="position:absolute;left:3288;top:60531;width:1269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" filled="f" stroked="f" strokeweight=".5pt">
                  <v:textbox inset=",0">
                    <w:txbxContent>
                      <w:p w14:paraId="3A58F9E7" w14:textId="77777777" w:rsidR="00C61E50" w:rsidRPr="00242B57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Incubate at 30-35 ˚C, 48 h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  <w:t>under anaerobic conditions</w:t>
                        </w:r>
                      </w:p>
                    </w:txbxContent>
                  </v:textbox>
                </v:shape>
                <v:shape id="Right Bracket 234" o:spid="_x0000_s1356" type="#_x0000_t86" style="position:absolute;left:13764;top:51721;width:665;height:159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" adj="75" strokecolor="#4472c4 [3204]" strokeweight=".5pt">
                  <v:stroke joinstyle="miter"/>
                </v:shape>
                <v:shape id="Text Box 152" o:spid="_x0000_s1357" type="#_x0000_t202" style="position:absolute;left:28289;top:60055;width:12697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" filled="f" stroked="f" strokeweight=".5pt">
                  <v:textbox inset=",0">
                    <w:txbxContent>
                      <w:p w14:paraId="0277F740" w14:textId="77777777" w:rsidR="00C61E50" w:rsidRPr="00242B57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Incubate at 30-35 ˚C, 48 h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  <w:t>under anaerobic conditions</w:t>
                        </w:r>
                      </w:p>
                    </w:txbxContent>
                  </v:textbox>
                </v:shape>
                <v:shape id="Text Box 152" o:spid="_x0000_s1358" type="#_x0000_t202" style="position:absolute;left:18213;top:60626;width:12697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" filled="f" stroked="f" strokeweight=".5pt">
                  <v:textbox inset=",0">
                    <w:txbxContent>
                      <w:p w14:paraId="4F550E0B" w14:textId="77777777" w:rsidR="00C61E50" w:rsidRPr="00242B57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Incubate at 30-35 ˚C, 48 h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  <w:t xml:space="preserve">under 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BF8F00" w:themeColor="accent4" w:themeShade="BF"/>
                            <w:sz w:val="14"/>
                            <w:szCs w:val="14"/>
                          </w:rPr>
                          <w:t>aerobic conditions</w:t>
                        </w:r>
                      </w:p>
                    </w:txbxContent>
                  </v:textbox>
                </v:shape>
                <v:shape id="Text Box 152" o:spid="_x0000_s1359" type="#_x0000_t202" style="position:absolute;left:44407;top:60007;width:12696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" filled="f" stroked="f" strokeweight=".5pt">
                  <v:textbox inset=",0">
                    <w:txbxContent>
                      <w:p w14:paraId="0D0893E5" w14:textId="77777777" w:rsidR="00C61E50" w:rsidRPr="00242B57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Incubate at 30-35 ˚C, 48 h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br/>
                          <w:t xml:space="preserve">under </w:t>
                        </w:r>
                        <w:r w:rsidRPr="00242B57">
                          <w:rPr>
                            <w:rFonts w:ascii="TH SarabunPSK" w:eastAsia="Calibri" w:hAnsi="TH SarabunPSK" w:cs="Cordia New"/>
                            <w:b/>
                            <w:bCs/>
                            <w:color w:val="BF8F00" w:themeColor="accent4" w:themeShade="BF"/>
                            <w:sz w:val="14"/>
                            <w:szCs w:val="14"/>
                          </w:rPr>
                          <w:t>aerobic conditions</w:t>
                        </w:r>
                      </w:p>
                    </w:txbxContent>
                  </v:textbox>
                </v:shape>
                <v:shape id="Text Box 152" o:spid="_x0000_s1360" type="#_x0000_t202" style="position:absolute;left:4987;top:65077;width:48511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" fillcolor="#44546a [3215]" stroked="f" strokeweight=".5pt">
                  <v:textbox inset=",0">
                    <w:txbxContent>
                      <w:p w14:paraId="3126E70A" w14:textId="77777777" w:rsidR="00C61E50" w:rsidRPr="00A1360F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  <w:t>Observe growth colonies and interpret results</w:t>
                        </w:r>
                      </w:p>
                      <w:p w14:paraId="3C7A2FF1" w14:textId="77777777" w:rsidR="00C61E50" w:rsidRPr="00A1360F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color w:val="FFFFFF" w:themeColor="background1"/>
                            <w:szCs w:val="22"/>
                          </w:rPr>
                        </w:pPr>
                      </w:p>
                    </w:txbxContent>
                  </v:textbox>
                </v:shape>
                <v:shape id="Connector: Elbow 239" o:spid="_x0000_s1361" type="#_x0000_t34" style="position:absolute;left:20374;top:62113;width:3887;height:1385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" strokecolor="#4472c4 [3204]" strokeweight=".5pt">
                  <v:stroke endarrow="block"/>
                </v:shape>
                <v:shape id="Connector: Elbow 240" o:spid="_x0000_s1362" type="#_x0000_t34" style="position:absolute;left:35010;top:61328;width:3887;height:154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" strokecolor="#4472c4 [3204]" strokeweight=".5pt">
                  <v:stroke endarrow="block"/>
                </v:shape>
                <v:shape id="Text Box 152" o:spid="_x0000_s1363" type="#_x0000_t202" style="position:absolute;left:3486;top:70982;width:23813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" filled="f" stroked="f" strokeweight=".5pt">
                  <v:textbox inset=",0">
                    <w:txbxContent>
                      <w:p w14:paraId="024B4ED7" w14:textId="77777777" w:rsidR="00C61E50" w:rsidRPr="00B94D25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</w:pPr>
                        <w:r w:rsidRPr="00B94D2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Colonies Growth found and match description including gram sta</w:t>
                        </w:r>
                        <w:r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i</w:t>
                        </w:r>
                        <w:r w:rsidRPr="00B94D2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ning</w:t>
                        </w:r>
                        <w:r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: Gram (+) bacilli</w:t>
                        </w:r>
                      </w:p>
                      <w:p w14:paraId="1E1C4268" w14:textId="77777777" w:rsidR="00C61E50" w:rsidRPr="00B94D25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52" o:spid="_x0000_s1364" type="#_x0000_t202" style="position:absolute;left:36134;top:70982;width:17063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" filled="f" stroked="f" strokeweight=".5pt">
                  <v:textbox inset=",0">
                    <w:txbxContent>
                      <w:p w14:paraId="6AA0AFA9" w14:textId="77777777" w:rsidR="00C61E50" w:rsidRPr="00623B85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</w:pPr>
                        <w:r w:rsidRPr="00623B85">
                          <w:rPr>
                            <w:rFonts w:ascii="TH SarabunPSK" w:eastAsia="Calibri" w:hAnsi="TH SarabunPSK" w:cs="Cordia New"/>
                            <w:b/>
                            <w:bCs/>
                            <w:szCs w:val="22"/>
                          </w:rPr>
                          <w:t>No growth</w:t>
                        </w:r>
                      </w:p>
                    </w:txbxContent>
                  </v:textbox>
                </v:shape>
                <v:shape id="Straight Arrow Connector 243" o:spid="_x0000_s1365" type="#_x0000_t32" style="position:absolute;left:15392;top:74914;width:0;height:2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4" o:spid="_x0000_s1366" type="#_x0000_t32" style="position:absolute;left:44665;top:73104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KM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KOByJh0Bvf4HAAD//wMAUEsBAi0AFAAGAAgAAAAhANvh9svuAAAAhQEAABMAAAAAAAAAAAAA&#10;AAAAAAAAAFtDb250ZW50X1R5cGVzXS54bWxQSwECLQAUAAYACAAAACEAWvQsW78AAAAVAQAACwAA&#10;AAAAAAAAAAAAAAAfAQAAX3JlbHMvLnJlbHNQSwECLQAUAAYACAAAACEAp/SjOs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367" type="#_x0000_t202" style="position:absolute;left:3582;top:77771;width:23812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" fillcolor="#ffd966 [1943]" stroked="f" strokeweight=".5pt">
                  <v:textbox inset=",0">
                    <w:txbxContent>
                      <w:p w14:paraId="104309D7" w14:textId="77777777" w:rsidR="00C61E50" w:rsidRPr="00166529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Presence of 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i/>
                            <w:iCs/>
                            <w:szCs w:val="22"/>
                          </w:rPr>
                          <w:t>Clostridium spp.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(positive)</w:t>
                        </w:r>
                      </w:p>
                    </w:txbxContent>
                  </v:textbox>
                </v:shape>
                <v:shape id="Text Box 152" o:spid="_x0000_s1368" type="#_x0000_t202" style="position:absolute;left:33291;top:77771;width:2381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" fillcolor="#a8d08d [1945]" stroked="f" strokeweight=".5pt">
                  <v:textbox inset=",0">
                    <w:txbxContent>
                      <w:p w14:paraId="1D0E07C8" w14:textId="77777777" w:rsidR="00C61E50" w:rsidRPr="00166529" w:rsidRDefault="00C61E50" w:rsidP="00C61E5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sence of 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i/>
                            <w:iCs/>
                            <w:szCs w:val="22"/>
                          </w:rPr>
                          <w:t>Clostridium spp.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negative</w:t>
                        </w:r>
                        <w:r w:rsidRPr="0016652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4" w:name="_Toc175743400"/>
      <w:r w:rsidRPr="004F5323">
        <w:rPr>
          <w:rFonts w:cs="TH SarabunPSK"/>
          <w:b/>
          <w:bCs/>
          <w:i/>
          <w:iCs w:val="0"/>
          <w:szCs w:val="32"/>
          <w:cs/>
        </w:rPr>
        <w:lastRenderedPageBreak/>
        <w:t>การคำนวณ</w:t>
      </w:r>
      <w:bookmarkEnd w:id="64"/>
    </w:p>
    <w:p w14:paraId="27D101E4" w14:textId="65BDD1A4" w:rsidR="005757B3" w:rsidRPr="005757B3" w:rsidRDefault="003666B4" w:rsidP="003666B4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5" w:name="_Toc175743401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65"/>
    </w:p>
    <w:p w14:paraId="2F6DF55C" w14:textId="63D076E3" w:rsidR="005757B3" w:rsidRDefault="00BE7FAF" w:rsidP="005757B3">
      <w:p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BE7FAF">
        <w:rPr>
          <w:rFonts w:ascii="TH SarabunPSK" w:hAnsi="TH SarabunPSK" w:cs="TH SarabunPSK"/>
          <w:sz w:val="32"/>
          <w:szCs w:val="32"/>
          <w:cs/>
        </w:rPr>
        <w:t xml:space="preserve">   ไม่พบเชื้อ (ให้ผลลบ) ในตัวอย่าง </w:t>
      </w:r>
      <w:r w:rsidRPr="00BE7FAF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…กรัม หรือ …มิลลิลิตร </w:t>
      </w:r>
      <w:r>
        <w:rPr>
          <w:rFonts w:ascii="TH SarabunPSK" w:hAnsi="TH SarabunPSK" w:cs="TH SarabunPSK"/>
          <w:color w:val="ED7D31" w:themeColor="accent2"/>
          <w:sz w:val="32"/>
          <w:szCs w:val="32"/>
          <w:cs/>
        </w:rPr>
        <w:br/>
      </w:r>
      <w:r w:rsidRPr="00BE7FAF">
        <w:rPr>
          <w:rFonts w:ascii="TH SarabunPSK" w:hAnsi="TH SarabunPSK" w:cs="TH SarabunPSK"/>
          <w:color w:val="ED7D31" w:themeColor="accent2"/>
          <w:sz w:val="32"/>
          <w:szCs w:val="32"/>
          <w:cs/>
        </w:rPr>
        <w:t>[ระบุขีดจำกัดที่ยอมรับได้ตามข้อกำหนดเฉพาะของผลิตภัณฑ์</w:t>
      </w:r>
      <w:r w:rsidR="004B13D4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1134A9" w14:textId="77777777" w:rsidR="004B13D4" w:rsidRPr="00BE7FAF" w:rsidRDefault="004B13D4" w:rsidP="005757B3">
      <w:pPr>
        <w:rPr>
          <w:rFonts w:ascii="TH SarabunPSK" w:hAnsi="TH SarabunPSK" w:cs="TH SarabunPSK"/>
          <w:color w:val="ED7D31" w:themeColor="accent2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6" w:name="_Toc175743402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66"/>
    </w:p>
    <w:p w14:paraId="4B666BD2" w14:textId="77777777" w:rsidR="00065435" w:rsidRPr="00065435" w:rsidRDefault="00065435" w:rsidP="00065435">
      <w:pPr>
        <w:ind w:left="720"/>
        <w:rPr>
          <w:rFonts w:ascii="TH SarabunPSK" w:hAnsi="TH SarabunPSK" w:cs="TH SarabunPSK"/>
          <w:sz w:val="32"/>
          <w:szCs w:val="32"/>
        </w:rPr>
      </w:pPr>
      <w:r w:rsidRPr="00065435">
        <w:rPr>
          <w:rFonts w:ascii="TH SarabunPSK" w:hAnsi="TH SarabunPSK" w:cs="TH SarabunPSK"/>
          <w:sz w:val="32"/>
          <w:szCs w:val="32"/>
          <w:cs/>
        </w:rPr>
        <w:t>[บันทึกผลลงในระบบคุณภาพของบริษัท]</w:t>
      </w:r>
    </w:p>
    <w:p w14:paraId="334338FF" w14:textId="77777777" w:rsidR="00065435" w:rsidRPr="00065435" w:rsidRDefault="00065435" w:rsidP="00065435">
      <w:pPr>
        <w:ind w:left="720"/>
        <w:rPr>
          <w:rFonts w:ascii="TH SarabunPSK" w:hAnsi="TH SarabunPSK" w:cs="TH SarabunPSK"/>
          <w:sz w:val="32"/>
          <w:szCs w:val="32"/>
        </w:rPr>
      </w:pPr>
      <w:r w:rsidRPr="00065435">
        <w:rPr>
          <w:rFonts w:ascii="TH SarabunPSK" w:hAnsi="TH SarabunPSK" w:cs="TH SarabunPSK"/>
          <w:sz w:val="32"/>
          <w:szCs w:val="32"/>
          <w:cs/>
        </w:rPr>
        <w:t xml:space="preserve">บันทึกผลเป็นไม่พบเชื้อ (ให้ผลลบ) หรือ พบเชื้อ (ให้ผลบวก) ในตัวอย่าง </w:t>
      </w:r>
      <w:r w:rsidRPr="002047AC">
        <w:rPr>
          <w:rFonts w:ascii="TH SarabunPSK" w:hAnsi="TH SarabunPSK" w:cs="TH SarabunPSK"/>
          <w:color w:val="ED7D31" w:themeColor="accent2"/>
          <w:sz w:val="32"/>
          <w:szCs w:val="32"/>
          <w:cs/>
        </w:rPr>
        <w:t>…กรัม หรือ …มิลลิลิตร</w:t>
      </w:r>
    </w:p>
    <w:p w14:paraId="2FE3FFFE" w14:textId="34EE6315" w:rsidR="005757B3" w:rsidRDefault="00065435" w:rsidP="00065435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065435">
        <w:rPr>
          <w:rFonts w:ascii="TH SarabunPSK" w:hAnsi="TH SarabunPSK" w:cs="TH SarabunPSK"/>
          <w:sz w:val="32"/>
          <w:szCs w:val="32"/>
          <w:cs/>
        </w:rPr>
        <w:t>ในกรณีที่พบโคโลนีที่น่าสงสัย ควรทำการบันทึกผลการวิเคราะห์ระบุเชื้อ</w:t>
      </w:r>
    </w:p>
    <w:p w14:paraId="7793449D" w14:textId="77777777" w:rsidR="003F6BD1" w:rsidRPr="005757B3" w:rsidRDefault="003F6BD1" w:rsidP="005757B3">
      <w:pPr>
        <w:rPr>
          <w:rFonts w:ascii="TH SarabunPSK" w:hAnsi="TH SarabunPSK" w:cs="TH SarabunPSK"/>
          <w:sz w:val="32"/>
          <w:szCs w:val="32"/>
          <w:cs/>
        </w:rPr>
      </w:pP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7" w:name="_Toc175743403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67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5C57A315" w14:textId="0F572CAA" w:rsidR="007400B3" w:rsidRPr="007400B3" w:rsidRDefault="00544BD5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7400B3"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  <w:r w:rsidR="003A27D0">
        <w:rPr>
          <w:rFonts w:ascii="TH SarabunPSK" w:hAnsi="TH SarabunPSK" w:cs="TH SarabunPSK"/>
          <w:sz w:val="32"/>
          <w:szCs w:val="32"/>
        </w:rPr>
        <w:t>,</w:t>
      </w:r>
    </w:p>
    <w:p w14:paraId="26807E2C" w14:textId="2457EE2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6A809891" w:rsidR="003640A0" w:rsidRP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  <w:r w:rsidR="00F81774">
        <w:rPr>
          <w:rFonts w:ascii="TH SarabunPSK" w:hAnsi="TH SarabunPSK" w:cs="TH SarabunPSK"/>
          <w:sz w:val="32"/>
          <w:szCs w:val="32"/>
        </w:rPr>
        <w:t xml:space="preserve"> – Appendix 10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68" w:name="_Toc175743404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68"/>
    </w:p>
    <w:p w14:paraId="0CE4F9F6" w14:textId="7F81CDF8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p w14:paraId="27AFB75C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sectPr w:rsidR="005757B3" w:rsidRPr="005757B3" w:rsidSect="00F20867">
      <w:footerReference w:type="default" r:id="rId14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Oat ." w:date="2024-09-18T09:58:00Z" w:initials="O.">
    <w:p w14:paraId="3B4731B6" w14:textId="475E8FB4" w:rsidR="002D426E" w:rsidRDefault="002D426E">
      <w:pPr>
        <w:pStyle w:val="CommentText"/>
        <w:rPr>
          <w:cs/>
        </w:rPr>
      </w:pPr>
      <w:r>
        <w:rPr>
          <w:rStyle w:val="CommentReference"/>
        </w:rPr>
        <w:annotationRef/>
      </w:r>
      <w:r>
        <w:t xml:space="preserve">Where necessary </w:t>
      </w:r>
      <w:r>
        <w:rPr>
          <w:rFonts w:hint="cs"/>
          <w:cs/>
        </w:rPr>
        <w:t xml:space="preserve">แต่ใน </w:t>
      </w:r>
      <w:r w:rsidR="005A1B85">
        <w:t xml:space="preserve">procedure </w:t>
      </w:r>
      <w:r w:rsidR="005A1B85">
        <w:rPr>
          <w:rFonts w:hint="cs"/>
          <w:cs/>
        </w:rPr>
        <w:t>ตามขั้นตอน</w:t>
      </w:r>
      <w:r w:rsidR="0082796F">
        <w:rPr>
          <w:rFonts w:hint="cs"/>
          <w:cs/>
        </w:rPr>
        <w:t xml:space="preserve"> </w:t>
      </w:r>
      <w:r w:rsidR="0082796F">
        <w:t xml:space="preserve">selection and subculture </w:t>
      </w:r>
      <w:r w:rsidR="0082796F">
        <w:rPr>
          <w:rFonts w:hint="cs"/>
          <w:cs/>
        </w:rPr>
        <w:t>ระบุว่าต้องใส่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4731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9522CE" w16cex:dateUtc="2024-09-18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731B6" w16cid:durableId="2A952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B3386" w14:textId="77777777" w:rsidR="00D5094E" w:rsidRDefault="00D5094E" w:rsidP="005D2E9C">
      <w:pPr>
        <w:spacing w:after="0" w:line="240" w:lineRule="auto"/>
      </w:pPr>
      <w:r>
        <w:separator/>
      </w:r>
    </w:p>
  </w:endnote>
  <w:endnote w:type="continuationSeparator" w:id="0">
    <w:p w14:paraId="05A372B6" w14:textId="77777777" w:rsidR="00D5094E" w:rsidRDefault="00D5094E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732" w14:textId="2FB6A4AC" w:rsidR="005D2E9C" w:rsidRDefault="005D2E9C" w:rsidP="00E13577">
    <w:pPr>
      <w:pStyle w:val="Footer"/>
      <w:tabs>
        <w:tab w:val="clear" w:pos="9360"/>
      </w:tabs>
    </w:pPr>
    <w:r>
      <w:t xml:space="preserve">Revision </w:t>
    </w:r>
    <w:del w:id="69" w:author="Oat ." w:date="2024-09-30T10:00:00Z">
      <w:r w:rsidR="0067455C" w:rsidDel="00155A06">
        <w:delText>2.1</w:delText>
      </w:r>
    </w:del>
    <w:ins w:id="70" w:author="Oat ." w:date="2024-09-30T10:00:00Z">
      <w:r w:rsidR="00155A06">
        <w:t>3</w:t>
      </w:r>
    </w:ins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r w:rsidR="00AD5CC0">
      <w:rPr>
        <w:noProof/>
      </w:rPr>
      <w:t>30 September 2024</w:t>
    </w:r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r w:rsidR="00AA0936">
      <w:fldChar w:fldCharType="begin"/>
    </w:r>
    <w:r w:rsidR="00AA0936">
      <w:instrText xml:space="preserve"> NUMPAGES  \* Arabic  \* MERGEFORMAT </w:instrText>
    </w:r>
    <w:r w:rsidR="00AA0936">
      <w:fldChar w:fldCharType="separate"/>
    </w:r>
    <w:r w:rsidR="00E13577">
      <w:rPr>
        <w:noProof/>
      </w:rPr>
      <w:t>10</w:t>
    </w:r>
    <w:r w:rsidR="00AA093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9D3B" w14:textId="77777777" w:rsidR="00D5094E" w:rsidRDefault="00D5094E" w:rsidP="005D2E9C">
      <w:pPr>
        <w:spacing w:after="0" w:line="240" w:lineRule="auto"/>
      </w:pPr>
      <w:r>
        <w:separator/>
      </w:r>
    </w:p>
  </w:footnote>
  <w:footnote w:type="continuationSeparator" w:id="0">
    <w:p w14:paraId="7F4DDCE7" w14:textId="77777777" w:rsidR="00D5094E" w:rsidRDefault="00D5094E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997"/>
    <w:multiLevelType w:val="hybridMultilevel"/>
    <w:tmpl w:val="FD900E4C"/>
    <w:lvl w:ilvl="0" w:tplc="7C4AA1E6">
      <w:numFmt w:val="bullet"/>
      <w:lvlText w:val="-"/>
      <w:lvlJc w:val="left"/>
      <w:pPr>
        <w:ind w:left="165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20F53"/>
    <w:multiLevelType w:val="hybridMultilevel"/>
    <w:tmpl w:val="A4E096DC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3252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4D4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E43C9A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A37220"/>
    <w:multiLevelType w:val="multilevel"/>
    <w:tmpl w:val="A0402F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11F02BC"/>
    <w:multiLevelType w:val="hybridMultilevel"/>
    <w:tmpl w:val="21484724"/>
    <w:lvl w:ilvl="0" w:tplc="7C4AA1E6">
      <w:numFmt w:val="bullet"/>
      <w:lvlText w:val="-"/>
      <w:lvlJc w:val="left"/>
      <w:pPr>
        <w:ind w:left="194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77C51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163CEE"/>
    <w:multiLevelType w:val="multilevel"/>
    <w:tmpl w:val="93CA584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H SarabunPSK" w:eastAsia="TH SarabunPSK" w:hAnsi="TH SarabunPSK" w:cs="TH SarabunPSK"/>
        <w:b w:val="0"/>
        <w:color w:val="000000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17"/>
  </w:num>
  <w:num w:numId="8">
    <w:abstractNumId w:val="9"/>
  </w:num>
  <w:num w:numId="9">
    <w:abstractNumId w:val="7"/>
  </w:num>
  <w:num w:numId="10">
    <w:abstractNumId w:val="11"/>
  </w:num>
  <w:num w:numId="11">
    <w:abstractNumId w:val="14"/>
  </w:num>
  <w:num w:numId="12">
    <w:abstractNumId w:val="15"/>
  </w:num>
  <w:num w:numId="13">
    <w:abstractNumId w:val="21"/>
  </w:num>
  <w:num w:numId="14">
    <w:abstractNumId w:val="13"/>
  </w:num>
  <w:num w:numId="15">
    <w:abstractNumId w:val="23"/>
  </w:num>
  <w:num w:numId="16">
    <w:abstractNumId w:val="16"/>
  </w:num>
  <w:num w:numId="17">
    <w:abstractNumId w:val="2"/>
  </w:num>
  <w:num w:numId="18">
    <w:abstractNumId w:val="10"/>
  </w:num>
  <w:num w:numId="19">
    <w:abstractNumId w:val="0"/>
  </w:num>
  <w:num w:numId="20">
    <w:abstractNumId w:val="19"/>
  </w:num>
  <w:num w:numId="21">
    <w:abstractNumId w:val="22"/>
  </w:num>
  <w:num w:numId="22">
    <w:abstractNumId w:val="20"/>
  </w:num>
  <w:num w:numId="23">
    <w:abstractNumId w:val="3"/>
  </w:num>
  <w:num w:numId="2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38D"/>
    <w:rsid w:val="000008CC"/>
    <w:rsid w:val="00003DF9"/>
    <w:rsid w:val="00005D56"/>
    <w:rsid w:val="00010CDE"/>
    <w:rsid w:val="000118BE"/>
    <w:rsid w:val="0001238F"/>
    <w:rsid w:val="000127C1"/>
    <w:rsid w:val="00016E15"/>
    <w:rsid w:val="00020A4F"/>
    <w:rsid w:val="00022434"/>
    <w:rsid w:val="00022D82"/>
    <w:rsid w:val="00023486"/>
    <w:rsid w:val="00024E33"/>
    <w:rsid w:val="00026560"/>
    <w:rsid w:val="00033980"/>
    <w:rsid w:val="0003549D"/>
    <w:rsid w:val="00035ED0"/>
    <w:rsid w:val="00040F00"/>
    <w:rsid w:val="00051A0D"/>
    <w:rsid w:val="00053581"/>
    <w:rsid w:val="00054381"/>
    <w:rsid w:val="00056672"/>
    <w:rsid w:val="000624C5"/>
    <w:rsid w:val="00064220"/>
    <w:rsid w:val="00064BB1"/>
    <w:rsid w:val="00065435"/>
    <w:rsid w:val="000657C5"/>
    <w:rsid w:val="00067DF8"/>
    <w:rsid w:val="00075A53"/>
    <w:rsid w:val="0008372B"/>
    <w:rsid w:val="0008378F"/>
    <w:rsid w:val="00083826"/>
    <w:rsid w:val="00087AE6"/>
    <w:rsid w:val="00091D9D"/>
    <w:rsid w:val="00092D30"/>
    <w:rsid w:val="000A1D13"/>
    <w:rsid w:val="000B7097"/>
    <w:rsid w:val="000C0D2E"/>
    <w:rsid w:val="000C6F87"/>
    <w:rsid w:val="000D0A4F"/>
    <w:rsid w:val="000D14C7"/>
    <w:rsid w:val="000D44BF"/>
    <w:rsid w:val="000D5A2A"/>
    <w:rsid w:val="000E087D"/>
    <w:rsid w:val="000E1A0A"/>
    <w:rsid w:val="000E29E1"/>
    <w:rsid w:val="000E307E"/>
    <w:rsid w:val="000E3FB2"/>
    <w:rsid w:val="000E5AA5"/>
    <w:rsid w:val="000F2F67"/>
    <w:rsid w:val="000F441A"/>
    <w:rsid w:val="00103735"/>
    <w:rsid w:val="00104577"/>
    <w:rsid w:val="00105521"/>
    <w:rsid w:val="0011124C"/>
    <w:rsid w:val="0011209F"/>
    <w:rsid w:val="001126E9"/>
    <w:rsid w:val="00113620"/>
    <w:rsid w:val="00113BDA"/>
    <w:rsid w:val="0011656E"/>
    <w:rsid w:val="00116955"/>
    <w:rsid w:val="00117111"/>
    <w:rsid w:val="00120177"/>
    <w:rsid w:val="00122E27"/>
    <w:rsid w:val="00127B55"/>
    <w:rsid w:val="00132B81"/>
    <w:rsid w:val="00132DDF"/>
    <w:rsid w:val="00136BB1"/>
    <w:rsid w:val="00140018"/>
    <w:rsid w:val="00140958"/>
    <w:rsid w:val="00145A40"/>
    <w:rsid w:val="0015098F"/>
    <w:rsid w:val="0015203F"/>
    <w:rsid w:val="00153C89"/>
    <w:rsid w:val="00155310"/>
    <w:rsid w:val="00155A06"/>
    <w:rsid w:val="00156608"/>
    <w:rsid w:val="00161EE8"/>
    <w:rsid w:val="00166529"/>
    <w:rsid w:val="00170AD7"/>
    <w:rsid w:val="00171D33"/>
    <w:rsid w:val="001722FF"/>
    <w:rsid w:val="001740EF"/>
    <w:rsid w:val="00174680"/>
    <w:rsid w:val="00181877"/>
    <w:rsid w:val="001920A5"/>
    <w:rsid w:val="00193997"/>
    <w:rsid w:val="001A059E"/>
    <w:rsid w:val="001A1EAB"/>
    <w:rsid w:val="001A5592"/>
    <w:rsid w:val="001B07DE"/>
    <w:rsid w:val="001B18BC"/>
    <w:rsid w:val="001B74E9"/>
    <w:rsid w:val="001C174E"/>
    <w:rsid w:val="001C31F6"/>
    <w:rsid w:val="001C560B"/>
    <w:rsid w:val="001D1179"/>
    <w:rsid w:val="001D3616"/>
    <w:rsid w:val="001D5BE0"/>
    <w:rsid w:val="001D6E33"/>
    <w:rsid w:val="001E05DF"/>
    <w:rsid w:val="001E5056"/>
    <w:rsid w:val="001F1947"/>
    <w:rsid w:val="001F28A4"/>
    <w:rsid w:val="001F56FB"/>
    <w:rsid w:val="001F5B86"/>
    <w:rsid w:val="001F6FFF"/>
    <w:rsid w:val="0020454C"/>
    <w:rsid w:val="002047AC"/>
    <w:rsid w:val="002105C9"/>
    <w:rsid w:val="0021389D"/>
    <w:rsid w:val="00214209"/>
    <w:rsid w:val="00215155"/>
    <w:rsid w:val="0021533A"/>
    <w:rsid w:val="00222DC1"/>
    <w:rsid w:val="00231A27"/>
    <w:rsid w:val="002346A7"/>
    <w:rsid w:val="002427B4"/>
    <w:rsid w:val="00242B57"/>
    <w:rsid w:val="002469FC"/>
    <w:rsid w:val="00257D8D"/>
    <w:rsid w:val="00261196"/>
    <w:rsid w:val="00267D83"/>
    <w:rsid w:val="00267EE8"/>
    <w:rsid w:val="00272913"/>
    <w:rsid w:val="00284E85"/>
    <w:rsid w:val="00287DAF"/>
    <w:rsid w:val="00295005"/>
    <w:rsid w:val="00296007"/>
    <w:rsid w:val="002974A0"/>
    <w:rsid w:val="00297B60"/>
    <w:rsid w:val="002A1EA3"/>
    <w:rsid w:val="002A7B7B"/>
    <w:rsid w:val="002B03EC"/>
    <w:rsid w:val="002B26B0"/>
    <w:rsid w:val="002B5234"/>
    <w:rsid w:val="002B565B"/>
    <w:rsid w:val="002B64BA"/>
    <w:rsid w:val="002C1C62"/>
    <w:rsid w:val="002C36E6"/>
    <w:rsid w:val="002C3A59"/>
    <w:rsid w:val="002C441F"/>
    <w:rsid w:val="002C5333"/>
    <w:rsid w:val="002C6571"/>
    <w:rsid w:val="002D02CF"/>
    <w:rsid w:val="002D04C8"/>
    <w:rsid w:val="002D1AB7"/>
    <w:rsid w:val="002D1D59"/>
    <w:rsid w:val="002D335E"/>
    <w:rsid w:val="002D426E"/>
    <w:rsid w:val="002D61A3"/>
    <w:rsid w:val="002D6651"/>
    <w:rsid w:val="002D6E23"/>
    <w:rsid w:val="002D786A"/>
    <w:rsid w:val="002E79FB"/>
    <w:rsid w:val="002E7B82"/>
    <w:rsid w:val="002F1BAE"/>
    <w:rsid w:val="002F1E75"/>
    <w:rsid w:val="002F6A0C"/>
    <w:rsid w:val="002F6A82"/>
    <w:rsid w:val="003079AB"/>
    <w:rsid w:val="00307AA8"/>
    <w:rsid w:val="0031084B"/>
    <w:rsid w:val="003129B6"/>
    <w:rsid w:val="0031392C"/>
    <w:rsid w:val="00315539"/>
    <w:rsid w:val="00322030"/>
    <w:rsid w:val="003326C0"/>
    <w:rsid w:val="00334433"/>
    <w:rsid w:val="00334AF8"/>
    <w:rsid w:val="003353CB"/>
    <w:rsid w:val="00337B64"/>
    <w:rsid w:val="00340781"/>
    <w:rsid w:val="00340CE2"/>
    <w:rsid w:val="0034106B"/>
    <w:rsid w:val="003434A6"/>
    <w:rsid w:val="00344180"/>
    <w:rsid w:val="003445B8"/>
    <w:rsid w:val="003448C3"/>
    <w:rsid w:val="00347DB3"/>
    <w:rsid w:val="00350056"/>
    <w:rsid w:val="00354409"/>
    <w:rsid w:val="003558F8"/>
    <w:rsid w:val="00360AB5"/>
    <w:rsid w:val="00361982"/>
    <w:rsid w:val="003640A0"/>
    <w:rsid w:val="00364873"/>
    <w:rsid w:val="0036561F"/>
    <w:rsid w:val="00366275"/>
    <w:rsid w:val="003666B4"/>
    <w:rsid w:val="00370F8F"/>
    <w:rsid w:val="00372FF1"/>
    <w:rsid w:val="003735A5"/>
    <w:rsid w:val="00373948"/>
    <w:rsid w:val="0038553B"/>
    <w:rsid w:val="00387F71"/>
    <w:rsid w:val="00390C32"/>
    <w:rsid w:val="00394472"/>
    <w:rsid w:val="0039617E"/>
    <w:rsid w:val="0039678F"/>
    <w:rsid w:val="003A27D0"/>
    <w:rsid w:val="003A3F28"/>
    <w:rsid w:val="003A4240"/>
    <w:rsid w:val="003B019A"/>
    <w:rsid w:val="003B069E"/>
    <w:rsid w:val="003B3E0F"/>
    <w:rsid w:val="003B4136"/>
    <w:rsid w:val="003C23BA"/>
    <w:rsid w:val="003C2640"/>
    <w:rsid w:val="003C539D"/>
    <w:rsid w:val="003D4062"/>
    <w:rsid w:val="003D4F63"/>
    <w:rsid w:val="003E2AFC"/>
    <w:rsid w:val="003F0ED2"/>
    <w:rsid w:val="003F2457"/>
    <w:rsid w:val="003F2EFE"/>
    <w:rsid w:val="003F6BD1"/>
    <w:rsid w:val="003F6FEB"/>
    <w:rsid w:val="004005E3"/>
    <w:rsid w:val="00404B85"/>
    <w:rsid w:val="0040549B"/>
    <w:rsid w:val="00410475"/>
    <w:rsid w:val="00410A02"/>
    <w:rsid w:val="004135F3"/>
    <w:rsid w:val="00415D0D"/>
    <w:rsid w:val="004230C5"/>
    <w:rsid w:val="0042628A"/>
    <w:rsid w:val="00426747"/>
    <w:rsid w:val="0043020E"/>
    <w:rsid w:val="00434077"/>
    <w:rsid w:val="004377FE"/>
    <w:rsid w:val="00442474"/>
    <w:rsid w:val="004425E8"/>
    <w:rsid w:val="004511B4"/>
    <w:rsid w:val="00462BA4"/>
    <w:rsid w:val="00470458"/>
    <w:rsid w:val="0047390B"/>
    <w:rsid w:val="00477935"/>
    <w:rsid w:val="00483AC0"/>
    <w:rsid w:val="004844E7"/>
    <w:rsid w:val="00484D6B"/>
    <w:rsid w:val="00486AF3"/>
    <w:rsid w:val="00490F17"/>
    <w:rsid w:val="004910D7"/>
    <w:rsid w:val="00491619"/>
    <w:rsid w:val="00493072"/>
    <w:rsid w:val="004957C2"/>
    <w:rsid w:val="004964D9"/>
    <w:rsid w:val="004A24A2"/>
    <w:rsid w:val="004A7D0F"/>
    <w:rsid w:val="004B13D4"/>
    <w:rsid w:val="004B3962"/>
    <w:rsid w:val="004B4951"/>
    <w:rsid w:val="004B4E71"/>
    <w:rsid w:val="004C033E"/>
    <w:rsid w:val="004C2E96"/>
    <w:rsid w:val="004C541C"/>
    <w:rsid w:val="004C646D"/>
    <w:rsid w:val="004D63B9"/>
    <w:rsid w:val="004E3137"/>
    <w:rsid w:val="004F5323"/>
    <w:rsid w:val="004F666B"/>
    <w:rsid w:val="004F67B5"/>
    <w:rsid w:val="00500CF3"/>
    <w:rsid w:val="00502A60"/>
    <w:rsid w:val="00507CFA"/>
    <w:rsid w:val="00510055"/>
    <w:rsid w:val="00515F84"/>
    <w:rsid w:val="00516E68"/>
    <w:rsid w:val="0052245D"/>
    <w:rsid w:val="00525202"/>
    <w:rsid w:val="00526423"/>
    <w:rsid w:val="00530170"/>
    <w:rsid w:val="00532F52"/>
    <w:rsid w:val="00536CF1"/>
    <w:rsid w:val="0053761B"/>
    <w:rsid w:val="00541CE5"/>
    <w:rsid w:val="00544BD5"/>
    <w:rsid w:val="00545E94"/>
    <w:rsid w:val="0054797F"/>
    <w:rsid w:val="00557772"/>
    <w:rsid w:val="005579A8"/>
    <w:rsid w:val="00565FE6"/>
    <w:rsid w:val="00566D7C"/>
    <w:rsid w:val="00571829"/>
    <w:rsid w:val="00573A5E"/>
    <w:rsid w:val="00574878"/>
    <w:rsid w:val="00574F48"/>
    <w:rsid w:val="005757B3"/>
    <w:rsid w:val="00575A40"/>
    <w:rsid w:val="00581308"/>
    <w:rsid w:val="00590041"/>
    <w:rsid w:val="00593672"/>
    <w:rsid w:val="00594081"/>
    <w:rsid w:val="00595DB9"/>
    <w:rsid w:val="005A1B85"/>
    <w:rsid w:val="005A1E60"/>
    <w:rsid w:val="005A2641"/>
    <w:rsid w:val="005A7576"/>
    <w:rsid w:val="005B33D2"/>
    <w:rsid w:val="005B5D25"/>
    <w:rsid w:val="005B69C2"/>
    <w:rsid w:val="005B79EC"/>
    <w:rsid w:val="005C110D"/>
    <w:rsid w:val="005C3C25"/>
    <w:rsid w:val="005C622F"/>
    <w:rsid w:val="005D02A5"/>
    <w:rsid w:val="005D2CC2"/>
    <w:rsid w:val="005D2E9C"/>
    <w:rsid w:val="005D5098"/>
    <w:rsid w:val="005D59CB"/>
    <w:rsid w:val="005D68BA"/>
    <w:rsid w:val="005D7D05"/>
    <w:rsid w:val="005E6925"/>
    <w:rsid w:val="005F2B03"/>
    <w:rsid w:val="005F4D25"/>
    <w:rsid w:val="005F6688"/>
    <w:rsid w:val="0061452B"/>
    <w:rsid w:val="0061751E"/>
    <w:rsid w:val="006222CB"/>
    <w:rsid w:val="00622BBD"/>
    <w:rsid w:val="00623B85"/>
    <w:rsid w:val="00625DAB"/>
    <w:rsid w:val="00627359"/>
    <w:rsid w:val="00630320"/>
    <w:rsid w:val="00633C19"/>
    <w:rsid w:val="00637B45"/>
    <w:rsid w:val="00640AE2"/>
    <w:rsid w:val="00643D27"/>
    <w:rsid w:val="00646A51"/>
    <w:rsid w:val="00646B8A"/>
    <w:rsid w:val="00650E24"/>
    <w:rsid w:val="00652788"/>
    <w:rsid w:val="00654C4A"/>
    <w:rsid w:val="00656BFF"/>
    <w:rsid w:val="00660565"/>
    <w:rsid w:val="00666A65"/>
    <w:rsid w:val="00671A5A"/>
    <w:rsid w:val="00673283"/>
    <w:rsid w:val="0067455C"/>
    <w:rsid w:val="00675608"/>
    <w:rsid w:val="00676991"/>
    <w:rsid w:val="00677E19"/>
    <w:rsid w:val="00681F98"/>
    <w:rsid w:val="006952DF"/>
    <w:rsid w:val="006A5ADF"/>
    <w:rsid w:val="006B09EB"/>
    <w:rsid w:val="006B4845"/>
    <w:rsid w:val="006B4CA6"/>
    <w:rsid w:val="006B63EE"/>
    <w:rsid w:val="006B716F"/>
    <w:rsid w:val="006C3107"/>
    <w:rsid w:val="006C3EE8"/>
    <w:rsid w:val="006C47BD"/>
    <w:rsid w:val="006C6E7C"/>
    <w:rsid w:val="006D07CB"/>
    <w:rsid w:val="006D11C8"/>
    <w:rsid w:val="006D5791"/>
    <w:rsid w:val="006D579E"/>
    <w:rsid w:val="006E17A8"/>
    <w:rsid w:val="006F7D0C"/>
    <w:rsid w:val="00700E62"/>
    <w:rsid w:val="00701464"/>
    <w:rsid w:val="00704D19"/>
    <w:rsid w:val="00712625"/>
    <w:rsid w:val="00721106"/>
    <w:rsid w:val="00722DEE"/>
    <w:rsid w:val="00730184"/>
    <w:rsid w:val="007356DD"/>
    <w:rsid w:val="00735A6C"/>
    <w:rsid w:val="00735D13"/>
    <w:rsid w:val="00737B1B"/>
    <w:rsid w:val="007400B3"/>
    <w:rsid w:val="007504E5"/>
    <w:rsid w:val="00751706"/>
    <w:rsid w:val="007539C9"/>
    <w:rsid w:val="00753B09"/>
    <w:rsid w:val="0075553A"/>
    <w:rsid w:val="0077049C"/>
    <w:rsid w:val="00770C36"/>
    <w:rsid w:val="007742AA"/>
    <w:rsid w:val="007762C1"/>
    <w:rsid w:val="0078198B"/>
    <w:rsid w:val="0078209D"/>
    <w:rsid w:val="007837C2"/>
    <w:rsid w:val="007876A6"/>
    <w:rsid w:val="00790AE6"/>
    <w:rsid w:val="00790DE3"/>
    <w:rsid w:val="0079144A"/>
    <w:rsid w:val="0079183F"/>
    <w:rsid w:val="00794D79"/>
    <w:rsid w:val="00794EEA"/>
    <w:rsid w:val="00795561"/>
    <w:rsid w:val="007A41D1"/>
    <w:rsid w:val="007A5093"/>
    <w:rsid w:val="007A5843"/>
    <w:rsid w:val="007A6038"/>
    <w:rsid w:val="007A7DBB"/>
    <w:rsid w:val="007B3693"/>
    <w:rsid w:val="007B3B92"/>
    <w:rsid w:val="007B3FB0"/>
    <w:rsid w:val="007B43C6"/>
    <w:rsid w:val="007B7C13"/>
    <w:rsid w:val="007B7D84"/>
    <w:rsid w:val="007B7FBD"/>
    <w:rsid w:val="007C3CAB"/>
    <w:rsid w:val="007D064C"/>
    <w:rsid w:val="007D33DE"/>
    <w:rsid w:val="007D3DAD"/>
    <w:rsid w:val="007E2945"/>
    <w:rsid w:val="007E61A5"/>
    <w:rsid w:val="007E6C06"/>
    <w:rsid w:val="007F009F"/>
    <w:rsid w:val="007F35A6"/>
    <w:rsid w:val="007F3F04"/>
    <w:rsid w:val="007F404F"/>
    <w:rsid w:val="00800F5A"/>
    <w:rsid w:val="00802E9A"/>
    <w:rsid w:val="00810ECD"/>
    <w:rsid w:val="00813B21"/>
    <w:rsid w:val="00817B12"/>
    <w:rsid w:val="00821CF8"/>
    <w:rsid w:val="00822455"/>
    <w:rsid w:val="0082796F"/>
    <w:rsid w:val="008319FD"/>
    <w:rsid w:val="00835B85"/>
    <w:rsid w:val="008366BD"/>
    <w:rsid w:val="00841E2B"/>
    <w:rsid w:val="00854639"/>
    <w:rsid w:val="00865F0C"/>
    <w:rsid w:val="0087286A"/>
    <w:rsid w:val="00874F3F"/>
    <w:rsid w:val="0088127A"/>
    <w:rsid w:val="00882EDD"/>
    <w:rsid w:val="00883BA2"/>
    <w:rsid w:val="00892D14"/>
    <w:rsid w:val="00895DED"/>
    <w:rsid w:val="008B00E5"/>
    <w:rsid w:val="008B0F8B"/>
    <w:rsid w:val="008C08F8"/>
    <w:rsid w:val="008C1523"/>
    <w:rsid w:val="008C599D"/>
    <w:rsid w:val="008D4C20"/>
    <w:rsid w:val="008D51E3"/>
    <w:rsid w:val="008D6AA6"/>
    <w:rsid w:val="008D6AEE"/>
    <w:rsid w:val="008D787B"/>
    <w:rsid w:val="008E425D"/>
    <w:rsid w:val="008F4006"/>
    <w:rsid w:val="008F7247"/>
    <w:rsid w:val="00902235"/>
    <w:rsid w:val="00907747"/>
    <w:rsid w:val="00910BA5"/>
    <w:rsid w:val="00913767"/>
    <w:rsid w:val="00923AA7"/>
    <w:rsid w:val="00924D70"/>
    <w:rsid w:val="00932AA9"/>
    <w:rsid w:val="00935DAE"/>
    <w:rsid w:val="0094271E"/>
    <w:rsid w:val="00945646"/>
    <w:rsid w:val="009504F9"/>
    <w:rsid w:val="0095367E"/>
    <w:rsid w:val="00954802"/>
    <w:rsid w:val="009623EB"/>
    <w:rsid w:val="00964BBE"/>
    <w:rsid w:val="00972DB2"/>
    <w:rsid w:val="0097371F"/>
    <w:rsid w:val="009776BB"/>
    <w:rsid w:val="00984AD7"/>
    <w:rsid w:val="00985374"/>
    <w:rsid w:val="009858BF"/>
    <w:rsid w:val="00986E1C"/>
    <w:rsid w:val="0098789B"/>
    <w:rsid w:val="0099128D"/>
    <w:rsid w:val="00994BA7"/>
    <w:rsid w:val="00994D54"/>
    <w:rsid w:val="009A5FF9"/>
    <w:rsid w:val="009A6319"/>
    <w:rsid w:val="009B056A"/>
    <w:rsid w:val="009B773C"/>
    <w:rsid w:val="009C3033"/>
    <w:rsid w:val="009C6DFD"/>
    <w:rsid w:val="009C6F92"/>
    <w:rsid w:val="009D307B"/>
    <w:rsid w:val="009E0598"/>
    <w:rsid w:val="009E3E04"/>
    <w:rsid w:val="009E4DE4"/>
    <w:rsid w:val="009F08BF"/>
    <w:rsid w:val="009F201B"/>
    <w:rsid w:val="009F2B4B"/>
    <w:rsid w:val="009F37F2"/>
    <w:rsid w:val="009F3C5A"/>
    <w:rsid w:val="009F5CB5"/>
    <w:rsid w:val="009F79FB"/>
    <w:rsid w:val="00A032D5"/>
    <w:rsid w:val="00A0563D"/>
    <w:rsid w:val="00A1360F"/>
    <w:rsid w:val="00A15546"/>
    <w:rsid w:val="00A15D0C"/>
    <w:rsid w:val="00A20773"/>
    <w:rsid w:val="00A21D62"/>
    <w:rsid w:val="00A2309C"/>
    <w:rsid w:val="00A27F6F"/>
    <w:rsid w:val="00A32075"/>
    <w:rsid w:val="00A336C0"/>
    <w:rsid w:val="00A346BB"/>
    <w:rsid w:val="00A35816"/>
    <w:rsid w:val="00A363E8"/>
    <w:rsid w:val="00A4055D"/>
    <w:rsid w:val="00A409BA"/>
    <w:rsid w:val="00A41096"/>
    <w:rsid w:val="00A42D03"/>
    <w:rsid w:val="00A44A33"/>
    <w:rsid w:val="00A518D5"/>
    <w:rsid w:val="00A51EDE"/>
    <w:rsid w:val="00A5234A"/>
    <w:rsid w:val="00A5245C"/>
    <w:rsid w:val="00A61BF5"/>
    <w:rsid w:val="00A6224E"/>
    <w:rsid w:val="00A705ED"/>
    <w:rsid w:val="00A71BF1"/>
    <w:rsid w:val="00A80DBC"/>
    <w:rsid w:val="00A82062"/>
    <w:rsid w:val="00A83057"/>
    <w:rsid w:val="00A83456"/>
    <w:rsid w:val="00A85F4E"/>
    <w:rsid w:val="00A90DA1"/>
    <w:rsid w:val="00A9307D"/>
    <w:rsid w:val="00A9697F"/>
    <w:rsid w:val="00AA0936"/>
    <w:rsid w:val="00AA31F9"/>
    <w:rsid w:val="00AA6500"/>
    <w:rsid w:val="00AB28E9"/>
    <w:rsid w:val="00AB339E"/>
    <w:rsid w:val="00AB3F53"/>
    <w:rsid w:val="00AB443C"/>
    <w:rsid w:val="00AB5A0D"/>
    <w:rsid w:val="00AB74DB"/>
    <w:rsid w:val="00AC13E9"/>
    <w:rsid w:val="00AC3C8B"/>
    <w:rsid w:val="00AC46C7"/>
    <w:rsid w:val="00AC5D12"/>
    <w:rsid w:val="00AC6DAA"/>
    <w:rsid w:val="00AD20D4"/>
    <w:rsid w:val="00AD2AE5"/>
    <w:rsid w:val="00AD438B"/>
    <w:rsid w:val="00AD5C83"/>
    <w:rsid w:val="00AD5CC0"/>
    <w:rsid w:val="00AE299C"/>
    <w:rsid w:val="00AE29EC"/>
    <w:rsid w:val="00AE32D7"/>
    <w:rsid w:val="00AE487F"/>
    <w:rsid w:val="00AF6A43"/>
    <w:rsid w:val="00AF6F81"/>
    <w:rsid w:val="00B02910"/>
    <w:rsid w:val="00B02A4F"/>
    <w:rsid w:val="00B040DE"/>
    <w:rsid w:val="00B0691F"/>
    <w:rsid w:val="00B1351D"/>
    <w:rsid w:val="00B137B9"/>
    <w:rsid w:val="00B151A1"/>
    <w:rsid w:val="00B21E02"/>
    <w:rsid w:val="00B2747B"/>
    <w:rsid w:val="00B2787B"/>
    <w:rsid w:val="00B352A1"/>
    <w:rsid w:val="00B377BD"/>
    <w:rsid w:val="00B40D75"/>
    <w:rsid w:val="00B53C48"/>
    <w:rsid w:val="00B6026F"/>
    <w:rsid w:val="00B62D92"/>
    <w:rsid w:val="00B70FA4"/>
    <w:rsid w:val="00B712A2"/>
    <w:rsid w:val="00B72115"/>
    <w:rsid w:val="00B744C2"/>
    <w:rsid w:val="00B80326"/>
    <w:rsid w:val="00B80CF4"/>
    <w:rsid w:val="00B9114C"/>
    <w:rsid w:val="00B914E9"/>
    <w:rsid w:val="00B9192C"/>
    <w:rsid w:val="00B91B34"/>
    <w:rsid w:val="00B94BB7"/>
    <w:rsid w:val="00B94D25"/>
    <w:rsid w:val="00BA0276"/>
    <w:rsid w:val="00BA331A"/>
    <w:rsid w:val="00BA6FC3"/>
    <w:rsid w:val="00BB147D"/>
    <w:rsid w:val="00BB210E"/>
    <w:rsid w:val="00BB574F"/>
    <w:rsid w:val="00BB5B08"/>
    <w:rsid w:val="00BC65E9"/>
    <w:rsid w:val="00BC7865"/>
    <w:rsid w:val="00BD2936"/>
    <w:rsid w:val="00BD5BDB"/>
    <w:rsid w:val="00BE0312"/>
    <w:rsid w:val="00BE51DC"/>
    <w:rsid w:val="00BE5D5B"/>
    <w:rsid w:val="00BE693C"/>
    <w:rsid w:val="00BE7FAF"/>
    <w:rsid w:val="00BF3D65"/>
    <w:rsid w:val="00BF5997"/>
    <w:rsid w:val="00C00B32"/>
    <w:rsid w:val="00C018C8"/>
    <w:rsid w:val="00C1791A"/>
    <w:rsid w:val="00C20069"/>
    <w:rsid w:val="00C214CB"/>
    <w:rsid w:val="00C23532"/>
    <w:rsid w:val="00C257DC"/>
    <w:rsid w:val="00C25D4E"/>
    <w:rsid w:val="00C304FD"/>
    <w:rsid w:val="00C3151C"/>
    <w:rsid w:val="00C31520"/>
    <w:rsid w:val="00C3455D"/>
    <w:rsid w:val="00C405AC"/>
    <w:rsid w:val="00C41747"/>
    <w:rsid w:val="00C41C3A"/>
    <w:rsid w:val="00C52458"/>
    <w:rsid w:val="00C6112B"/>
    <w:rsid w:val="00C61E50"/>
    <w:rsid w:val="00C628EE"/>
    <w:rsid w:val="00C645E6"/>
    <w:rsid w:val="00C64CCF"/>
    <w:rsid w:val="00C66605"/>
    <w:rsid w:val="00C67144"/>
    <w:rsid w:val="00C70B26"/>
    <w:rsid w:val="00C71E6B"/>
    <w:rsid w:val="00C76204"/>
    <w:rsid w:val="00C82AE7"/>
    <w:rsid w:val="00C82B30"/>
    <w:rsid w:val="00C91243"/>
    <w:rsid w:val="00C92170"/>
    <w:rsid w:val="00C92E34"/>
    <w:rsid w:val="00C94500"/>
    <w:rsid w:val="00CB4222"/>
    <w:rsid w:val="00CB6081"/>
    <w:rsid w:val="00CC0073"/>
    <w:rsid w:val="00CC1DE6"/>
    <w:rsid w:val="00CC40DD"/>
    <w:rsid w:val="00CC58D8"/>
    <w:rsid w:val="00CC76CF"/>
    <w:rsid w:val="00CD253B"/>
    <w:rsid w:val="00CE2A12"/>
    <w:rsid w:val="00CE428A"/>
    <w:rsid w:val="00CE5326"/>
    <w:rsid w:val="00CE79D4"/>
    <w:rsid w:val="00CF406E"/>
    <w:rsid w:val="00CF58B8"/>
    <w:rsid w:val="00CF6B92"/>
    <w:rsid w:val="00D0049B"/>
    <w:rsid w:val="00D02918"/>
    <w:rsid w:val="00D05CE5"/>
    <w:rsid w:val="00D07491"/>
    <w:rsid w:val="00D076F8"/>
    <w:rsid w:val="00D1000E"/>
    <w:rsid w:val="00D10EA8"/>
    <w:rsid w:val="00D11046"/>
    <w:rsid w:val="00D16490"/>
    <w:rsid w:val="00D2128E"/>
    <w:rsid w:val="00D2581B"/>
    <w:rsid w:val="00D31FD8"/>
    <w:rsid w:val="00D334C8"/>
    <w:rsid w:val="00D369A9"/>
    <w:rsid w:val="00D37052"/>
    <w:rsid w:val="00D42A80"/>
    <w:rsid w:val="00D439AF"/>
    <w:rsid w:val="00D44C7D"/>
    <w:rsid w:val="00D44DC8"/>
    <w:rsid w:val="00D5094E"/>
    <w:rsid w:val="00D51CB3"/>
    <w:rsid w:val="00D55E54"/>
    <w:rsid w:val="00D610DE"/>
    <w:rsid w:val="00D62DF1"/>
    <w:rsid w:val="00D66FBB"/>
    <w:rsid w:val="00D70D1F"/>
    <w:rsid w:val="00D747D9"/>
    <w:rsid w:val="00D86186"/>
    <w:rsid w:val="00D96711"/>
    <w:rsid w:val="00DA1EFA"/>
    <w:rsid w:val="00DA2E2C"/>
    <w:rsid w:val="00DA35BF"/>
    <w:rsid w:val="00DB04BA"/>
    <w:rsid w:val="00DC0923"/>
    <w:rsid w:val="00DC414D"/>
    <w:rsid w:val="00DC5741"/>
    <w:rsid w:val="00DC685F"/>
    <w:rsid w:val="00DD0CA1"/>
    <w:rsid w:val="00DD0D17"/>
    <w:rsid w:val="00DD2659"/>
    <w:rsid w:val="00DE3264"/>
    <w:rsid w:val="00DE5762"/>
    <w:rsid w:val="00DE5EC0"/>
    <w:rsid w:val="00DF2CD3"/>
    <w:rsid w:val="00DF58E2"/>
    <w:rsid w:val="00DF7201"/>
    <w:rsid w:val="00E00E0F"/>
    <w:rsid w:val="00E02CA4"/>
    <w:rsid w:val="00E047B7"/>
    <w:rsid w:val="00E0797C"/>
    <w:rsid w:val="00E12FEA"/>
    <w:rsid w:val="00E13577"/>
    <w:rsid w:val="00E24590"/>
    <w:rsid w:val="00E26335"/>
    <w:rsid w:val="00E27241"/>
    <w:rsid w:val="00E30B19"/>
    <w:rsid w:val="00E30F21"/>
    <w:rsid w:val="00E311B8"/>
    <w:rsid w:val="00E31361"/>
    <w:rsid w:val="00E31617"/>
    <w:rsid w:val="00E322D4"/>
    <w:rsid w:val="00E37878"/>
    <w:rsid w:val="00E40BCC"/>
    <w:rsid w:val="00E41D17"/>
    <w:rsid w:val="00E45783"/>
    <w:rsid w:val="00E54105"/>
    <w:rsid w:val="00E543CD"/>
    <w:rsid w:val="00E56DC9"/>
    <w:rsid w:val="00E664E7"/>
    <w:rsid w:val="00E66DF1"/>
    <w:rsid w:val="00E70CFF"/>
    <w:rsid w:val="00E75DBC"/>
    <w:rsid w:val="00E765CF"/>
    <w:rsid w:val="00E76648"/>
    <w:rsid w:val="00E80092"/>
    <w:rsid w:val="00E93290"/>
    <w:rsid w:val="00E941EF"/>
    <w:rsid w:val="00E95760"/>
    <w:rsid w:val="00EA012F"/>
    <w:rsid w:val="00EA5F39"/>
    <w:rsid w:val="00EB1D07"/>
    <w:rsid w:val="00EC5288"/>
    <w:rsid w:val="00EC7F0B"/>
    <w:rsid w:val="00ED4E87"/>
    <w:rsid w:val="00ED5175"/>
    <w:rsid w:val="00ED5756"/>
    <w:rsid w:val="00ED7EC7"/>
    <w:rsid w:val="00EE0AA6"/>
    <w:rsid w:val="00EF184F"/>
    <w:rsid w:val="00EF37F9"/>
    <w:rsid w:val="00F02C97"/>
    <w:rsid w:val="00F03337"/>
    <w:rsid w:val="00F07811"/>
    <w:rsid w:val="00F10F4E"/>
    <w:rsid w:val="00F12E66"/>
    <w:rsid w:val="00F162A7"/>
    <w:rsid w:val="00F16F0A"/>
    <w:rsid w:val="00F170E1"/>
    <w:rsid w:val="00F17235"/>
    <w:rsid w:val="00F20867"/>
    <w:rsid w:val="00F2277B"/>
    <w:rsid w:val="00F26766"/>
    <w:rsid w:val="00F27223"/>
    <w:rsid w:val="00F30AA2"/>
    <w:rsid w:val="00F319A4"/>
    <w:rsid w:val="00F319AC"/>
    <w:rsid w:val="00F32A3E"/>
    <w:rsid w:val="00F376CB"/>
    <w:rsid w:val="00F41076"/>
    <w:rsid w:val="00F4228C"/>
    <w:rsid w:val="00F45044"/>
    <w:rsid w:val="00F50375"/>
    <w:rsid w:val="00F52815"/>
    <w:rsid w:val="00F52864"/>
    <w:rsid w:val="00F52DD0"/>
    <w:rsid w:val="00F617C8"/>
    <w:rsid w:val="00F71724"/>
    <w:rsid w:val="00F7215F"/>
    <w:rsid w:val="00F733DD"/>
    <w:rsid w:val="00F81774"/>
    <w:rsid w:val="00F827A1"/>
    <w:rsid w:val="00F85BCA"/>
    <w:rsid w:val="00F865CF"/>
    <w:rsid w:val="00F911CB"/>
    <w:rsid w:val="00F91B8A"/>
    <w:rsid w:val="00F932FA"/>
    <w:rsid w:val="00F97A7B"/>
    <w:rsid w:val="00FA0C85"/>
    <w:rsid w:val="00FA69A3"/>
    <w:rsid w:val="00FB1059"/>
    <w:rsid w:val="00FB4FE4"/>
    <w:rsid w:val="00FB5ED4"/>
    <w:rsid w:val="00FB746A"/>
    <w:rsid w:val="00FC1CC2"/>
    <w:rsid w:val="00FC2C92"/>
    <w:rsid w:val="00FC6C2F"/>
    <w:rsid w:val="00FD03AE"/>
    <w:rsid w:val="00FD4129"/>
    <w:rsid w:val="00FD5FDC"/>
    <w:rsid w:val="00FE1A85"/>
    <w:rsid w:val="00FE703C"/>
    <w:rsid w:val="00FE7BC9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9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42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26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26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26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27</cp:revision>
  <cp:lastPrinted>2024-08-28T06:23:00Z</cp:lastPrinted>
  <dcterms:created xsi:type="dcterms:W3CDTF">2024-09-30T02:44:00Z</dcterms:created>
  <dcterms:modified xsi:type="dcterms:W3CDTF">2024-09-30T03:01:00Z</dcterms:modified>
</cp:coreProperties>
</file>