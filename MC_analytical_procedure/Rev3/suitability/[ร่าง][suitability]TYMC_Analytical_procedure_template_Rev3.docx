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D520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  <w:cs/>
        </w:rPr>
      </w:pPr>
    </w:p>
    <w:p w14:paraId="038A97B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1244ED41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70FB38FF" w14:textId="77777777" w:rsidR="00770C36" w:rsidRPr="009F3C5A" w:rsidRDefault="00770C36" w:rsidP="00770C36">
      <w:pPr>
        <w:rPr>
          <w:rFonts w:ascii="TH SarabunPSK" w:hAnsi="TH SarabunPSK" w:cs="TH SarabunPSK"/>
          <w:sz w:val="48"/>
          <w:szCs w:val="48"/>
        </w:rPr>
      </w:pPr>
    </w:p>
    <w:p w14:paraId="5E267CAB" w14:textId="4DA800B4" w:rsidR="009F3C5A" w:rsidRPr="009F3C5A" w:rsidRDefault="005757B3">
      <w:pPr>
        <w:rPr>
          <w:rFonts w:ascii="TH SarabunPSK" w:hAnsi="TH SarabunPSK" w:cs="TH SarabunPSK"/>
          <w:sz w:val="48"/>
          <w:szCs w:val="48"/>
        </w:rPr>
      </w:pP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</w:rPr>
        <w:t>[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  <w:cs/>
        </w:rPr>
        <w:t>ร่าง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</w:rPr>
        <w:t>]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  <w:cs/>
        </w:rPr>
        <w:t xml:space="preserve"> </w:t>
      </w:r>
      <w:r w:rsidRPr="009F3C5A">
        <w:rPr>
          <w:rFonts w:ascii="TH SarabunPSK" w:hAnsi="TH SarabunPSK" w:cs="TH SarabunPSK"/>
          <w:b/>
          <w:bCs/>
          <w:sz w:val="48"/>
          <w:szCs w:val="48"/>
          <w:cs/>
        </w:rPr>
        <w:t>ตัวอย่าง</w:t>
      </w:r>
      <w:r w:rsidRPr="009F3C5A">
        <w:rPr>
          <w:rFonts w:ascii="TH SarabunPSK" w:hAnsi="TH SarabunPSK" w:cs="TH SarabunPSK"/>
          <w:sz w:val="48"/>
          <w:szCs w:val="48"/>
        </w:rPr>
        <w:t xml:space="preserve"> </w:t>
      </w:r>
      <w:r w:rsidRPr="009F3C5A">
        <w:rPr>
          <w:rFonts w:ascii="TH SarabunPSK" w:hAnsi="TH SarabunPSK" w:cs="TH SarabunPSK"/>
          <w:sz w:val="48"/>
          <w:szCs w:val="48"/>
          <w:cs/>
        </w:rPr>
        <w:t>ขั้นตอนการปฏิบัติงานสำหรับ</w:t>
      </w:r>
      <w:ins w:id="0" w:author="Oat ." w:date="2024-09-20T11:04:00Z">
        <w:r w:rsidR="00684467">
          <w:rPr>
            <w:rFonts w:ascii="TH SarabunPSK" w:hAnsi="TH SarabunPSK" w:cs="TH SarabunPSK" w:hint="cs"/>
            <w:sz w:val="48"/>
            <w:szCs w:val="48"/>
            <w:cs/>
          </w:rPr>
          <w:t>ความหมาะสมของวิธีทดสอบ</w:t>
        </w:r>
      </w:ins>
      <w:r w:rsidRPr="009F3C5A">
        <w:rPr>
          <w:rFonts w:ascii="TH SarabunPSK" w:hAnsi="TH SarabunPSK" w:cs="TH SarabunPSK"/>
          <w:sz w:val="48"/>
          <w:szCs w:val="48"/>
          <w:cs/>
        </w:rPr>
        <w:t>การนับจำนวน</w:t>
      </w:r>
      <w:r w:rsidR="003353CB" w:rsidRPr="003353CB">
        <w:rPr>
          <w:rFonts w:ascii="TH SarabunPSK" w:hAnsi="TH SarabunPSK" w:cs="TH SarabunPSK"/>
          <w:sz w:val="48"/>
          <w:szCs w:val="48"/>
          <w:cs/>
        </w:rPr>
        <w:t>ปริมาณเชื้อยีสต์และราทั้งหมด</w:t>
      </w:r>
      <w:r w:rsidRPr="009F3C5A">
        <w:rPr>
          <w:rFonts w:ascii="TH SarabunPSK" w:hAnsi="TH SarabunPSK" w:cs="TH SarabunPSK"/>
          <w:sz w:val="48"/>
          <w:szCs w:val="48"/>
          <w:cs/>
        </w:rPr>
        <w:t>ทั้งหมดที่เจริญเติบโตโดยใช้ออกซิเจน (</w:t>
      </w:r>
      <w:r w:rsidRPr="009F3C5A">
        <w:rPr>
          <w:rFonts w:ascii="TH SarabunPSK" w:hAnsi="TH SarabunPSK" w:cs="TH SarabunPSK"/>
          <w:sz w:val="48"/>
          <w:szCs w:val="48"/>
        </w:rPr>
        <w:t>T</w:t>
      </w:r>
      <w:r w:rsidR="003353CB">
        <w:rPr>
          <w:rFonts w:ascii="TH SarabunPSK" w:hAnsi="TH SarabunPSK" w:cs="TH SarabunPSK"/>
          <w:sz w:val="48"/>
          <w:szCs w:val="48"/>
        </w:rPr>
        <w:t>Y</w:t>
      </w:r>
      <w:r w:rsidRPr="009F3C5A">
        <w:rPr>
          <w:rFonts w:ascii="TH SarabunPSK" w:hAnsi="TH SarabunPSK" w:cs="TH SarabunPSK"/>
          <w:sz w:val="48"/>
          <w:szCs w:val="48"/>
        </w:rPr>
        <w:t xml:space="preserve">MC) </w:t>
      </w:r>
      <w:r w:rsidRPr="009F3C5A">
        <w:rPr>
          <w:rFonts w:ascii="TH SarabunPSK" w:hAnsi="TH SarabunPSK" w:cs="TH SarabunPSK"/>
          <w:sz w:val="48"/>
          <w:szCs w:val="48"/>
          <w:cs/>
        </w:rPr>
        <w:t>ในผลิตภัณฑ์สมุนไพร</w:t>
      </w:r>
    </w:p>
    <w:p w14:paraId="076685BC" w14:textId="77777777" w:rsidR="009F3C5A" w:rsidRDefault="009F3C5A">
      <w:pPr>
        <w:rPr>
          <w:rFonts w:ascii="TH SarabunPSK" w:hAnsi="TH SarabunPSK" w:cs="TH SarabunPSK"/>
          <w:sz w:val="32"/>
          <w:szCs w:val="32"/>
        </w:rPr>
      </w:pPr>
    </w:p>
    <w:p w14:paraId="3AEAA044" w14:textId="19636ED8" w:rsidR="00F20867" w:rsidRPr="004E3137" w:rsidRDefault="00F20867">
      <w:pPr>
        <w:rPr>
          <w:rFonts w:ascii="TH SarabunPSK" w:hAnsi="TH SarabunPSK" w:cs="TH SarabunPSK"/>
          <w:sz w:val="48"/>
          <w:szCs w:val="48"/>
        </w:rPr>
      </w:pPr>
      <w:r w:rsidRPr="004E3137">
        <w:rPr>
          <w:rFonts w:ascii="TH SarabunPSK" w:hAnsi="TH SarabunPSK" w:cs="TH SarabunPSK"/>
          <w:b/>
          <w:bCs/>
          <w:color w:val="FF0000"/>
          <w:sz w:val="48"/>
          <w:szCs w:val="48"/>
        </w:rPr>
        <w:t>[Draft]</w:t>
      </w:r>
      <w:r w:rsidR="00322030">
        <w:rPr>
          <w:rFonts w:ascii="TH SarabunPSK" w:hAnsi="TH SarabunPSK" w:cs="TH SarabunPSK"/>
          <w:sz w:val="32"/>
          <w:szCs w:val="32"/>
        </w:rPr>
        <w:t xml:space="preserve"> </w:t>
      </w:r>
      <w:r w:rsidR="00322030" w:rsidRPr="004E3137">
        <w:rPr>
          <w:rFonts w:ascii="TH SarabunPSK" w:hAnsi="TH SarabunPSK" w:cs="TH SarabunPSK"/>
          <w:b/>
          <w:bCs/>
          <w:sz w:val="48"/>
          <w:szCs w:val="48"/>
        </w:rPr>
        <w:t>Example</w:t>
      </w:r>
      <w:r w:rsidR="00322030">
        <w:rPr>
          <w:rFonts w:ascii="TH SarabunPSK" w:hAnsi="TH SarabunPSK" w:cs="TH SarabunPSK"/>
          <w:sz w:val="32"/>
          <w:szCs w:val="32"/>
        </w:rPr>
        <w:t xml:space="preserve"> </w:t>
      </w:r>
      <w:del w:id="1" w:author="Oat ." w:date="2024-09-20T11:04:00Z">
        <w:r w:rsidR="004C541C" w:rsidRPr="004E3137" w:rsidDel="00684467">
          <w:rPr>
            <w:rFonts w:ascii="TH SarabunPSK" w:hAnsi="TH SarabunPSK" w:cs="TH SarabunPSK"/>
            <w:sz w:val="48"/>
            <w:szCs w:val="48"/>
          </w:rPr>
          <w:delText>Analytical Procedure</w:delText>
        </w:r>
      </w:del>
      <w:ins w:id="2" w:author="Oat ." w:date="2024-09-20T11:04:00Z">
        <w:r w:rsidR="00684467">
          <w:rPr>
            <w:rFonts w:ascii="TH SarabunPSK" w:hAnsi="TH SarabunPSK" w:cs="TH SarabunPSK"/>
            <w:sz w:val="48"/>
            <w:szCs w:val="48"/>
          </w:rPr>
          <w:t>Method suitability test</w:t>
        </w:r>
      </w:ins>
      <w:r w:rsidR="004C541C" w:rsidRPr="004E3137">
        <w:rPr>
          <w:rFonts w:ascii="TH SarabunPSK" w:hAnsi="TH SarabunPSK" w:cs="TH SarabunPSK"/>
          <w:sz w:val="48"/>
          <w:szCs w:val="48"/>
        </w:rPr>
        <w:t xml:space="preserve"> for Total </w:t>
      </w:r>
      <w:r w:rsidR="00C645E6">
        <w:rPr>
          <w:rFonts w:ascii="TH SarabunPSK" w:hAnsi="TH SarabunPSK" w:cs="TH SarabunPSK"/>
          <w:sz w:val="48"/>
          <w:szCs w:val="48"/>
        </w:rPr>
        <w:t>Yeast and Mold</w:t>
      </w:r>
      <w:r w:rsidR="004C541C" w:rsidRPr="004E3137">
        <w:rPr>
          <w:rFonts w:ascii="TH SarabunPSK" w:hAnsi="TH SarabunPSK" w:cs="TH SarabunPSK"/>
          <w:sz w:val="48"/>
          <w:szCs w:val="48"/>
        </w:rPr>
        <w:t xml:space="preserve"> Count (T</w:t>
      </w:r>
      <w:r w:rsidR="00C645E6">
        <w:rPr>
          <w:rFonts w:ascii="TH SarabunPSK" w:hAnsi="TH SarabunPSK" w:cs="TH SarabunPSK"/>
          <w:sz w:val="48"/>
          <w:szCs w:val="48"/>
        </w:rPr>
        <w:t>Y</w:t>
      </w:r>
      <w:r w:rsidR="004C541C" w:rsidRPr="004E3137">
        <w:rPr>
          <w:rFonts w:ascii="TH SarabunPSK" w:hAnsi="TH SarabunPSK" w:cs="TH SarabunPSK"/>
          <w:sz w:val="48"/>
          <w:szCs w:val="48"/>
        </w:rPr>
        <w:t>MC) in Herbal Products</w:t>
      </w:r>
    </w:p>
    <w:p w14:paraId="3784F17B" w14:textId="77777777" w:rsidR="00F20867" w:rsidRDefault="00F20867">
      <w:pPr>
        <w:rPr>
          <w:rFonts w:ascii="TH SarabunPSK" w:hAnsi="TH SarabunPSK" w:cs="TH SarabunPSK"/>
          <w:sz w:val="32"/>
          <w:szCs w:val="32"/>
        </w:rPr>
      </w:pPr>
    </w:p>
    <w:p w14:paraId="24E419B8" w14:textId="77777777" w:rsidR="00F20867" w:rsidRDefault="00F20867">
      <w:pPr>
        <w:rPr>
          <w:rFonts w:ascii="TH SarabunPSK" w:hAnsi="TH SarabunPSK" w:cs="TH SarabunPSK"/>
          <w:sz w:val="32"/>
          <w:szCs w:val="32"/>
        </w:rPr>
      </w:pPr>
    </w:p>
    <w:p w14:paraId="4329407C" w14:textId="3F37E201" w:rsidR="009F3C5A" w:rsidRPr="005B79EC" w:rsidRDefault="009F3C5A">
      <w:pPr>
        <w:rPr>
          <w:rFonts w:ascii="TH SarabunPSK" w:hAnsi="TH SarabunPSK" w:cs="TH SarabunPSK"/>
          <w:b/>
          <w:bCs/>
          <w:color w:val="595959" w:themeColor="text1" w:themeTint="A6"/>
          <w:sz w:val="32"/>
          <w:szCs w:val="32"/>
          <w:cs/>
        </w:rPr>
      </w:pPr>
      <w:r w:rsidRPr="005B79E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Disclaimers:</w:t>
      </w:r>
      <w:r w:rsidRPr="009F3C5A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เอกสารฉบับที่ใช้เพื่อเป็นตัวอย่างเอกสารอ้างอิง ในการจัดเตรียมเอกสารประกอบการขึ้นทะเบียนผลิตภัณฑ์สมุนไพรเท่านั้น</w:t>
      </w:r>
      <w:r w:rsidR="00F162A7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 xml:space="preserve"> ไม่สามารถใช้ทดแทนเอกสารระบบคุณภาพ</w:t>
      </w:r>
      <w:r w:rsidR="00640AE2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และไม่รวมถึงการรับรอง</w:t>
      </w:r>
      <w:r w:rsidR="00C66605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อื่นๆ</w:t>
      </w:r>
    </w:p>
    <w:p w14:paraId="0C1A9F21" w14:textId="77777777" w:rsidR="004E3137" w:rsidRPr="005B79EC" w:rsidRDefault="004E3137" w:rsidP="00A5245C">
      <w:pPr>
        <w:ind w:right="-180"/>
        <w:rPr>
          <w:rFonts w:ascii="TH SarabunPSK" w:hAnsi="TH SarabunPSK" w:cs="TH SarabunPSK"/>
          <w:color w:val="595959" w:themeColor="text1" w:themeTint="A6"/>
          <w:sz w:val="12"/>
          <w:szCs w:val="12"/>
        </w:rPr>
      </w:pPr>
    </w:p>
    <w:p w14:paraId="774E5866" w14:textId="53EED2D2" w:rsidR="009F3C5A" w:rsidRPr="005B79EC" w:rsidRDefault="000E307E" w:rsidP="00A5245C">
      <w:pPr>
        <w:ind w:right="-180"/>
        <w:rPr>
          <w:rFonts w:ascii="TH SarabunPSK" w:hAnsi="TH SarabunPSK" w:cs="TH SarabunPSK"/>
          <w:color w:val="595959" w:themeColor="text1" w:themeTint="A6"/>
          <w:sz w:val="32"/>
          <w:szCs w:val="32"/>
        </w:rPr>
      </w:pPr>
      <w:r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This document is intended for usage as a </w:t>
      </w:r>
      <w:r w:rsidR="00322030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guidance</w:t>
      </w:r>
      <w:r w:rsidR="00A44A33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</w:t>
      </w:r>
      <w:r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reference for </w:t>
      </w:r>
      <w:r w:rsidR="00C6112B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herbal product</w:t>
      </w:r>
      <w:r w:rsidR="00A44A33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s registration</w:t>
      </w:r>
      <w:r w:rsidR="000F441A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only</w:t>
      </w:r>
      <w:r w:rsidR="0090774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. This document cannot</w:t>
      </w:r>
      <w:r w:rsidR="00170AD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replace quality </w:t>
      </w:r>
      <w:r w:rsidR="00A5245C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management </w:t>
      </w:r>
      <w:r w:rsidR="00170AD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system </w:t>
      </w:r>
      <w:r w:rsidR="00035ED0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document and other certif</w:t>
      </w:r>
      <w:r w:rsidR="00A5245C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y processes.</w:t>
      </w:r>
    </w:p>
    <w:p w14:paraId="14D716E7" w14:textId="6FC86EC4" w:rsidR="00770C36" w:rsidRPr="005757B3" w:rsidRDefault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br w:type="page"/>
      </w:r>
    </w:p>
    <w:sdt>
      <w:sdtPr>
        <w:rPr>
          <w:rFonts w:ascii="TH SarabunPSK" w:eastAsiaTheme="minorHAnsi" w:hAnsi="TH SarabunPSK" w:cs="TH SarabunPSK"/>
          <w:color w:val="auto"/>
          <w:sz w:val="22"/>
          <w:szCs w:val="28"/>
          <w:lang w:bidi="th-TH"/>
        </w:rPr>
        <w:id w:val="-946308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E401DA" w14:textId="76DC4A63" w:rsidR="005757B3" w:rsidRPr="001A5592" w:rsidRDefault="005757B3">
          <w:pPr>
            <w:pStyle w:val="TOCHeading"/>
            <w:rPr>
              <w:rFonts w:ascii="TH SarabunPSK" w:hAnsi="TH SarabunPSK" w:cs="TH SarabunPSK"/>
              <w:sz w:val="28"/>
              <w:szCs w:val="28"/>
            </w:rPr>
          </w:pPr>
          <w:r w:rsidRPr="001A5592">
            <w:rPr>
              <w:rFonts w:ascii="TH SarabunPSK" w:hAnsi="TH SarabunPSK" w:cs="TH SarabunPSK"/>
              <w:sz w:val="28"/>
              <w:szCs w:val="28"/>
            </w:rPr>
            <w:t>Contents</w:t>
          </w:r>
        </w:p>
        <w:p w14:paraId="6282BEC5" w14:textId="282FE3EB" w:rsidR="003326C0" w:rsidRDefault="0015203F">
          <w:pPr>
            <w:pStyle w:val="TOC1"/>
            <w:tabs>
              <w:tab w:val="right" w:leader="dot" w:pos="9530"/>
            </w:tabs>
            <w:rPr>
              <w:rFonts w:eastAsiaTheme="minorEastAsia"/>
              <w:noProof/>
            </w:rPr>
          </w:pP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TOC \o "1-4" \h \z \u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hyperlink w:anchor="_Toc172795800" w:history="1">
            <w:r w:rsidR="003326C0" w:rsidRPr="009D0301">
              <w:rPr>
                <w:rStyle w:val="Hyperlink"/>
                <w:noProof/>
              </w:rPr>
              <w:t>General considerations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_Toc172795800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3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4CDD871F" w14:textId="128DB83E" w:rsidR="003326C0" w:rsidRDefault="00841D44">
          <w:pPr>
            <w:pStyle w:val="TOC2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2795801" w:history="1">
            <w:r w:rsidR="003326C0" w:rsidRPr="009D0301">
              <w:rPr>
                <w:rStyle w:val="Hyperlink"/>
                <w:b/>
                <w:bCs/>
                <w:noProof/>
              </w:rPr>
              <w:t>Pour plating technique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_Toc172795801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4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69959E41" w14:textId="2F2C3790" w:rsidR="003326C0" w:rsidRDefault="00841D44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2795802" w:history="1">
            <w:r w:rsidR="003326C0" w:rsidRPr="009D0301">
              <w:rPr>
                <w:rStyle w:val="Hyperlink"/>
                <w:noProof/>
              </w:rPr>
              <w:t xml:space="preserve">[English] </w:t>
            </w:r>
            <w:r w:rsidR="003326C0" w:rsidRPr="009D0301">
              <w:rPr>
                <w:rStyle w:val="Hyperlink"/>
                <w:rFonts w:ascii="TH SarabunPSK" w:hAnsi="TH SarabunPSK" w:cs="TH SarabunPSK"/>
                <w:noProof/>
              </w:rPr>
              <w:t>Analytical Procedure for Total Yeast and Mold Count (TYMC)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_Toc172795802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4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2BE51654" w14:textId="47974D3B" w:rsidR="003326C0" w:rsidRDefault="00841D4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2795803" w:history="1">
            <w:r w:rsidR="003326C0" w:rsidRPr="009D0301">
              <w:rPr>
                <w:rStyle w:val="Hyperlink"/>
                <w:noProof/>
              </w:rPr>
              <w:t>1.</w:t>
            </w:r>
            <w:r w:rsidR="003326C0">
              <w:rPr>
                <w:rFonts w:eastAsiaTheme="minorEastAsia"/>
                <w:noProof/>
              </w:rPr>
              <w:tab/>
            </w:r>
            <w:r w:rsidR="003326C0" w:rsidRPr="009D0301">
              <w:rPr>
                <w:rStyle w:val="Hyperlink"/>
                <w:noProof/>
              </w:rPr>
              <w:t>Purpose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_Toc172795803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4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0E9671E1" w14:textId="083921B7" w:rsidR="003326C0" w:rsidRDefault="00841D4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2795804" w:history="1">
            <w:r w:rsidR="003326C0" w:rsidRPr="009D0301">
              <w:rPr>
                <w:rStyle w:val="Hyperlink"/>
                <w:noProof/>
              </w:rPr>
              <w:t>2.</w:t>
            </w:r>
            <w:r w:rsidR="003326C0">
              <w:rPr>
                <w:rFonts w:eastAsiaTheme="minorEastAsia"/>
                <w:noProof/>
              </w:rPr>
              <w:tab/>
            </w:r>
            <w:r w:rsidR="003326C0" w:rsidRPr="009D0301">
              <w:rPr>
                <w:rStyle w:val="Hyperlink"/>
                <w:noProof/>
              </w:rPr>
              <w:t>Scope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_Toc172795804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4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3C9B84A7" w14:textId="2FC48719" w:rsidR="003326C0" w:rsidRDefault="00841D4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2795805" w:history="1">
            <w:r w:rsidR="003326C0" w:rsidRPr="009D0301">
              <w:rPr>
                <w:rStyle w:val="Hyperlink"/>
                <w:noProof/>
              </w:rPr>
              <w:t>3.</w:t>
            </w:r>
            <w:r w:rsidR="003326C0">
              <w:rPr>
                <w:rFonts w:eastAsiaTheme="minorEastAsia"/>
                <w:noProof/>
              </w:rPr>
              <w:tab/>
            </w:r>
            <w:r w:rsidR="003326C0" w:rsidRPr="009D0301">
              <w:rPr>
                <w:rStyle w:val="Hyperlink"/>
                <w:noProof/>
              </w:rPr>
              <w:t>Responsibilities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_Toc172795805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4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353CD22F" w14:textId="371419AD" w:rsidR="003326C0" w:rsidRDefault="00841D4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2795806" w:history="1">
            <w:r w:rsidR="003326C0" w:rsidRPr="009D0301">
              <w:rPr>
                <w:rStyle w:val="Hyperlink"/>
                <w:noProof/>
              </w:rPr>
              <w:t>4.</w:t>
            </w:r>
            <w:r w:rsidR="003326C0">
              <w:rPr>
                <w:rFonts w:eastAsiaTheme="minorEastAsia"/>
                <w:noProof/>
              </w:rPr>
              <w:tab/>
            </w:r>
            <w:r w:rsidR="003326C0" w:rsidRPr="009D0301">
              <w:rPr>
                <w:rStyle w:val="Hyperlink"/>
                <w:noProof/>
              </w:rPr>
              <w:t>Materials and Equipment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_Toc172795806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4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795834E8" w14:textId="75D520FF" w:rsidR="003326C0" w:rsidRDefault="00841D4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2795807" w:history="1">
            <w:r w:rsidR="003326C0" w:rsidRPr="009D0301">
              <w:rPr>
                <w:rStyle w:val="Hyperlink"/>
                <w:noProof/>
              </w:rPr>
              <w:t>5.</w:t>
            </w:r>
            <w:r w:rsidR="003326C0">
              <w:rPr>
                <w:rFonts w:eastAsiaTheme="minorEastAsia"/>
                <w:noProof/>
              </w:rPr>
              <w:tab/>
            </w:r>
            <w:r w:rsidR="003326C0" w:rsidRPr="009D0301">
              <w:rPr>
                <w:rStyle w:val="Hyperlink"/>
                <w:noProof/>
              </w:rPr>
              <w:t>Procedure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_Toc172795807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5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47F28E55" w14:textId="4FCB1594" w:rsidR="003326C0" w:rsidRDefault="00841D4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2795808" w:history="1">
            <w:r w:rsidR="003326C0" w:rsidRPr="009D0301">
              <w:rPr>
                <w:rStyle w:val="Hyperlink"/>
                <w:noProof/>
              </w:rPr>
              <w:t>6.</w:t>
            </w:r>
            <w:r w:rsidR="003326C0">
              <w:rPr>
                <w:rFonts w:eastAsiaTheme="minorEastAsia"/>
                <w:noProof/>
              </w:rPr>
              <w:tab/>
            </w:r>
            <w:r w:rsidR="003326C0" w:rsidRPr="009D0301">
              <w:rPr>
                <w:rStyle w:val="Hyperlink"/>
                <w:noProof/>
              </w:rPr>
              <w:t>Calculations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_Toc172795808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7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3F4B3C01" w14:textId="6B6BA200" w:rsidR="003326C0" w:rsidRDefault="00841D4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2795809" w:history="1">
            <w:r w:rsidR="003326C0" w:rsidRPr="009D0301">
              <w:rPr>
                <w:rStyle w:val="Hyperlink"/>
                <w:noProof/>
              </w:rPr>
              <w:t>7.</w:t>
            </w:r>
            <w:r w:rsidR="003326C0">
              <w:rPr>
                <w:rFonts w:eastAsiaTheme="minorEastAsia"/>
                <w:noProof/>
              </w:rPr>
              <w:tab/>
            </w:r>
            <w:r w:rsidR="003326C0" w:rsidRPr="009D0301">
              <w:rPr>
                <w:rStyle w:val="Hyperlink"/>
                <w:noProof/>
              </w:rPr>
              <w:t>Acceptance Criteria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_Toc172795809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7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4449C622" w14:textId="093D2AD1" w:rsidR="003326C0" w:rsidRDefault="00841D4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2795810" w:history="1">
            <w:r w:rsidR="003326C0" w:rsidRPr="009D0301">
              <w:rPr>
                <w:rStyle w:val="Hyperlink"/>
                <w:noProof/>
              </w:rPr>
              <w:t>8.</w:t>
            </w:r>
            <w:r w:rsidR="003326C0">
              <w:rPr>
                <w:rFonts w:eastAsiaTheme="minorEastAsia"/>
                <w:noProof/>
              </w:rPr>
              <w:tab/>
            </w:r>
            <w:r w:rsidR="003326C0" w:rsidRPr="009D0301">
              <w:rPr>
                <w:rStyle w:val="Hyperlink"/>
                <w:noProof/>
              </w:rPr>
              <w:t>Reporting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_Toc172795810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7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5D42E309" w14:textId="4125347F" w:rsidR="003326C0" w:rsidRDefault="00841D4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2795811" w:history="1">
            <w:r w:rsidR="003326C0" w:rsidRPr="009D0301">
              <w:rPr>
                <w:rStyle w:val="Hyperlink"/>
                <w:noProof/>
              </w:rPr>
              <w:t>9.</w:t>
            </w:r>
            <w:r w:rsidR="003326C0">
              <w:rPr>
                <w:rFonts w:eastAsiaTheme="minorEastAsia"/>
                <w:noProof/>
              </w:rPr>
              <w:tab/>
            </w:r>
            <w:r w:rsidR="003326C0" w:rsidRPr="009D0301">
              <w:rPr>
                <w:rStyle w:val="Hyperlink"/>
                <w:noProof/>
              </w:rPr>
              <w:t>References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_Toc172795811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7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6A0CC48E" w14:textId="1A9BBB6F" w:rsidR="003326C0" w:rsidRDefault="00841D44">
          <w:pPr>
            <w:pStyle w:val="TOC4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2795812" w:history="1">
            <w:r w:rsidR="003326C0" w:rsidRPr="009D0301">
              <w:rPr>
                <w:rStyle w:val="Hyperlink"/>
                <w:noProof/>
              </w:rPr>
              <w:t>10. Revision History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_Toc172795812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7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06DD7832" w14:textId="3538B671" w:rsidR="003326C0" w:rsidRDefault="00841D44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2795813" w:history="1">
            <w:r w:rsidR="003326C0" w:rsidRPr="009D0301">
              <w:rPr>
                <w:rStyle w:val="Hyperlink"/>
                <w:noProof/>
              </w:rPr>
              <w:t>[</w:t>
            </w:r>
            <w:r w:rsidR="003326C0" w:rsidRPr="009D0301">
              <w:rPr>
                <w:rStyle w:val="Hyperlink"/>
                <w:noProof/>
                <w:cs/>
              </w:rPr>
              <w:t>ภาษาไทย</w:t>
            </w:r>
            <w:r w:rsidR="003326C0" w:rsidRPr="009D0301">
              <w:rPr>
                <w:rStyle w:val="Hyperlink"/>
                <w:noProof/>
              </w:rPr>
              <w:t>]</w:t>
            </w:r>
            <w:r w:rsidR="003326C0" w:rsidRPr="009D0301">
              <w:rPr>
                <w:rStyle w:val="Hyperlink"/>
                <w:noProof/>
                <w:cs/>
              </w:rPr>
              <w:t xml:space="preserve"> ขั้นตอนการปฏิบัติงานสำหรับการนับจำนวนจุลินทรีย์ทั้งหมดที่เจริญเติบโตโดยใช้ออกซิเจน (</w:t>
            </w:r>
            <w:r w:rsidR="003326C0" w:rsidRPr="009D0301">
              <w:rPr>
                <w:rStyle w:val="Hyperlink"/>
                <w:noProof/>
              </w:rPr>
              <w:t xml:space="preserve">TAMC) </w:t>
            </w:r>
            <w:r w:rsidR="003326C0" w:rsidRPr="009D0301">
              <w:rPr>
                <w:rStyle w:val="Hyperlink"/>
                <w:noProof/>
                <w:cs/>
              </w:rPr>
              <w:t>ในผลิตภัณฑ์สมุนไพร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_Toc172795813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8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7958CC42" w14:textId="52A3E9DA" w:rsidR="003326C0" w:rsidRDefault="00841D4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2795814" w:history="1">
            <w:r w:rsidR="003326C0" w:rsidRPr="009D0301">
              <w:rPr>
                <w:rStyle w:val="Hyperlink"/>
                <w:rFonts w:cs="TH SarabunPSK"/>
                <w:b/>
                <w:bCs/>
                <w:noProof/>
              </w:rPr>
              <w:t>1.</w:t>
            </w:r>
            <w:r w:rsidR="003326C0">
              <w:rPr>
                <w:rFonts w:eastAsiaTheme="minorEastAsia"/>
                <w:noProof/>
              </w:rPr>
              <w:tab/>
            </w:r>
            <w:r w:rsidR="003326C0" w:rsidRPr="009D0301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วัตถุประสงค์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_Toc172795814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8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5EA105B9" w14:textId="7BA46F10" w:rsidR="003326C0" w:rsidRDefault="00841D4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2795815" w:history="1">
            <w:r w:rsidR="003326C0" w:rsidRPr="009D0301">
              <w:rPr>
                <w:rStyle w:val="Hyperlink"/>
                <w:rFonts w:cs="TH SarabunPSK"/>
                <w:b/>
                <w:bCs/>
                <w:noProof/>
              </w:rPr>
              <w:t>2.</w:t>
            </w:r>
            <w:r w:rsidR="003326C0">
              <w:rPr>
                <w:rFonts w:eastAsiaTheme="minorEastAsia"/>
                <w:noProof/>
              </w:rPr>
              <w:tab/>
            </w:r>
            <w:r w:rsidR="003326C0" w:rsidRPr="009D0301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ขอบเขต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_Toc172795815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8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62656CE3" w14:textId="04DA5491" w:rsidR="003326C0" w:rsidRDefault="00841D4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2795816" w:history="1">
            <w:r w:rsidR="003326C0" w:rsidRPr="009D0301">
              <w:rPr>
                <w:rStyle w:val="Hyperlink"/>
                <w:rFonts w:cs="TH SarabunPSK"/>
                <w:b/>
                <w:bCs/>
                <w:noProof/>
              </w:rPr>
              <w:t>3.</w:t>
            </w:r>
            <w:r w:rsidR="003326C0">
              <w:rPr>
                <w:rFonts w:eastAsiaTheme="minorEastAsia"/>
                <w:noProof/>
              </w:rPr>
              <w:tab/>
            </w:r>
            <w:r w:rsidR="003326C0" w:rsidRPr="009D0301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ความรับผิดชอบ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_Toc172795816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8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680F22C5" w14:textId="3B7E74B0" w:rsidR="003326C0" w:rsidRDefault="00841D4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2795817" w:history="1">
            <w:r w:rsidR="003326C0" w:rsidRPr="009D0301">
              <w:rPr>
                <w:rStyle w:val="Hyperlink"/>
                <w:rFonts w:cs="TH SarabunPSK"/>
                <w:b/>
                <w:bCs/>
                <w:noProof/>
              </w:rPr>
              <w:t>4.</w:t>
            </w:r>
            <w:r w:rsidR="003326C0">
              <w:rPr>
                <w:rFonts w:eastAsiaTheme="minorEastAsia"/>
                <w:noProof/>
              </w:rPr>
              <w:tab/>
            </w:r>
            <w:r w:rsidR="003326C0" w:rsidRPr="009D0301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วัสดุและอุปกรณ์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_Toc172795817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8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27B5C565" w14:textId="6A5FDADB" w:rsidR="003326C0" w:rsidRDefault="00841D4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2795818" w:history="1">
            <w:r w:rsidR="003326C0" w:rsidRPr="009D0301">
              <w:rPr>
                <w:rStyle w:val="Hyperlink"/>
                <w:rFonts w:cs="TH SarabunPSK"/>
                <w:b/>
                <w:bCs/>
                <w:noProof/>
              </w:rPr>
              <w:t>5.</w:t>
            </w:r>
            <w:r w:rsidR="003326C0">
              <w:rPr>
                <w:rFonts w:eastAsiaTheme="minorEastAsia"/>
                <w:noProof/>
              </w:rPr>
              <w:tab/>
            </w:r>
            <w:r w:rsidR="003326C0" w:rsidRPr="009D0301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ขั้นตอนการปฏิบัติ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_Toc172795818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9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036287C4" w14:textId="36C4249E" w:rsidR="003326C0" w:rsidRDefault="00841D4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2795819" w:history="1">
            <w:r w:rsidR="003326C0" w:rsidRPr="009D0301">
              <w:rPr>
                <w:rStyle w:val="Hyperlink"/>
                <w:rFonts w:cs="TH SarabunPSK"/>
                <w:b/>
                <w:bCs/>
                <w:noProof/>
              </w:rPr>
              <w:t>6.</w:t>
            </w:r>
            <w:r w:rsidR="003326C0">
              <w:rPr>
                <w:rFonts w:eastAsiaTheme="minorEastAsia"/>
                <w:noProof/>
              </w:rPr>
              <w:tab/>
            </w:r>
            <w:r w:rsidR="003326C0" w:rsidRPr="009D0301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การคำนวณ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_Toc172795819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10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75FF1609" w14:textId="0B80E14A" w:rsidR="003326C0" w:rsidRDefault="00841D4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2795820" w:history="1">
            <w:r w:rsidR="003326C0" w:rsidRPr="009D0301">
              <w:rPr>
                <w:rStyle w:val="Hyperlink"/>
                <w:rFonts w:cs="TH SarabunPSK"/>
                <w:b/>
                <w:bCs/>
                <w:noProof/>
              </w:rPr>
              <w:t>7.</w:t>
            </w:r>
            <w:r w:rsidR="003326C0">
              <w:rPr>
                <w:rFonts w:eastAsiaTheme="minorEastAsia"/>
                <w:noProof/>
              </w:rPr>
              <w:tab/>
            </w:r>
            <w:r w:rsidR="003326C0" w:rsidRPr="009D0301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เกณฑ์การยอมรับ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_Toc172795820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11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55FD3B13" w14:textId="05DAFF30" w:rsidR="003326C0" w:rsidRDefault="00841D4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2795821" w:history="1">
            <w:r w:rsidR="003326C0" w:rsidRPr="009D0301">
              <w:rPr>
                <w:rStyle w:val="Hyperlink"/>
                <w:rFonts w:cs="TH SarabunPSK"/>
                <w:b/>
                <w:bCs/>
                <w:noProof/>
              </w:rPr>
              <w:t>8.</w:t>
            </w:r>
            <w:r w:rsidR="003326C0">
              <w:rPr>
                <w:rFonts w:eastAsiaTheme="minorEastAsia"/>
                <w:noProof/>
              </w:rPr>
              <w:tab/>
            </w:r>
            <w:r w:rsidR="003326C0" w:rsidRPr="009D0301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การรายงานผล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_Toc172795821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11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6ED01FA4" w14:textId="6C79F90F" w:rsidR="003326C0" w:rsidRDefault="00841D4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2795822" w:history="1">
            <w:r w:rsidR="003326C0" w:rsidRPr="009D0301">
              <w:rPr>
                <w:rStyle w:val="Hyperlink"/>
                <w:rFonts w:cs="TH SarabunPSK"/>
                <w:b/>
                <w:bCs/>
                <w:noProof/>
              </w:rPr>
              <w:t>9.</w:t>
            </w:r>
            <w:r w:rsidR="003326C0">
              <w:rPr>
                <w:rFonts w:eastAsiaTheme="minorEastAsia"/>
                <w:noProof/>
              </w:rPr>
              <w:tab/>
            </w:r>
            <w:r w:rsidR="003326C0" w:rsidRPr="009D0301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เอกสารอ้างอิง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_Toc172795822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11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415ACB51" w14:textId="2F6D2167" w:rsidR="003326C0" w:rsidRDefault="00841D44">
          <w:pPr>
            <w:pStyle w:val="TOC4"/>
            <w:tabs>
              <w:tab w:val="left" w:pos="1320"/>
              <w:tab w:val="right" w:leader="dot" w:pos="9530"/>
            </w:tabs>
            <w:rPr>
              <w:rFonts w:eastAsiaTheme="minorEastAsia"/>
              <w:noProof/>
            </w:rPr>
          </w:pPr>
          <w:hyperlink w:anchor="_Toc172795823" w:history="1">
            <w:r w:rsidR="003326C0" w:rsidRPr="009D0301">
              <w:rPr>
                <w:rStyle w:val="Hyperlink"/>
                <w:rFonts w:cs="TH SarabunPSK"/>
                <w:b/>
                <w:bCs/>
                <w:noProof/>
              </w:rPr>
              <w:t>10.</w:t>
            </w:r>
            <w:r w:rsidR="003326C0">
              <w:rPr>
                <w:rFonts w:eastAsiaTheme="minorEastAsia"/>
                <w:noProof/>
              </w:rPr>
              <w:tab/>
            </w:r>
            <w:r w:rsidR="003326C0" w:rsidRPr="009D0301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ประวัติการแก้ไข</w:t>
            </w:r>
            <w:r w:rsidR="003326C0">
              <w:rPr>
                <w:noProof/>
                <w:webHidden/>
              </w:rPr>
              <w:tab/>
            </w:r>
            <w:r w:rsidR="003326C0">
              <w:rPr>
                <w:noProof/>
                <w:webHidden/>
              </w:rPr>
              <w:fldChar w:fldCharType="begin"/>
            </w:r>
            <w:r w:rsidR="003326C0">
              <w:rPr>
                <w:noProof/>
                <w:webHidden/>
              </w:rPr>
              <w:instrText xml:space="preserve"> PAGEREF _Toc172795823 \h </w:instrText>
            </w:r>
            <w:r w:rsidR="003326C0">
              <w:rPr>
                <w:noProof/>
                <w:webHidden/>
              </w:rPr>
            </w:r>
            <w:r w:rsidR="003326C0">
              <w:rPr>
                <w:noProof/>
                <w:webHidden/>
              </w:rPr>
              <w:fldChar w:fldCharType="separate"/>
            </w:r>
            <w:r w:rsidR="00C76204">
              <w:rPr>
                <w:noProof/>
                <w:webHidden/>
              </w:rPr>
              <w:t>11</w:t>
            </w:r>
            <w:r w:rsidR="003326C0">
              <w:rPr>
                <w:noProof/>
                <w:webHidden/>
              </w:rPr>
              <w:fldChar w:fldCharType="end"/>
            </w:r>
          </w:hyperlink>
        </w:p>
        <w:p w14:paraId="4828051A" w14:textId="5336BC44" w:rsidR="005757B3" w:rsidRPr="005757B3" w:rsidRDefault="0015203F">
          <w:pPr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28"/>
            </w:rPr>
            <w:fldChar w:fldCharType="end"/>
          </w:r>
        </w:p>
      </w:sdtContent>
    </w:sdt>
    <w:p w14:paraId="194678D2" w14:textId="77777777" w:rsidR="005757B3" w:rsidRPr="005757B3" w:rsidRDefault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br w:type="page"/>
      </w:r>
    </w:p>
    <w:p w14:paraId="3DD3BF48" w14:textId="4C8FE382" w:rsidR="00BB147D" w:rsidRDefault="000624C5" w:rsidP="000624C5">
      <w:pPr>
        <w:pStyle w:val="Heading1"/>
      </w:pPr>
      <w:bookmarkStart w:id="3" w:name="_Toc172795800"/>
      <w:r>
        <w:lastRenderedPageBreak/>
        <w:t>General consideration</w:t>
      </w:r>
      <w:r w:rsidR="009F3C5A">
        <w:t>s</w:t>
      </w:r>
      <w:bookmarkEnd w:id="3"/>
    </w:p>
    <w:p w14:paraId="057729C8" w14:textId="18013BF9" w:rsidR="00140018" w:rsidRPr="00817B12" w:rsidRDefault="00140018" w:rsidP="00140018">
      <w:pPr>
        <w:rPr>
          <w:b/>
          <w:bCs/>
          <w:color w:val="2F5496" w:themeColor="accent1" w:themeShade="BF"/>
        </w:rPr>
      </w:pPr>
      <w:r w:rsidRPr="00817B12">
        <w:rPr>
          <w:b/>
          <w:bCs/>
          <w:color w:val="2F5496" w:themeColor="accent1" w:themeShade="BF"/>
        </w:rPr>
        <w:t>[EN]</w:t>
      </w:r>
    </w:p>
    <w:p w14:paraId="2A954F86" w14:textId="12D87670" w:rsidR="00140018" w:rsidRPr="00FB1059" w:rsidRDefault="00140018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 xml:space="preserve">This document </w:t>
      </w:r>
      <w:r w:rsidR="00AF6F81" w:rsidRPr="00FB1059">
        <w:rPr>
          <w:rFonts w:ascii="TH SarabunPSK" w:hAnsi="TH SarabunPSK" w:cs="TH SarabunPSK"/>
          <w:sz w:val="32"/>
          <w:szCs w:val="32"/>
        </w:rPr>
        <w:t xml:space="preserve">was intended </w:t>
      </w:r>
      <w:r w:rsidR="00575A40" w:rsidRPr="00FB1059">
        <w:rPr>
          <w:rFonts w:ascii="TH SarabunPSK" w:hAnsi="TH SarabunPSK" w:cs="TH SarabunPSK"/>
          <w:sz w:val="32"/>
          <w:szCs w:val="32"/>
        </w:rPr>
        <w:t>present in 2</w:t>
      </w:r>
      <w:r w:rsidR="001F28A4" w:rsidRPr="00FB1059">
        <w:rPr>
          <w:rFonts w:ascii="TH SarabunPSK" w:hAnsi="TH SarabunPSK" w:cs="TH SarabunPSK"/>
          <w:sz w:val="32"/>
          <w:szCs w:val="32"/>
        </w:rPr>
        <w:t>-</w:t>
      </w:r>
      <w:r w:rsidR="00575A40" w:rsidRPr="00FB1059">
        <w:rPr>
          <w:rFonts w:ascii="TH SarabunPSK" w:hAnsi="TH SarabunPSK" w:cs="TH SarabunPSK"/>
          <w:sz w:val="32"/>
          <w:szCs w:val="32"/>
        </w:rPr>
        <w:t>language</w:t>
      </w:r>
      <w:r w:rsidR="001F28A4" w:rsidRPr="00FB1059">
        <w:rPr>
          <w:rFonts w:ascii="TH SarabunPSK" w:hAnsi="TH SarabunPSK" w:cs="TH SarabunPSK"/>
          <w:sz w:val="32"/>
          <w:szCs w:val="32"/>
        </w:rPr>
        <w:t xml:space="preserve"> options</w:t>
      </w:r>
      <w:r w:rsidR="00575A40" w:rsidRPr="00FB1059">
        <w:rPr>
          <w:rFonts w:ascii="TH SarabunPSK" w:hAnsi="TH SarabunPSK" w:cs="TH SarabunPSK"/>
          <w:sz w:val="32"/>
          <w:szCs w:val="32"/>
        </w:rPr>
        <w:t xml:space="preserve"> including: English – Thai</w:t>
      </w:r>
      <w:r w:rsidR="001F28A4" w:rsidRPr="00FB1059">
        <w:rPr>
          <w:rFonts w:ascii="TH SarabunPSK" w:hAnsi="TH SarabunPSK" w:cs="TH SarabunPSK"/>
          <w:sz w:val="32"/>
          <w:szCs w:val="32"/>
        </w:rPr>
        <w:t xml:space="preserve">. </w:t>
      </w:r>
      <w:r w:rsidR="00945646" w:rsidRPr="00FB1059">
        <w:rPr>
          <w:rFonts w:ascii="TH SarabunPSK" w:hAnsi="TH SarabunPSK" w:cs="TH SarabunPSK"/>
          <w:sz w:val="32"/>
          <w:szCs w:val="32"/>
        </w:rPr>
        <w:t>User</w:t>
      </w:r>
      <w:r w:rsidR="00CC76CF" w:rsidRPr="00FB1059">
        <w:rPr>
          <w:rFonts w:ascii="TH SarabunPSK" w:hAnsi="TH SarabunPSK" w:cs="TH SarabunPSK"/>
          <w:sz w:val="32"/>
          <w:szCs w:val="32"/>
        </w:rPr>
        <w:t>s</w:t>
      </w:r>
      <w:r w:rsidR="00945646" w:rsidRPr="00FB1059">
        <w:rPr>
          <w:rFonts w:ascii="TH SarabunPSK" w:hAnsi="TH SarabunPSK" w:cs="TH SarabunPSK"/>
          <w:sz w:val="32"/>
          <w:szCs w:val="32"/>
        </w:rPr>
        <w:t xml:space="preserve"> can choose one language as example for</w:t>
      </w:r>
      <w:r w:rsidR="00CC76CF" w:rsidRPr="00FB1059">
        <w:rPr>
          <w:rFonts w:ascii="TH SarabunPSK" w:hAnsi="TH SarabunPSK" w:cs="TH SarabunPSK"/>
          <w:sz w:val="32"/>
          <w:szCs w:val="32"/>
        </w:rPr>
        <w:t xml:space="preserve"> document preparation in herbal registration processes.</w:t>
      </w:r>
    </w:p>
    <w:p w14:paraId="7D9F4842" w14:textId="1FF7155C" w:rsidR="00CC76CF" w:rsidRPr="00FB1059" w:rsidRDefault="004005E3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4005E3">
        <w:rPr>
          <w:rFonts w:ascii="TH SarabunPSK" w:hAnsi="TH SarabunPSK" w:cs="TH SarabunPSK"/>
          <w:sz w:val="32"/>
          <w:szCs w:val="32"/>
        </w:rPr>
        <w:t>Analytical Procedure for Total Yeast and Mold Count (TYMC) in Herbal Products</w:t>
      </w:r>
      <w:r w:rsidR="00B040DE" w:rsidRPr="00FB1059">
        <w:rPr>
          <w:rFonts w:ascii="TH SarabunPSK" w:hAnsi="TH SarabunPSK" w:cs="TH SarabunPSK"/>
          <w:sz w:val="32"/>
          <w:szCs w:val="32"/>
        </w:rPr>
        <w:t xml:space="preserve"> was not intended for products</w:t>
      </w:r>
      <w:r w:rsidR="002D1D59" w:rsidRPr="00FB1059">
        <w:rPr>
          <w:rFonts w:ascii="TH SarabunPSK" w:hAnsi="TH SarabunPSK" w:cs="TH SarabunPSK"/>
          <w:sz w:val="32"/>
          <w:szCs w:val="32"/>
        </w:rPr>
        <w:t xml:space="preserve"> including: </w:t>
      </w:r>
      <w:r w:rsidRPr="004005E3">
        <w:rPr>
          <w:rFonts w:ascii="TH SarabunPSK" w:hAnsi="TH SarabunPSK" w:cs="TH SarabunPSK"/>
          <w:sz w:val="32"/>
          <w:szCs w:val="32"/>
        </w:rPr>
        <w:t>Yeast and Mold</w:t>
      </w:r>
      <w:r w:rsidR="002D1D59" w:rsidRPr="00FB1059">
        <w:rPr>
          <w:rFonts w:ascii="TH SarabunPSK" w:hAnsi="TH SarabunPSK" w:cs="TH SarabunPSK"/>
          <w:sz w:val="32"/>
          <w:szCs w:val="32"/>
        </w:rPr>
        <w:t xml:space="preserve"> as intended active ingredients.</w:t>
      </w:r>
    </w:p>
    <w:p w14:paraId="332BADA2" w14:textId="23154B28" w:rsidR="002D1D59" w:rsidRPr="00FB1059" w:rsidRDefault="002D1D59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The cho</w:t>
      </w:r>
      <w:r w:rsidR="009776BB" w:rsidRPr="00FB1059">
        <w:rPr>
          <w:rFonts w:ascii="TH SarabunPSK" w:hAnsi="TH SarabunPSK" w:cs="TH SarabunPSK"/>
          <w:sz w:val="32"/>
          <w:szCs w:val="32"/>
        </w:rPr>
        <w:t xml:space="preserve">sen of techniques </w:t>
      </w:r>
      <w:r w:rsidR="00C94500" w:rsidRPr="00FB1059">
        <w:rPr>
          <w:rFonts w:ascii="TH SarabunPSK" w:hAnsi="TH SarabunPSK" w:cs="TH SarabunPSK"/>
          <w:sz w:val="32"/>
          <w:szCs w:val="32"/>
        </w:rPr>
        <w:t>e.g.,</w:t>
      </w:r>
      <w:r w:rsidR="009776BB" w:rsidRPr="00FB1059">
        <w:rPr>
          <w:rFonts w:ascii="TH SarabunPSK" w:hAnsi="TH SarabunPSK" w:cs="TH SarabunPSK"/>
          <w:sz w:val="32"/>
          <w:szCs w:val="32"/>
        </w:rPr>
        <w:t xml:space="preserve"> pour plating, spread plating, membrane filtration are </w:t>
      </w:r>
      <w:r w:rsidR="00F319A4" w:rsidRPr="002F1BAE">
        <w:rPr>
          <w:rFonts w:ascii="TH SarabunPSK" w:hAnsi="TH SarabunPSK" w:cs="TH SarabunPSK"/>
          <w:b/>
          <w:bCs/>
          <w:sz w:val="32"/>
          <w:szCs w:val="32"/>
        </w:rPr>
        <w:t>based on properties or nature of pr</w:t>
      </w:r>
      <w:r w:rsidR="00C94500" w:rsidRPr="002F1BAE">
        <w:rPr>
          <w:rFonts w:ascii="TH SarabunPSK" w:hAnsi="TH SarabunPSK" w:cs="TH SarabunPSK"/>
          <w:b/>
          <w:bCs/>
          <w:sz w:val="32"/>
          <w:szCs w:val="32"/>
        </w:rPr>
        <w:t>oducts</w:t>
      </w:r>
      <w:r w:rsidR="00C94500" w:rsidRPr="00FB1059">
        <w:rPr>
          <w:rFonts w:ascii="TH SarabunPSK" w:hAnsi="TH SarabunPSK" w:cs="TH SarabunPSK"/>
          <w:sz w:val="32"/>
          <w:szCs w:val="32"/>
        </w:rPr>
        <w:t>.</w:t>
      </w:r>
    </w:p>
    <w:p w14:paraId="5533F0D3" w14:textId="31D4A9A3" w:rsidR="00C94500" w:rsidRPr="00FB1059" w:rsidRDefault="00C94500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This document is not c</w:t>
      </w:r>
      <w:r w:rsidR="00DF2CD3" w:rsidRPr="00FB1059">
        <w:rPr>
          <w:rFonts w:ascii="TH SarabunPSK" w:hAnsi="TH SarabunPSK" w:cs="TH SarabunPSK"/>
          <w:sz w:val="32"/>
          <w:szCs w:val="32"/>
        </w:rPr>
        <w:t xml:space="preserve">overed: Growth promotion test of culture media, </w:t>
      </w:r>
      <w:del w:id="4" w:author="Oat ." w:date="2024-09-20T11:04:00Z">
        <w:r w:rsidR="00DF2CD3" w:rsidRPr="00FB1059" w:rsidDel="006B5BC6">
          <w:rPr>
            <w:rFonts w:ascii="TH SarabunPSK" w:hAnsi="TH SarabunPSK" w:cs="TH SarabunPSK"/>
            <w:sz w:val="32"/>
            <w:szCs w:val="32"/>
          </w:rPr>
          <w:delText>suitability of microbial enumeration method</w:delText>
        </w:r>
      </w:del>
      <w:r w:rsidR="00DF2CD3" w:rsidRPr="00FB1059">
        <w:rPr>
          <w:rFonts w:ascii="TH SarabunPSK" w:hAnsi="TH SarabunPSK" w:cs="TH SarabunPSK"/>
          <w:sz w:val="32"/>
          <w:szCs w:val="32"/>
        </w:rPr>
        <w:t>, preservative effectiveness test</w:t>
      </w:r>
      <w:r w:rsidR="00F617C8" w:rsidRPr="00FB1059">
        <w:rPr>
          <w:rFonts w:ascii="TH SarabunPSK" w:hAnsi="TH SarabunPSK" w:cs="TH SarabunPSK"/>
          <w:sz w:val="32"/>
          <w:szCs w:val="32"/>
        </w:rPr>
        <w:t xml:space="preserve"> and other sample preparation techniques which </w:t>
      </w:r>
      <w:r w:rsidR="00F617C8" w:rsidRPr="002F1BAE">
        <w:rPr>
          <w:rFonts w:ascii="TH SarabunPSK" w:hAnsi="TH SarabunPSK" w:cs="TH SarabunPSK"/>
          <w:b/>
          <w:bCs/>
          <w:sz w:val="32"/>
          <w:szCs w:val="32"/>
        </w:rPr>
        <w:t xml:space="preserve">should be </w:t>
      </w:r>
      <w:r w:rsidR="007742AA" w:rsidRPr="002F1BAE">
        <w:rPr>
          <w:rFonts w:ascii="TH SarabunPSK" w:hAnsi="TH SarabunPSK" w:cs="TH SarabunPSK"/>
          <w:b/>
          <w:bCs/>
          <w:sz w:val="32"/>
          <w:szCs w:val="32"/>
        </w:rPr>
        <w:t>appropriately researched and developed</w:t>
      </w:r>
      <w:ins w:id="5" w:author="Oat ." w:date="2024-09-20T11:05:00Z">
        <w:r w:rsidR="00D70335" w:rsidRPr="00D70335">
          <w:rPr>
            <w:rFonts w:ascii="TH SarabunPSK" w:hAnsi="TH SarabunPSK" w:cs="TH SarabunPSK"/>
            <w:b/>
            <w:bCs/>
            <w:sz w:val="32"/>
            <w:szCs w:val="32"/>
          </w:rPr>
          <w:t xml:space="preserve"> </w:t>
        </w:r>
        <w:r w:rsidR="00D70335">
          <w:rPr>
            <w:rFonts w:ascii="TH SarabunPSK" w:hAnsi="TH SarabunPSK" w:cs="TH SarabunPSK"/>
            <w:b/>
            <w:bCs/>
            <w:sz w:val="32"/>
            <w:szCs w:val="32"/>
          </w:rPr>
          <w:t>before commencing suitability of test method intended to establish test method parameters</w:t>
        </w:r>
      </w:ins>
      <w:r w:rsidR="007742AA" w:rsidRPr="00FB1059">
        <w:rPr>
          <w:rFonts w:ascii="TH SarabunPSK" w:hAnsi="TH SarabunPSK" w:cs="TH SarabunPSK"/>
          <w:sz w:val="32"/>
          <w:szCs w:val="32"/>
        </w:rPr>
        <w:t>.</w:t>
      </w:r>
    </w:p>
    <w:p w14:paraId="09807222" w14:textId="20D6346B" w:rsidR="00140018" w:rsidRDefault="007742AA" w:rsidP="00140018">
      <w:pPr>
        <w:pStyle w:val="ListParagraph"/>
        <w:numPr>
          <w:ilvl w:val="0"/>
          <w:numId w:val="14"/>
        </w:numPr>
        <w:rPr>
          <w:ins w:id="6" w:author="Oat ." w:date="2024-09-20T11:05:00Z"/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This document</w:t>
      </w:r>
      <w:r w:rsidR="002F6A0C" w:rsidRPr="00FB1059">
        <w:rPr>
          <w:rFonts w:ascii="TH SarabunPSK" w:hAnsi="TH SarabunPSK" w:cs="TH SarabunPSK"/>
          <w:sz w:val="32"/>
          <w:szCs w:val="32"/>
        </w:rPr>
        <w:t xml:space="preserve"> is not covered: Manufacturing</w:t>
      </w:r>
      <w:r w:rsidR="00B91B34" w:rsidRPr="00FB1059">
        <w:rPr>
          <w:rFonts w:ascii="TH SarabunPSK" w:hAnsi="TH SarabunPSK" w:cs="TH SarabunPSK"/>
          <w:sz w:val="32"/>
          <w:szCs w:val="32"/>
        </w:rPr>
        <w:t>/Quality control testing sites certif</w:t>
      </w:r>
      <w:r w:rsidR="00FB1059" w:rsidRPr="00FB1059">
        <w:rPr>
          <w:rFonts w:ascii="TH SarabunPSK" w:hAnsi="TH SarabunPSK" w:cs="TH SarabunPSK"/>
          <w:sz w:val="32"/>
          <w:szCs w:val="32"/>
        </w:rPr>
        <w:t>y</w:t>
      </w:r>
      <w:r w:rsidR="00B91B34" w:rsidRPr="00FB1059">
        <w:rPr>
          <w:rFonts w:ascii="TH SarabunPSK" w:hAnsi="TH SarabunPSK" w:cs="TH SarabunPSK"/>
          <w:sz w:val="32"/>
          <w:szCs w:val="32"/>
        </w:rPr>
        <w:t xml:space="preserve"> processes</w:t>
      </w:r>
      <w:r w:rsidR="000127C1" w:rsidRPr="00FB1059">
        <w:rPr>
          <w:rFonts w:ascii="TH SarabunPSK" w:hAnsi="TH SarabunPSK" w:cs="TH SarabunPSK"/>
          <w:sz w:val="32"/>
          <w:szCs w:val="32"/>
        </w:rPr>
        <w:t xml:space="preserve"> or any others quality management system </w:t>
      </w:r>
      <w:r w:rsidR="00FB1059" w:rsidRPr="00FB1059">
        <w:rPr>
          <w:rFonts w:ascii="TH SarabunPSK" w:hAnsi="TH SarabunPSK" w:cs="TH SarabunPSK"/>
          <w:sz w:val="32"/>
          <w:szCs w:val="32"/>
        </w:rPr>
        <w:t>certify processes.</w:t>
      </w:r>
    </w:p>
    <w:p w14:paraId="5C8CD87E" w14:textId="77777777" w:rsidR="0095623D" w:rsidRDefault="0095623D" w:rsidP="0095623D">
      <w:pPr>
        <w:pStyle w:val="ListParagraph"/>
        <w:numPr>
          <w:ilvl w:val="0"/>
          <w:numId w:val="14"/>
        </w:numPr>
        <w:rPr>
          <w:ins w:id="7" w:author="Oat ." w:date="2024-09-20T11:05:00Z"/>
          <w:rFonts w:ascii="TH SarabunPSK" w:hAnsi="TH SarabunPSK" w:cs="TH SarabunPSK"/>
          <w:sz w:val="32"/>
          <w:szCs w:val="32"/>
        </w:rPr>
      </w:pPr>
      <w:ins w:id="8" w:author="Oat ." w:date="2024-09-20T11:05:00Z">
        <w:r>
          <w:rPr>
            <w:rFonts w:ascii="TH SarabunPSK" w:hAnsi="TH SarabunPSK" w:cs="TH SarabunPSK"/>
            <w:sz w:val="32"/>
            <w:szCs w:val="32"/>
          </w:rPr>
          <w:t>This document is not covered: Preservation and removal of culture stock from the storage system and other seeds train/bank including establishment of reference strains</w:t>
        </w:r>
      </w:ins>
    </w:p>
    <w:p w14:paraId="1E69D13D" w14:textId="77777777" w:rsidR="0095623D" w:rsidRPr="00FB1059" w:rsidRDefault="0095623D" w:rsidP="0095623D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6DEB2AA0" w14:textId="77777777" w:rsidR="00140018" w:rsidRDefault="00140018" w:rsidP="00140018"/>
    <w:p w14:paraId="31568D5F" w14:textId="0CE2FB90" w:rsidR="00140018" w:rsidRPr="00817B12" w:rsidRDefault="00140018" w:rsidP="00140018">
      <w:pPr>
        <w:rPr>
          <w:b/>
          <w:bCs/>
          <w:color w:val="2F5496" w:themeColor="accent1" w:themeShade="BF"/>
        </w:rPr>
      </w:pPr>
      <w:r w:rsidRPr="00817B12">
        <w:rPr>
          <w:b/>
          <w:bCs/>
          <w:color w:val="2F5496" w:themeColor="accent1" w:themeShade="BF"/>
        </w:rPr>
        <w:t>[TH]</w:t>
      </w:r>
    </w:p>
    <w:p w14:paraId="56E47BB6" w14:textId="0A7D1940" w:rsidR="00D0049B" w:rsidRPr="00140018" w:rsidRDefault="00AC46C7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</w:t>
      </w:r>
      <w:r w:rsidR="005D2E9C" w:rsidRPr="00140018">
        <w:rPr>
          <w:rFonts w:ascii="TH SarabunPSK" w:hAnsi="TH SarabunPSK" w:cs="TH SarabunPSK"/>
          <w:sz w:val="32"/>
          <w:szCs w:val="32"/>
          <w:cs/>
        </w:rPr>
        <w:t>จัดเตรียมขึ้น</w:t>
      </w:r>
      <w:r w:rsidR="00E13577" w:rsidRPr="00140018">
        <w:rPr>
          <w:rFonts w:ascii="TH SarabunPSK" w:hAnsi="TH SarabunPSK" w:cs="TH SarabunPSK"/>
          <w:sz w:val="32"/>
          <w:szCs w:val="32"/>
          <w:cs/>
        </w:rPr>
        <w:t>เป็น</w:t>
      </w:r>
      <w:r w:rsidR="00F7215F" w:rsidRPr="00140018">
        <w:rPr>
          <w:rFonts w:ascii="TH SarabunPSK" w:hAnsi="TH SarabunPSK" w:cs="TH SarabunPSK"/>
          <w:sz w:val="32"/>
          <w:szCs w:val="32"/>
          <w:cs/>
        </w:rPr>
        <w:t xml:space="preserve"> 2 ภาษา ไทย - อังกฤษ สามารถเลือกใช้ภาษาใดภาษาหนึ่งเป็น</w:t>
      </w:r>
      <w:r w:rsidR="00882EDD" w:rsidRPr="00140018">
        <w:rPr>
          <w:rFonts w:ascii="TH SarabunPSK" w:hAnsi="TH SarabunPSK" w:cs="TH SarabunPSK"/>
          <w:sz w:val="32"/>
          <w:szCs w:val="32"/>
          <w:cs/>
        </w:rPr>
        <w:t>ตัวอย่างในการอ้างอิงเพื่อจัดเตรียมเอกสาร</w:t>
      </w:r>
      <w:r w:rsidR="00790AE6" w:rsidRPr="00140018">
        <w:rPr>
          <w:rFonts w:ascii="TH SarabunPSK" w:hAnsi="TH SarabunPSK" w:cs="TH SarabunPSK"/>
          <w:sz w:val="32"/>
          <w:szCs w:val="32"/>
          <w:cs/>
        </w:rPr>
        <w:t xml:space="preserve"> ประกอบการพิจารณาขึ้นทะเบียนผลิตภัณฑ์สมุนไพร</w:t>
      </w:r>
    </w:p>
    <w:p w14:paraId="0645BEBF" w14:textId="2F8989DB" w:rsidR="00267EE8" w:rsidRPr="00140018" w:rsidRDefault="00DE5762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 xml:space="preserve">วิธีทดสอบ </w:t>
      </w:r>
      <w:r w:rsidR="004005E3" w:rsidRPr="004005E3">
        <w:rPr>
          <w:rFonts w:ascii="TH SarabunPSK" w:hAnsi="TH SarabunPSK" w:cs="TH SarabunPSK"/>
          <w:sz w:val="32"/>
          <w:szCs w:val="32"/>
        </w:rPr>
        <w:t>Analytical Procedure for Total Yeast and Mold Count (TYMC)</w:t>
      </w:r>
      <w:r w:rsidRPr="00140018">
        <w:rPr>
          <w:rFonts w:ascii="TH SarabunPSK" w:hAnsi="TH SarabunPSK" w:cs="TH SarabunPSK"/>
          <w:sz w:val="32"/>
          <w:szCs w:val="32"/>
          <w:cs/>
        </w:rPr>
        <w:t xml:space="preserve"> ไม่สามารถใช้กับผลิตภัณฑ์ที่</w:t>
      </w:r>
      <w:r w:rsidR="00D439AF" w:rsidRPr="00140018">
        <w:rPr>
          <w:rFonts w:ascii="TH SarabunPSK" w:hAnsi="TH SarabunPSK" w:cs="TH SarabunPSK"/>
          <w:sz w:val="32"/>
          <w:szCs w:val="32"/>
          <w:cs/>
        </w:rPr>
        <w:t>มี</w:t>
      </w:r>
      <w:r w:rsidR="004005E3">
        <w:rPr>
          <w:rFonts w:ascii="TH SarabunPSK" w:hAnsi="TH SarabunPSK" w:cs="TH SarabunPSK" w:hint="cs"/>
          <w:sz w:val="32"/>
          <w:szCs w:val="32"/>
          <w:cs/>
        </w:rPr>
        <w:t>ย</w:t>
      </w:r>
      <w:r w:rsidR="005D7D05">
        <w:rPr>
          <w:rFonts w:ascii="TH SarabunPSK" w:hAnsi="TH SarabunPSK" w:cs="TH SarabunPSK" w:hint="cs"/>
          <w:sz w:val="32"/>
          <w:szCs w:val="32"/>
          <w:cs/>
        </w:rPr>
        <w:t>ีสต์และรา</w:t>
      </w:r>
      <w:r w:rsidR="00D439AF" w:rsidRPr="00140018">
        <w:rPr>
          <w:rFonts w:ascii="TH SarabunPSK" w:hAnsi="TH SarabunPSK" w:cs="TH SarabunPSK"/>
          <w:sz w:val="32"/>
          <w:szCs w:val="32"/>
          <w:cs/>
        </w:rPr>
        <w:t>เป็น</w:t>
      </w:r>
      <w:r w:rsidR="002F6A82" w:rsidRPr="00140018">
        <w:rPr>
          <w:rFonts w:ascii="TH SarabunPSK" w:hAnsi="TH SarabunPSK" w:cs="TH SarabunPSK"/>
          <w:sz w:val="32"/>
          <w:szCs w:val="32"/>
          <w:cs/>
        </w:rPr>
        <w:t xml:space="preserve">ตัวยาสำคัญ </w:t>
      </w:r>
      <w:r w:rsidR="002F6A82" w:rsidRPr="00140018">
        <w:rPr>
          <w:rFonts w:ascii="TH SarabunPSK" w:hAnsi="TH SarabunPSK" w:cs="TH SarabunPSK"/>
          <w:sz w:val="32"/>
          <w:szCs w:val="32"/>
        </w:rPr>
        <w:t>(</w:t>
      </w:r>
      <w:r w:rsidR="004005E3" w:rsidRPr="004005E3">
        <w:rPr>
          <w:rFonts w:ascii="TH SarabunPSK" w:hAnsi="TH SarabunPSK" w:cs="TH SarabunPSK"/>
          <w:sz w:val="32"/>
          <w:szCs w:val="32"/>
        </w:rPr>
        <w:t>Yeast and Mold</w:t>
      </w:r>
      <w:r w:rsidR="002F6A82" w:rsidRPr="00140018">
        <w:rPr>
          <w:rFonts w:ascii="TH SarabunPSK" w:hAnsi="TH SarabunPSK" w:cs="TH SarabunPSK"/>
          <w:sz w:val="32"/>
          <w:szCs w:val="32"/>
        </w:rPr>
        <w:t xml:space="preserve"> as intended active ingredients)</w:t>
      </w:r>
    </w:p>
    <w:p w14:paraId="5452C157" w14:textId="0324756D" w:rsidR="00083826" w:rsidRPr="00140018" w:rsidRDefault="00267EE8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 xml:space="preserve">การเลือกใช้ </w:t>
      </w:r>
      <w:r w:rsidRPr="00140018">
        <w:rPr>
          <w:rFonts w:ascii="TH SarabunPSK" w:hAnsi="TH SarabunPSK" w:cs="TH SarabunPSK"/>
          <w:sz w:val="32"/>
          <w:szCs w:val="32"/>
        </w:rPr>
        <w:t>technique</w:t>
      </w:r>
      <w:r w:rsidR="00622BBD" w:rsidRPr="00140018">
        <w:rPr>
          <w:rFonts w:ascii="TH SarabunPSK" w:hAnsi="TH SarabunPSK" w:cs="TH SarabunPSK"/>
          <w:sz w:val="32"/>
          <w:szCs w:val="32"/>
        </w:rPr>
        <w:t>s</w:t>
      </w:r>
      <w:r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Pr="00140018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140018">
        <w:rPr>
          <w:rFonts w:ascii="TH SarabunPSK" w:hAnsi="TH SarabunPSK" w:cs="TH SarabunPSK"/>
          <w:sz w:val="32"/>
          <w:szCs w:val="32"/>
        </w:rPr>
        <w:t>pour plat</w:t>
      </w:r>
      <w:r w:rsidR="00140018" w:rsidRPr="00140018">
        <w:rPr>
          <w:rFonts w:ascii="TH SarabunPSK" w:hAnsi="TH SarabunPSK" w:cs="TH SarabunPSK"/>
          <w:sz w:val="32"/>
          <w:szCs w:val="32"/>
        </w:rPr>
        <w:t>ing</w:t>
      </w:r>
      <w:r w:rsidRPr="00140018">
        <w:rPr>
          <w:rFonts w:ascii="TH SarabunPSK" w:hAnsi="TH SarabunPSK" w:cs="TH SarabunPSK"/>
          <w:sz w:val="32"/>
          <w:szCs w:val="32"/>
        </w:rPr>
        <w:t>, spread plat</w:t>
      </w:r>
      <w:r w:rsidR="00140018" w:rsidRPr="00140018">
        <w:rPr>
          <w:rFonts w:ascii="TH SarabunPSK" w:hAnsi="TH SarabunPSK" w:cs="TH SarabunPSK"/>
          <w:sz w:val="32"/>
          <w:szCs w:val="32"/>
        </w:rPr>
        <w:t>ing</w:t>
      </w:r>
      <w:r w:rsidR="00622BBD" w:rsidRPr="00140018">
        <w:rPr>
          <w:rFonts w:ascii="TH SarabunPSK" w:hAnsi="TH SarabunPSK" w:cs="TH SarabunPSK"/>
          <w:sz w:val="32"/>
          <w:szCs w:val="32"/>
        </w:rPr>
        <w:t>,</w:t>
      </w:r>
      <w:r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622BBD" w:rsidRPr="00140018">
        <w:rPr>
          <w:rFonts w:ascii="TH SarabunPSK" w:hAnsi="TH SarabunPSK" w:cs="TH SarabunPSK"/>
          <w:sz w:val="32"/>
          <w:szCs w:val="32"/>
        </w:rPr>
        <w:t xml:space="preserve">membrane filtration </w:t>
      </w:r>
      <w:r w:rsidR="00622BBD" w:rsidRPr="00140018">
        <w:rPr>
          <w:rFonts w:ascii="TH SarabunPSK" w:hAnsi="TH SarabunPSK" w:cs="TH SarabunPSK"/>
          <w:sz w:val="32"/>
          <w:szCs w:val="32"/>
          <w:cs/>
        </w:rPr>
        <w:t>ขึ้นอยู่กับ</w:t>
      </w:r>
      <w:r w:rsidR="00622BBD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CB6081" w:rsidRPr="00140018">
        <w:rPr>
          <w:rFonts w:ascii="TH SarabunPSK" w:hAnsi="TH SarabunPSK" w:cs="TH SarabunPSK"/>
          <w:sz w:val="32"/>
          <w:szCs w:val="32"/>
          <w:cs/>
        </w:rPr>
        <w:t>ลักษณะและคุณสมบัติของ</w:t>
      </w:r>
      <w:r w:rsidR="00654C4A" w:rsidRPr="00140018">
        <w:rPr>
          <w:rFonts w:ascii="TH SarabunPSK" w:hAnsi="TH SarabunPSK" w:cs="TH SarabunPSK"/>
          <w:sz w:val="32"/>
          <w:szCs w:val="32"/>
          <w:cs/>
        </w:rPr>
        <w:t>ผลิตภัณฑ์</w:t>
      </w:r>
    </w:p>
    <w:p w14:paraId="61F9DA5C" w14:textId="77777777" w:rsidR="00D0049B" w:rsidRPr="00140018" w:rsidRDefault="00083826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 ไม่ครอบคลุมถึง</w:t>
      </w:r>
      <w:r w:rsidR="00B53C48" w:rsidRPr="001400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3C48" w:rsidRPr="00140018">
        <w:rPr>
          <w:rFonts w:ascii="TH SarabunPSK" w:hAnsi="TH SarabunPSK" w:cs="TH SarabunPSK"/>
          <w:sz w:val="32"/>
          <w:szCs w:val="32"/>
        </w:rPr>
        <w:t>Growth promotion test of</w:t>
      </w:r>
      <w:r w:rsidR="00C3151C" w:rsidRPr="00140018">
        <w:rPr>
          <w:rFonts w:ascii="TH SarabunPSK" w:hAnsi="TH SarabunPSK" w:cs="TH SarabunPSK"/>
          <w:sz w:val="32"/>
          <w:szCs w:val="32"/>
        </w:rPr>
        <w:t xml:space="preserve"> culture media, suitability of microbial </w:t>
      </w:r>
      <w:r w:rsidR="00CC40DD" w:rsidRPr="00140018">
        <w:rPr>
          <w:rFonts w:ascii="TH SarabunPSK" w:hAnsi="TH SarabunPSK" w:cs="TH SarabunPSK"/>
          <w:sz w:val="32"/>
          <w:szCs w:val="32"/>
        </w:rPr>
        <w:t>enumeration method</w:t>
      </w:r>
      <w:r w:rsidR="00AD2AE5" w:rsidRPr="00140018">
        <w:rPr>
          <w:rFonts w:ascii="TH SarabunPSK" w:hAnsi="TH SarabunPSK" w:cs="TH SarabunPSK"/>
          <w:sz w:val="32"/>
          <w:szCs w:val="32"/>
        </w:rPr>
        <w:t>, preservative effectiveness test</w:t>
      </w:r>
      <w:r w:rsidR="0061452B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t xml:space="preserve">รวมถึง </w:t>
      </w:r>
      <w:r w:rsidR="0061452B" w:rsidRPr="00140018">
        <w:rPr>
          <w:rFonts w:ascii="TH SarabunPSK" w:hAnsi="TH SarabunPSK" w:cs="TH SarabunPSK"/>
          <w:sz w:val="32"/>
          <w:szCs w:val="32"/>
        </w:rPr>
        <w:t xml:space="preserve">technique 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t>ที่ใช้ในการเตรียมตัวอย่างที่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lastRenderedPageBreak/>
        <w:t>เหมาะสมของแต่ละประเภทลักษณะผลิตภัณฑ์</w:t>
      </w:r>
      <w:r w:rsidR="007A5843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7A5843" w:rsidRPr="00140018">
        <w:rPr>
          <w:rFonts w:ascii="TH SarabunPSK" w:hAnsi="TH SarabunPSK" w:cs="TH SarabunPSK"/>
          <w:sz w:val="32"/>
          <w:szCs w:val="32"/>
          <w:cs/>
        </w:rPr>
        <w:t>ซึ่งรายละเอียด</w:t>
      </w:r>
      <w:r w:rsidR="00874F3F" w:rsidRPr="00140018">
        <w:rPr>
          <w:rFonts w:ascii="TH SarabunPSK" w:hAnsi="TH SarabunPSK" w:cs="TH SarabunPSK"/>
          <w:sz w:val="32"/>
          <w:szCs w:val="32"/>
          <w:cs/>
        </w:rPr>
        <w:t>ของแต่ละผลิตภัณฑ์จะต้องผ่านการพัฒนาวิ</w:t>
      </w:r>
      <w:r w:rsidR="00D0049B" w:rsidRPr="00140018">
        <w:rPr>
          <w:rFonts w:ascii="TH SarabunPSK" w:hAnsi="TH SarabunPSK" w:cs="TH SarabunPSK"/>
          <w:sz w:val="32"/>
          <w:szCs w:val="32"/>
          <w:cs/>
        </w:rPr>
        <w:t>ธีวิเคราะห์ที่เหมาะสม</w:t>
      </w:r>
    </w:p>
    <w:p w14:paraId="63C105AE" w14:textId="5CD6711A" w:rsidR="000624C5" w:rsidRDefault="00D0049B" w:rsidP="00FB1059">
      <w:pPr>
        <w:pStyle w:val="ListParagraph"/>
        <w:numPr>
          <w:ilvl w:val="0"/>
          <w:numId w:val="16"/>
        </w:num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</w:t>
      </w:r>
      <w:r w:rsidR="007B43C6" w:rsidRPr="001400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40018">
        <w:rPr>
          <w:rFonts w:ascii="TH SarabunPSK" w:hAnsi="TH SarabunPSK" w:cs="TH SarabunPSK"/>
          <w:sz w:val="32"/>
          <w:szCs w:val="32"/>
          <w:cs/>
        </w:rPr>
        <w:t>ไม่ครอบคลุม</w:t>
      </w:r>
      <w:r w:rsidR="009F79FB" w:rsidRPr="00140018">
        <w:rPr>
          <w:rFonts w:ascii="TH SarabunPSK" w:hAnsi="TH SarabunPSK" w:cs="TH SarabunPSK"/>
          <w:sz w:val="32"/>
          <w:szCs w:val="32"/>
          <w:cs/>
        </w:rPr>
        <w:t>การรับรอง</w:t>
      </w:r>
      <w:r w:rsidRPr="00140018">
        <w:rPr>
          <w:rFonts w:ascii="TH SarabunPSK" w:hAnsi="TH SarabunPSK" w:cs="TH SarabunPSK"/>
          <w:sz w:val="32"/>
          <w:szCs w:val="32"/>
          <w:cs/>
        </w:rPr>
        <w:t>มาตรฐานสถานที่</w:t>
      </w:r>
      <w:r w:rsidR="009F79FB" w:rsidRPr="00140018">
        <w:rPr>
          <w:rFonts w:ascii="TH SarabunPSK" w:hAnsi="TH SarabunPSK" w:cs="TH SarabunPSK"/>
          <w:sz w:val="32"/>
          <w:szCs w:val="32"/>
          <w:cs/>
        </w:rPr>
        <w:t>ผลิต และมาตรฐานสถานที่ทดสอบด้าน</w:t>
      </w:r>
      <w:r w:rsidR="007B43C6" w:rsidRPr="00140018">
        <w:rPr>
          <w:rFonts w:ascii="TH SarabunPSK" w:hAnsi="TH SarabunPSK" w:cs="TH SarabunPSK"/>
          <w:sz w:val="32"/>
          <w:szCs w:val="32"/>
          <w:cs/>
        </w:rPr>
        <w:t>จุลชีววิทยา และไม่รวมถึงการรับรอง</w:t>
      </w:r>
      <w:r w:rsidR="00140018" w:rsidRPr="00140018">
        <w:rPr>
          <w:rFonts w:ascii="TH SarabunPSK" w:hAnsi="TH SarabunPSK" w:cs="TH SarabunPSK"/>
          <w:sz w:val="32"/>
          <w:szCs w:val="32"/>
          <w:cs/>
        </w:rPr>
        <w:t>ระบบคุณภาพอื่นๆ</w:t>
      </w:r>
      <w:r w:rsidR="000624C5">
        <w:br w:type="page"/>
      </w:r>
    </w:p>
    <w:p w14:paraId="4F46B857" w14:textId="153E3F31" w:rsidR="006A5ADF" w:rsidRPr="006A5ADF" w:rsidRDefault="000624C5" w:rsidP="006A5ADF">
      <w:pPr>
        <w:pStyle w:val="Heading2"/>
        <w:pBdr>
          <w:bottom w:val="single" w:sz="6" w:space="1" w:color="auto"/>
        </w:pBdr>
        <w:shd w:val="clear" w:color="auto" w:fill="2E74B5" w:themeFill="accent5" w:themeFillShade="BF"/>
        <w:rPr>
          <w:b/>
          <w:bCs/>
          <w:color w:val="FFFFFF" w:themeColor="background1"/>
        </w:rPr>
      </w:pPr>
      <w:bookmarkStart w:id="9" w:name="_Toc172795801"/>
      <w:r w:rsidRPr="006A5ADF">
        <w:rPr>
          <w:b/>
          <w:bCs/>
          <w:color w:val="FFFFFF" w:themeColor="background1"/>
        </w:rPr>
        <w:lastRenderedPageBreak/>
        <w:t>Pour plating technique</w:t>
      </w:r>
      <w:bookmarkEnd w:id="9"/>
    </w:p>
    <w:p w14:paraId="1F164E48" w14:textId="66A18B4A" w:rsidR="00770C36" w:rsidRPr="005757B3" w:rsidRDefault="005757B3" w:rsidP="000624C5">
      <w:pPr>
        <w:pStyle w:val="Heading3"/>
      </w:pPr>
      <w:bookmarkStart w:id="10" w:name="_Toc172795802"/>
      <w:r w:rsidRPr="005757B3">
        <w:t xml:space="preserve">[English] </w:t>
      </w:r>
      <w:del w:id="11" w:author="Oat ." w:date="2024-09-20T11:06:00Z">
        <w:r w:rsidR="005D7D05" w:rsidRPr="004005E3" w:rsidDel="0095623D">
          <w:rPr>
            <w:rFonts w:ascii="TH SarabunPSK" w:hAnsi="TH SarabunPSK" w:cs="TH SarabunPSK"/>
            <w:sz w:val="32"/>
            <w:szCs w:val="32"/>
          </w:rPr>
          <w:delText>Analytical Procedure</w:delText>
        </w:r>
      </w:del>
      <w:ins w:id="12" w:author="Oat ." w:date="2024-09-20T11:06:00Z">
        <w:r w:rsidR="0095623D">
          <w:rPr>
            <w:rFonts w:ascii="TH SarabunPSK" w:hAnsi="TH SarabunPSK" w:cs="TH SarabunPSK"/>
            <w:sz w:val="32"/>
            <w:szCs w:val="32"/>
          </w:rPr>
          <w:t>Method suitability</w:t>
        </w:r>
      </w:ins>
      <w:r w:rsidR="005D7D05" w:rsidRPr="004005E3">
        <w:rPr>
          <w:rFonts w:ascii="TH SarabunPSK" w:hAnsi="TH SarabunPSK" w:cs="TH SarabunPSK"/>
          <w:sz w:val="32"/>
          <w:szCs w:val="32"/>
        </w:rPr>
        <w:t xml:space="preserve"> for Total Yeast and Mold Count (TYMC)</w:t>
      </w:r>
      <w:bookmarkEnd w:id="10"/>
    </w:p>
    <w:p w14:paraId="17D6578F" w14:textId="77777777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</w:p>
    <w:p w14:paraId="35C5EAA3" w14:textId="4DC25FFF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13" w:name="_Toc172795803"/>
      <w:r w:rsidRPr="005757B3">
        <w:t>Purpose</w:t>
      </w:r>
      <w:bookmarkEnd w:id="13"/>
    </w:p>
    <w:p w14:paraId="04C737D3" w14:textId="5ECCC520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To </w:t>
      </w:r>
      <w:del w:id="14" w:author="Oat ." w:date="2024-09-20T11:06:00Z">
        <w:r w:rsidRPr="005757B3" w:rsidDel="0095623D">
          <w:rPr>
            <w:rFonts w:ascii="TH SarabunPSK" w:hAnsi="TH SarabunPSK" w:cs="TH SarabunPSK"/>
            <w:sz w:val="32"/>
            <w:szCs w:val="32"/>
          </w:rPr>
          <w:delText>determi</w:delText>
        </w:r>
        <w:r w:rsidR="001A5592" w:rsidDel="0095623D">
          <w:rPr>
            <w:rFonts w:ascii="TH SarabunPSK" w:hAnsi="TH SarabunPSK" w:cs="TH SarabunPSK"/>
            <w:sz w:val="32"/>
            <w:szCs w:val="32"/>
          </w:rPr>
          <w:delText>ne</w:delText>
        </w:r>
        <w:r w:rsidRPr="005757B3" w:rsidDel="0095623D">
          <w:rPr>
            <w:rFonts w:ascii="TH SarabunPSK" w:hAnsi="TH SarabunPSK" w:cs="TH SarabunPSK"/>
            <w:sz w:val="32"/>
            <w:szCs w:val="32"/>
          </w:rPr>
          <w:delText xml:space="preserve"> </w:delText>
        </w:r>
      </w:del>
      <w:ins w:id="15" w:author="Oat ." w:date="2024-09-20T11:06:00Z">
        <w:r w:rsidR="0095623D">
          <w:rPr>
            <w:rFonts w:ascii="TH SarabunPSK" w:hAnsi="TH SarabunPSK" w:cs="TH SarabunPSK"/>
            <w:sz w:val="32"/>
            <w:szCs w:val="32"/>
          </w:rPr>
          <w:t>establish test parameter for</w:t>
        </w:r>
        <w:r w:rsidR="0095623D" w:rsidRPr="005757B3">
          <w:rPr>
            <w:rFonts w:ascii="TH SarabunPSK" w:hAnsi="TH SarabunPSK" w:cs="TH SarabunPSK"/>
            <w:sz w:val="32"/>
            <w:szCs w:val="32"/>
          </w:rPr>
          <w:t xml:space="preserve"> </w:t>
        </w:r>
      </w:ins>
      <w:r w:rsidRPr="005757B3">
        <w:rPr>
          <w:rFonts w:ascii="TH SarabunPSK" w:hAnsi="TH SarabunPSK" w:cs="TH SarabunPSK"/>
          <w:sz w:val="32"/>
          <w:szCs w:val="32"/>
        </w:rPr>
        <w:t>the</w:t>
      </w:r>
      <w:ins w:id="16" w:author="Oat ." w:date="2024-09-20T11:06:00Z">
        <w:r w:rsidR="00251956">
          <w:rPr>
            <w:rFonts w:ascii="TH SarabunPSK" w:hAnsi="TH SarabunPSK" w:cs="TH SarabunPSK"/>
            <w:sz w:val="32"/>
            <w:szCs w:val="32"/>
          </w:rPr>
          <w:t xml:space="preserve"> method</w:t>
        </w:r>
      </w:ins>
      <w:r w:rsidRPr="005757B3">
        <w:rPr>
          <w:rFonts w:ascii="TH SarabunPSK" w:hAnsi="TH SarabunPSK" w:cs="TH SarabunPSK"/>
          <w:sz w:val="32"/>
          <w:szCs w:val="32"/>
        </w:rPr>
        <w:t xml:space="preserve"> total aerobic </w:t>
      </w:r>
      <w:r w:rsidR="003129B6" w:rsidRPr="004005E3">
        <w:rPr>
          <w:rFonts w:ascii="TH SarabunPSK" w:hAnsi="TH SarabunPSK" w:cs="TH SarabunPSK"/>
          <w:sz w:val="32"/>
          <w:szCs w:val="32"/>
        </w:rPr>
        <w:t>yeast and mold</w:t>
      </w:r>
      <w:ins w:id="17" w:author="Oat ." w:date="2024-09-20T11:07:00Z">
        <w:r w:rsidR="00251956">
          <w:rPr>
            <w:rFonts w:ascii="TH SarabunPSK" w:hAnsi="TH SarabunPSK" w:cs="TH SarabunPSK"/>
            <w:sz w:val="32"/>
            <w:szCs w:val="32"/>
          </w:rPr>
          <w:t xml:space="preserve"> enumeration</w:t>
        </w:r>
      </w:ins>
      <w:r w:rsidR="003129B6" w:rsidRPr="005757B3">
        <w:rPr>
          <w:rFonts w:ascii="TH SarabunPSK" w:hAnsi="TH SarabunPSK" w:cs="TH SarabunPSK"/>
          <w:sz w:val="32"/>
          <w:szCs w:val="32"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</w:rPr>
        <w:t xml:space="preserve">in herbal </w:t>
      </w:r>
      <w:r w:rsidR="00E54105">
        <w:rPr>
          <w:rFonts w:ascii="TH SarabunPSK" w:hAnsi="TH SarabunPSK" w:cs="TH SarabunPSK"/>
          <w:sz w:val="32"/>
          <w:szCs w:val="32"/>
        </w:rPr>
        <w:t xml:space="preserve">finished </w:t>
      </w:r>
      <w:r w:rsidRPr="005757B3">
        <w:rPr>
          <w:rFonts w:ascii="TH SarabunPSK" w:hAnsi="TH SarabunPSK" w:cs="TH SarabunPSK"/>
          <w:sz w:val="32"/>
          <w:szCs w:val="32"/>
        </w:rPr>
        <w:t>products</w:t>
      </w:r>
      <w:r w:rsidR="001A5592">
        <w:rPr>
          <w:rFonts w:ascii="TH SarabunPSK" w:hAnsi="TH SarabunPSK" w:cs="TH SarabunPSK"/>
          <w:sz w:val="32"/>
          <w:szCs w:val="32"/>
        </w:rPr>
        <w:t xml:space="preserve"> by pour plating technique</w:t>
      </w:r>
      <w:r w:rsidR="00AE29EC">
        <w:rPr>
          <w:rFonts w:ascii="TH SarabunPSK" w:hAnsi="TH SarabunPSK" w:cs="TH SarabunPSK"/>
          <w:sz w:val="32"/>
          <w:szCs w:val="32"/>
        </w:rPr>
        <w:t xml:space="preserve"> according to …</w:t>
      </w:r>
      <w:r w:rsidR="00F733DD">
        <w:rPr>
          <w:rFonts w:ascii="TH SarabunPSK" w:hAnsi="TH SarabunPSK" w:cs="TH SarabunPSK"/>
          <w:sz w:val="32"/>
          <w:szCs w:val="32"/>
        </w:rPr>
        <w:t xml:space="preserve"> </w:t>
      </w:r>
      <w:r w:rsidR="00F733DD" w:rsidRPr="00F733DD">
        <w:rPr>
          <w:rFonts w:ascii="TH SarabunPSK" w:hAnsi="TH SarabunPSK" w:cs="TH SarabunPSK"/>
          <w:color w:val="ED7D31" w:themeColor="accent2"/>
          <w:sz w:val="32"/>
          <w:szCs w:val="32"/>
        </w:rPr>
        <w:t>[Reference]</w:t>
      </w:r>
      <w:r w:rsidR="00F733DD">
        <w:rPr>
          <w:rFonts w:ascii="TH SarabunPSK" w:hAnsi="TH SarabunPSK" w:cs="TH SarabunPSK"/>
          <w:sz w:val="32"/>
          <w:szCs w:val="32"/>
        </w:rPr>
        <w:t>.</w:t>
      </w:r>
    </w:p>
    <w:p w14:paraId="69B54D80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6B6B1C03" w14:textId="12700418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18" w:name="_Toc172795804"/>
      <w:r w:rsidRPr="005757B3">
        <w:t>Scope</w:t>
      </w:r>
      <w:bookmarkEnd w:id="18"/>
    </w:p>
    <w:p w14:paraId="071E8A3E" w14:textId="1D76ED81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ins w:id="19" w:author="Oat ." w:date="2024-09-20T11:08:00Z">
        <w:r w:rsidR="00FE38F3" w:rsidRPr="005757B3">
          <w:rPr>
            <w:rFonts w:ascii="TH SarabunPSK" w:hAnsi="TH SarabunPSK" w:cs="TH SarabunPSK"/>
            <w:sz w:val="32"/>
            <w:szCs w:val="32"/>
          </w:rPr>
          <w:t xml:space="preserve">This procedure applies to </w:t>
        </w:r>
        <w:del w:id="20" w:author="Oat ." w:date="2024-09-20T09:03:00Z">
          <w:r w:rsidR="00FE38F3" w:rsidRPr="001A5592" w:rsidDel="00112655">
            <w:rPr>
              <w:rFonts w:ascii="TH SarabunPSK" w:hAnsi="TH SarabunPSK" w:cs="TH SarabunPSK"/>
              <w:color w:val="ED7D31" w:themeColor="accent2"/>
              <w:sz w:val="32"/>
              <w:szCs w:val="32"/>
            </w:rPr>
            <w:delText>[herbal products name, forms]</w:delText>
          </w:r>
          <w:r w:rsidR="00FE38F3" w:rsidRPr="005757B3" w:rsidDel="00112655">
            <w:rPr>
              <w:rFonts w:ascii="TH SarabunPSK" w:hAnsi="TH SarabunPSK" w:cs="TH SarabunPSK"/>
              <w:sz w:val="32"/>
              <w:szCs w:val="32"/>
            </w:rPr>
            <w:delText xml:space="preserve"> manufactured or processed </w:delText>
          </w:r>
          <w:r w:rsidR="00FE38F3" w:rsidRPr="001A5592" w:rsidDel="00112655">
            <w:rPr>
              <w:rFonts w:ascii="TH SarabunPSK" w:hAnsi="TH SarabunPSK" w:cs="TH SarabunPSK"/>
              <w:sz w:val="32"/>
              <w:szCs w:val="32"/>
            </w:rPr>
            <w:delText>in</w:delText>
          </w:r>
          <w:r w:rsidR="00FE38F3" w:rsidRPr="001A5592" w:rsidDel="00112655">
            <w:rPr>
              <w:rFonts w:ascii="TH SarabunPSK" w:hAnsi="TH SarabunPSK" w:cs="TH SarabunPSK"/>
              <w:color w:val="ED7D31" w:themeColor="accent2"/>
              <w:sz w:val="32"/>
              <w:szCs w:val="32"/>
            </w:rPr>
            <w:delText xml:space="preserve"> [Manufacturing sites].</w:delText>
          </w:r>
        </w:del>
        <w:r w:rsidR="00FE38F3">
          <w:rPr>
            <w:rFonts w:ascii="TH SarabunPSK" w:hAnsi="TH SarabunPSK" w:cs="TH SarabunPSK"/>
            <w:color w:val="ED7D31" w:themeColor="accent2"/>
            <w:sz w:val="32"/>
            <w:szCs w:val="32"/>
          </w:rPr>
          <w:t>test method number: […provide internal reference number] for physical address of: […Quality control testing site address]</w:t>
        </w:r>
      </w:ins>
      <w:del w:id="21" w:author="Oat ." w:date="2024-09-20T11:08:00Z">
        <w:r w:rsidRPr="005757B3" w:rsidDel="00FE38F3">
          <w:rPr>
            <w:rFonts w:ascii="TH SarabunPSK" w:hAnsi="TH SarabunPSK" w:cs="TH SarabunPSK"/>
            <w:sz w:val="32"/>
            <w:szCs w:val="32"/>
          </w:rPr>
          <w:delText xml:space="preserve">This procedure applies to </w:delText>
        </w:r>
        <w:r w:rsidR="001A5592" w:rsidRPr="001A5592" w:rsidDel="00FE38F3">
          <w:rPr>
            <w:rFonts w:ascii="TH SarabunPSK" w:hAnsi="TH SarabunPSK" w:cs="TH SarabunPSK"/>
            <w:color w:val="ED7D31" w:themeColor="accent2"/>
            <w:sz w:val="32"/>
            <w:szCs w:val="32"/>
          </w:rPr>
          <w:delText>[</w:delText>
        </w:r>
        <w:r w:rsidRPr="001A5592" w:rsidDel="00FE38F3">
          <w:rPr>
            <w:rFonts w:ascii="TH SarabunPSK" w:hAnsi="TH SarabunPSK" w:cs="TH SarabunPSK"/>
            <w:color w:val="ED7D31" w:themeColor="accent2"/>
            <w:sz w:val="32"/>
            <w:szCs w:val="32"/>
          </w:rPr>
          <w:delText>herbal products</w:delText>
        </w:r>
        <w:r w:rsidR="001A5592" w:rsidRPr="001A5592" w:rsidDel="00FE38F3">
          <w:rPr>
            <w:rFonts w:ascii="TH SarabunPSK" w:hAnsi="TH SarabunPSK" w:cs="TH SarabunPSK"/>
            <w:color w:val="ED7D31" w:themeColor="accent2"/>
            <w:sz w:val="32"/>
            <w:szCs w:val="32"/>
          </w:rPr>
          <w:delText xml:space="preserve"> name, forms]</w:delText>
        </w:r>
        <w:r w:rsidRPr="005757B3" w:rsidDel="00FE38F3">
          <w:rPr>
            <w:rFonts w:ascii="TH SarabunPSK" w:hAnsi="TH SarabunPSK" w:cs="TH SarabunPSK"/>
            <w:sz w:val="32"/>
            <w:szCs w:val="32"/>
          </w:rPr>
          <w:delText xml:space="preserve"> manufactured or processed </w:delText>
        </w:r>
        <w:r w:rsidRPr="001A5592" w:rsidDel="00FE38F3">
          <w:rPr>
            <w:rFonts w:ascii="TH SarabunPSK" w:hAnsi="TH SarabunPSK" w:cs="TH SarabunPSK"/>
            <w:sz w:val="32"/>
            <w:szCs w:val="32"/>
          </w:rPr>
          <w:delText>in</w:delText>
        </w:r>
        <w:r w:rsidRPr="001A5592" w:rsidDel="00FE38F3">
          <w:rPr>
            <w:rFonts w:ascii="TH SarabunPSK" w:hAnsi="TH SarabunPSK" w:cs="TH SarabunPSK"/>
            <w:color w:val="ED7D31" w:themeColor="accent2"/>
            <w:sz w:val="32"/>
            <w:szCs w:val="32"/>
          </w:rPr>
          <w:delText xml:space="preserve"> [</w:delText>
        </w:r>
        <w:r w:rsidR="001A5592" w:rsidRPr="001A5592" w:rsidDel="00FE38F3">
          <w:rPr>
            <w:rFonts w:ascii="TH SarabunPSK" w:hAnsi="TH SarabunPSK" w:cs="TH SarabunPSK"/>
            <w:color w:val="ED7D31" w:themeColor="accent2"/>
            <w:sz w:val="32"/>
            <w:szCs w:val="32"/>
          </w:rPr>
          <w:delText>Manufacturing sites</w:delText>
        </w:r>
        <w:r w:rsidRPr="001A5592" w:rsidDel="00FE38F3">
          <w:rPr>
            <w:rFonts w:ascii="TH SarabunPSK" w:hAnsi="TH SarabunPSK" w:cs="TH SarabunPSK"/>
            <w:color w:val="ED7D31" w:themeColor="accent2"/>
            <w:sz w:val="32"/>
            <w:szCs w:val="32"/>
          </w:rPr>
          <w:delText>].</w:delText>
        </w:r>
      </w:del>
    </w:p>
    <w:p w14:paraId="39AA1669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4D2A823A" w14:textId="3C916B99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22" w:name="_Toc172795805"/>
      <w:r w:rsidRPr="005757B3">
        <w:t>Responsibilities</w:t>
      </w:r>
      <w:bookmarkEnd w:id="22"/>
    </w:p>
    <w:p w14:paraId="72D2BADE" w14:textId="3478C4E7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Quality Control personnel</w:t>
      </w:r>
    </w:p>
    <w:p w14:paraId="1957C1A6" w14:textId="39942FD8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Microbiology laboratory staff</w:t>
      </w:r>
    </w:p>
    <w:p w14:paraId="56ACBF77" w14:textId="77777777" w:rsidR="00770C36" w:rsidRPr="009F3C5A" w:rsidRDefault="00770C36" w:rsidP="00770C36">
      <w:pPr>
        <w:rPr>
          <w:rFonts w:ascii="TH SarabunPSK" w:hAnsi="TH SarabunPSK" w:cs="TH SarabunPSK"/>
          <w:sz w:val="14"/>
          <w:szCs w:val="14"/>
        </w:rPr>
      </w:pPr>
    </w:p>
    <w:p w14:paraId="3C3A20FB" w14:textId="072C0C85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23" w:name="_Toc172795806"/>
      <w:r w:rsidRPr="005757B3">
        <w:t>Materials and Equipment</w:t>
      </w:r>
      <w:bookmarkEnd w:id="23"/>
    </w:p>
    <w:p w14:paraId="1B626449" w14:textId="77777777" w:rsidR="007F7F94" w:rsidRPr="00BE0312" w:rsidRDefault="007F7F94" w:rsidP="007F7F9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 xml:space="preserve">diluent </w:t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[e.g., peptone 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saline buffer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>, phosphate buffer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...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*</w:t>
      </w:r>
    </w:p>
    <w:p w14:paraId="0D7E2938" w14:textId="187202B0" w:rsidR="00BE0312" w:rsidRPr="00AC3C8B" w:rsidRDefault="00BE0312" w:rsidP="00BE031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AC3C8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[provide </w:t>
      </w:r>
      <w:r w:rsidR="00023486" w:rsidRPr="00AC3C8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name and list of ingredients </w:t>
      </w:r>
      <w:r w:rsidR="00AC3C8B" w:rsidRPr="00AC3C8B">
        <w:rPr>
          <w:rFonts w:ascii="TH SarabunPSK" w:hAnsi="TH SarabunPSK" w:cs="TH SarabunPSK"/>
          <w:color w:val="ED7D31" w:themeColor="accent2"/>
          <w:sz w:val="32"/>
          <w:szCs w:val="32"/>
        </w:rPr>
        <w:t>diluent]</w:t>
      </w:r>
    </w:p>
    <w:p w14:paraId="20A826F9" w14:textId="46004D2E" w:rsidR="00AC3C8B" w:rsidRPr="0046696E" w:rsidRDefault="00AB339E" w:rsidP="00BE031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…</w:t>
      </w:r>
    </w:p>
    <w:p w14:paraId="07D9A96F" w14:textId="08D10F20" w:rsidR="0046696E" w:rsidRPr="00E54105" w:rsidRDefault="0046696E" w:rsidP="0046696E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 w:rsidRPr="0046696E">
        <w:rPr>
          <w:rFonts w:ascii="TH SarabunPSK" w:hAnsi="TH SarabunPSK" w:cs="TH SarabunPSK"/>
          <w:sz w:val="32"/>
          <w:szCs w:val="32"/>
        </w:rPr>
        <w:t>* Diluent according to Thai herbal pharmacopeia appendix 10.2 under stock buffer solution section</w:t>
      </w:r>
    </w:p>
    <w:p w14:paraId="0CEE5741" w14:textId="651BEE96" w:rsidR="00770C36" w:rsidRDefault="00F4107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7D2859">
        <w:rPr>
          <w:rFonts w:ascii="TH SarabunPSK" w:hAnsi="TH SarabunPSK" w:cs="TH SarabunPSK" w:hint="cs"/>
          <w:sz w:val="32"/>
          <w:szCs w:val="32"/>
        </w:rPr>
        <w:t>Sabouraud</w:t>
      </w:r>
      <w:proofErr w:type="spellEnd"/>
      <w:r w:rsidRPr="007D2859">
        <w:rPr>
          <w:rFonts w:ascii="TH SarabunPSK" w:hAnsi="TH SarabunPSK" w:cs="TH SarabunPSK" w:hint="cs"/>
          <w:sz w:val="32"/>
          <w:szCs w:val="32"/>
        </w:rPr>
        <w:t xml:space="preserve"> dextrose agar</w:t>
      </w:r>
      <w:r w:rsidR="00770C36" w:rsidRPr="00E54105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SDA</w:t>
      </w:r>
      <w:r w:rsidR="00770C36" w:rsidRPr="00E54105">
        <w:rPr>
          <w:rFonts w:ascii="TH SarabunPSK" w:hAnsi="TH SarabunPSK" w:cs="TH SarabunPSK"/>
          <w:sz w:val="32"/>
          <w:szCs w:val="32"/>
        </w:rPr>
        <w:t>)</w:t>
      </w:r>
      <w:ins w:id="24" w:author="Oat ." w:date="2024-09-20T11:08:00Z">
        <w:r w:rsidR="00E2229F">
          <w:rPr>
            <w:rFonts w:ascii="TH SarabunPSK" w:hAnsi="TH SarabunPSK" w:cs="TH SarabunPSK"/>
            <w:sz w:val="32"/>
            <w:szCs w:val="32"/>
          </w:rPr>
          <w:t xml:space="preserve"> ±</w:t>
        </w:r>
      </w:ins>
      <w:ins w:id="25" w:author="Oat ." w:date="2024-09-20T11:09:00Z">
        <w:r w:rsidR="00E2229F">
          <w:rPr>
            <w:rFonts w:ascii="TH SarabunPSK" w:hAnsi="TH SarabunPSK" w:cs="TH SarabunPSK"/>
            <w:sz w:val="32"/>
            <w:szCs w:val="32"/>
          </w:rPr>
          <w:t>Antibiotics: …</w:t>
        </w:r>
      </w:ins>
    </w:p>
    <w:p w14:paraId="04324FE5" w14:textId="3B92C0E7" w:rsidR="00AB339E" w:rsidRPr="00C67144" w:rsidRDefault="00C67144" w:rsidP="00AB339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AC3C8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[provide name and list of ingredients 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culture media</w:t>
      </w:r>
      <w:r w:rsidRPr="00AC3C8B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63617249" w14:textId="244633B6" w:rsidR="00C67144" w:rsidRPr="00E54105" w:rsidRDefault="00700E62" w:rsidP="00AB339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700E62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</w:p>
    <w:p w14:paraId="2E95FE4E" w14:textId="7E2A44DD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lastRenderedPageBreak/>
        <w:t>Petri dishes</w:t>
      </w:r>
    </w:p>
    <w:p w14:paraId="4EFFB41D" w14:textId="77777777" w:rsidR="00082EDE" w:rsidRPr="00892D14" w:rsidRDefault="00082EDE" w:rsidP="00082EDE">
      <w:pPr>
        <w:pStyle w:val="ListParagraph"/>
        <w:numPr>
          <w:ilvl w:val="1"/>
          <w:numId w:val="1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892D14">
        <w:rPr>
          <w:rFonts w:ascii="TH SarabunPSK" w:hAnsi="TH SarabunPSK" w:cs="TH SarabunPSK"/>
          <w:color w:val="ED7D31" w:themeColor="accent2"/>
          <w:sz w:val="32"/>
          <w:szCs w:val="32"/>
        </w:rPr>
        <w:t>[pipettes or automate pipettes]</w:t>
      </w:r>
    </w:p>
    <w:p w14:paraId="661DEA0C" w14:textId="77C49E91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Incubator (30-35°C)</w:t>
      </w:r>
    </w:p>
    <w:p w14:paraId="7A76A294" w14:textId="2651D4BF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Colony counter</w:t>
      </w:r>
    </w:p>
    <w:p w14:paraId="54D90363" w14:textId="77777777" w:rsid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Autoclave</w:t>
      </w:r>
    </w:p>
    <w:p w14:paraId="78676095" w14:textId="77777777" w:rsidR="00AB01C5" w:rsidRDefault="00AB01C5" w:rsidP="00AB01C5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 w:rsidRPr="00373948">
        <w:rPr>
          <w:rFonts w:ascii="TH SarabunPSK" w:hAnsi="TH SarabunPSK" w:cs="TH SarabunPSK"/>
          <w:sz w:val="32"/>
          <w:szCs w:val="32"/>
        </w:rPr>
        <w:t>Biosafety cabinet class II (BSC II)</w:t>
      </w:r>
    </w:p>
    <w:p w14:paraId="7F40F207" w14:textId="66971C51" w:rsidR="00923AA7" w:rsidRDefault="00923AA7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Sterile flask</w:t>
      </w:r>
    </w:p>
    <w:p w14:paraId="5D08334F" w14:textId="1FEF1EC7" w:rsidR="00337B64" w:rsidRDefault="00700E62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 bath</w:t>
      </w:r>
    </w:p>
    <w:p w14:paraId="4839567D" w14:textId="6A3930D7" w:rsidR="00700E62" w:rsidRDefault="00700E62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Vertex mixers</w:t>
      </w:r>
    </w:p>
    <w:p w14:paraId="3DE22E93" w14:textId="3FE74F69" w:rsidR="0081210B" w:rsidRDefault="0081210B" w:rsidP="0081210B">
      <w:pPr>
        <w:pStyle w:val="ListParagraph"/>
        <w:numPr>
          <w:ilvl w:val="1"/>
          <w:numId w:val="1"/>
        </w:numPr>
        <w:ind w:left="720" w:hanging="360"/>
        <w:rPr>
          <w:ins w:id="26" w:author="Oat ." w:date="2024-09-20T11:09:00Z"/>
          <w:rFonts w:ascii="TH SarabunPSK" w:hAnsi="TH SarabunPSK" w:cs="TH SarabunPSK"/>
          <w:color w:val="ED7D31" w:themeColor="accent2"/>
          <w:sz w:val="32"/>
          <w:szCs w:val="32"/>
        </w:rPr>
      </w:pPr>
      <w:r w:rsidRPr="002B64BA">
        <w:rPr>
          <w:rFonts w:ascii="TH SarabunPSK" w:hAnsi="TH SarabunPSK" w:cs="TH SarabunPSK"/>
          <w:color w:val="ED7D31" w:themeColor="accent2"/>
          <w:sz w:val="32"/>
          <w:szCs w:val="32"/>
        </w:rPr>
        <w:t>[Sterile loop or other mean of inoculating equipment]</w:t>
      </w:r>
    </w:p>
    <w:p w14:paraId="4E88914F" w14:textId="60AEF2AD" w:rsidR="00E2229F" w:rsidRDefault="00F61B16" w:rsidP="0081210B">
      <w:pPr>
        <w:pStyle w:val="ListParagraph"/>
        <w:numPr>
          <w:ilvl w:val="1"/>
          <w:numId w:val="1"/>
        </w:numPr>
        <w:ind w:left="720" w:hanging="360"/>
        <w:rPr>
          <w:ins w:id="27" w:author="Oat ." w:date="2024-09-20T11:09:00Z"/>
          <w:rFonts w:ascii="TH SarabunPSK" w:hAnsi="TH SarabunPSK" w:cs="TH SarabunPSK"/>
          <w:color w:val="ED7D31" w:themeColor="accent2"/>
          <w:sz w:val="32"/>
          <w:szCs w:val="32"/>
        </w:rPr>
      </w:pPr>
      <w:bookmarkStart w:id="28" w:name="_Ref177724006"/>
      <w:ins w:id="29" w:author="Oat ." w:date="2024-09-20T11:09:00Z"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>Test-organism:</w:t>
        </w:r>
        <w:bookmarkEnd w:id="28"/>
      </w:ins>
    </w:p>
    <w:p w14:paraId="554056F3" w14:textId="77777777" w:rsidR="00445C8A" w:rsidRDefault="00445C8A" w:rsidP="00445C8A">
      <w:pPr>
        <w:pStyle w:val="ListParagraph"/>
        <w:numPr>
          <w:ilvl w:val="2"/>
          <w:numId w:val="1"/>
        </w:numPr>
        <w:rPr>
          <w:ins w:id="30" w:author="Oat ." w:date="2024-09-20T11:09:00Z"/>
          <w:rFonts w:ascii="TH SarabunPSK" w:hAnsi="TH SarabunPSK" w:cs="TH SarabunPSK"/>
          <w:color w:val="ED7D31" w:themeColor="accent2"/>
          <w:sz w:val="32"/>
          <w:szCs w:val="32"/>
        </w:rPr>
      </w:pPr>
      <w:ins w:id="31" w:author="Oat ." w:date="2024-09-20T11:09:00Z"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>[</w:t>
        </w:r>
        <w:r w:rsidRPr="007A3535">
          <w:rPr>
            <w:rFonts w:ascii="TH SarabunPSK" w:hAnsi="TH SarabunPSK" w:cs="TH SarabunPSK"/>
            <w:i/>
            <w:iCs/>
            <w:color w:val="ED7D31" w:themeColor="accent2"/>
            <w:sz w:val="32"/>
            <w:szCs w:val="32"/>
            <w:rPrChange w:id="32" w:author="Oat ." w:date="2024-09-20T10:39:00Z">
              <w:rPr>
                <w:rFonts w:ascii="TH SarabunPSK" w:hAnsi="TH SarabunPSK" w:cs="TH SarabunPSK"/>
                <w:color w:val="ED7D31" w:themeColor="accent2"/>
                <w:sz w:val="32"/>
                <w:szCs w:val="32"/>
              </w:rPr>
            </w:rPrChange>
          </w:rPr>
          <w:t>Candida albicans</w:t>
        </w:r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 xml:space="preserve"> ATCC 10231]: [passage count/seed reference number]</w:t>
        </w:r>
      </w:ins>
    </w:p>
    <w:p w14:paraId="205494C7" w14:textId="77777777" w:rsidR="00445C8A" w:rsidRPr="00D3543C" w:rsidRDefault="00445C8A" w:rsidP="00445C8A">
      <w:pPr>
        <w:pStyle w:val="ListParagraph"/>
        <w:numPr>
          <w:ilvl w:val="2"/>
          <w:numId w:val="1"/>
        </w:numPr>
        <w:rPr>
          <w:ins w:id="33" w:author="Oat ." w:date="2024-09-20T11:09:00Z"/>
          <w:rFonts w:ascii="TH SarabunPSK" w:hAnsi="TH SarabunPSK" w:cs="TH SarabunPSK"/>
          <w:color w:val="ED7D31" w:themeColor="accent2"/>
          <w:sz w:val="32"/>
          <w:szCs w:val="32"/>
          <w:rPrChange w:id="34" w:author="Oat ." w:date="2024-09-20T10:41:00Z">
            <w:rPr>
              <w:ins w:id="35" w:author="Oat ." w:date="2024-09-20T11:09:00Z"/>
            </w:rPr>
          </w:rPrChange>
        </w:rPr>
        <w:pPrChange w:id="36" w:author="Oat ." w:date="2024-09-20T10:41:00Z">
          <w:pPr>
            <w:pStyle w:val="ListParagraph"/>
            <w:numPr>
              <w:ilvl w:val="1"/>
              <w:numId w:val="1"/>
            </w:numPr>
            <w:ind w:left="792" w:hanging="360"/>
          </w:pPr>
        </w:pPrChange>
      </w:pPr>
      <w:ins w:id="37" w:author="Oat ." w:date="2024-09-20T11:09:00Z"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>[</w:t>
        </w:r>
        <w:r w:rsidRPr="00D3543C">
          <w:rPr>
            <w:rFonts w:ascii="TH SarabunPSK" w:hAnsi="TH SarabunPSK" w:cs="TH SarabunPSK"/>
            <w:i/>
            <w:iCs/>
            <w:color w:val="ED7D31" w:themeColor="accent2"/>
            <w:sz w:val="32"/>
            <w:szCs w:val="32"/>
            <w:rPrChange w:id="38" w:author="Oat ." w:date="2024-09-20T10:41:00Z">
              <w:rPr>
                <w:rFonts w:ascii="TH SarabunPSK" w:hAnsi="TH SarabunPSK" w:cs="TH SarabunPSK"/>
                <w:color w:val="ED7D31" w:themeColor="accent2"/>
                <w:sz w:val="32"/>
                <w:szCs w:val="32"/>
              </w:rPr>
            </w:rPrChange>
          </w:rPr>
          <w:t xml:space="preserve">Aspergillus </w:t>
        </w:r>
        <w:proofErr w:type="spellStart"/>
        <w:r w:rsidRPr="00D3543C">
          <w:rPr>
            <w:rFonts w:ascii="TH SarabunPSK" w:hAnsi="TH SarabunPSK" w:cs="TH SarabunPSK"/>
            <w:i/>
            <w:iCs/>
            <w:color w:val="ED7D31" w:themeColor="accent2"/>
            <w:sz w:val="32"/>
            <w:szCs w:val="32"/>
            <w:rPrChange w:id="39" w:author="Oat ." w:date="2024-09-20T10:41:00Z">
              <w:rPr>
                <w:rFonts w:ascii="TH SarabunPSK" w:hAnsi="TH SarabunPSK" w:cs="TH SarabunPSK"/>
                <w:color w:val="ED7D31" w:themeColor="accent2"/>
                <w:sz w:val="32"/>
                <w:szCs w:val="32"/>
              </w:rPr>
            </w:rPrChange>
          </w:rPr>
          <w:t>brasiliensis</w:t>
        </w:r>
        <w:proofErr w:type="spellEnd"/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 xml:space="preserve"> ATCC 16404]: [passage count/seed reference number]</w:t>
        </w:r>
      </w:ins>
    </w:p>
    <w:p w14:paraId="5D54874B" w14:textId="77777777" w:rsidR="00F61B16" w:rsidRPr="00445C8A" w:rsidRDefault="00F61B16" w:rsidP="00445C8A">
      <w:pPr>
        <w:rPr>
          <w:rFonts w:ascii="TH SarabunPSK" w:hAnsi="TH SarabunPSK" w:cs="TH SarabunPSK"/>
          <w:color w:val="ED7D31" w:themeColor="accent2"/>
          <w:sz w:val="32"/>
          <w:szCs w:val="32"/>
        </w:rPr>
      </w:pPr>
    </w:p>
    <w:p w14:paraId="413BBA2F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2B626FDF" w14:textId="03B77CC2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40" w:name="_Toc172795807"/>
      <w:r w:rsidRPr="005757B3">
        <w:t>Procedure</w:t>
      </w:r>
      <w:bookmarkEnd w:id="40"/>
    </w:p>
    <w:p w14:paraId="548475D8" w14:textId="79B5C98D" w:rsidR="00923AA7" w:rsidRDefault="00923AA7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Culture media Preparation</w:t>
      </w:r>
    </w:p>
    <w:p w14:paraId="77AAD934" w14:textId="02499893" w:rsidR="00923AA7" w:rsidRPr="0087286A" w:rsidRDefault="00923AA7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97371F" w:rsidRPr="0097371F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97371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Weigh …. g of </w:t>
      </w:r>
      <w:r w:rsidR="00A83057">
        <w:rPr>
          <w:rFonts w:ascii="TH SarabunPSK" w:hAnsi="TH SarabunPSK" w:cs="TH SarabunPSK"/>
          <w:color w:val="ED7D31" w:themeColor="accent2"/>
          <w:sz w:val="32"/>
          <w:szCs w:val="32"/>
        </w:rPr>
        <w:t>SDA</w:t>
      </w:r>
      <w:r w:rsidR="0087286A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87286A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into </w:t>
      </w:r>
      <w:r w:rsidR="007333AF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  <w:r w:rsidR="0097371F" w:rsidRPr="0097371F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25F976E" w14:textId="28555ADA" w:rsidR="0087286A" w:rsidRPr="005C622F" w:rsidRDefault="0087286A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[Add </w:t>
      </w:r>
      <w:r w:rsidR="005C622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… ml of </w:t>
      </w:r>
      <w:r w:rsidR="007333AF">
        <w:rPr>
          <w:rFonts w:ascii="TH SarabunPSK" w:hAnsi="TH SarabunPSK" w:cs="TH SarabunPSK"/>
          <w:color w:val="ED7D31" w:themeColor="accent2"/>
          <w:sz w:val="32"/>
          <w:szCs w:val="32"/>
        </w:rPr>
        <w:t>water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76B178E" w14:textId="6E481F34" w:rsidR="005C622F" w:rsidRPr="0097371F" w:rsidRDefault="005C622F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[Autoclave at </w:t>
      </w:r>
      <w:r w:rsidRPr="00E543CD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121 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˚</w:t>
      </w:r>
      <w:r w:rsidRPr="00E543CD">
        <w:rPr>
          <w:rFonts w:ascii="TH SarabunPSK" w:hAnsi="TH SarabunPSK" w:cs="TH SarabunPSK"/>
          <w:color w:val="ED7D31" w:themeColor="accent2"/>
          <w:sz w:val="32"/>
          <w:szCs w:val="32"/>
        </w:rPr>
        <w:t>C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for 15</w:t>
      </w:r>
      <w:r w:rsidR="00FD03AE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minutes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7A6A8CD5" w14:textId="5C244D00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Sample Preparation</w:t>
      </w:r>
    </w:p>
    <w:p w14:paraId="64A9CAE0" w14:textId="29B758BD" w:rsidR="00770C36" w:rsidRPr="003558F8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Weigh </w:t>
      </w:r>
      <w:r w:rsidR="00A20773">
        <w:rPr>
          <w:rFonts w:ascii="TH SarabunPSK" w:hAnsi="TH SarabunPSK" w:cs="TH SarabunPSK"/>
          <w:sz w:val="32"/>
          <w:szCs w:val="32"/>
        </w:rPr>
        <w:t xml:space="preserve">… </w:t>
      </w:r>
      <w:r w:rsidR="00770C36" w:rsidRPr="003558F8">
        <w:rPr>
          <w:rFonts w:ascii="TH SarabunPSK" w:hAnsi="TH SarabunPSK" w:cs="TH SarabunPSK"/>
          <w:sz w:val="32"/>
          <w:szCs w:val="32"/>
        </w:rPr>
        <w:t>g of the herbal product aseptically</w:t>
      </w:r>
    </w:p>
    <w:p w14:paraId="60D8EB2F" w14:textId="5023196C" w:rsidR="00770C36" w:rsidRPr="003558F8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Add </w:t>
      </w:r>
      <w:r w:rsidR="00A20773">
        <w:rPr>
          <w:rFonts w:ascii="TH SarabunPSK" w:hAnsi="TH SarabunPSK" w:cs="TH SarabunPSK"/>
          <w:sz w:val="32"/>
          <w:szCs w:val="32"/>
        </w:rPr>
        <w:t xml:space="preserve">… </w:t>
      </w:r>
      <w:r w:rsidR="00770C36" w:rsidRPr="003558F8">
        <w:rPr>
          <w:rFonts w:ascii="TH SarabunPSK" w:hAnsi="TH SarabunPSK" w:cs="TH SarabunPSK"/>
          <w:sz w:val="32"/>
          <w:szCs w:val="32"/>
        </w:rPr>
        <w:t>mL of diluent</w:t>
      </w:r>
      <w:r w:rsidR="001A5592" w:rsidRPr="003558F8">
        <w:rPr>
          <w:rFonts w:ascii="TH SarabunPSK" w:hAnsi="TH SarabunPSK" w:cs="TH SarabunPSK"/>
          <w:sz w:val="32"/>
          <w:szCs w:val="32"/>
        </w:rPr>
        <w:t xml:space="preserve"> (to yield 1:10 dilution</w:t>
      </w:r>
      <w:r w:rsidR="00595DB9">
        <w:rPr>
          <w:rFonts w:ascii="TH SarabunPSK" w:hAnsi="TH SarabunPSK" w:cs="TH SarabunPSK"/>
          <w:sz w:val="32"/>
          <w:szCs w:val="32"/>
        </w:rPr>
        <w:t>, 10^-1</w:t>
      </w:r>
      <w:r w:rsidR="001A5592" w:rsidRPr="003558F8">
        <w:rPr>
          <w:rFonts w:ascii="TH SarabunPSK" w:hAnsi="TH SarabunPSK" w:cs="TH SarabunPSK"/>
          <w:sz w:val="32"/>
          <w:szCs w:val="32"/>
        </w:rPr>
        <w:t xml:space="preserve">) </w:t>
      </w:r>
    </w:p>
    <w:p w14:paraId="7CC354EB" w14:textId="579E8739" w:rsidR="00770C36" w:rsidRPr="003558F8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123B1F" w:rsidRPr="00297B60">
        <w:rPr>
          <w:rFonts w:ascii="TH SarabunPSK" w:hAnsi="TH SarabunPSK" w:cs="TH SarabunPSK"/>
          <w:color w:val="ED7D31" w:themeColor="accent2"/>
          <w:sz w:val="32"/>
          <w:szCs w:val="32"/>
        </w:rPr>
        <w:t>[Mix the sample well with …]</w:t>
      </w:r>
    </w:p>
    <w:p w14:paraId="6C9DBC5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7A4E86DA" w14:textId="75E31502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Serial Dilution</w:t>
      </w:r>
    </w:p>
    <w:p w14:paraId="31985D25" w14:textId="63888340" w:rsidR="00770C36" w:rsidRPr="003558F8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>Prepare a series of 10-fold dilutions (10^-1 to 10^-</w:t>
      </w:r>
      <w:r w:rsidR="00DF7201">
        <w:rPr>
          <w:rFonts w:ascii="TH SarabunPSK" w:hAnsi="TH SarabunPSK" w:cs="TH SarabunPSK"/>
          <w:sz w:val="32"/>
          <w:szCs w:val="32"/>
        </w:rPr>
        <w:t>2</w:t>
      </w:r>
      <w:r w:rsidR="00104629">
        <w:rPr>
          <w:rFonts w:ascii="TH SarabunPSK" w:hAnsi="TH SarabunPSK" w:cs="TH SarabunPSK"/>
          <w:sz w:val="32"/>
          <w:szCs w:val="32"/>
        </w:rPr>
        <w:t xml:space="preserve"> or suitable dilution</w:t>
      </w:r>
      <w:r w:rsidR="00770C36" w:rsidRPr="003558F8">
        <w:rPr>
          <w:rFonts w:ascii="TH SarabunPSK" w:hAnsi="TH SarabunPSK" w:cs="TH SarabunPSK"/>
          <w:sz w:val="32"/>
          <w:szCs w:val="32"/>
        </w:rPr>
        <w:t>)</w:t>
      </w:r>
    </w:p>
    <w:p w14:paraId="7B509A5C" w14:textId="52F65B8D" w:rsidR="00770C36" w:rsidRPr="00C3455D" w:rsidRDefault="003558F8" w:rsidP="00770C3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Use </w:t>
      </w:r>
      <w:r w:rsidR="00C3455D">
        <w:rPr>
          <w:rFonts w:ascii="TH SarabunPSK" w:hAnsi="TH SarabunPSK" w:cs="TH SarabunPSK"/>
          <w:sz w:val="32"/>
          <w:szCs w:val="32"/>
        </w:rPr>
        <w:t>…</w:t>
      </w:r>
      <w:r w:rsidR="00972DB2"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mL of sample and </w:t>
      </w:r>
      <w:r w:rsidR="00C3455D">
        <w:rPr>
          <w:rFonts w:ascii="TH SarabunPSK" w:hAnsi="TH SarabunPSK" w:cs="TH SarabunPSK"/>
          <w:sz w:val="32"/>
          <w:szCs w:val="32"/>
        </w:rPr>
        <w:t>…</w:t>
      </w:r>
      <w:r w:rsidR="005D5098"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>mL of diluent for each dilution</w:t>
      </w:r>
      <w:r w:rsidR="00C3455D">
        <w:rPr>
          <w:noProof/>
        </w:rPr>
        <mc:AlternateContent>
          <mc:Choice Requires="wpc">
            <w:drawing>
              <wp:inline distT="0" distB="0" distL="0" distR="0" wp14:anchorId="06A063B5" wp14:editId="2A84FE9C">
                <wp:extent cx="4826000" cy="1840237"/>
                <wp:effectExtent l="0" t="0" r="0" b="762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0" name="Rectangle: Top Corners Rounded 130"/>
                        <wps:cNvSpPr/>
                        <wps:spPr>
                          <a:xfrm rot="10800000">
                            <a:off x="1924050" y="571093"/>
                            <a:ext cx="177800" cy="58420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1924050" y="539343"/>
                            <a:ext cx="177800" cy="571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2" name="Group 132"/>
                        <wpg:cNvGrpSpPr/>
                        <wpg:grpSpPr>
                          <a:xfrm>
                            <a:off x="2419350" y="545693"/>
                            <a:ext cx="177800" cy="615950"/>
                            <a:chOff x="387350" y="444500"/>
                            <a:chExt cx="177800" cy="615950"/>
                          </a:xfrm>
                        </wpg:grpSpPr>
                        <wps:wsp>
                          <wps:cNvPr id="133" name="Rectangle: Top Corners Rounded 133"/>
                          <wps:cNvSpPr/>
                          <wps:spPr>
                            <a:xfrm rot="10800000">
                              <a:off x="387350" y="476250"/>
                              <a:ext cx="177800" cy="584200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Oval 134"/>
                          <wps:cNvSpPr/>
                          <wps:spPr>
                            <a:xfrm>
                              <a:off x="387350" y="444500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8" name="Connector: Curved 138"/>
                        <wps:cNvCnPr/>
                        <wps:spPr>
                          <a:xfrm rot="16200000" flipH="1">
                            <a:off x="2219325" y="263118"/>
                            <a:ext cx="6350" cy="444500"/>
                          </a:xfrm>
                          <a:prstGeom prst="curvedConnector3">
                            <a:avLst>
                              <a:gd name="adj1" fmla="val -2700000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1752600" y="1181739"/>
                            <a:ext cx="5080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C25B92" w14:textId="77777777" w:rsidR="00C3455D" w:rsidRDefault="00C3455D" w:rsidP="00C3455D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00CF3">
                                <w:rPr>
                                  <w:rFonts w:ascii="TH SarabunPSK" w:hAnsi="TH SarabunPSK" w:cs="TH SarabunPSK"/>
                                </w:rPr>
                                <w:t>Sample</w:t>
                              </w:r>
                            </w:p>
                            <w:p w14:paraId="393FAD69" w14:textId="77777777" w:rsidR="00C3455D" w:rsidRPr="00500CF3" w:rsidRDefault="00C3455D" w:rsidP="00C3455D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1784350" y="1341535"/>
                            <a:ext cx="43180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C17561" w14:textId="77777777" w:rsidR="00C3455D" w:rsidRPr="00500CF3" w:rsidRDefault="00C3455D" w:rsidP="00C3455D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10^-1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2298700" y="1199744"/>
                            <a:ext cx="4318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06246B" w14:textId="77777777" w:rsidR="00C3455D" w:rsidRPr="00500CF3" w:rsidRDefault="00C3455D" w:rsidP="00C3455D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10^-2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2063750" y="145644"/>
                            <a:ext cx="43180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664B83" w14:textId="77777777" w:rsidR="00C3455D" w:rsidRPr="00500CF3" w:rsidRDefault="00C3455D" w:rsidP="00C3455D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… 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A063B5" id="Canvas 164" o:spid="_x0000_s1026" editas="canvas" style="width:380pt;height:144.9pt;mso-position-horizontal-relative:char;mso-position-vertical-relative:line" coordsize="4826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260;height:18402;visibility:visible;mso-wrap-style:square" filled="t">
                  <v:fill o:detectmouseclick="t"/>
                  <v:path o:connecttype="none"/>
                </v:shape>
                <v:shape id="Rectangle: Top Corners Rounded 130" o:spid="_x0000_s1028" style="position:absolute;left:19240;top:5710;width:1778;height:5842;rotation:180;visibility:visible;mso-wrap-style:square;v-text-anchor:middle" coordsize="177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" path="m88900,r,c137998,,177800,39802,177800,88900r,495300l177800,584200,,584200r,l,88900c,39802,39802,,88900,xe" filled="f" strokecolor="#8eaadb [1940]" strokeweight="1pt">
                  <v:stroke joinstyle="miter"/>
                  <v:path arrowok="t" o:connecttype="custom" o:connectlocs="88900,0;88900,0;177800,88900;177800,584200;177800,584200;0,584200;0,584200;0,88900;88900,0" o:connectangles="0,0,0,0,0,0,0,0,0"/>
                </v:shape>
                <v:oval id="Oval 131" o:spid="_x0000_s1029" style="position:absolute;left:19240;top:5393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" fillcolor="#b4c6e7 [1300]" strokecolor="#8eaadb [1940]" strokeweight="1pt">
                  <v:stroke joinstyle="miter"/>
                </v:oval>
                <v:group id="Group 132" o:spid="_x0000_s1030" style="position:absolute;left:24193;top:5456;width:1778;height:6160" coordorigin="3873,4445" coordsize="1778,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Rectangle: Top Corners Rounded 133" o:spid="_x0000_s1031" style="position:absolute;left:3873;top:4762;width:1778;height:5842;rotation:180;visibility:visible;mso-wrap-style:square;v-text-anchor:middle" coordsize="177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" path="m88900,r,c137998,,177800,39802,177800,88900r,495300l177800,584200,,584200r,l,88900c,39802,39802,,88900,xe" filled="f" strokecolor="#747070 [1614]" strokeweight="1pt">
                    <v:stroke joinstyle="miter"/>
                    <v:path arrowok="t" o:connecttype="custom" o:connectlocs="88900,0;88900,0;177800,88900;177800,584200;177800,584200;0,584200;0,584200;0,88900;88900,0" o:connectangles="0,0,0,0,0,0,0,0,0"/>
                  </v:shape>
                  <v:oval id="Oval 134" o:spid="_x0000_s1032" style="position:absolute;left:3873;top:4445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" fillcolor="#aeaaaa [2414]" strokecolor="#747070 [1614]" strokeweight="1pt">
                    <v:stroke joinstyle="miter"/>
                  </v:oval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38" o:spid="_x0000_s1033" type="#_x0000_t38" style="position:absolute;left:22193;top:2630;width:64;height:444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" adj="-583200" strokecolor="#7b7b7b [2406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2" o:spid="_x0000_s1034" type="#_x0000_t202" style="position:absolute;left:17526;top:11817;width:5080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" fillcolor="white [3201]" stroked="f" strokeweight=".5pt">
                  <v:textbox inset=",0">
                    <w:txbxContent>
                      <w:p w14:paraId="16C25B92" w14:textId="77777777" w:rsidR="00C3455D" w:rsidRDefault="00C3455D" w:rsidP="00C3455D">
                        <w:pPr>
                          <w:rPr>
                            <w:rFonts w:ascii="TH SarabunPSK" w:hAnsi="TH SarabunPSK" w:cs="TH SarabunPSK"/>
                          </w:rPr>
                        </w:pPr>
                        <w:r w:rsidRPr="00500CF3">
                          <w:rPr>
                            <w:rFonts w:ascii="TH SarabunPSK" w:hAnsi="TH SarabunPSK" w:cs="TH SarabunPSK"/>
                          </w:rPr>
                          <w:t>Sample</w:t>
                        </w:r>
                      </w:p>
                      <w:p w14:paraId="393FAD69" w14:textId="77777777" w:rsidR="00C3455D" w:rsidRPr="00500CF3" w:rsidRDefault="00C3455D" w:rsidP="00C3455D">
                        <w:pPr>
                          <w:rPr>
                            <w:rFonts w:ascii="TH SarabunPSK" w:hAnsi="TH SarabunPSK" w:cs="TH SarabunPSK"/>
                          </w:rPr>
                        </w:pPr>
                      </w:p>
                    </w:txbxContent>
                  </v:textbox>
                </v:shape>
                <v:shape id="Text Box 153" o:spid="_x0000_s1035" type="#_x0000_t202" style="position:absolute;left:17843;top:13415;width:43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" filled="f" stroked="f" strokeweight=".5pt">
                  <v:textbox inset=",0">
                    <w:txbxContent>
                      <w:p w14:paraId="37C17561" w14:textId="77777777" w:rsidR="00C3455D" w:rsidRPr="00500CF3" w:rsidRDefault="00C3455D" w:rsidP="00C3455D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10^-1</w:t>
                        </w:r>
                      </w:p>
                    </w:txbxContent>
                  </v:textbox>
                </v:shape>
                <v:shape id="Text Box 154" o:spid="_x0000_s1036" type="#_x0000_t202" style="position:absolute;left:22987;top:11997;width:43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" fillcolor="white [3201]" stroked="f" strokeweight=".5pt">
                  <v:textbox inset=",0">
                    <w:txbxContent>
                      <w:p w14:paraId="6A06246B" w14:textId="77777777" w:rsidR="00C3455D" w:rsidRPr="00500CF3" w:rsidRDefault="00C3455D" w:rsidP="00C3455D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10^-2</w:t>
                        </w:r>
                      </w:p>
                    </w:txbxContent>
                  </v:textbox>
                </v:shape>
                <v:shape id="Text Box 159" o:spid="_x0000_s1037" type="#_x0000_t202" style="position:absolute;left:20637;top:1456;width:43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" filled="f" stroked="f" strokeweight=".5pt">
                  <v:textbox inset=",0">
                    <w:txbxContent>
                      <w:p w14:paraId="1E664B83" w14:textId="77777777" w:rsidR="00C3455D" w:rsidRPr="00500CF3" w:rsidRDefault="00C3455D" w:rsidP="00C3455D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… ml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4EE677" w14:textId="77777777" w:rsidR="001F5E6A" w:rsidRDefault="001F5E6A" w:rsidP="001F5E6A">
      <w:pPr>
        <w:pStyle w:val="ListParagraph"/>
        <w:numPr>
          <w:ilvl w:val="1"/>
          <w:numId w:val="1"/>
        </w:numPr>
        <w:rPr>
          <w:ins w:id="41" w:author="Oat ." w:date="2024-09-20T09:48:00Z"/>
          <w:rFonts w:ascii="TH SarabunPSK" w:hAnsi="TH SarabunPSK" w:cs="TH SarabunPSK"/>
          <w:sz w:val="32"/>
          <w:szCs w:val="32"/>
        </w:rPr>
      </w:pPr>
      <w:ins w:id="42" w:author="Oat ." w:date="2024-09-20T09:07:00Z">
        <w:r>
          <w:rPr>
            <w:rFonts w:ascii="TH SarabunPSK" w:hAnsi="TH SarabunPSK" w:cs="TH SarabunPSK"/>
            <w:sz w:val="32"/>
            <w:szCs w:val="32"/>
          </w:rPr>
          <w:t>Spike</w:t>
        </w:r>
      </w:ins>
      <w:ins w:id="43" w:author="Oat ." w:date="2024-09-20T09:08:00Z">
        <w:r>
          <w:rPr>
            <w:rFonts w:ascii="TH SarabunPSK" w:hAnsi="TH SarabunPSK" w:cs="TH SarabunPSK"/>
            <w:sz w:val="32"/>
            <w:szCs w:val="32"/>
          </w:rPr>
          <w:t xml:space="preserve"> reference strain</w:t>
        </w:r>
      </w:ins>
      <w:ins w:id="44" w:author="Oat ." w:date="2024-09-20T09:56:00Z">
        <w:r>
          <w:rPr>
            <w:rFonts w:ascii="TH SarabunPSK" w:hAnsi="TH SarabunPSK" w:cs="TH SarabunPSK"/>
            <w:sz w:val="32"/>
            <w:szCs w:val="32"/>
          </w:rPr>
          <w:t xml:space="preserve"> (positive product control</w:t>
        </w:r>
      </w:ins>
      <w:ins w:id="45" w:author="Oat ." w:date="2024-09-20T09:57:00Z">
        <w:r>
          <w:rPr>
            <w:rFonts w:ascii="TH SarabunPSK" w:hAnsi="TH SarabunPSK" w:cs="TH SarabunPSK"/>
            <w:sz w:val="32"/>
            <w:szCs w:val="32"/>
          </w:rPr>
          <w:t>: PPC = product + reference strain</w:t>
        </w:r>
      </w:ins>
      <w:ins w:id="46" w:author="Oat ." w:date="2024-09-20T09:56:00Z">
        <w:r>
          <w:rPr>
            <w:rFonts w:ascii="TH SarabunPSK" w:hAnsi="TH SarabunPSK" w:cs="TH SarabunPSK"/>
            <w:sz w:val="32"/>
            <w:szCs w:val="32"/>
          </w:rPr>
          <w:t>)</w:t>
        </w:r>
      </w:ins>
    </w:p>
    <w:p w14:paraId="27EC1DC0" w14:textId="77777777" w:rsidR="001F5E6A" w:rsidRDefault="001F5E6A" w:rsidP="001F5E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  <w:pPrChange w:id="47" w:author="Oat ." w:date="2024-09-20T09:48:00Z">
          <w:pPr>
            <w:pStyle w:val="ListParagraph"/>
            <w:numPr>
              <w:ilvl w:val="1"/>
              <w:numId w:val="1"/>
            </w:numPr>
            <w:ind w:left="792" w:hanging="432"/>
          </w:pPr>
        </w:pPrChange>
      </w:pPr>
      <w:ins w:id="48" w:author="Oat ." w:date="2024-09-20T09:53:00Z">
        <w:r>
          <w:rPr>
            <w:rFonts w:ascii="TH SarabunPSK" w:hAnsi="TH SarabunPSK" w:cs="TH SarabunPSK"/>
            <w:sz w:val="32"/>
            <w:szCs w:val="32"/>
          </w:rPr>
          <w:t>[</w:t>
        </w:r>
      </w:ins>
      <w:ins w:id="49" w:author="Oat ." w:date="2024-09-20T09:48:00Z">
        <w:r>
          <w:rPr>
            <w:rFonts w:ascii="TH SarabunPSK" w:hAnsi="TH SarabunPSK" w:cs="TH SarabunPSK"/>
            <w:sz w:val="32"/>
            <w:szCs w:val="32"/>
          </w:rPr>
          <w:t xml:space="preserve">Transfer </w:t>
        </w:r>
      </w:ins>
      <w:ins w:id="50" w:author="Oat ." w:date="2024-09-20T09:49:00Z">
        <w:r>
          <w:rPr>
            <w:rFonts w:ascii="TH SarabunPSK" w:hAnsi="TH SarabunPSK" w:cs="TH SarabunPSK"/>
            <w:sz w:val="32"/>
            <w:szCs w:val="32"/>
          </w:rPr>
          <w:t>reference strain</w:t>
        </w:r>
      </w:ins>
      <w:ins w:id="51" w:author="Oat ." w:date="2024-09-20T09:54:00Z">
        <w:r>
          <w:rPr>
            <w:rFonts w:ascii="TH SarabunPSK" w:hAnsi="TH SarabunPSK" w:cs="TH SarabunPSK"/>
            <w:sz w:val="32"/>
            <w:szCs w:val="32"/>
          </w:rPr>
          <w:t xml:space="preserve"> suspension</w:t>
        </w:r>
      </w:ins>
      <w:ins w:id="52" w:author="Oat ." w:date="2024-09-20T09:56:00Z">
        <w:r>
          <w:rPr>
            <w:rFonts w:ascii="TH SarabunPSK" w:hAnsi="TH SarabunPSK" w:cs="TH SarabunPSK"/>
            <w:sz w:val="32"/>
            <w:szCs w:val="32"/>
          </w:rPr>
          <w:t xml:space="preserve"> </w:t>
        </w:r>
      </w:ins>
      <w:ins w:id="53" w:author="Oat ." w:date="2024-09-20T09:58:00Z">
        <w:r>
          <w:rPr>
            <w:rFonts w:ascii="TH SarabunPSK" w:hAnsi="TH SarabunPSK" w:cs="TH SarabunPSK"/>
            <w:sz w:val="32"/>
            <w:szCs w:val="32"/>
          </w:rPr>
          <w:t xml:space="preserve">of </w:t>
        </w:r>
      </w:ins>
      <w:ins w:id="54" w:author="Oat ." w:date="2024-09-20T09:59:00Z">
        <w:r>
          <w:rPr>
            <w:rFonts w:ascii="TH SarabunPSK" w:hAnsi="TH SarabunPSK" w:cs="TH SarabunPSK"/>
            <w:sz w:val="32"/>
            <w:szCs w:val="32"/>
          </w:rPr>
          <w:t xml:space="preserve">not more than </w:t>
        </w:r>
      </w:ins>
      <w:ins w:id="55" w:author="Oat ." w:date="2024-09-20T09:58:00Z">
        <w:r>
          <w:rPr>
            <w:rFonts w:ascii="TH SarabunPSK" w:hAnsi="TH SarabunPSK" w:cs="TH SarabunPSK"/>
            <w:sz w:val="32"/>
            <w:szCs w:val="32"/>
          </w:rPr>
          <w:t>10</w:t>
        </w:r>
      </w:ins>
      <w:ins w:id="56" w:author="Oat ." w:date="2024-09-20T09:59:00Z">
        <w:r>
          <w:rPr>
            <w:rFonts w:ascii="TH SarabunPSK" w:hAnsi="TH SarabunPSK" w:cs="TH SarabunPSK"/>
            <w:sz w:val="32"/>
            <w:szCs w:val="32"/>
          </w:rPr>
          <w:t xml:space="preserve">0 CFU </w:t>
        </w:r>
      </w:ins>
      <w:ins w:id="57" w:author="Oat ." w:date="2024-09-20T09:56:00Z">
        <w:r>
          <w:rPr>
            <w:rFonts w:ascii="TH SarabunPSK" w:hAnsi="TH SarabunPSK" w:cs="TH SarabunPSK"/>
            <w:sz w:val="32"/>
            <w:szCs w:val="32"/>
          </w:rPr>
          <w:t>with volume not exceed 1%</w:t>
        </w:r>
      </w:ins>
      <w:ins w:id="58" w:author="Oat ." w:date="2024-09-20T09:57:00Z">
        <w:r>
          <w:rPr>
            <w:rFonts w:ascii="TH SarabunPSK" w:hAnsi="TH SarabunPSK" w:cs="TH SarabunPSK"/>
            <w:sz w:val="32"/>
            <w:szCs w:val="32"/>
          </w:rPr>
          <w:t xml:space="preserve"> of diluted product into </w:t>
        </w:r>
      </w:ins>
      <w:ins w:id="59" w:author="Oat ." w:date="2024-09-20T09:58:00Z">
        <w:r>
          <w:rPr>
            <w:rFonts w:ascii="TH SarabunPSK" w:hAnsi="TH SarabunPSK" w:cs="TH SarabunPSK"/>
            <w:sz w:val="32"/>
            <w:szCs w:val="32"/>
          </w:rPr>
          <w:t xml:space="preserve">each </w:t>
        </w:r>
      </w:ins>
      <w:ins w:id="60" w:author="Oat ." w:date="2024-09-20T09:57:00Z">
        <w:r>
          <w:rPr>
            <w:rFonts w:ascii="TH SarabunPSK" w:hAnsi="TH SarabunPSK" w:cs="TH SarabunPSK"/>
            <w:sz w:val="32"/>
            <w:szCs w:val="32"/>
          </w:rPr>
          <w:t>sa</w:t>
        </w:r>
      </w:ins>
      <w:ins w:id="61" w:author="Oat ." w:date="2024-09-20T09:58:00Z">
        <w:r>
          <w:rPr>
            <w:rFonts w:ascii="TH SarabunPSK" w:hAnsi="TH SarabunPSK" w:cs="TH SarabunPSK"/>
            <w:sz w:val="32"/>
            <w:szCs w:val="32"/>
          </w:rPr>
          <w:t>mple serial dilution]</w:t>
        </w:r>
      </w:ins>
    </w:p>
    <w:p w14:paraId="24AE9B1E" w14:textId="77777777" w:rsidR="007C5196" w:rsidRDefault="007C5196" w:rsidP="00E12233">
      <w:pPr>
        <w:pStyle w:val="ListParagraph"/>
        <w:ind w:left="792"/>
        <w:rPr>
          <w:rFonts w:ascii="TH SarabunPSK" w:hAnsi="TH SarabunPSK" w:cs="TH SarabunPSK"/>
          <w:sz w:val="32"/>
          <w:szCs w:val="32"/>
        </w:rPr>
      </w:pPr>
    </w:p>
    <w:p w14:paraId="5E3EBE9F" w14:textId="07D5807B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Plating</w:t>
      </w:r>
    </w:p>
    <w:p w14:paraId="2823B5B3" w14:textId="13185474" w:rsidR="00770C36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62" w:name="_Ref177723086"/>
      <w:r w:rsidR="00770C36" w:rsidRPr="003558F8">
        <w:rPr>
          <w:rFonts w:ascii="TH SarabunPSK" w:hAnsi="TH SarabunPSK" w:cs="TH SarabunPSK"/>
          <w:sz w:val="32"/>
          <w:szCs w:val="32"/>
        </w:rPr>
        <w:t>Pipette 1</w:t>
      </w:r>
      <w:r w:rsidR="005D5098"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>mL from each dilution onto separate sterile Petri dishes</w:t>
      </w:r>
      <w:r w:rsidR="00C3455D">
        <w:rPr>
          <w:rFonts w:ascii="TH SarabunPSK" w:hAnsi="TH SarabunPSK" w:cs="TH SarabunPSK"/>
          <w:sz w:val="32"/>
          <w:szCs w:val="32"/>
        </w:rPr>
        <w:t xml:space="preserve"> for at least 2 repl</w:t>
      </w:r>
      <w:r w:rsidR="00676991">
        <w:rPr>
          <w:rFonts w:ascii="TH SarabunPSK" w:hAnsi="TH SarabunPSK" w:cs="TH SarabunPSK"/>
          <w:sz w:val="32"/>
          <w:szCs w:val="32"/>
        </w:rPr>
        <w:t>ications</w:t>
      </w:r>
      <w:bookmarkEnd w:id="62"/>
    </w:p>
    <w:p w14:paraId="257C3276" w14:textId="4FB96E47" w:rsidR="00BD6727" w:rsidRPr="0056695A" w:rsidRDefault="00BD6727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56695A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[suitable amount of antibiotics: Chloramphenicol </w:t>
      </w:r>
      <w:r w:rsidR="0056695A" w:rsidRPr="0056695A">
        <w:rPr>
          <w:rFonts w:ascii="TH SarabunPSK" w:hAnsi="TH SarabunPSK" w:cs="TH SarabunPSK"/>
          <w:color w:val="ED7D31" w:themeColor="accent2"/>
          <w:sz w:val="32"/>
          <w:szCs w:val="32"/>
        </w:rPr>
        <w:t>maybe added in this step</w:t>
      </w:r>
      <w:r w:rsidRPr="0056695A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7CFE68FE" w14:textId="36ADB40F" w:rsidR="00770C36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>Pour 15-20</w:t>
      </w:r>
      <w:r w:rsidR="005D5098"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mL of molten </w:t>
      </w:r>
      <w:proofErr w:type="spellStart"/>
      <w:r w:rsidR="00C304FD" w:rsidRPr="00C304FD">
        <w:rPr>
          <w:rFonts w:ascii="TH SarabunPSK" w:hAnsi="TH SarabunPSK" w:cs="TH SarabunPSK"/>
          <w:sz w:val="32"/>
          <w:szCs w:val="32"/>
        </w:rPr>
        <w:t>Sabouraud</w:t>
      </w:r>
      <w:proofErr w:type="spellEnd"/>
      <w:r w:rsidR="00C304FD" w:rsidRPr="00C304FD">
        <w:rPr>
          <w:rFonts w:ascii="TH SarabunPSK" w:hAnsi="TH SarabunPSK" w:cs="TH SarabunPSK"/>
          <w:sz w:val="32"/>
          <w:szCs w:val="32"/>
        </w:rPr>
        <w:t xml:space="preserve"> </w:t>
      </w:r>
      <w:r w:rsidR="00C304FD">
        <w:rPr>
          <w:rFonts w:ascii="TH SarabunPSK" w:hAnsi="TH SarabunPSK" w:cs="TH SarabunPSK"/>
          <w:sz w:val="32"/>
          <w:szCs w:val="32"/>
        </w:rPr>
        <w:t>D</w:t>
      </w:r>
      <w:r w:rsidR="00C304FD" w:rsidRPr="00C304FD">
        <w:rPr>
          <w:rFonts w:ascii="TH SarabunPSK" w:hAnsi="TH SarabunPSK" w:cs="TH SarabunPSK"/>
          <w:sz w:val="32"/>
          <w:szCs w:val="32"/>
        </w:rPr>
        <w:t xml:space="preserve">extrose </w:t>
      </w:r>
      <w:r w:rsidR="00C304FD">
        <w:rPr>
          <w:rFonts w:ascii="TH SarabunPSK" w:hAnsi="TH SarabunPSK" w:cs="TH SarabunPSK"/>
          <w:sz w:val="32"/>
          <w:szCs w:val="32"/>
        </w:rPr>
        <w:t>A</w:t>
      </w:r>
      <w:r w:rsidR="00C304FD" w:rsidRPr="00C304FD">
        <w:rPr>
          <w:rFonts w:ascii="TH SarabunPSK" w:hAnsi="TH SarabunPSK" w:cs="TH SarabunPSK"/>
          <w:sz w:val="32"/>
          <w:szCs w:val="32"/>
        </w:rPr>
        <w:t>gar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 (cooled to 45°C)</w:t>
      </w:r>
    </w:p>
    <w:p w14:paraId="642D1C48" w14:textId="3CED6B0A" w:rsidR="00676991" w:rsidRPr="003558F8" w:rsidRDefault="00676991" w:rsidP="00676991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c">
            <w:drawing>
              <wp:inline distT="0" distB="0" distL="0" distR="0" wp14:anchorId="7B303F83" wp14:editId="5661D458">
                <wp:extent cx="4222750" cy="2326193"/>
                <wp:effectExtent l="0" t="0" r="6350" b="0"/>
                <wp:docPr id="204" name="Canvas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7" name="Cylinder 167"/>
                        <wps:cNvSpPr/>
                        <wps:spPr>
                          <a:xfrm>
                            <a:off x="193008" y="843920"/>
                            <a:ext cx="542020" cy="173777"/>
                          </a:xfrm>
                          <a:prstGeom prst="can">
                            <a:avLst>
                              <a:gd name="adj" fmla="val 4288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446856" y="153090"/>
                            <a:ext cx="517194" cy="1489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EEA404" w14:textId="77777777" w:rsidR="00676991" w:rsidRDefault="00676991" w:rsidP="006769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43"/>
                        <wps:cNvSpPr txBox="1"/>
                        <wps:spPr>
                          <a:xfrm>
                            <a:off x="342900" y="163450"/>
                            <a:ext cx="93345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171575" w14:textId="77777777" w:rsidR="00676991" w:rsidRDefault="00676991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Sample dilutions</w:t>
                              </w:r>
                            </w:p>
                            <w:p w14:paraId="759EE179" w14:textId="77777777" w:rsidR="00676991" w:rsidRDefault="00676991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Cylinder 170"/>
                        <wps:cNvSpPr/>
                        <wps:spPr>
                          <a:xfrm>
                            <a:off x="900530" y="843919"/>
                            <a:ext cx="542020" cy="173777"/>
                          </a:xfrm>
                          <a:prstGeom prst="can">
                            <a:avLst>
                              <a:gd name="adj" fmla="val 4288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Connector: Elbow 171"/>
                        <wps:cNvCnPr/>
                        <wps:spPr>
                          <a:xfrm rot="5400000">
                            <a:off x="405744" y="359339"/>
                            <a:ext cx="415620" cy="39214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Connector: Elbow 172"/>
                        <wps:cNvCnPr/>
                        <wps:spPr>
                          <a:xfrm rot="16200000" flipH="1">
                            <a:off x="779488" y="377737"/>
                            <a:ext cx="415514" cy="355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Text Box 43"/>
                        <wps:cNvSpPr txBox="1"/>
                        <wps:spPr>
                          <a:xfrm>
                            <a:off x="417517" y="1045748"/>
                            <a:ext cx="770847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7B2E8A" w14:textId="77777777" w:rsidR="00676991" w:rsidRDefault="00676991" w:rsidP="00676991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2 replications</w:t>
                              </w:r>
                            </w:p>
                            <w:p w14:paraId="6BB5307B" w14:textId="77777777" w:rsidR="00676991" w:rsidRDefault="00676991" w:rsidP="00676991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Cylinder 174"/>
                        <wps:cNvSpPr/>
                        <wps:spPr>
                          <a:xfrm>
                            <a:off x="2316048" y="844029"/>
                            <a:ext cx="542020" cy="173777"/>
                          </a:xfrm>
                          <a:prstGeom prst="can">
                            <a:avLst>
                              <a:gd name="adj" fmla="val 4288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2569896" y="153199"/>
                            <a:ext cx="517194" cy="1489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279635" w14:textId="77777777" w:rsidR="00676991" w:rsidRDefault="00676991" w:rsidP="006769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43"/>
                        <wps:cNvSpPr txBox="1"/>
                        <wps:spPr>
                          <a:xfrm>
                            <a:off x="2400300" y="163495"/>
                            <a:ext cx="102489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98C5D9" w14:textId="6251AAFE" w:rsidR="00676991" w:rsidRDefault="00C71412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diluent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Cylinder 177"/>
                        <wps:cNvSpPr/>
                        <wps:spPr>
                          <a:xfrm>
                            <a:off x="3023570" y="844028"/>
                            <a:ext cx="542020" cy="173777"/>
                          </a:xfrm>
                          <a:prstGeom prst="can">
                            <a:avLst>
                              <a:gd name="adj" fmla="val 4288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Connector: Elbow 178"/>
                        <wps:cNvCnPr/>
                        <wps:spPr>
                          <a:xfrm rot="5400000">
                            <a:off x="2518922" y="369290"/>
                            <a:ext cx="415505" cy="3721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Connector: Elbow 179"/>
                        <wps:cNvCnPr/>
                        <wps:spPr>
                          <a:xfrm rot="16200000" flipH="1">
                            <a:off x="2892592" y="367761"/>
                            <a:ext cx="415398" cy="37509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Text Box 43"/>
                        <wps:cNvSpPr txBox="1"/>
                        <wps:spPr>
                          <a:xfrm>
                            <a:off x="2540557" y="1045857"/>
                            <a:ext cx="770847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7B7361" w14:textId="77777777" w:rsidR="00676991" w:rsidRDefault="00676991" w:rsidP="00676991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2 replications</w:t>
                              </w:r>
                            </w:p>
                            <w:p w14:paraId="220612ED" w14:textId="77777777" w:rsidR="00676991" w:rsidRDefault="00676991" w:rsidP="00676991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43"/>
                        <wps:cNvSpPr txBox="1"/>
                        <wps:spPr>
                          <a:xfrm>
                            <a:off x="1130300" y="607950"/>
                            <a:ext cx="42545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AA8A5D" w14:textId="77777777" w:rsidR="00676991" w:rsidRDefault="00676991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43"/>
                        <wps:cNvSpPr txBox="1"/>
                        <wps:spPr>
                          <a:xfrm>
                            <a:off x="383356" y="606300"/>
                            <a:ext cx="384994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6C002" w14:textId="77777777" w:rsidR="00676991" w:rsidRDefault="00676991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43"/>
                        <wps:cNvSpPr txBox="1"/>
                        <wps:spPr>
                          <a:xfrm>
                            <a:off x="2501900" y="614300"/>
                            <a:ext cx="42545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B3437" w14:textId="77777777" w:rsidR="00676991" w:rsidRDefault="00676991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43"/>
                        <wps:cNvSpPr txBox="1"/>
                        <wps:spPr>
                          <a:xfrm>
                            <a:off x="3257550" y="614300"/>
                            <a:ext cx="42545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D75BE1" w14:textId="77777777" w:rsidR="00676991" w:rsidRDefault="00676991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Straight Arrow Connector 185"/>
                        <wps:cNvCnPr/>
                        <wps:spPr>
                          <a:xfrm>
                            <a:off x="819150" y="1505521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alphaModFix amt="50000"/>
                          </a:blip>
                          <a:stretch>
                            <a:fillRect/>
                          </a:stretch>
                        </pic:blipFill>
                        <pic:spPr>
                          <a:xfrm rot="18619682">
                            <a:off x="934063" y="1382321"/>
                            <a:ext cx="415885" cy="4158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Straight Connector 187"/>
                        <wps:cNvCnPr/>
                        <wps:spPr>
                          <a:xfrm flipH="1">
                            <a:off x="819150" y="1463895"/>
                            <a:ext cx="19" cy="21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/>
                        <wps:spPr>
                          <a:xfrm flipH="1">
                            <a:off x="819923" y="1421457"/>
                            <a:ext cx="0" cy="21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 flipH="1">
                            <a:off x="819169" y="1380595"/>
                            <a:ext cx="0" cy="21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Text Box 43"/>
                        <wps:cNvSpPr txBox="1"/>
                        <wps:spPr>
                          <a:xfrm>
                            <a:off x="1217389" y="1663451"/>
                            <a:ext cx="560043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CD9FF5" w14:textId="77777777" w:rsidR="00676991" w:rsidRPr="00BF5997" w:rsidRDefault="00676991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BF5997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15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-20</w:t>
                              </w:r>
                              <w:r w:rsidRPr="00BF5997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43"/>
                        <wps:cNvSpPr txBox="1"/>
                        <wps:spPr>
                          <a:xfrm>
                            <a:off x="1026924" y="1421455"/>
                            <a:ext cx="706905" cy="143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0ABDAE" w14:textId="4B72606F" w:rsidR="00676991" w:rsidRPr="00F26766" w:rsidRDefault="00676991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</w:pPr>
                              <w:r w:rsidRPr="00F2676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  <w:t xml:space="preserve">Molten </w:t>
                              </w:r>
                              <w:r w:rsidR="00C304FD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  <w:t>SDA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Cylinder 192"/>
                        <wps:cNvSpPr/>
                        <wps:spPr>
                          <a:xfrm>
                            <a:off x="893049" y="1984323"/>
                            <a:ext cx="542020" cy="173777"/>
                          </a:xfrm>
                          <a:prstGeom prst="can">
                            <a:avLst>
                              <a:gd name="adj" fmla="val 31434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2893926" y="1366576"/>
                            <a:ext cx="5233" cy="4981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alphaModFix amt="50000"/>
                          </a:blip>
                          <a:stretch>
                            <a:fillRect/>
                          </a:stretch>
                        </pic:blipFill>
                        <pic:spPr>
                          <a:xfrm rot="18619682">
                            <a:off x="3014072" y="1392369"/>
                            <a:ext cx="415885" cy="4158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Text Box 43"/>
                        <wps:cNvSpPr txBox="1"/>
                        <wps:spPr>
                          <a:xfrm>
                            <a:off x="3297398" y="1673499"/>
                            <a:ext cx="560043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584265" w14:textId="77777777" w:rsidR="00676991" w:rsidRPr="00BF5997" w:rsidRDefault="00676991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BF5997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15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-20</w:t>
                              </w:r>
                              <w:r w:rsidRPr="00BF5997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43"/>
                        <wps:cNvSpPr txBox="1"/>
                        <wps:spPr>
                          <a:xfrm>
                            <a:off x="3106933" y="1431503"/>
                            <a:ext cx="706905" cy="143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A851DB" w14:textId="7A3EEB0F" w:rsidR="00676991" w:rsidRPr="00F26766" w:rsidRDefault="00676991" w:rsidP="00676991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</w:pPr>
                              <w:r w:rsidRPr="00F2676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  <w:t xml:space="preserve">Molten </w:t>
                              </w:r>
                              <w:r w:rsidR="00C304FD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  <w:t>SDA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Cylinder 197"/>
                        <wps:cNvSpPr/>
                        <wps:spPr>
                          <a:xfrm>
                            <a:off x="893453" y="2060996"/>
                            <a:ext cx="538729" cy="89911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Cylinder 198"/>
                        <wps:cNvSpPr/>
                        <wps:spPr>
                          <a:xfrm>
                            <a:off x="181389" y="1976237"/>
                            <a:ext cx="542020" cy="173777"/>
                          </a:xfrm>
                          <a:prstGeom prst="can">
                            <a:avLst>
                              <a:gd name="adj" fmla="val 31434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Cylinder 199"/>
                        <wps:cNvSpPr/>
                        <wps:spPr>
                          <a:xfrm>
                            <a:off x="181793" y="2054521"/>
                            <a:ext cx="538729" cy="89911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Cylinder 200"/>
                        <wps:cNvSpPr/>
                        <wps:spPr>
                          <a:xfrm>
                            <a:off x="3027708" y="2013286"/>
                            <a:ext cx="542020" cy="173777"/>
                          </a:xfrm>
                          <a:prstGeom prst="can">
                            <a:avLst>
                              <a:gd name="adj" fmla="val 31434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Cylinder 201"/>
                        <wps:cNvSpPr/>
                        <wps:spPr>
                          <a:xfrm>
                            <a:off x="3028112" y="2092464"/>
                            <a:ext cx="538729" cy="89911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Cylinder 202"/>
                        <wps:cNvSpPr/>
                        <wps:spPr>
                          <a:xfrm>
                            <a:off x="2316048" y="2005200"/>
                            <a:ext cx="542020" cy="173777"/>
                          </a:xfrm>
                          <a:prstGeom prst="can">
                            <a:avLst>
                              <a:gd name="adj" fmla="val 31434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Cylinder 203"/>
                        <wps:cNvSpPr/>
                        <wps:spPr>
                          <a:xfrm>
                            <a:off x="2316452" y="2085989"/>
                            <a:ext cx="538729" cy="89911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303F83" id="Canvas 204" o:spid="_x0000_s1038" editas="canvas" style="width:332.5pt;height:183.15pt;mso-position-horizontal-relative:char;mso-position-vertical-relative:line" coordsize="42227,23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">
                <v:shape id="_x0000_s1039" type="#_x0000_t75" style="position:absolute;width:42227;height:23260;visibility:visible;mso-wrap-style:square" filled="t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167" o:spid="_x0000_s1040" type="#_x0000_t22" style="position:absolute;left:1930;top:8439;width:5420;height:1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" adj="9263" fillcolor="white [3212]" strokecolor="#7b7b7b [2406]" strokeweight="1pt">
                  <v:stroke joinstyle="miter"/>
                </v:shape>
                <v:shape id="Text Box 168" o:spid="_x0000_s1041" type="#_x0000_t202" style="position:absolute;left:4468;top:1530;width:5172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" fillcolor="white [3201]" stroked="f" strokeweight=".5pt">
                  <v:textbox>
                    <w:txbxContent>
                      <w:p w14:paraId="47EEA404" w14:textId="77777777" w:rsidR="00676991" w:rsidRDefault="00676991" w:rsidP="00676991"/>
                    </w:txbxContent>
                  </v:textbox>
                </v:shape>
                <v:shape id="Text Box 43" o:spid="_x0000_s1042" type="#_x0000_t202" style="position:absolute;left:3429;top:1634;width:933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" fillcolor="white [3201]" stroked="f" strokeweight=".5pt">
                  <v:textbox inset=",0">
                    <w:txbxContent>
                      <w:p w14:paraId="29171575" w14:textId="77777777" w:rsidR="00676991" w:rsidRDefault="00676991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Sample dilutions</w:t>
                        </w:r>
                      </w:p>
                      <w:p w14:paraId="759EE179" w14:textId="77777777" w:rsidR="00676991" w:rsidRDefault="00676991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shape id="Cylinder 170" o:spid="_x0000_s1043" type="#_x0000_t22" style="position:absolute;left:9005;top:8439;width:5420;height:1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" adj="9263" fillcolor="white [3212]" strokecolor="#7b7b7b [2406]" strokeweight="1pt">
                  <v:stroke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71" o:spid="_x0000_s1044" type="#_x0000_t34" style="position:absolute;left:4057;top:3593;width:4156;height:392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" strokecolor="#4472c4 [3204]" strokeweight=".5pt">
                  <v:stroke endarrow="block"/>
                </v:shape>
                <v:shape id="Connector: Elbow 172" o:spid="_x0000_s1045" type="#_x0000_t34" style="position:absolute;left:7794;top:3778;width:4155;height:355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" strokecolor="#4472c4 [3204]" strokeweight=".5pt">
                  <v:stroke endarrow="block"/>
                </v:shape>
                <v:shape id="Text Box 43" o:spid="_x0000_s1046" type="#_x0000_t202" style="position:absolute;left:4175;top:10457;width:770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" fillcolor="white [3201]" stroked="f" strokeweight=".5pt">
                  <v:textbox inset=",0">
                    <w:txbxContent>
                      <w:p w14:paraId="177B2E8A" w14:textId="77777777" w:rsidR="00676991" w:rsidRDefault="00676991" w:rsidP="00676991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2 replications</w:t>
                        </w:r>
                      </w:p>
                      <w:p w14:paraId="6BB5307B" w14:textId="77777777" w:rsidR="00676991" w:rsidRDefault="00676991" w:rsidP="00676991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ylinder 174" o:spid="_x0000_s1047" type="#_x0000_t22" style="position:absolute;left:23160;top:8440;width:5420;height:1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" adj="9263" fillcolor="white [3212]" strokecolor="#7b7b7b [2406]" strokeweight="1pt">
                  <v:stroke joinstyle="miter"/>
                </v:shape>
                <v:shape id="Text Box 175" o:spid="_x0000_s1048" type="#_x0000_t202" style="position:absolute;left:25698;top:1531;width:5172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e8b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NkUrs+EC+TyAgAA//8DAFBLAQItABQABgAIAAAAIQDb4fbL7gAAAIUBAAATAAAAAAAAAAAA&#10;AAAAAAAAAABbQ29udGVudF9UeXBlc10ueG1sUEsBAi0AFAAGAAgAAAAhAFr0LFu/AAAAFQEAAAsA&#10;AAAAAAAAAAAAAAAAHwEAAF9yZWxzLy5yZWxzUEsBAi0AFAAGAAgAAAAhAK9B7xvEAAAA3AAAAA8A&#10;AAAAAAAAAAAAAAAABwIAAGRycy9kb3ducmV2LnhtbFBLBQYAAAAAAwADALcAAAD4AgAAAAA=&#10;" fillcolor="white [3201]" stroked="f" strokeweight=".5pt">
                  <v:textbox>
                    <w:txbxContent>
                      <w:p w14:paraId="46279635" w14:textId="77777777" w:rsidR="00676991" w:rsidRDefault="00676991" w:rsidP="00676991"/>
                    </w:txbxContent>
                  </v:textbox>
                </v:shape>
                <v:shape id="Text Box 43" o:spid="_x0000_s1049" type="#_x0000_t202" style="position:absolute;left:24003;top:1634;width:1024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" fillcolor="white [3201]" stroked="f" strokeweight=".5pt">
                  <v:textbox inset=",0">
                    <w:txbxContent>
                      <w:p w14:paraId="2498C5D9" w14:textId="6251AAFE" w:rsidR="00676991" w:rsidRDefault="00C71412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diluent</w:t>
                        </w:r>
                      </w:p>
                    </w:txbxContent>
                  </v:textbox>
                </v:shape>
                <v:shape id="Cylinder 177" o:spid="_x0000_s1050" type="#_x0000_t22" style="position:absolute;left:30235;top:8440;width:5420;height:1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" adj="9263" fillcolor="white [3212]" strokecolor="#7b7b7b [2406]" strokeweight="1pt">
                  <v:stroke joinstyle="miter"/>
                </v:shape>
                <v:shape id="Connector: Elbow 178" o:spid="_x0000_s1051" type="#_x0000_t34" style="position:absolute;left:25189;top:3693;width:4155;height:37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" strokecolor="#4472c4 [3204]" strokeweight=".5pt">
                  <v:stroke endarrow="block"/>
                </v:shape>
                <v:shape id="Connector: Elbow 179" o:spid="_x0000_s1052" type="#_x0000_t34" style="position:absolute;left:28926;top:3677;width:4154;height:37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" strokecolor="#4472c4 [3204]" strokeweight=".5pt">
                  <v:stroke endarrow="block"/>
                </v:shape>
                <v:shape id="Text Box 43" o:spid="_x0000_s1053" type="#_x0000_t202" style="position:absolute;left:25405;top:10458;width:770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" fillcolor="white [3201]" stroked="f" strokeweight=".5pt">
                  <v:textbox inset=",0">
                    <w:txbxContent>
                      <w:p w14:paraId="337B7361" w14:textId="77777777" w:rsidR="00676991" w:rsidRDefault="00676991" w:rsidP="00676991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2 replications</w:t>
                        </w:r>
                      </w:p>
                      <w:p w14:paraId="220612ED" w14:textId="77777777" w:rsidR="00676991" w:rsidRDefault="00676991" w:rsidP="00676991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3" o:spid="_x0000_s1054" type="#_x0000_t202" style="position:absolute;left:11303;top:6079;width:425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" filled="f" stroked="f" strokeweight=".5pt">
                  <v:textbox inset=",0">
                    <w:txbxContent>
                      <w:p w14:paraId="47AA8A5D" w14:textId="77777777" w:rsidR="00676991" w:rsidRDefault="00676991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ml</w:t>
                        </w:r>
                      </w:p>
                    </w:txbxContent>
                  </v:textbox>
                </v:shape>
                <v:shape id="Text Box 43" o:spid="_x0000_s1055" type="#_x0000_t202" style="position:absolute;left:3833;top:6063;width:3850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" filled="f" stroked="f" strokeweight=".5pt">
                  <v:textbox inset=",0">
                    <w:txbxContent>
                      <w:p w14:paraId="0EA6C002" w14:textId="77777777" w:rsidR="00676991" w:rsidRDefault="00676991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ml</w:t>
                        </w:r>
                      </w:p>
                    </w:txbxContent>
                  </v:textbox>
                </v:shape>
                <v:shape id="Text Box 43" o:spid="_x0000_s1056" type="#_x0000_t202" style="position:absolute;left:25019;top:6143;width:4254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" filled="f" stroked="f" strokeweight=".5pt">
                  <v:textbox inset=",0">
                    <w:txbxContent>
                      <w:p w14:paraId="3CFB3437" w14:textId="77777777" w:rsidR="00676991" w:rsidRDefault="00676991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ml</w:t>
                        </w:r>
                      </w:p>
                    </w:txbxContent>
                  </v:textbox>
                </v:shape>
                <v:shape id="Text Box 43" o:spid="_x0000_s1057" type="#_x0000_t202" style="position:absolute;left:32575;top:6143;width:425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" filled="f" stroked="f" strokeweight=".5pt">
                  <v:textbox inset=",0">
                    <w:txbxContent>
                      <w:p w14:paraId="32D75BE1" w14:textId="77777777" w:rsidR="00676991" w:rsidRDefault="00676991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ml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5" o:spid="_x0000_s1058" type="#_x0000_t32" style="position:absolute;left:8191;top:15055;width:0;height:34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" strokecolor="#4472c4 [3204]" strokeweight=".5pt">
                  <v:stroke endarrow="block" joinstyle="miter"/>
                </v:shape>
                <v:shape id="Picture 186" o:spid="_x0000_s1059" type="#_x0000_t75" style="position:absolute;left:9340;top:13822;width:4159;height:4159;rotation:-325530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">
                  <v:imagedata r:id="rId9" o:title=""/>
                </v:shape>
                <v:line id="Straight Connector 187" o:spid="_x0000_s1060" style="position:absolute;flip:x;visibility:visible;mso-wrap-style:square" from="8191,14638" to="8191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" strokecolor="#4472c4 [3204]" strokeweight=".5pt">
                  <v:stroke joinstyle="miter"/>
                </v:line>
                <v:line id="Straight Connector 188" o:spid="_x0000_s1061" style="position:absolute;flip:x;visibility:visible;mso-wrap-style:square" from="8199,14214" to="8199,1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Straight Connector 189" o:spid="_x0000_s1062" style="position:absolute;flip:x;visibility:visible;mso-wrap-style:square" from="8191,13805" to="8191,1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" strokecolor="#4472c4 [3204]" strokeweight=".5pt">
                  <v:stroke joinstyle="miter"/>
                </v:line>
                <v:shape id="Text Box 43" o:spid="_x0000_s1063" type="#_x0000_t202" style="position:absolute;left:12173;top:16634;width:560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" filled="f" stroked="f" strokeweight=".5pt">
                  <v:textbox inset=",0">
                    <w:txbxContent>
                      <w:p w14:paraId="32CD9FF5" w14:textId="77777777" w:rsidR="00676991" w:rsidRPr="00BF5997" w:rsidRDefault="00676991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BF5997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15</w:t>
                        </w:r>
                        <w:r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-20</w:t>
                        </w:r>
                        <w:r w:rsidRPr="00BF5997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 ml</w:t>
                        </w:r>
                      </w:p>
                    </w:txbxContent>
                  </v:textbox>
                </v:shape>
                <v:shape id="Text Box 43" o:spid="_x0000_s1064" type="#_x0000_t202" style="position:absolute;left:10269;top:14214;width:7069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" filled="f" stroked="f" strokeweight=".5pt">
                  <v:textbox inset=",0">
                    <w:txbxContent>
                      <w:p w14:paraId="270ABDAE" w14:textId="4B72606F" w:rsidR="00676991" w:rsidRPr="00F26766" w:rsidRDefault="00676991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</w:pPr>
                        <w:r w:rsidRPr="00F2676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  <w:t xml:space="preserve">Molten </w:t>
                        </w:r>
                        <w:r w:rsidR="00C304FD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  <w:t>SDA</w:t>
                        </w:r>
                      </w:p>
                    </w:txbxContent>
                  </v:textbox>
                </v:shape>
                <v:shape id="Cylinder 192" o:spid="_x0000_s1065" type="#_x0000_t22" style="position:absolute;left:8930;top:19843;width:5420;height:1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" adj="6790" fillcolor="white [3212]" strokecolor="#7b7b7b [2406]" strokeweight=".5pt">
                  <v:stroke joinstyle="miter"/>
                </v:shape>
                <v:shape id="Straight Arrow Connector 193" o:spid="_x0000_s1066" type="#_x0000_t32" style="position:absolute;left:28939;top:13665;width:52;height:4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Z1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" strokecolor="#4472c4 [3204]" strokeweight=".5pt">
                  <v:stroke endarrow="block" joinstyle="miter"/>
                </v:shape>
                <v:shape id="Picture 194" o:spid="_x0000_s1067" type="#_x0000_t75" style="position:absolute;left:30140;top:13924;width:4159;height:4158;rotation:-325530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">
                  <v:imagedata r:id="rId9" o:title=""/>
                </v:shape>
                <v:shape id="Text Box 43" o:spid="_x0000_s1068" type="#_x0000_t202" style="position:absolute;left:32973;top:16734;width:560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" filled="f" stroked="f" strokeweight=".5pt">
                  <v:textbox inset=",0">
                    <w:txbxContent>
                      <w:p w14:paraId="57584265" w14:textId="77777777" w:rsidR="00676991" w:rsidRPr="00BF5997" w:rsidRDefault="00676991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BF5997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15</w:t>
                        </w:r>
                        <w:r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-20</w:t>
                        </w:r>
                        <w:r w:rsidRPr="00BF5997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 ml</w:t>
                        </w:r>
                      </w:p>
                    </w:txbxContent>
                  </v:textbox>
                </v:shape>
                <v:shape id="Text Box 43" o:spid="_x0000_s1069" type="#_x0000_t202" style="position:absolute;left:31069;top:14315;width:7069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" filled="f" stroked="f" strokeweight=".5pt">
                  <v:textbox inset=",0">
                    <w:txbxContent>
                      <w:p w14:paraId="16A851DB" w14:textId="7A3EEB0F" w:rsidR="00676991" w:rsidRPr="00F26766" w:rsidRDefault="00676991" w:rsidP="00676991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</w:pPr>
                        <w:r w:rsidRPr="00F2676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  <w:t xml:space="preserve">Molten </w:t>
                        </w:r>
                        <w:r w:rsidR="00C304FD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  <w:t>SDA</w:t>
                        </w:r>
                      </w:p>
                    </w:txbxContent>
                  </v:textbox>
                </v:shape>
                <v:shape id="Cylinder 197" o:spid="_x0000_s1070" type="#_x0000_t22" style="position:absolute;left:8934;top:20609;width:5387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" adj="10800" fillcolor="#ffe599 [1303]" strokecolor="#7b7b7b [2406]" strokeweight=".25pt">
                  <v:stroke joinstyle="miter"/>
                </v:shape>
                <v:shape id="Cylinder 198" o:spid="_x0000_s1071" type="#_x0000_t22" style="position:absolute;left:1813;top:19762;width:5421;height:1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" adj="6790" fillcolor="white [3212]" strokecolor="#7b7b7b [2406]" strokeweight=".5pt">
                  <v:stroke joinstyle="miter"/>
                </v:shape>
                <v:shape id="Cylinder 199" o:spid="_x0000_s1072" type="#_x0000_t22" style="position:absolute;left:1817;top:20545;width:5388;height: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" adj="10800" fillcolor="#ffe599 [1303]" strokecolor="#7b7b7b [2406]" strokeweight=".25pt">
                  <v:stroke joinstyle="miter"/>
                </v:shape>
                <v:shape id="Cylinder 200" o:spid="_x0000_s1073" type="#_x0000_t22" style="position:absolute;left:30277;top:20132;width:5420;height:1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" adj="6790" fillcolor="white [3212]" strokecolor="#7b7b7b [2406]" strokeweight=".5pt">
                  <v:stroke joinstyle="miter"/>
                </v:shape>
                <v:shape id="Cylinder 201" o:spid="_x0000_s1074" type="#_x0000_t22" style="position:absolute;left:30281;top:20924;width:5387;height: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" adj="10800" fillcolor="#ffe599 [1303]" strokecolor="#7b7b7b [2406]" strokeweight=".25pt">
                  <v:stroke joinstyle="miter"/>
                </v:shape>
                <v:shape id="Cylinder 202" o:spid="_x0000_s1075" type="#_x0000_t22" style="position:absolute;left:23160;top:20052;width:5420;height:1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" adj="6790" fillcolor="white [3212]" strokecolor="#7b7b7b [2406]" strokeweight=".5pt">
                  <v:stroke joinstyle="miter"/>
                </v:shape>
                <v:shape id="Cylinder 203" o:spid="_x0000_s1076" type="#_x0000_t22" style="position:absolute;left:23164;top:20859;width:5387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" adj="10800" fillcolor="#ffe599 [1303]" strokecolor="#7b7b7b [2406]" strokeweight=".25pt">
                  <v:stroke joinstyle="miter"/>
                </v:shape>
                <w10:anchorlock/>
              </v:group>
            </w:pict>
          </mc:Fallback>
        </mc:AlternateContent>
      </w:r>
    </w:p>
    <w:p w14:paraId="470ED7BA" w14:textId="196D5923" w:rsidR="00770C36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63" w:name="_Ref177723134"/>
      <w:r w:rsidR="00770C36" w:rsidRPr="003558F8">
        <w:rPr>
          <w:rFonts w:ascii="TH SarabunPSK" w:hAnsi="TH SarabunPSK" w:cs="TH SarabunPSK"/>
          <w:sz w:val="32"/>
          <w:szCs w:val="32"/>
        </w:rPr>
        <w:t>Mix gently and allow to solidify</w:t>
      </w:r>
      <w:bookmarkEnd w:id="63"/>
    </w:p>
    <w:p w14:paraId="0343AA3C" w14:textId="4D6E24B6" w:rsidR="00676991" w:rsidRPr="003558F8" w:rsidRDefault="00FB4FE4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Repeat step </w:t>
      </w:r>
      <w:ins w:id="64" w:author="Oat ." w:date="2024-09-20T11:11:00Z">
        <w:r w:rsidR="007C5196">
          <w:rPr>
            <w:rFonts w:ascii="TH SarabunPSK" w:hAnsi="TH SarabunPSK" w:cs="TH SarabunPSK"/>
            <w:sz w:val="32"/>
            <w:szCs w:val="32"/>
          </w:rPr>
          <w:fldChar w:fldCharType="begin"/>
        </w:r>
        <w:r w:rsidR="007C5196">
          <w:rPr>
            <w:rFonts w:ascii="TH SarabunPSK" w:hAnsi="TH SarabunPSK" w:cs="TH SarabunPSK"/>
            <w:sz w:val="32"/>
            <w:szCs w:val="32"/>
          </w:rPr>
          <w:instrText xml:space="preserve"> REF _Ref177723086 \r \h </w:instrText>
        </w:r>
        <w:r w:rsidR="007C5196">
          <w:rPr>
            <w:rFonts w:ascii="TH SarabunPSK" w:hAnsi="TH SarabunPSK" w:cs="TH SarabunPSK"/>
            <w:sz w:val="32"/>
            <w:szCs w:val="32"/>
          </w:rPr>
        </w:r>
      </w:ins>
      <w:r w:rsidR="007C5196">
        <w:rPr>
          <w:rFonts w:ascii="TH SarabunPSK" w:hAnsi="TH SarabunPSK" w:cs="TH SarabunPSK"/>
          <w:sz w:val="32"/>
          <w:szCs w:val="32"/>
        </w:rPr>
        <w:fldChar w:fldCharType="separate"/>
      </w:r>
      <w:ins w:id="65" w:author="Oat ." w:date="2024-09-20T11:11:00Z">
        <w:r w:rsidR="007C5196">
          <w:rPr>
            <w:rFonts w:ascii="TH SarabunPSK" w:hAnsi="TH SarabunPSK" w:cs="TH SarabunPSK"/>
            <w:sz w:val="32"/>
            <w:szCs w:val="32"/>
          </w:rPr>
          <w:t>5.5.1</w:t>
        </w:r>
        <w:r w:rsidR="007C5196">
          <w:rPr>
            <w:rFonts w:ascii="TH SarabunPSK" w:hAnsi="TH SarabunPSK" w:cs="TH SarabunPSK"/>
            <w:sz w:val="32"/>
            <w:szCs w:val="32"/>
          </w:rPr>
          <w:fldChar w:fldCharType="end"/>
        </w:r>
      </w:ins>
      <w:del w:id="66" w:author="Oat ." w:date="2024-09-20T11:11:00Z">
        <w:r w:rsidDel="007C5196">
          <w:rPr>
            <w:rFonts w:ascii="TH SarabunPSK" w:hAnsi="TH SarabunPSK" w:cs="TH SarabunPSK"/>
            <w:sz w:val="32"/>
            <w:szCs w:val="32"/>
          </w:rPr>
          <w:delText>5.4.1</w:delText>
        </w:r>
      </w:del>
      <w:r>
        <w:rPr>
          <w:rFonts w:ascii="TH SarabunPSK" w:hAnsi="TH SarabunPSK" w:cs="TH SarabunPSK"/>
          <w:sz w:val="32"/>
          <w:szCs w:val="32"/>
        </w:rPr>
        <w:t xml:space="preserve"> to </w:t>
      </w:r>
      <w:ins w:id="67" w:author="Oat ." w:date="2024-09-20T11:11:00Z">
        <w:r w:rsidR="002E2242">
          <w:rPr>
            <w:rFonts w:ascii="TH SarabunPSK" w:hAnsi="TH SarabunPSK" w:cs="TH SarabunPSK"/>
            <w:sz w:val="32"/>
            <w:szCs w:val="32"/>
          </w:rPr>
          <w:fldChar w:fldCharType="begin"/>
        </w:r>
        <w:r w:rsidR="002E2242">
          <w:rPr>
            <w:rFonts w:ascii="TH SarabunPSK" w:hAnsi="TH SarabunPSK" w:cs="TH SarabunPSK"/>
            <w:sz w:val="32"/>
            <w:szCs w:val="32"/>
          </w:rPr>
          <w:instrText xml:space="preserve"> REF _Ref177723134 \r \p \h </w:instrText>
        </w:r>
        <w:r w:rsidR="002E2242">
          <w:rPr>
            <w:rFonts w:ascii="TH SarabunPSK" w:hAnsi="TH SarabunPSK" w:cs="TH SarabunPSK"/>
            <w:sz w:val="32"/>
            <w:szCs w:val="32"/>
          </w:rPr>
        </w:r>
      </w:ins>
      <w:r w:rsidR="002E2242">
        <w:rPr>
          <w:rFonts w:ascii="TH SarabunPSK" w:hAnsi="TH SarabunPSK" w:cs="TH SarabunPSK"/>
          <w:sz w:val="32"/>
          <w:szCs w:val="32"/>
        </w:rPr>
        <w:fldChar w:fldCharType="separate"/>
      </w:r>
      <w:ins w:id="68" w:author="Oat ." w:date="2024-09-20T11:11:00Z">
        <w:r w:rsidR="002E2242">
          <w:rPr>
            <w:rFonts w:ascii="TH SarabunPSK" w:hAnsi="TH SarabunPSK" w:cs="TH SarabunPSK"/>
            <w:sz w:val="32"/>
            <w:szCs w:val="32"/>
          </w:rPr>
          <w:t>5.5.4 above</w:t>
        </w:r>
        <w:r w:rsidR="002E2242">
          <w:rPr>
            <w:rFonts w:ascii="TH SarabunPSK" w:hAnsi="TH SarabunPSK" w:cs="TH SarabunPSK"/>
            <w:sz w:val="32"/>
            <w:szCs w:val="32"/>
          </w:rPr>
          <w:fldChar w:fldCharType="end"/>
        </w:r>
      </w:ins>
      <w:del w:id="69" w:author="Oat ." w:date="2024-09-20T11:11:00Z">
        <w:r w:rsidDel="002E2242">
          <w:rPr>
            <w:rFonts w:ascii="TH SarabunPSK" w:hAnsi="TH SarabunPSK" w:cs="TH SarabunPSK"/>
            <w:sz w:val="32"/>
            <w:szCs w:val="32"/>
          </w:rPr>
          <w:delText>5.4.3</w:delText>
        </w:r>
      </w:del>
      <w:r>
        <w:rPr>
          <w:rFonts w:ascii="TH SarabunPSK" w:hAnsi="TH SarabunPSK" w:cs="TH SarabunPSK"/>
          <w:sz w:val="32"/>
          <w:szCs w:val="32"/>
        </w:rPr>
        <w:t xml:space="preserve"> with </w:t>
      </w:r>
      <w:r w:rsidRPr="00FB4FE4">
        <w:rPr>
          <w:rFonts w:ascii="TH SarabunPSK" w:hAnsi="TH SarabunPSK" w:cs="TH SarabunPSK"/>
          <w:color w:val="ED7D31" w:themeColor="accent2"/>
          <w:sz w:val="32"/>
          <w:szCs w:val="32"/>
        </w:rPr>
        <w:t>[blank solutions]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Pr="00FB4FE4">
        <w:rPr>
          <w:rFonts w:ascii="TH SarabunPSK" w:hAnsi="TH SarabunPSK" w:cs="TH SarabunPSK"/>
          <w:sz w:val="32"/>
          <w:szCs w:val="32"/>
        </w:rPr>
        <w:t xml:space="preserve">as </w:t>
      </w:r>
      <w:r>
        <w:rPr>
          <w:rFonts w:ascii="TH SarabunPSK" w:hAnsi="TH SarabunPSK" w:cs="TH SarabunPSK"/>
          <w:sz w:val="32"/>
          <w:szCs w:val="32"/>
        </w:rPr>
        <w:t>a negative control</w:t>
      </w:r>
      <w:r w:rsidR="00287DAF">
        <w:rPr>
          <w:rFonts w:ascii="TH SarabunPSK" w:hAnsi="TH SarabunPSK" w:cs="TH SarabunPSK"/>
          <w:sz w:val="32"/>
          <w:szCs w:val="32"/>
        </w:rPr>
        <w:t xml:space="preserve"> </w:t>
      </w:r>
      <w:ins w:id="70" w:author="Oat ." w:date="2024-09-20T11:17:00Z">
        <w:r w:rsidR="00CF0479">
          <w:rPr>
            <w:rFonts w:ascii="TH SarabunPSK" w:hAnsi="TH SarabunPSK" w:cs="TH SarabunPSK"/>
            <w:sz w:val="32"/>
            <w:szCs w:val="32"/>
          </w:rPr>
          <w:t>and positive control of not more tha</w:t>
        </w:r>
      </w:ins>
      <w:ins w:id="71" w:author="Oat ." w:date="2024-09-20T11:18:00Z">
        <w:r w:rsidR="00CF0479">
          <w:rPr>
            <w:rFonts w:ascii="TH SarabunPSK" w:hAnsi="TH SarabunPSK" w:cs="TH SarabunPSK"/>
            <w:sz w:val="32"/>
            <w:szCs w:val="32"/>
          </w:rPr>
          <w:t xml:space="preserve">n 100 CFU </w:t>
        </w:r>
      </w:ins>
      <w:r w:rsidR="00287DAF">
        <w:rPr>
          <w:rFonts w:ascii="TH SarabunPSK" w:hAnsi="TH SarabunPSK" w:cs="TH SarabunPSK"/>
          <w:sz w:val="32"/>
          <w:szCs w:val="32"/>
        </w:rPr>
        <w:t>in place of sample solutions</w:t>
      </w:r>
    </w:p>
    <w:p w14:paraId="1F76D35D" w14:textId="663CFFC5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2C9753A1" w14:textId="2626C2FA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Incubation</w:t>
      </w:r>
    </w:p>
    <w:p w14:paraId="44700DD9" w14:textId="23F811A7" w:rsidR="00770C36" w:rsidRPr="003558F8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Incubate the plates at </w:t>
      </w:r>
      <w:r w:rsidR="00AB74DB">
        <w:rPr>
          <w:rFonts w:ascii="TH SarabunPSK" w:hAnsi="TH SarabunPSK" w:cs="TH SarabunPSK"/>
          <w:sz w:val="32"/>
          <w:szCs w:val="32"/>
        </w:rPr>
        <w:t xml:space="preserve">20-25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°C for </w:t>
      </w:r>
      <w:r w:rsidR="00AB74DB">
        <w:rPr>
          <w:rFonts w:ascii="TH SarabunPSK" w:hAnsi="TH SarabunPSK" w:cs="TH SarabunPSK"/>
          <w:sz w:val="32"/>
          <w:szCs w:val="32"/>
        </w:rPr>
        <w:t>5</w:t>
      </w:r>
      <w:del w:id="72" w:author="Oat ." w:date="2024-09-20T11:10:00Z">
        <w:r w:rsidR="00770C36" w:rsidRPr="003558F8" w:rsidDel="00445C8A">
          <w:rPr>
            <w:rFonts w:ascii="TH SarabunPSK" w:hAnsi="TH SarabunPSK" w:cs="TH SarabunPSK"/>
            <w:sz w:val="32"/>
            <w:szCs w:val="32"/>
          </w:rPr>
          <w:delText>-</w:delText>
        </w:r>
        <w:r w:rsidR="00AB74DB" w:rsidDel="00445C8A">
          <w:rPr>
            <w:rFonts w:ascii="TH SarabunPSK" w:hAnsi="TH SarabunPSK" w:cs="TH SarabunPSK"/>
            <w:sz w:val="32"/>
            <w:szCs w:val="32"/>
          </w:rPr>
          <w:delText>7</w:delText>
        </w:r>
      </w:del>
      <w:r w:rsidR="00770C36" w:rsidRPr="003558F8">
        <w:rPr>
          <w:rFonts w:ascii="TH SarabunPSK" w:hAnsi="TH SarabunPSK" w:cs="TH SarabunPSK"/>
          <w:sz w:val="32"/>
          <w:szCs w:val="32"/>
        </w:rPr>
        <w:t xml:space="preserve"> </w:t>
      </w:r>
      <w:r w:rsidR="00AB74DB">
        <w:rPr>
          <w:rFonts w:ascii="TH SarabunPSK" w:hAnsi="TH SarabunPSK" w:cs="TH SarabunPSK"/>
          <w:sz w:val="32"/>
          <w:szCs w:val="32"/>
        </w:rPr>
        <w:t>Days</w:t>
      </w:r>
    </w:p>
    <w:p w14:paraId="19D006D1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5CA23041" w14:textId="70FD2DC0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Colony Counting</w:t>
      </w:r>
    </w:p>
    <w:p w14:paraId="218C1B69" w14:textId="461CEADA" w:rsidR="00287DAF" w:rsidRPr="005D2CC2" w:rsidRDefault="003558F8" w:rsidP="005D2CC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After incubation, count the number of colonies on plates containing </w:t>
      </w:r>
      <w:r w:rsidR="00020A4F">
        <w:rPr>
          <w:rFonts w:ascii="TH SarabunPSK" w:hAnsi="TH SarabunPSK" w:cs="TH SarabunPSK"/>
          <w:sz w:val="32"/>
          <w:szCs w:val="32"/>
        </w:rPr>
        <w:t xml:space="preserve">not more than </w:t>
      </w:r>
      <w:r w:rsidR="005D2CC2">
        <w:rPr>
          <w:rFonts w:ascii="TH SarabunPSK" w:hAnsi="TH SarabunPSK" w:cs="TH SarabunPSK"/>
          <w:sz w:val="32"/>
          <w:szCs w:val="32"/>
        </w:rPr>
        <w:t>50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 colonies</w:t>
      </w:r>
      <w:r w:rsidR="005D2CC2">
        <w:rPr>
          <w:rFonts w:ascii="TH SarabunPSK" w:hAnsi="TH SarabunPSK" w:cs="TH SarabunPSK"/>
          <w:sz w:val="32"/>
          <w:szCs w:val="32"/>
        </w:rPr>
        <w:t xml:space="preserve">. </w:t>
      </w:r>
      <w:r w:rsidR="00287DAF" w:rsidRPr="005D2CC2">
        <w:rPr>
          <w:rFonts w:ascii="TH SarabunPSK" w:hAnsi="TH SarabunPSK" w:cs="TH SarabunPSK"/>
          <w:sz w:val="32"/>
          <w:szCs w:val="32"/>
        </w:rPr>
        <w:t>In case</w:t>
      </w:r>
      <w:r w:rsidR="00F52DD0" w:rsidRPr="005D2CC2">
        <w:rPr>
          <w:rFonts w:ascii="TH SarabunPSK" w:hAnsi="TH SarabunPSK" w:cs="TH SarabunPSK"/>
          <w:sz w:val="32"/>
          <w:szCs w:val="32"/>
        </w:rPr>
        <w:t xml:space="preserve"> of ‘Spreader colony’ found, counting whole colony as 1 colony</w:t>
      </w:r>
      <w:r w:rsidR="00841E2B" w:rsidRPr="005D2CC2">
        <w:rPr>
          <w:rFonts w:ascii="TH SarabunPSK" w:hAnsi="TH SarabunPSK" w:cs="TH SarabunPSK"/>
          <w:sz w:val="32"/>
          <w:szCs w:val="32"/>
        </w:rPr>
        <w:t xml:space="preserve"> also apply for merged colonies</w:t>
      </w:r>
      <w:r w:rsidR="00F52DD0" w:rsidRPr="005D2CC2">
        <w:rPr>
          <w:rFonts w:ascii="TH SarabunPSK" w:hAnsi="TH SarabunPSK" w:cs="TH SarabunPSK"/>
          <w:sz w:val="32"/>
          <w:szCs w:val="32"/>
        </w:rPr>
        <w:t xml:space="preserve">  </w:t>
      </w:r>
    </w:p>
    <w:p w14:paraId="166D9457" w14:textId="7AB56A93" w:rsidR="00770C36" w:rsidRPr="003558F8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>Calculate the T</w:t>
      </w:r>
      <w:r w:rsidR="00F170E1">
        <w:rPr>
          <w:rFonts w:ascii="TH SarabunPSK" w:hAnsi="TH SarabunPSK" w:cs="TH SarabunPSK"/>
          <w:sz w:val="32"/>
          <w:szCs w:val="32"/>
        </w:rPr>
        <w:t>Y</w:t>
      </w:r>
      <w:r w:rsidR="00770C36" w:rsidRPr="003558F8">
        <w:rPr>
          <w:rFonts w:ascii="TH SarabunPSK" w:hAnsi="TH SarabunPSK" w:cs="TH SarabunPSK"/>
          <w:sz w:val="32"/>
          <w:szCs w:val="32"/>
        </w:rPr>
        <w:t>MC per gram of sample</w:t>
      </w:r>
      <w:r w:rsidR="00841E2B">
        <w:rPr>
          <w:rFonts w:ascii="TH SarabunPSK" w:hAnsi="TH SarabunPSK" w:cs="TH SarabunPSK"/>
          <w:sz w:val="32"/>
          <w:szCs w:val="32"/>
        </w:rPr>
        <w:t xml:space="preserve"> according to </w:t>
      </w:r>
      <w:r w:rsidR="00067DF8">
        <w:rPr>
          <w:rFonts w:ascii="TH SarabunPSK" w:hAnsi="TH SarabunPSK" w:cs="TH SarabunPSK"/>
          <w:sz w:val="32"/>
          <w:szCs w:val="32"/>
        </w:rPr>
        <w:t xml:space="preserve">section 6. </w:t>
      </w:r>
      <w:r w:rsidR="00483AC0">
        <w:rPr>
          <w:rFonts w:ascii="TH SarabunPSK" w:hAnsi="TH SarabunPSK" w:cs="TH SarabunPSK"/>
          <w:sz w:val="32"/>
          <w:szCs w:val="32"/>
        </w:rPr>
        <w:t>And record the result</w:t>
      </w:r>
      <w:r w:rsidR="000118BE">
        <w:rPr>
          <w:rFonts w:ascii="TH SarabunPSK" w:hAnsi="TH SarabunPSK" w:cs="TH SarabunPSK"/>
          <w:sz w:val="32"/>
          <w:szCs w:val="32"/>
        </w:rPr>
        <w:t>s as per section 8.</w:t>
      </w:r>
    </w:p>
    <w:p w14:paraId="04E08C19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356B614A" w14:textId="625EC25E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73" w:name="_Toc172795808"/>
      <w:r w:rsidRPr="005757B3">
        <w:t>Calculations</w:t>
      </w:r>
      <w:bookmarkEnd w:id="73"/>
    </w:p>
    <w:p w14:paraId="73803549" w14:textId="611D017A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T</w:t>
      </w:r>
      <w:r w:rsidR="00F170E1">
        <w:rPr>
          <w:rFonts w:ascii="TH SarabunPSK" w:hAnsi="TH SarabunPSK" w:cs="TH SarabunPSK"/>
          <w:sz w:val="32"/>
          <w:szCs w:val="32"/>
        </w:rPr>
        <w:t>Y</w:t>
      </w:r>
      <w:r w:rsidRPr="005757B3">
        <w:rPr>
          <w:rFonts w:ascii="TH SarabunPSK" w:hAnsi="TH SarabunPSK" w:cs="TH SarabunPSK"/>
          <w:sz w:val="32"/>
          <w:szCs w:val="32"/>
        </w:rPr>
        <w:t>MC (CFU/g) = Number of colonies × Dilution factor</w:t>
      </w:r>
    </w:p>
    <w:p w14:paraId="188936D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6308CF28" w14:textId="6B9ED857" w:rsidR="00770C36" w:rsidRPr="005757B3" w:rsidRDefault="00770C36" w:rsidP="004C7604">
      <w:pPr>
        <w:pStyle w:val="Heading4"/>
        <w:numPr>
          <w:ilvl w:val="0"/>
          <w:numId w:val="1"/>
        </w:numPr>
      </w:pPr>
      <w:bookmarkStart w:id="74" w:name="_Toc172795809"/>
      <w:r w:rsidRPr="005757B3">
        <w:t>Acceptance Criteria</w:t>
      </w:r>
      <w:bookmarkEnd w:id="74"/>
    </w:p>
    <w:p w14:paraId="64002C90" w14:textId="1C486A26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del w:id="75" w:author="Oat ." w:date="2024-09-20T11:26:00Z">
        <w:r w:rsidRPr="005757B3" w:rsidDel="00DD6788">
          <w:rPr>
            <w:rFonts w:ascii="TH SarabunPSK" w:hAnsi="TH SarabunPSK" w:cs="TH SarabunPSK"/>
            <w:sz w:val="32"/>
            <w:szCs w:val="32"/>
          </w:rPr>
          <w:delText>[Specify the acceptable T</w:delText>
        </w:r>
        <w:r w:rsidR="00F170E1" w:rsidDel="00DD6788">
          <w:rPr>
            <w:rFonts w:ascii="TH SarabunPSK" w:hAnsi="TH SarabunPSK" w:cs="TH SarabunPSK"/>
            <w:sz w:val="32"/>
            <w:szCs w:val="32"/>
          </w:rPr>
          <w:delText>Y</w:delText>
        </w:r>
        <w:r w:rsidRPr="005757B3" w:rsidDel="00DD6788">
          <w:rPr>
            <w:rFonts w:ascii="TH SarabunPSK" w:hAnsi="TH SarabunPSK" w:cs="TH SarabunPSK"/>
            <w:sz w:val="32"/>
            <w:szCs w:val="32"/>
          </w:rPr>
          <w:delText>MC limits for the herbal product as per regulat</w:delText>
        </w:r>
        <w:r w:rsidR="00261196" w:rsidDel="00DD6788">
          <w:rPr>
            <w:rFonts w:ascii="TH SarabunPSK" w:hAnsi="TH SarabunPSK" w:cs="TH SarabunPSK"/>
            <w:sz w:val="32"/>
            <w:szCs w:val="32"/>
          </w:rPr>
          <w:delText>ory specifications</w:delText>
        </w:r>
        <w:r w:rsidRPr="005757B3" w:rsidDel="00DD6788">
          <w:rPr>
            <w:rFonts w:ascii="TH SarabunPSK" w:hAnsi="TH SarabunPSK" w:cs="TH SarabunPSK"/>
            <w:sz w:val="32"/>
            <w:szCs w:val="32"/>
          </w:rPr>
          <w:delText>]</w:delText>
        </w:r>
      </w:del>
    </w:p>
    <w:p w14:paraId="211CF1EC" w14:textId="77777777" w:rsidR="00DD6788" w:rsidRDefault="00DD6788" w:rsidP="00DD6788">
      <w:pPr>
        <w:pStyle w:val="Heading4"/>
        <w:numPr>
          <w:ilvl w:val="1"/>
          <w:numId w:val="1"/>
        </w:numPr>
        <w:rPr>
          <w:ins w:id="76" w:author="Oat ." w:date="2024-09-20T11:26:00Z"/>
          <w:rFonts w:cs="TH SarabunPSK"/>
          <w:szCs w:val="32"/>
        </w:rPr>
      </w:pPr>
      <w:ins w:id="77" w:author="Oat ." w:date="2024-09-20T11:26:00Z">
        <w:r w:rsidRPr="007229AD">
          <w:rPr>
            <w:rFonts w:cs="TH SarabunPSK"/>
            <w:szCs w:val="32"/>
            <w:rPrChange w:id="78" w:author="Oat ." w:date="2024-09-20T10:53:00Z">
              <w:rPr/>
            </w:rPrChange>
          </w:rPr>
          <w:t xml:space="preserve">Lowest </w:t>
        </w:r>
        <w:r>
          <w:rPr>
            <w:rFonts w:cs="TH SarabunPSK"/>
            <w:szCs w:val="32"/>
          </w:rPr>
          <w:t>dilution of product control should be positive.</w:t>
        </w:r>
      </w:ins>
    </w:p>
    <w:p w14:paraId="6E79B476" w14:textId="018AED29" w:rsidR="00DD6788" w:rsidRPr="00231F64" w:rsidRDefault="00DD6788" w:rsidP="00DD6788">
      <w:pPr>
        <w:pStyle w:val="Heading4"/>
        <w:numPr>
          <w:ilvl w:val="1"/>
          <w:numId w:val="1"/>
        </w:numPr>
        <w:rPr>
          <w:ins w:id="79" w:author="Oat ." w:date="2024-09-20T11:26:00Z"/>
        </w:rPr>
      </w:pPr>
      <w:ins w:id="80" w:author="Oat ." w:date="2024-09-20T11:26:00Z">
        <w:r w:rsidRPr="00231F64">
          <w:rPr>
            <w:rFonts w:cs="TH SarabunPSK"/>
            <w:szCs w:val="32"/>
          </w:rPr>
          <w:t xml:space="preserve">The mean of any test microorganisms as prescribed in section </w:t>
        </w:r>
        <w:r>
          <w:rPr>
            <w:rFonts w:cs="TH SarabunPSK"/>
            <w:szCs w:val="32"/>
          </w:rPr>
          <w:fldChar w:fldCharType="begin"/>
        </w:r>
        <w:r>
          <w:rPr>
            <w:rFonts w:cs="TH SarabunPSK"/>
            <w:szCs w:val="32"/>
          </w:rPr>
          <w:instrText xml:space="preserve"> REF _Ref177724006 \r \h </w:instrText>
        </w:r>
        <w:r>
          <w:rPr>
            <w:rFonts w:cs="TH SarabunPSK"/>
            <w:szCs w:val="32"/>
          </w:rPr>
        </w:r>
      </w:ins>
      <w:r>
        <w:rPr>
          <w:rFonts w:cs="TH SarabunPSK"/>
          <w:szCs w:val="32"/>
        </w:rPr>
        <w:fldChar w:fldCharType="separate"/>
      </w:r>
      <w:ins w:id="81" w:author="Oat ." w:date="2024-09-20T11:26:00Z">
        <w:r>
          <w:rPr>
            <w:rFonts w:cs="TH SarabunPSK"/>
            <w:szCs w:val="32"/>
          </w:rPr>
          <w:t>4.13</w:t>
        </w:r>
        <w:r>
          <w:rPr>
            <w:rFonts w:cs="TH SarabunPSK"/>
            <w:szCs w:val="32"/>
          </w:rPr>
          <w:fldChar w:fldCharType="end"/>
        </w:r>
        <w:r w:rsidRPr="00231F64">
          <w:rPr>
            <w:rFonts w:cs="TH SarabunPSK"/>
            <w:szCs w:val="32"/>
          </w:rPr>
          <w:t xml:space="preserve"> should not differing by a factor greater than 2 from the value of the positive control and without any growth in negative control.</w:t>
        </w:r>
      </w:ins>
    </w:p>
    <w:p w14:paraId="75BA73E4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0CFCDB08" w14:textId="56830614" w:rsidR="00770C36" w:rsidRPr="005757B3" w:rsidRDefault="00770C36" w:rsidP="004C7604">
      <w:pPr>
        <w:pStyle w:val="Heading4"/>
        <w:numPr>
          <w:ilvl w:val="0"/>
          <w:numId w:val="1"/>
        </w:numPr>
      </w:pPr>
      <w:bookmarkStart w:id="82" w:name="_Toc172795810"/>
      <w:r w:rsidRPr="005757B3">
        <w:t>Reporting</w:t>
      </w:r>
      <w:bookmarkEnd w:id="82"/>
    </w:p>
    <w:p w14:paraId="5B6B7648" w14:textId="5C91D502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r w:rsidR="003558F8">
        <w:rPr>
          <w:rFonts w:ascii="TH SarabunPSK" w:hAnsi="TH SarabunPSK" w:cs="TH SarabunPSK"/>
          <w:sz w:val="32"/>
          <w:szCs w:val="32"/>
        </w:rPr>
        <w:t>[</w:t>
      </w:r>
      <w:r w:rsidRPr="005757B3">
        <w:rPr>
          <w:rFonts w:ascii="TH SarabunPSK" w:hAnsi="TH SarabunPSK" w:cs="TH SarabunPSK"/>
          <w:sz w:val="32"/>
          <w:szCs w:val="32"/>
        </w:rPr>
        <w:t xml:space="preserve">Record results in the designated </w:t>
      </w:r>
      <w:r w:rsidR="003558F8">
        <w:rPr>
          <w:rFonts w:ascii="TH SarabunPSK" w:hAnsi="TH SarabunPSK" w:cs="TH SarabunPSK"/>
          <w:sz w:val="32"/>
          <w:szCs w:val="32"/>
        </w:rPr>
        <w:t>company management</w:t>
      </w:r>
      <w:r w:rsidRPr="005757B3">
        <w:rPr>
          <w:rFonts w:ascii="TH SarabunPSK" w:hAnsi="TH SarabunPSK" w:cs="TH SarabunPSK"/>
          <w:sz w:val="32"/>
          <w:szCs w:val="32"/>
        </w:rPr>
        <w:t xml:space="preserve"> system</w:t>
      </w:r>
      <w:r w:rsidR="003558F8">
        <w:rPr>
          <w:rFonts w:ascii="TH SarabunPSK" w:hAnsi="TH SarabunPSK" w:cs="TH SarabunPSK"/>
          <w:sz w:val="32"/>
          <w:szCs w:val="32"/>
        </w:rPr>
        <w:t>]</w:t>
      </w:r>
    </w:p>
    <w:p w14:paraId="44A580B9" w14:textId="111DF06D" w:rsidR="00770C36" w:rsidRDefault="00730184" w:rsidP="00770C3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>In case no colony was found on</w:t>
      </w:r>
      <w:r w:rsidR="00721106">
        <w:rPr>
          <w:rFonts w:ascii="TH SarabunPSK" w:hAnsi="TH SarabunPSK" w:cs="TH SarabunPSK"/>
          <w:sz w:val="32"/>
          <w:szCs w:val="32"/>
        </w:rPr>
        <w:t xml:space="preserve"> any dilutions, check lowest dilutions and multiply by 1 as a dilution fact</w:t>
      </w:r>
      <w:r w:rsidR="001E05DF">
        <w:rPr>
          <w:rFonts w:ascii="TH SarabunPSK" w:hAnsi="TH SarabunPSK" w:cs="TH SarabunPSK"/>
          <w:sz w:val="32"/>
          <w:szCs w:val="32"/>
        </w:rPr>
        <w:t>or and report back as &lt; 1</w:t>
      </w:r>
      <w:r w:rsidR="00BC7865">
        <w:rPr>
          <w:rFonts w:ascii="TH SarabunPSK" w:hAnsi="TH SarabunPSK" w:cs="TH SarabunPSK"/>
          <w:sz w:val="32"/>
          <w:szCs w:val="32"/>
        </w:rPr>
        <w:t xml:space="preserve"> CFU, for example </w:t>
      </w:r>
      <w:r w:rsidR="00484D6B">
        <w:rPr>
          <w:rFonts w:ascii="TH SarabunPSK" w:hAnsi="TH SarabunPSK" w:cs="TH SarabunPSK"/>
          <w:sz w:val="32"/>
          <w:szCs w:val="32"/>
        </w:rPr>
        <w:t xml:space="preserve">analytes dilution was </w:t>
      </w:r>
      <w:r w:rsidR="00484D6B" w:rsidRPr="003F6BD1">
        <w:rPr>
          <w:rFonts w:ascii="TH SarabunPSK" w:hAnsi="TH SarabunPSK" w:cs="TH SarabunPSK"/>
          <w:sz w:val="32"/>
          <w:szCs w:val="32"/>
          <w:cs/>
        </w:rPr>
        <w:t>10</w:t>
      </w:r>
      <w:r w:rsidR="00484D6B">
        <w:rPr>
          <w:rFonts w:ascii="TH SarabunPSK" w:hAnsi="TH SarabunPSK" w:cs="TH SarabunPSK"/>
          <w:sz w:val="32"/>
          <w:szCs w:val="32"/>
        </w:rPr>
        <w:t>^</w:t>
      </w:r>
      <w:r w:rsidR="00484D6B" w:rsidRPr="003F6BD1">
        <w:rPr>
          <w:rFonts w:ascii="TH SarabunPSK" w:hAnsi="TH SarabunPSK" w:cs="TH SarabunPSK"/>
          <w:sz w:val="32"/>
          <w:szCs w:val="32"/>
          <w:cs/>
        </w:rPr>
        <w:t>-1</w:t>
      </w:r>
      <w:r w:rsidR="00484D6B">
        <w:rPr>
          <w:rFonts w:ascii="TH SarabunPSK" w:hAnsi="TH SarabunPSK" w:cs="TH SarabunPSK"/>
          <w:sz w:val="32"/>
          <w:szCs w:val="32"/>
        </w:rPr>
        <w:t xml:space="preserve"> and </w:t>
      </w:r>
      <w:r w:rsidR="00484D6B" w:rsidRPr="003F6BD1">
        <w:rPr>
          <w:rFonts w:ascii="TH SarabunPSK" w:hAnsi="TH SarabunPSK" w:cs="TH SarabunPSK"/>
          <w:sz w:val="32"/>
          <w:szCs w:val="32"/>
          <w:cs/>
        </w:rPr>
        <w:t>10</w:t>
      </w:r>
      <w:r w:rsidR="00484D6B">
        <w:rPr>
          <w:rFonts w:ascii="TH SarabunPSK" w:hAnsi="TH SarabunPSK" w:cs="TH SarabunPSK"/>
          <w:sz w:val="32"/>
          <w:szCs w:val="32"/>
        </w:rPr>
        <w:t>^</w:t>
      </w:r>
      <w:r w:rsidR="00484D6B" w:rsidRPr="003F6BD1">
        <w:rPr>
          <w:rFonts w:ascii="TH SarabunPSK" w:hAnsi="TH SarabunPSK" w:cs="TH SarabunPSK"/>
          <w:sz w:val="32"/>
          <w:szCs w:val="32"/>
          <w:cs/>
        </w:rPr>
        <w:t>-2</w:t>
      </w:r>
      <w:r w:rsidR="000D44BF">
        <w:rPr>
          <w:rFonts w:ascii="TH SarabunPSK" w:hAnsi="TH SarabunPSK" w:cs="TH SarabunPSK"/>
          <w:sz w:val="32"/>
          <w:szCs w:val="32"/>
        </w:rPr>
        <w:t>; no colony was found on any plates</w:t>
      </w:r>
      <w:r w:rsidR="00016E15">
        <w:rPr>
          <w:rFonts w:ascii="TH SarabunPSK" w:hAnsi="TH SarabunPSK" w:cs="TH SarabunPSK"/>
          <w:sz w:val="32"/>
          <w:szCs w:val="32"/>
        </w:rPr>
        <w:t xml:space="preserve">; the report should be </w:t>
      </w:r>
      <w:r w:rsidR="00016E15" w:rsidRPr="003F6BD1">
        <w:rPr>
          <w:rFonts w:ascii="TH SarabunPSK" w:hAnsi="TH SarabunPSK" w:cs="TH SarabunPSK"/>
          <w:sz w:val="32"/>
          <w:szCs w:val="32"/>
        </w:rPr>
        <w:t>&lt;</w:t>
      </w:r>
      <w:r w:rsidR="00016E15" w:rsidRPr="003F6BD1">
        <w:rPr>
          <w:rFonts w:ascii="TH SarabunPSK" w:hAnsi="TH SarabunPSK" w:cs="TH SarabunPSK"/>
          <w:sz w:val="32"/>
          <w:szCs w:val="32"/>
          <w:cs/>
        </w:rPr>
        <w:t>1</w:t>
      </w:r>
      <w:r w:rsidR="00016E15" w:rsidRPr="003F6BD1">
        <w:rPr>
          <w:rFonts w:ascii="TH SarabunPSK" w:hAnsi="TH SarabunPSK" w:cs="TH SarabunPSK"/>
          <w:sz w:val="32"/>
          <w:szCs w:val="32"/>
        </w:rPr>
        <w:t xml:space="preserve"> x </w:t>
      </w:r>
      <w:r w:rsidR="00016E15" w:rsidRPr="003F6BD1">
        <w:rPr>
          <w:rFonts w:ascii="TH SarabunPSK" w:hAnsi="TH SarabunPSK" w:cs="TH SarabunPSK"/>
          <w:sz w:val="32"/>
          <w:szCs w:val="32"/>
          <w:cs/>
        </w:rPr>
        <w:t>10</w:t>
      </w:r>
      <w:r w:rsidR="00016E15">
        <w:rPr>
          <w:rFonts w:ascii="TH SarabunPSK" w:hAnsi="TH SarabunPSK" w:cs="TH SarabunPSK"/>
          <w:sz w:val="32"/>
          <w:szCs w:val="32"/>
        </w:rPr>
        <w:t>^</w:t>
      </w:r>
      <w:r w:rsidR="00016E15" w:rsidRPr="003F6BD1">
        <w:rPr>
          <w:rFonts w:ascii="TH SarabunPSK" w:hAnsi="TH SarabunPSK" w:cs="TH SarabunPSK"/>
          <w:sz w:val="32"/>
          <w:szCs w:val="32"/>
          <w:cs/>
        </w:rPr>
        <w:t>1</w:t>
      </w:r>
      <w:r w:rsidR="00016E15">
        <w:rPr>
          <w:rFonts w:ascii="TH SarabunPSK" w:hAnsi="TH SarabunPSK" w:cs="TH SarabunPSK"/>
          <w:sz w:val="32"/>
          <w:szCs w:val="32"/>
        </w:rPr>
        <w:t xml:space="preserve"> CFU</w:t>
      </w:r>
      <w:r w:rsidR="00016E15" w:rsidRPr="003F6BD1">
        <w:rPr>
          <w:rFonts w:ascii="TH SarabunPSK" w:hAnsi="TH SarabunPSK" w:cs="TH SarabunPSK"/>
          <w:sz w:val="32"/>
          <w:szCs w:val="32"/>
        </w:rPr>
        <w:t>/g or ml</w:t>
      </w:r>
      <w:r w:rsidR="005A2641">
        <w:rPr>
          <w:rFonts w:ascii="TH SarabunPSK" w:hAnsi="TH SarabunPSK" w:cs="TH SarabunPSK"/>
          <w:sz w:val="32"/>
          <w:szCs w:val="32"/>
        </w:rPr>
        <w:t xml:space="preserve"> or CFU</w:t>
      </w:r>
      <w:r w:rsidR="005A2641" w:rsidRPr="003F6BD1">
        <w:rPr>
          <w:rFonts w:ascii="TH SarabunPSK" w:hAnsi="TH SarabunPSK" w:cs="TH SarabunPSK"/>
          <w:sz w:val="32"/>
          <w:szCs w:val="32"/>
        </w:rPr>
        <w:t>/g</w:t>
      </w:r>
    </w:p>
    <w:p w14:paraId="60698B24" w14:textId="4793ECA7" w:rsidR="005A2641" w:rsidRPr="005757B3" w:rsidRDefault="005A2641" w:rsidP="00B1351D">
      <w:pPr>
        <w:ind w:left="720"/>
        <w:rPr>
          <w:rFonts w:ascii="TH SarabunPSK" w:hAnsi="TH SarabunPSK" w:cs="TH SarabunPSK"/>
          <w:sz w:val="32"/>
          <w:szCs w:val="32"/>
        </w:rPr>
      </w:pPr>
      <w:r w:rsidRPr="003A4240">
        <w:rPr>
          <w:rFonts w:ascii="TH SarabunPSK" w:hAnsi="TH SarabunPSK" w:cs="TH SarabunPSK"/>
          <w:b/>
          <w:bCs/>
          <w:sz w:val="32"/>
          <w:szCs w:val="32"/>
        </w:rPr>
        <w:t>Remark:</w:t>
      </w:r>
      <w:r>
        <w:rPr>
          <w:rFonts w:ascii="TH SarabunPSK" w:hAnsi="TH SarabunPSK" w:cs="TH SarabunPSK"/>
          <w:sz w:val="32"/>
          <w:szCs w:val="32"/>
        </w:rPr>
        <w:t xml:space="preserve"> In any sample dilution steps</w:t>
      </w:r>
      <w:r w:rsidR="003A4240">
        <w:rPr>
          <w:rFonts w:ascii="TH SarabunPSK" w:hAnsi="TH SarabunPSK" w:cs="TH SarabunPSK"/>
          <w:sz w:val="32"/>
          <w:szCs w:val="32"/>
        </w:rPr>
        <w:t>, absolute different should not exceed …%</w:t>
      </w:r>
      <w:r w:rsidR="00B1351D">
        <w:rPr>
          <w:rFonts w:ascii="TH SarabunPSK" w:hAnsi="TH SarabunPSK" w:cs="TH SarabunPSK"/>
          <w:sz w:val="32"/>
          <w:szCs w:val="32"/>
        </w:rPr>
        <w:t xml:space="preserve">. </w:t>
      </w:r>
      <w:r w:rsidR="00B1351D">
        <w:rPr>
          <w:rFonts w:ascii="TH SarabunPSK" w:hAnsi="TH SarabunPSK" w:cs="TH SarabunPSK"/>
          <w:sz w:val="32"/>
          <w:szCs w:val="32"/>
        </w:rPr>
        <w:br/>
        <w:t>In case absolut</w:t>
      </w:r>
      <w:r w:rsidR="003445B8">
        <w:rPr>
          <w:rFonts w:ascii="TH SarabunPSK" w:hAnsi="TH SarabunPSK" w:cs="TH SarabunPSK"/>
          <w:sz w:val="32"/>
          <w:szCs w:val="32"/>
        </w:rPr>
        <w:t>e</w:t>
      </w:r>
      <w:r w:rsidR="00B1351D">
        <w:rPr>
          <w:rFonts w:ascii="TH SarabunPSK" w:hAnsi="TH SarabunPSK" w:cs="TH SarabunPSK"/>
          <w:sz w:val="32"/>
          <w:szCs w:val="32"/>
        </w:rPr>
        <w:t xml:space="preserve"> different exceed …%</w:t>
      </w:r>
      <w:r w:rsidR="001B07DE">
        <w:rPr>
          <w:rFonts w:ascii="TH SarabunPSK" w:hAnsi="TH SarabunPSK" w:cs="TH SarabunPSK"/>
          <w:sz w:val="32"/>
          <w:szCs w:val="32"/>
        </w:rPr>
        <w:t>, appropriate measurement including investigation should be commenced.</w:t>
      </w:r>
      <w:r w:rsidR="00B1351D">
        <w:rPr>
          <w:rFonts w:ascii="TH SarabunPSK" w:hAnsi="TH SarabunPSK" w:cs="TH SarabunPSK"/>
          <w:sz w:val="32"/>
          <w:szCs w:val="32"/>
        </w:rPr>
        <w:t xml:space="preserve"> </w:t>
      </w:r>
    </w:p>
    <w:p w14:paraId="6D5F8C81" w14:textId="6FAF4B65" w:rsidR="004C7604" w:rsidRPr="005757B3" w:rsidRDefault="004C7604" w:rsidP="004C7604">
      <w:pPr>
        <w:pStyle w:val="Heading4"/>
        <w:numPr>
          <w:ilvl w:val="0"/>
          <w:numId w:val="1"/>
        </w:numPr>
      </w:pPr>
      <w:r>
        <w:t>Reference</w:t>
      </w:r>
    </w:p>
    <w:p w14:paraId="4934F844" w14:textId="77777777" w:rsidR="006B7966" w:rsidRDefault="006B7966" w:rsidP="006B796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544BD5">
        <w:rPr>
          <w:rFonts w:ascii="TH SarabunPSK" w:hAnsi="TH SarabunPSK" w:cs="TH SarabunPSK"/>
          <w:sz w:val="32"/>
          <w:szCs w:val="32"/>
        </w:rPr>
        <w:t>British Pharmacopoeia</w:t>
      </w:r>
      <w:r>
        <w:rPr>
          <w:rFonts w:ascii="TH SarabunPSK" w:hAnsi="TH SarabunPSK" w:cs="TH SarabunPSK"/>
          <w:sz w:val="32"/>
          <w:szCs w:val="32"/>
        </w:rPr>
        <w:t xml:space="preserve"> 2021, </w:t>
      </w:r>
      <w:r w:rsidRPr="004135F3">
        <w:rPr>
          <w:rFonts w:ascii="TH SarabunPSK" w:hAnsi="TH SarabunPSK" w:cs="TH SarabunPSK"/>
          <w:sz w:val="32"/>
          <w:szCs w:val="32"/>
        </w:rPr>
        <w:t>Appendix XVI B. Microbiological Examination of Non-sterile Products</w:t>
      </w:r>
    </w:p>
    <w:p w14:paraId="10252937" w14:textId="77777777" w:rsidR="006B7966" w:rsidRPr="00646A51" w:rsidRDefault="006B7966" w:rsidP="006B796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Ph. </w:t>
      </w:r>
      <w:r w:rsidRPr="00646A51">
        <w:rPr>
          <w:rFonts w:ascii="TH SarabunPSK" w:hAnsi="TH SarabunPSK" w:cs="TH SarabunPSK"/>
          <w:sz w:val="32"/>
          <w:szCs w:val="32"/>
        </w:rPr>
        <w:t>Eur. 2.6.12 Microbiological Examination of Non-Sterile Products: Microbial Enumeration Tests</w:t>
      </w:r>
    </w:p>
    <w:p w14:paraId="7CAAD4A8" w14:textId="77777777" w:rsidR="006B7966" w:rsidRPr="003558F8" w:rsidRDefault="006B7966" w:rsidP="006B796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Thai Herbal Pharmacopeia 2021 supplement 2023 - Appendix 10.2</w:t>
      </w:r>
    </w:p>
    <w:p w14:paraId="7972BB9B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27110D6E" w14:textId="60CAF173" w:rsidR="00A16F75" w:rsidRPr="005757B3" w:rsidRDefault="00A16F75" w:rsidP="00A16F75">
      <w:pPr>
        <w:pStyle w:val="Heading4"/>
        <w:numPr>
          <w:ilvl w:val="0"/>
          <w:numId w:val="1"/>
        </w:numPr>
      </w:pPr>
      <w:r>
        <w:lastRenderedPageBreak/>
        <w:t>Revision history</w:t>
      </w:r>
    </w:p>
    <w:p w14:paraId="667B4384" w14:textId="3C82C8A0" w:rsidR="00CF0479" w:rsidRDefault="00CF0479" w:rsidP="004C7604">
      <w:pPr>
        <w:pStyle w:val="Heading4"/>
        <w:numPr>
          <w:ilvl w:val="1"/>
          <w:numId w:val="1"/>
        </w:numPr>
      </w:pPr>
      <w:ins w:id="83" w:author="Oat ." w:date="2024-09-20T11:18:00Z">
        <w:r>
          <w:t>Rev</w:t>
        </w:r>
        <w:r w:rsidR="00A702A4">
          <w:t xml:space="preserve">ision </w:t>
        </w:r>
      </w:ins>
      <w:ins w:id="84" w:author="Oat ." w:date="2024-09-20T11:25:00Z">
        <w:r w:rsidR="00704E0E">
          <w:t>3</w:t>
        </w:r>
      </w:ins>
      <w:ins w:id="85" w:author="Oat ." w:date="2024-09-20T11:26:00Z">
        <w:r w:rsidR="00DD6788">
          <w:t xml:space="preserve">: </w:t>
        </w:r>
        <w:r w:rsidR="00C4076E">
          <w:t>Established suitability based on conditions and test parameters of TAMC analytical procedure reference number…</w:t>
        </w:r>
      </w:ins>
    </w:p>
    <w:p w14:paraId="44770BC9" w14:textId="15833B01" w:rsidR="004C7604" w:rsidRDefault="004C7604" w:rsidP="004C7604">
      <w:pPr>
        <w:pStyle w:val="Heading4"/>
        <w:numPr>
          <w:ilvl w:val="1"/>
          <w:numId w:val="1"/>
        </w:numPr>
      </w:pPr>
      <w:r>
        <w:t>Revision 2.1</w:t>
      </w:r>
    </w:p>
    <w:p w14:paraId="260C087F" w14:textId="77777777" w:rsidR="004C7604" w:rsidRDefault="004C7604" w:rsidP="004C7604">
      <w:pPr>
        <w:pStyle w:val="Heading4"/>
        <w:numPr>
          <w:ilvl w:val="2"/>
          <w:numId w:val="1"/>
        </w:numPr>
      </w:pPr>
      <w:r w:rsidRPr="004E2A74">
        <w:t>Generally removed ‘sterile’ from equipment as known for general practice</w:t>
      </w:r>
    </w:p>
    <w:p w14:paraId="36AEA7E2" w14:textId="77777777" w:rsidR="004C7604" w:rsidRDefault="004C7604" w:rsidP="004C7604">
      <w:pPr>
        <w:pStyle w:val="Heading4"/>
        <w:numPr>
          <w:ilvl w:val="2"/>
          <w:numId w:val="1"/>
        </w:numPr>
      </w:pPr>
      <w:r>
        <w:t>Generally replaced ‘sterile diluent’ with ‘diluent’ based on suitability test</w:t>
      </w:r>
    </w:p>
    <w:p w14:paraId="656B6855" w14:textId="77777777" w:rsidR="004C7604" w:rsidRDefault="004C7604" w:rsidP="004C7604">
      <w:pPr>
        <w:pStyle w:val="Heading4"/>
        <w:numPr>
          <w:ilvl w:val="2"/>
          <w:numId w:val="1"/>
        </w:numPr>
      </w:pPr>
      <w:r>
        <w:t>Removed stomacher from equipment as only optional for procedure common in non-homogenize sample</w:t>
      </w:r>
    </w:p>
    <w:p w14:paraId="648E7FE9" w14:textId="77777777" w:rsidR="004C7604" w:rsidRDefault="004C7604" w:rsidP="004C7604">
      <w:pPr>
        <w:pStyle w:val="Heading4"/>
        <w:numPr>
          <w:ilvl w:val="2"/>
          <w:numId w:val="1"/>
        </w:numPr>
      </w:pPr>
      <w:r>
        <w:t>Replaced biosafety cabinet with Biosafety cabinet class II (BSC II)</w:t>
      </w:r>
    </w:p>
    <w:p w14:paraId="49CDF139" w14:textId="77777777" w:rsidR="004C7604" w:rsidRDefault="004C7604" w:rsidP="004C7604">
      <w:pPr>
        <w:pStyle w:val="Heading4"/>
        <w:numPr>
          <w:ilvl w:val="2"/>
          <w:numId w:val="1"/>
        </w:numPr>
      </w:pPr>
      <w:r>
        <w:t xml:space="preserve">Replaced </w:t>
      </w:r>
      <w:r w:rsidRPr="00E54105">
        <w:rPr>
          <w:rFonts w:cs="TH SarabunPSK"/>
          <w:szCs w:val="32"/>
        </w:rPr>
        <w:t>Sterile pipettes</w:t>
      </w:r>
      <w:r>
        <w:t xml:space="preserve"> with optional automate pipettes</w:t>
      </w:r>
    </w:p>
    <w:p w14:paraId="6DAB9F04" w14:textId="77777777" w:rsidR="004C7604" w:rsidRDefault="004C7604" w:rsidP="004C7604">
      <w:pPr>
        <w:pStyle w:val="Heading4"/>
        <w:numPr>
          <w:ilvl w:val="2"/>
          <w:numId w:val="1"/>
        </w:numPr>
      </w:pPr>
      <w:r>
        <w:t>Removed ‘sample weight’ denominator term from the erroneously adds calculations formula</w:t>
      </w:r>
    </w:p>
    <w:p w14:paraId="6C005B74" w14:textId="77777777" w:rsidR="004C7604" w:rsidRDefault="004C7604" w:rsidP="004C7604">
      <w:pPr>
        <w:pStyle w:val="Heading4"/>
        <w:numPr>
          <w:ilvl w:val="2"/>
          <w:numId w:val="1"/>
        </w:numPr>
      </w:pPr>
      <w:r>
        <w:t>Added more flexible serial dilutions suitable dilutions</w:t>
      </w:r>
    </w:p>
    <w:p w14:paraId="2F7124F0" w14:textId="2C63EBF4" w:rsidR="0018633C" w:rsidRDefault="0018633C" w:rsidP="0018633C">
      <w:pPr>
        <w:pStyle w:val="Heading4"/>
        <w:numPr>
          <w:ilvl w:val="2"/>
          <w:numId w:val="1"/>
        </w:numPr>
      </w:pPr>
      <w:r>
        <w:t xml:space="preserve">Added more flexible step in between plating step to </w:t>
      </w:r>
      <w:r w:rsidR="00D4363D">
        <w:t xml:space="preserve">enable addition </w:t>
      </w:r>
      <w:r w:rsidR="004E0282">
        <w:t>of antibiotics</w:t>
      </w:r>
      <w:r w:rsidR="00D4363D">
        <w:t>: Chloramphenicol</w:t>
      </w:r>
      <w:r w:rsidR="00F95C21">
        <w:t xml:space="preserve"> into molten SDA based on suitability</w:t>
      </w:r>
      <w:r w:rsidR="00D4363D">
        <w:t xml:space="preserve"> </w:t>
      </w:r>
    </w:p>
    <w:p w14:paraId="37EED483" w14:textId="77777777" w:rsidR="0018633C" w:rsidRPr="0018633C" w:rsidRDefault="0018633C" w:rsidP="0018633C"/>
    <w:p w14:paraId="59E09249" w14:textId="77777777" w:rsidR="00BC1B7E" w:rsidRPr="00BC1B7E" w:rsidRDefault="00BC1B7E" w:rsidP="00BC1B7E"/>
    <w:p w14:paraId="64C16CD8" w14:textId="77777777" w:rsidR="004C7604" w:rsidRPr="004E2A74" w:rsidRDefault="004C7604" w:rsidP="004C7604">
      <w:pPr>
        <w:pStyle w:val="Heading4"/>
        <w:numPr>
          <w:ilvl w:val="2"/>
          <w:numId w:val="1"/>
        </w:numPr>
      </w:pPr>
      <w:r w:rsidRPr="004E2A74">
        <w:rPr>
          <w:rFonts w:cs="TH SarabunPSK"/>
          <w:szCs w:val="32"/>
        </w:rPr>
        <w:br w:type="page"/>
      </w:r>
    </w:p>
    <w:p w14:paraId="13C5F62D" w14:textId="14DEC147" w:rsidR="005757B3" w:rsidRPr="0015203F" w:rsidRDefault="001A5592" w:rsidP="00D31FD8">
      <w:pPr>
        <w:pStyle w:val="Heading3"/>
      </w:pPr>
      <w:bookmarkStart w:id="86" w:name="_Toc172795813"/>
      <w:r w:rsidRPr="0015203F">
        <w:lastRenderedPageBreak/>
        <w:t>[</w:t>
      </w:r>
      <w:r w:rsidRPr="0015203F">
        <w:rPr>
          <w:rFonts w:hint="cs"/>
          <w:cs/>
        </w:rPr>
        <w:t>ภาษาไทย</w:t>
      </w:r>
      <w:r w:rsidRPr="0015203F">
        <w:t>]</w:t>
      </w:r>
      <w:r w:rsidRPr="0015203F">
        <w:rPr>
          <w:rFonts w:hint="cs"/>
          <w:cs/>
        </w:rPr>
        <w:t xml:space="preserve"> </w:t>
      </w:r>
      <w:r w:rsidRPr="0015203F">
        <w:rPr>
          <w:cs/>
        </w:rPr>
        <w:t>ขั้นตอนการปฏิบัติงานสำหรับการนับจำนวนจุลินทรีย์ทั้งหมดที่เจริญเติบโตโดยใช้ออกซิเจน (</w:t>
      </w:r>
      <w:r w:rsidRPr="0015203F">
        <w:t xml:space="preserve">TAMC) </w:t>
      </w:r>
      <w:r w:rsidRPr="0015203F">
        <w:rPr>
          <w:cs/>
        </w:rPr>
        <w:t>ในผลิตภัณฑ์สมุนไพร</w:t>
      </w:r>
      <w:bookmarkEnd w:id="86"/>
    </w:p>
    <w:p w14:paraId="2C81E73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E8F7AFA" w14:textId="21FA4178" w:rsidR="005757B3" w:rsidRPr="0015203F" w:rsidRDefault="005757B3" w:rsidP="00923AA7">
      <w:pPr>
        <w:pStyle w:val="Heading4"/>
        <w:numPr>
          <w:ilvl w:val="0"/>
          <w:numId w:val="4"/>
        </w:numPr>
        <w:rPr>
          <w:rFonts w:cs="TH SarabunPSK"/>
          <w:szCs w:val="32"/>
        </w:rPr>
      </w:pPr>
      <w:bookmarkStart w:id="87" w:name="_Toc172795814"/>
      <w:r w:rsidRPr="0015203F">
        <w:rPr>
          <w:rFonts w:cs="TH SarabunPSK"/>
          <w:b/>
          <w:bCs/>
          <w:i/>
          <w:iCs w:val="0"/>
          <w:szCs w:val="32"/>
          <w:cs/>
        </w:rPr>
        <w:t>วัตถุประสงค์</w:t>
      </w:r>
      <w:bookmarkEnd w:id="87"/>
    </w:p>
    <w:p w14:paraId="6C7F2FFD" w14:textId="546C6AF0" w:rsidR="00923AA7" w:rsidRDefault="005757B3" w:rsidP="00923AA7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   เพื่อการ</w:t>
      </w:r>
      <w:r w:rsidR="005E6925">
        <w:rPr>
          <w:rFonts w:ascii="TH SarabunPSK" w:hAnsi="TH SarabunPSK" w:cs="TH SarabunPSK" w:hint="cs"/>
          <w:sz w:val="32"/>
          <w:szCs w:val="32"/>
          <w:cs/>
        </w:rPr>
        <w:t>วิเคราะห์</w:t>
      </w:r>
      <w:r w:rsidRPr="005757B3">
        <w:rPr>
          <w:rFonts w:ascii="TH SarabunPSK" w:hAnsi="TH SarabunPSK" w:cs="TH SarabunPSK"/>
          <w:sz w:val="32"/>
          <w:szCs w:val="32"/>
          <w:cs/>
        </w:rPr>
        <w:t>จำนวนจุ</w:t>
      </w:r>
      <w:r w:rsidR="008D787B">
        <w:rPr>
          <w:rFonts w:ascii="TH SarabunPSK" w:hAnsi="TH SarabunPSK" w:cs="TH SarabunPSK" w:hint="cs"/>
          <w:sz w:val="32"/>
          <w:szCs w:val="32"/>
          <w:cs/>
        </w:rPr>
        <w:t>ยีสต์และรา</w:t>
      </w:r>
      <w:r w:rsidRPr="005757B3">
        <w:rPr>
          <w:rFonts w:ascii="TH SarabunPSK" w:hAnsi="TH SarabunPSK" w:cs="TH SarabunPSK"/>
          <w:sz w:val="32"/>
          <w:szCs w:val="32"/>
          <w:cs/>
        </w:rPr>
        <w:t>ทั้งหมดในผลิตภัณฑ์สมุนไพร</w:t>
      </w:r>
      <w:r w:rsidR="00E54105">
        <w:rPr>
          <w:rFonts w:ascii="TH SarabunPSK" w:hAnsi="TH SarabunPSK" w:cs="TH SarabunPSK" w:hint="cs"/>
          <w:sz w:val="32"/>
          <w:szCs w:val="32"/>
          <w:cs/>
        </w:rPr>
        <w:t xml:space="preserve">สำเร็จรูป ด้วยวิธี </w:t>
      </w:r>
      <w:r w:rsidR="00E54105">
        <w:rPr>
          <w:rFonts w:ascii="TH SarabunPSK" w:hAnsi="TH SarabunPSK" w:cs="TH SarabunPSK"/>
          <w:sz w:val="32"/>
          <w:szCs w:val="32"/>
        </w:rPr>
        <w:t>pour plating technique</w:t>
      </w:r>
      <w:r w:rsidR="00410475">
        <w:rPr>
          <w:rFonts w:ascii="TH SarabunPSK" w:hAnsi="TH SarabunPSK" w:cs="TH SarabunPSK"/>
          <w:sz w:val="32"/>
          <w:szCs w:val="32"/>
        </w:rPr>
        <w:t xml:space="preserve"> </w:t>
      </w:r>
      <w:r w:rsidR="00410475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410475" w:rsidRPr="0041047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... </w:t>
      </w:r>
      <w:r w:rsidR="00410475" w:rsidRPr="00410475">
        <w:rPr>
          <w:rFonts w:ascii="TH SarabunPSK" w:hAnsi="TH SarabunPSK" w:cs="TH SarabunPSK"/>
          <w:color w:val="ED7D31" w:themeColor="accent2"/>
          <w:sz w:val="32"/>
          <w:szCs w:val="32"/>
        </w:rPr>
        <w:t>[Reference]</w:t>
      </w:r>
    </w:p>
    <w:p w14:paraId="0ACF8650" w14:textId="77777777" w:rsidR="00923AA7" w:rsidRDefault="00923AA7" w:rsidP="00923AA7">
      <w:pPr>
        <w:rPr>
          <w:rFonts w:ascii="TH SarabunPSK" w:hAnsi="TH SarabunPSK" w:cs="TH SarabunPSK"/>
          <w:sz w:val="32"/>
          <w:szCs w:val="32"/>
        </w:rPr>
      </w:pPr>
    </w:p>
    <w:p w14:paraId="70D35A15" w14:textId="57261EFA" w:rsidR="005757B3" w:rsidRPr="00923AA7" w:rsidRDefault="005757B3" w:rsidP="00923AA7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88" w:name="_Toc172795815"/>
      <w:r w:rsidRPr="0015203F">
        <w:rPr>
          <w:rFonts w:cs="TH SarabunPSK"/>
          <w:b/>
          <w:bCs/>
          <w:i/>
          <w:iCs w:val="0"/>
          <w:szCs w:val="32"/>
          <w:cs/>
        </w:rPr>
        <w:t>ขอบเขต</w:t>
      </w:r>
      <w:bookmarkEnd w:id="88"/>
    </w:p>
    <w:p w14:paraId="7733DA27" w14:textId="5FDD7445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   ขั้นตอนนี้ใช้กับผลิตภัณฑ์สมุนไพร</w:t>
      </w:r>
      <w:r w:rsidR="00E54105">
        <w:rPr>
          <w:rFonts w:ascii="TH SarabunPSK" w:hAnsi="TH SarabunPSK" w:cs="TH SarabunPSK"/>
          <w:sz w:val="32"/>
          <w:szCs w:val="32"/>
        </w:rPr>
        <w:t xml:space="preserve"> 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ชื่อผลิตภัณฑ์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, 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รูปแบบ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 w:rsidR="00E541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ทั้งหมดที่ผลิตหรือแปรรูปใน </w:t>
      </w:r>
      <w:r w:rsidRPr="00E54105">
        <w:rPr>
          <w:rFonts w:ascii="TH SarabunPSK" w:hAnsi="TH SarabunPSK" w:cs="TH SarabunPSK"/>
          <w:color w:val="ED7D31" w:themeColor="accent2"/>
          <w:sz w:val="32"/>
          <w:szCs w:val="32"/>
          <w:cs/>
        </w:rPr>
        <w:t>[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สถานที่ผลิต</w:t>
      </w:r>
      <w:r w:rsidRPr="00E54105">
        <w:rPr>
          <w:rFonts w:ascii="TH SarabunPSK" w:hAnsi="TH SarabunPSK" w:cs="TH SarabunPSK"/>
          <w:color w:val="ED7D31" w:themeColor="accent2"/>
          <w:sz w:val="32"/>
          <w:szCs w:val="32"/>
          <w:cs/>
        </w:rPr>
        <w:t>]</w:t>
      </w:r>
    </w:p>
    <w:p w14:paraId="1B44F432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2B6BABA0" w14:textId="77777777" w:rsidR="009A5FF9" w:rsidRDefault="005757B3" w:rsidP="00923AA7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89" w:name="_Toc172795816"/>
      <w:r w:rsidRPr="00E54105">
        <w:rPr>
          <w:rFonts w:cs="TH SarabunPSK"/>
          <w:b/>
          <w:bCs/>
          <w:i/>
          <w:iCs w:val="0"/>
          <w:szCs w:val="32"/>
          <w:cs/>
        </w:rPr>
        <w:t>ความรับผิดชอบ</w:t>
      </w:r>
      <w:bookmarkEnd w:id="89"/>
    </w:p>
    <w:p w14:paraId="5D2510C6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39A2E876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AF30930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7AA6EA61" w14:textId="77777777" w:rsidR="001D1179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0008CC">
        <w:rPr>
          <w:rFonts w:ascii="TH SarabunPSK" w:hAnsi="TH SarabunPSK" w:cs="TH SarabunPSK"/>
          <w:sz w:val="32"/>
          <w:szCs w:val="32"/>
          <w:cs/>
        </w:rPr>
        <w:t>บุคลากรฝ่ายควบคุมคุณภาพ</w:t>
      </w:r>
    </w:p>
    <w:p w14:paraId="6CF75553" w14:textId="5A86A64E" w:rsidR="005757B3" w:rsidRPr="001D1179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1D1179">
        <w:rPr>
          <w:rFonts w:ascii="TH SarabunPSK" w:hAnsi="TH SarabunPSK" w:cs="TH SarabunPSK"/>
          <w:sz w:val="32"/>
          <w:szCs w:val="32"/>
          <w:cs/>
        </w:rPr>
        <w:t>เจ้าหน้าที่ห้องปฏิบัติการจุลชีววิทยา</w:t>
      </w:r>
    </w:p>
    <w:p w14:paraId="67914A3C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BD9CE04" w14:textId="1416F7B8" w:rsidR="005757B3" w:rsidRPr="004B4951" w:rsidRDefault="005757B3" w:rsidP="004B4951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90" w:name="_Toc172795817"/>
      <w:r w:rsidRPr="00E54105">
        <w:rPr>
          <w:rFonts w:cs="TH SarabunPSK"/>
          <w:b/>
          <w:bCs/>
          <w:i/>
          <w:iCs w:val="0"/>
          <w:szCs w:val="32"/>
          <w:cs/>
        </w:rPr>
        <w:t>วัสดุและอุปกรณ์</w:t>
      </w:r>
      <w:bookmarkEnd w:id="90"/>
    </w:p>
    <w:p w14:paraId="692F232D" w14:textId="77777777" w:rsidR="003640A0" w:rsidRPr="003640A0" w:rsidRDefault="003640A0" w:rsidP="003640A0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</w:rPr>
      </w:pPr>
    </w:p>
    <w:p w14:paraId="62D825EF" w14:textId="5EA8C4B0" w:rsidR="003640A0" w:rsidRPr="00BB147D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สารละลายเจือจางที่ปราศจากเชื้อ </w:t>
      </w:r>
      <w:r w:rsidR="00BD5BDB" w:rsidRPr="00BD5BDB">
        <w:rPr>
          <w:rFonts w:ascii="TH SarabunPSK" w:hAnsi="TH SarabunPSK" w:cs="TH SarabunPSK"/>
          <w:color w:val="ED7D31" w:themeColor="accent2"/>
          <w:sz w:val="32"/>
          <w:szCs w:val="32"/>
        </w:rPr>
        <w:t>- [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เช่น น้ำ</w:t>
      </w:r>
      <w:proofErr w:type="spellStart"/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เปปโ</w:t>
      </w:r>
      <w:proofErr w:type="spellEnd"/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ตน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, 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บัฟเฟอร์ฟอสเฟต</w:t>
      </w:r>
      <w:r w:rsidR="00BD5BDB" w:rsidRPr="00BD5BDB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0B8E76C5" w14:textId="2FD996CD" w:rsidR="00BB147D" w:rsidRP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แสดง ชื่อและสูตรส่วนประกอบของแต่ละ 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diluent 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ที่ใช้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97B0991" w14:textId="7ED118CC" w:rsid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...</w:t>
      </w:r>
    </w:p>
    <w:p w14:paraId="40501D59" w14:textId="393454B0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 xml:space="preserve">อาหารเลี้ยงเชื้อ </w:t>
      </w:r>
      <w:proofErr w:type="spellStart"/>
      <w:r w:rsidR="009C3033" w:rsidRPr="007D2859">
        <w:rPr>
          <w:rFonts w:ascii="TH SarabunPSK" w:hAnsi="TH SarabunPSK" w:cs="TH SarabunPSK" w:hint="cs"/>
          <w:sz w:val="32"/>
          <w:szCs w:val="32"/>
        </w:rPr>
        <w:t>Sabouraud</w:t>
      </w:r>
      <w:proofErr w:type="spellEnd"/>
      <w:r w:rsidR="009C3033" w:rsidRPr="007D2859">
        <w:rPr>
          <w:rFonts w:ascii="TH SarabunPSK" w:hAnsi="TH SarabunPSK" w:cs="TH SarabunPSK" w:hint="cs"/>
          <w:sz w:val="32"/>
          <w:szCs w:val="32"/>
        </w:rPr>
        <w:t xml:space="preserve"> dextrose</w:t>
      </w:r>
      <w:r w:rsidRPr="003640A0">
        <w:rPr>
          <w:rFonts w:ascii="TH SarabunPSK" w:hAnsi="TH SarabunPSK" w:cs="TH SarabunPSK"/>
          <w:sz w:val="32"/>
          <w:szCs w:val="32"/>
        </w:rPr>
        <w:t xml:space="preserve"> Agar (</w:t>
      </w:r>
      <w:r w:rsidR="009C3033">
        <w:rPr>
          <w:rFonts w:ascii="TH SarabunPSK" w:hAnsi="TH SarabunPSK" w:cs="TH SarabunPSK"/>
          <w:sz w:val="32"/>
          <w:szCs w:val="32"/>
        </w:rPr>
        <w:t>SDA</w:t>
      </w:r>
      <w:r w:rsidRPr="003640A0">
        <w:rPr>
          <w:rFonts w:ascii="TH SarabunPSK" w:hAnsi="TH SarabunPSK" w:cs="TH SarabunPSK"/>
          <w:sz w:val="32"/>
          <w:szCs w:val="32"/>
        </w:rPr>
        <w:t>)</w:t>
      </w:r>
    </w:p>
    <w:p w14:paraId="4A5FF21A" w14:textId="3B515A53" w:rsidR="00BB147D" w:rsidRP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แสดง ชื่อและสูตรส่วนประกอบของแต่ละ 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Culture media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ที่ใช้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3B030356" w14:textId="500FE364" w:rsid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…</w:t>
      </w:r>
    </w:p>
    <w:p w14:paraId="788DF2FF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จานเพาะเชื้อที่ปราศจากเชื้อ</w:t>
      </w:r>
    </w:p>
    <w:p w14:paraId="72CAD69A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3640A0">
        <w:rPr>
          <w:rFonts w:ascii="TH SarabunPSK" w:hAnsi="TH SarabunPSK" w:cs="TH SarabunPSK"/>
          <w:sz w:val="32"/>
          <w:szCs w:val="32"/>
          <w:cs/>
        </w:rPr>
        <w:t>ปิ</w:t>
      </w:r>
      <w:proofErr w:type="spellEnd"/>
      <w:r w:rsidRPr="003640A0">
        <w:rPr>
          <w:rFonts w:ascii="TH SarabunPSK" w:hAnsi="TH SarabunPSK" w:cs="TH SarabunPSK"/>
          <w:sz w:val="32"/>
          <w:szCs w:val="32"/>
          <w:cs/>
        </w:rPr>
        <w:t>เปตที่ปราศจากเชื้อ</w:t>
      </w:r>
    </w:p>
    <w:p w14:paraId="0F601AC1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ตู้บ่มเชื้อ (</w:t>
      </w:r>
      <w:r w:rsidRPr="003640A0">
        <w:rPr>
          <w:rFonts w:ascii="TH SarabunPSK" w:hAnsi="TH SarabunPSK" w:cs="TH SarabunPSK"/>
          <w:sz w:val="32"/>
          <w:szCs w:val="32"/>
        </w:rPr>
        <w:t>30-35°C)</w:t>
      </w:r>
    </w:p>
    <w:p w14:paraId="3B132EFC" w14:textId="2138368D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เครื่องบดผสมหรือเครื่องปั่น</w:t>
      </w:r>
      <w:r w:rsidR="00C00B32" w:rsidRPr="003640A0">
        <w:rPr>
          <w:rFonts w:ascii="TH SarabunPSK" w:hAnsi="TH SarabunPSK" w:cs="TH SarabunPSK"/>
          <w:sz w:val="32"/>
          <w:szCs w:val="32"/>
          <w:cs/>
        </w:rPr>
        <w:t>ปราศจากเชื้อ</w:t>
      </w:r>
    </w:p>
    <w:p w14:paraId="4D1E499E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เครื่องนับโคโลนี</w:t>
      </w:r>
    </w:p>
    <w:p w14:paraId="1AD66EF6" w14:textId="77777777" w:rsidR="003640A0" w:rsidRDefault="00923AA7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lastRenderedPageBreak/>
        <w:t>Autoclave</w:t>
      </w:r>
    </w:p>
    <w:p w14:paraId="6CCD102D" w14:textId="2DA20424" w:rsidR="00923AA7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ตู้ปลอดเชื้อ</w:t>
      </w:r>
      <w:r w:rsidR="00C00B32">
        <w:rPr>
          <w:rFonts w:ascii="TH SarabunPSK" w:hAnsi="TH SarabunPSK" w:cs="TH SarabunPSK"/>
          <w:sz w:val="32"/>
          <w:szCs w:val="32"/>
        </w:rPr>
        <w:t xml:space="preserve"> </w:t>
      </w:r>
      <w:r w:rsidR="00C00B32" w:rsidRPr="00E54105">
        <w:rPr>
          <w:rFonts w:ascii="TH SarabunPSK" w:hAnsi="TH SarabunPSK" w:cs="TH SarabunPSK"/>
          <w:sz w:val="32"/>
          <w:szCs w:val="32"/>
        </w:rPr>
        <w:t>Biosafety cabinet</w:t>
      </w:r>
    </w:p>
    <w:p w14:paraId="0EE68452" w14:textId="6F205404" w:rsidR="00C00B32" w:rsidRDefault="00C00B32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เครื่องแก้วปราศจากเชื้อ</w:t>
      </w:r>
    </w:p>
    <w:p w14:paraId="242BB020" w14:textId="777E5E3A" w:rsidR="00075A53" w:rsidRDefault="00075A5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 bath</w:t>
      </w:r>
    </w:p>
    <w:p w14:paraId="68A34E9B" w14:textId="2F1394D4" w:rsidR="00075A53" w:rsidRPr="003640A0" w:rsidRDefault="00075A5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Vertex mixer</w:t>
      </w:r>
      <w:r w:rsidR="00700E62">
        <w:rPr>
          <w:rFonts w:ascii="TH SarabunPSK" w:hAnsi="TH SarabunPSK" w:cs="TH SarabunPSK"/>
          <w:sz w:val="32"/>
          <w:szCs w:val="32"/>
        </w:rPr>
        <w:t>s</w:t>
      </w:r>
    </w:p>
    <w:p w14:paraId="4EA4064F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592F3D2" w14:textId="17C117E4" w:rsidR="005757B3" w:rsidRPr="004B4951" w:rsidRDefault="005757B3" w:rsidP="004B4951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91" w:name="_Toc172795818"/>
      <w:r w:rsidRPr="004B4951">
        <w:rPr>
          <w:rFonts w:cs="TH SarabunPSK"/>
          <w:b/>
          <w:bCs/>
          <w:i/>
          <w:iCs w:val="0"/>
          <w:szCs w:val="32"/>
          <w:cs/>
        </w:rPr>
        <w:t>ขั้นตอนการปฏิบัติ</w:t>
      </w:r>
      <w:bookmarkEnd w:id="91"/>
    </w:p>
    <w:p w14:paraId="7ABFCDEB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1BC0969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25714FF5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54DB9285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7F64BCF9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AB5E169" w14:textId="6ED9B2E1" w:rsidR="00D07491" w:rsidRDefault="00D07491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1722FF">
        <w:rPr>
          <w:rFonts w:ascii="TH SarabunPSK" w:hAnsi="TH SarabunPSK" w:cs="TH SarabunPSK" w:hint="cs"/>
          <w:sz w:val="32"/>
          <w:szCs w:val="32"/>
          <w:cs/>
        </w:rPr>
        <w:t>เตรียมอาหารเลี้ยงเชื้อ</w:t>
      </w:r>
      <w:r w:rsidR="00B352A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610DE">
        <w:rPr>
          <w:rFonts w:ascii="TH SarabunPSK" w:hAnsi="TH SarabunPSK" w:cs="TH SarabunPSK" w:hint="cs"/>
          <w:sz w:val="32"/>
          <w:szCs w:val="32"/>
          <w:cs/>
        </w:rPr>
        <w:t>สารละลายเจือจางที่ปราศจากเชื้อ</w:t>
      </w:r>
    </w:p>
    <w:p w14:paraId="5DA12F47" w14:textId="48460F75" w:rsidR="001722FF" w:rsidRPr="00AC6DAA" w:rsidRDefault="001722FF" w:rsidP="001722FF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722F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 </w:t>
      </w:r>
      <w:r w:rsidR="0097371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ชั่ง</w:t>
      </w:r>
      <w:r w:rsidR="00AC5D12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D05CE5">
        <w:rPr>
          <w:rFonts w:ascii="TH SarabunPSK" w:hAnsi="TH SarabunPSK" w:cs="TH SarabunPSK"/>
          <w:color w:val="ED7D31" w:themeColor="accent2"/>
          <w:sz w:val="32"/>
          <w:szCs w:val="32"/>
        </w:rPr>
        <w:t>SDA</w:t>
      </w:r>
      <w:r w:rsidR="0097371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... </w:t>
      </w:r>
      <w:r w:rsidR="0097371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g </w:t>
      </w:r>
      <w:r w:rsidR="00701464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ลงใน </w:t>
      </w:r>
      <w:r w:rsidR="00701464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sterile </w:t>
      </w:r>
      <w:r w:rsidR="00735D13" w:rsidRPr="00735D13">
        <w:rPr>
          <w:rFonts w:ascii="TH SarabunPSK" w:hAnsi="TH SarabunPSK" w:cs="TH SarabunPSK"/>
          <w:color w:val="ED7D31" w:themeColor="accent2"/>
          <w:sz w:val="32"/>
          <w:szCs w:val="32"/>
        </w:rPr>
        <w:t>Erlenmeyer flask</w:t>
      </w:r>
      <w:r w:rsidRPr="001722FF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16FC361A" w14:textId="7FECE388" w:rsidR="00F45044" w:rsidRPr="00AC6DAA" w:rsidRDefault="00F45044" w:rsidP="00F45044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1722F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 </w:t>
      </w:r>
      <w:r w:rsidR="000C6F87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เติม</w:t>
      </w:r>
      <w:r w:rsidR="0042628A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3D4F63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diluent </w:t>
      </w:r>
      <w:r w:rsidR="00AC5D12">
        <w:rPr>
          <w:rFonts w:ascii="TH SarabunPSK" w:hAnsi="TH SarabunPSK" w:cs="TH SarabunPSK"/>
          <w:color w:val="ED7D31" w:themeColor="accent2"/>
          <w:sz w:val="32"/>
          <w:szCs w:val="32"/>
        </w:rPr>
        <w:t>… ml</w:t>
      </w:r>
      <w:r w:rsidRPr="001722FF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7D9A382C" w14:textId="4A30B413" w:rsidR="00AC6DAA" w:rsidRDefault="00AC5D12" w:rsidP="001722FF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E37878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 </w:t>
      </w:r>
      <w:r w:rsidR="00E543C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นำเข้าเครื่อง </w:t>
      </w:r>
      <w:r w:rsidR="00E543C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autoclave </w:t>
      </w:r>
      <w:r w:rsidR="00E543C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ที่อุณหภูมิ </w:t>
      </w:r>
      <w:r w:rsidR="00E543CD" w:rsidRPr="00E543CD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121 </w:t>
      </w:r>
      <w:r w:rsidR="00E543CD">
        <w:rPr>
          <w:rFonts w:ascii="TH SarabunPSK" w:hAnsi="TH SarabunPSK" w:cs="TH SarabunPSK"/>
          <w:color w:val="ED7D31" w:themeColor="accent2"/>
          <w:sz w:val="32"/>
          <w:szCs w:val="32"/>
        </w:rPr>
        <w:t>˚</w:t>
      </w:r>
      <w:r w:rsidR="00E543CD" w:rsidRPr="00E543C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C </w:t>
      </w:r>
      <w:r w:rsidR="00E543CD" w:rsidRPr="00E543CD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เวลา 15 นาที</w:t>
      </w:r>
      <w:r w:rsidRPr="00E37878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7046901" w14:textId="362A957E" w:rsidR="006D11C8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6D11C8">
        <w:rPr>
          <w:rFonts w:ascii="TH SarabunPSK" w:hAnsi="TH SarabunPSK" w:cs="TH SarabunPSK"/>
          <w:sz w:val="32"/>
          <w:szCs w:val="32"/>
          <w:cs/>
        </w:rPr>
        <w:t>การเตรียมตัวอย่าง</w:t>
      </w:r>
    </w:p>
    <w:p w14:paraId="45194C2C" w14:textId="1F24A715" w:rsidR="006D11C8" w:rsidRDefault="005757B3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6D11C8">
        <w:rPr>
          <w:rFonts w:ascii="TH SarabunPSK" w:hAnsi="TH SarabunPSK" w:cs="TH SarabunPSK"/>
          <w:sz w:val="32"/>
          <w:szCs w:val="32"/>
          <w:cs/>
        </w:rPr>
        <w:t xml:space="preserve">ชั่งตัวอย่างผลิตภัณฑ์สมุนไพร </w:t>
      </w:r>
      <w:r w:rsidR="0097371F">
        <w:rPr>
          <w:rFonts w:ascii="TH SarabunPSK" w:hAnsi="TH SarabunPSK" w:cs="TH SarabunPSK"/>
          <w:sz w:val="32"/>
          <w:szCs w:val="32"/>
        </w:rPr>
        <w:t>…</w:t>
      </w:r>
      <w:r w:rsidRPr="006D11C8">
        <w:rPr>
          <w:rFonts w:ascii="TH SarabunPSK" w:hAnsi="TH SarabunPSK" w:cs="TH SarabunPSK"/>
          <w:sz w:val="32"/>
          <w:szCs w:val="32"/>
          <w:cs/>
        </w:rPr>
        <w:t xml:space="preserve"> กรัม อย่างปราศจากเชื้อ</w:t>
      </w:r>
    </w:p>
    <w:p w14:paraId="5F2FED8F" w14:textId="05EB6570" w:rsidR="006D11C8" w:rsidRDefault="005757B3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6D11C8">
        <w:rPr>
          <w:rFonts w:ascii="TH SarabunPSK" w:hAnsi="TH SarabunPSK" w:cs="TH SarabunPSK"/>
          <w:sz w:val="32"/>
          <w:szCs w:val="32"/>
          <w:cs/>
        </w:rPr>
        <w:t xml:space="preserve">เติมสารละลายเจือจางที่ปราศจากเชื้อ </w:t>
      </w:r>
      <w:r w:rsidR="0097371F">
        <w:rPr>
          <w:rFonts w:ascii="TH SarabunPSK" w:hAnsi="TH SarabunPSK" w:cs="TH SarabunPSK"/>
          <w:sz w:val="32"/>
          <w:szCs w:val="32"/>
        </w:rPr>
        <w:t>…</w:t>
      </w:r>
      <w:r w:rsidRPr="006D11C8">
        <w:rPr>
          <w:rFonts w:ascii="TH SarabunPSK" w:hAnsi="TH SarabunPSK" w:cs="TH SarabunPSK"/>
          <w:sz w:val="32"/>
          <w:szCs w:val="32"/>
          <w:cs/>
        </w:rPr>
        <w:t xml:space="preserve"> มิลลิลิตร</w:t>
      </w:r>
      <w:r w:rsidR="0097371F">
        <w:rPr>
          <w:rFonts w:ascii="TH SarabunPSK" w:hAnsi="TH SarabunPSK" w:cs="TH SarabunPSK"/>
          <w:sz w:val="32"/>
          <w:szCs w:val="32"/>
        </w:rPr>
        <w:t xml:space="preserve"> (</w:t>
      </w:r>
      <w:r w:rsidR="0097371F">
        <w:rPr>
          <w:rFonts w:ascii="TH SarabunPSK" w:hAnsi="TH SarabunPSK" w:cs="TH SarabunPSK" w:hint="cs"/>
          <w:sz w:val="32"/>
          <w:szCs w:val="32"/>
          <w:cs/>
        </w:rPr>
        <w:t xml:space="preserve">เพื่อเตรียมเป็น </w:t>
      </w:r>
      <w:r w:rsidR="00F932FA">
        <w:rPr>
          <w:rFonts w:ascii="TH SarabunPSK" w:hAnsi="TH SarabunPSK" w:cs="TH SarabunPSK" w:hint="cs"/>
          <w:sz w:val="32"/>
          <w:szCs w:val="32"/>
          <w:cs/>
        </w:rPr>
        <w:t>1</w:t>
      </w:r>
      <w:r w:rsidR="00F932FA">
        <w:rPr>
          <w:rFonts w:ascii="TH SarabunPSK" w:hAnsi="TH SarabunPSK" w:cs="TH SarabunPSK"/>
          <w:sz w:val="32"/>
          <w:szCs w:val="32"/>
        </w:rPr>
        <w:t xml:space="preserve">:10 </w:t>
      </w:r>
      <w:r w:rsidR="00F932FA" w:rsidRPr="003558F8">
        <w:rPr>
          <w:rFonts w:ascii="TH SarabunPSK" w:hAnsi="TH SarabunPSK" w:cs="TH SarabunPSK"/>
          <w:sz w:val="32"/>
          <w:szCs w:val="32"/>
        </w:rPr>
        <w:t>dilution</w:t>
      </w:r>
      <w:r w:rsidR="0097371F">
        <w:rPr>
          <w:rFonts w:ascii="TH SarabunPSK" w:hAnsi="TH SarabunPSK" w:cs="TH SarabunPSK"/>
          <w:sz w:val="32"/>
          <w:szCs w:val="32"/>
        </w:rPr>
        <w:t>)</w:t>
      </w:r>
    </w:p>
    <w:p w14:paraId="25775007" w14:textId="3A3361EE" w:rsidR="005757B3" w:rsidRPr="006D11C8" w:rsidRDefault="005757B3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6D11C8">
        <w:rPr>
          <w:rFonts w:ascii="TH SarabunPSK" w:hAnsi="TH SarabunPSK" w:cs="TH SarabunPSK"/>
          <w:sz w:val="32"/>
          <w:szCs w:val="32"/>
          <w:cs/>
        </w:rPr>
        <w:t>บดผสมในเครื่อง</w:t>
      </w:r>
      <w:r w:rsidR="00923AA7" w:rsidRPr="006D11C8">
        <w:rPr>
          <w:rFonts w:ascii="TH SarabunPSK" w:hAnsi="TH SarabunPSK" w:cs="TH SarabunPSK" w:hint="cs"/>
          <w:sz w:val="32"/>
          <w:szCs w:val="32"/>
          <w:cs/>
        </w:rPr>
        <w:t xml:space="preserve">ปั่น/บด </w:t>
      </w:r>
      <w:r w:rsidRPr="006D11C8">
        <w:rPr>
          <w:rFonts w:ascii="TH SarabunPSK" w:hAnsi="TH SarabunPSK" w:cs="TH SarabunPSK"/>
          <w:sz w:val="32"/>
          <w:szCs w:val="32"/>
          <w:cs/>
        </w:rPr>
        <w:t xml:space="preserve">เป็นเวลา </w:t>
      </w:r>
      <w:r w:rsidR="00935DAE">
        <w:rPr>
          <w:rFonts w:ascii="TH SarabunPSK" w:hAnsi="TH SarabunPSK" w:cs="TH SarabunPSK"/>
          <w:sz w:val="32"/>
          <w:szCs w:val="32"/>
        </w:rPr>
        <w:t>…</w:t>
      </w:r>
      <w:r w:rsidRPr="006D11C8">
        <w:rPr>
          <w:rFonts w:ascii="TH SarabunPSK" w:hAnsi="TH SarabunPSK" w:cs="TH SarabunPSK"/>
          <w:sz w:val="32"/>
          <w:szCs w:val="32"/>
          <w:cs/>
        </w:rPr>
        <w:t xml:space="preserve"> นาที</w:t>
      </w:r>
    </w:p>
    <w:p w14:paraId="6D45F61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4300BEF" w14:textId="77777777" w:rsidR="006D11C8" w:rsidRDefault="0015203F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Serial Dilution</w:t>
      </w:r>
    </w:p>
    <w:p w14:paraId="6313A33B" w14:textId="13F49518" w:rsidR="00C82AE7" w:rsidRDefault="00C82AE7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5757B3" w:rsidRPr="006D11C8">
        <w:rPr>
          <w:rFonts w:ascii="TH SarabunPSK" w:hAnsi="TH SarabunPSK" w:cs="TH SarabunPSK"/>
          <w:sz w:val="32"/>
          <w:szCs w:val="32"/>
          <w:cs/>
        </w:rPr>
        <w:t xml:space="preserve">เตรียมสารละลายเจือจางแบบ </w:t>
      </w:r>
      <w:r w:rsidR="005757B3" w:rsidRPr="006D11C8">
        <w:rPr>
          <w:rFonts w:ascii="TH SarabunPSK" w:hAnsi="TH SarabunPSK" w:cs="TH SarabunPSK"/>
          <w:sz w:val="32"/>
          <w:szCs w:val="32"/>
        </w:rPr>
        <w:t>10</w:t>
      </w:r>
      <w:r w:rsidR="005757B3" w:rsidRPr="006D11C8">
        <w:rPr>
          <w:rFonts w:ascii="TH SarabunPSK" w:hAnsi="TH SarabunPSK" w:cs="TH SarabunPSK"/>
          <w:sz w:val="32"/>
          <w:szCs w:val="32"/>
          <w:cs/>
        </w:rPr>
        <w:t xml:space="preserve"> เท่า (</w:t>
      </w:r>
      <w:r w:rsidR="005757B3" w:rsidRPr="006D11C8">
        <w:rPr>
          <w:rFonts w:ascii="TH SarabunPSK" w:hAnsi="TH SarabunPSK" w:cs="TH SarabunPSK"/>
          <w:sz w:val="32"/>
          <w:szCs w:val="32"/>
        </w:rPr>
        <w:t>10^-1</w:t>
      </w:r>
      <w:r w:rsidR="005757B3" w:rsidRPr="006D11C8">
        <w:rPr>
          <w:rFonts w:ascii="TH SarabunPSK" w:hAnsi="TH SarabunPSK" w:cs="TH SarabunPSK"/>
          <w:sz w:val="32"/>
          <w:szCs w:val="32"/>
          <w:cs/>
        </w:rPr>
        <w:t xml:space="preserve"> ถึง </w:t>
      </w:r>
      <w:r w:rsidR="005757B3" w:rsidRPr="006D11C8">
        <w:rPr>
          <w:rFonts w:ascii="TH SarabunPSK" w:hAnsi="TH SarabunPSK" w:cs="TH SarabunPSK"/>
          <w:sz w:val="32"/>
          <w:szCs w:val="32"/>
        </w:rPr>
        <w:t>10^-6)</w:t>
      </w:r>
    </w:p>
    <w:p w14:paraId="01CFC079" w14:textId="1B5CFF1B" w:rsidR="005D68BA" w:rsidRPr="00E0797C" w:rsidRDefault="00C82AE7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5757B3" w:rsidRPr="00C82AE7">
        <w:rPr>
          <w:rFonts w:ascii="TH SarabunPSK" w:hAnsi="TH SarabunPSK" w:cs="TH SarabunPSK"/>
          <w:sz w:val="32"/>
          <w:szCs w:val="32"/>
          <w:cs/>
        </w:rPr>
        <w:t xml:space="preserve">ใช้ตัวอย่างที่บดผสมแล้ว </w:t>
      </w:r>
      <w:r w:rsidR="00935DAE">
        <w:rPr>
          <w:rFonts w:ascii="TH SarabunPSK" w:hAnsi="TH SarabunPSK" w:cs="TH SarabunPSK"/>
          <w:sz w:val="32"/>
          <w:szCs w:val="32"/>
        </w:rPr>
        <w:t>…</w:t>
      </w:r>
      <w:r w:rsidR="005757B3" w:rsidRPr="00C82AE7">
        <w:rPr>
          <w:rFonts w:ascii="TH SarabunPSK" w:hAnsi="TH SarabunPSK" w:cs="TH SarabunPSK"/>
          <w:sz w:val="32"/>
          <w:szCs w:val="32"/>
          <w:cs/>
        </w:rPr>
        <w:t xml:space="preserve"> มิลลิลิตร และสารละลายเจือจางที่ปราศจากเชื้อ </w:t>
      </w:r>
      <w:r w:rsidR="00935DAE">
        <w:rPr>
          <w:rFonts w:ascii="TH SarabunPSK" w:hAnsi="TH SarabunPSK" w:cs="TH SarabunPSK"/>
          <w:sz w:val="32"/>
          <w:szCs w:val="32"/>
        </w:rPr>
        <w:t>…</w:t>
      </w:r>
      <w:r w:rsidR="005757B3" w:rsidRPr="00C82AE7">
        <w:rPr>
          <w:rFonts w:ascii="TH SarabunPSK" w:hAnsi="TH SarabunPSK" w:cs="TH SarabunPSK"/>
          <w:sz w:val="32"/>
          <w:szCs w:val="32"/>
          <w:cs/>
        </w:rPr>
        <w:t xml:space="preserve"> มิลลิลิตร</w:t>
      </w:r>
      <w:r w:rsidR="00935DAE">
        <w:rPr>
          <w:rFonts w:ascii="TH SarabunPSK" w:hAnsi="TH SarabunPSK" w:cs="TH SarabunPSK"/>
          <w:sz w:val="32"/>
          <w:szCs w:val="32"/>
        </w:rPr>
        <w:t xml:space="preserve"> </w:t>
      </w:r>
      <w:r w:rsidR="00FE7BC9">
        <w:rPr>
          <w:rFonts w:ascii="TH SarabunPSK" w:hAnsi="TH SarabunPSK" w:cs="TH SarabunPSK"/>
          <w:sz w:val="32"/>
          <w:szCs w:val="32"/>
        </w:rPr>
        <w:br/>
      </w:r>
      <w:r w:rsidR="005757B3" w:rsidRPr="00C82AE7">
        <w:rPr>
          <w:rFonts w:ascii="TH SarabunPSK" w:hAnsi="TH SarabunPSK" w:cs="TH SarabunPSK"/>
          <w:sz w:val="32"/>
          <w:szCs w:val="32"/>
          <w:cs/>
        </w:rPr>
        <w:t>สำหรับแต่ละ</w:t>
      </w:r>
      <w:r w:rsidR="003C539D">
        <w:rPr>
          <w:rFonts w:ascii="TH SarabunPSK" w:hAnsi="TH SarabunPSK" w:cs="TH SarabunPSK"/>
          <w:sz w:val="32"/>
          <w:szCs w:val="32"/>
        </w:rPr>
        <w:t xml:space="preserve"> </w:t>
      </w:r>
      <w:r w:rsidR="005757B3" w:rsidRPr="00C82AE7">
        <w:rPr>
          <w:rFonts w:ascii="TH SarabunPSK" w:hAnsi="TH SarabunPSK" w:cs="TH SarabunPSK"/>
          <w:sz w:val="32"/>
          <w:szCs w:val="32"/>
          <w:cs/>
        </w:rPr>
        <w:t>ความเจือจาง</w:t>
      </w:r>
      <w:r w:rsidR="003C23BA">
        <w:rPr>
          <w:noProof/>
        </w:rPr>
        <mc:AlternateContent>
          <mc:Choice Requires="wpc">
            <w:drawing>
              <wp:inline distT="0" distB="0" distL="0" distR="0" wp14:anchorId="355F2FFA" wp14:editId="1FC05460">
                <wp:extent cx="4826000" cy="1840237"/>
                <wp:effectExtent l="0" t="0" r="0" b="7620"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tangle: Top Corners Rounded 3"/>
                        <wps:cNvSpPr/>
                        <wps:spPr>
                          <a:xfrm rot="10800000">
                            <a:off x="1924050" y="571093"/>
                            <a:ext cx="177800" cy="58420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924050" y="539343"/>
                            <a:ext cx="177800" cy="571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" name="Group 5"/>
                        <wpg:cNvGrpSpPr/>
                        <wpg:grpSpPr>
                          <a:xfrm>
                            <a:off x="2419350" y="545693"/>
                            <a:ext cx="177800" cy="615950"/>
                            <a:chOff x="387350" y="444500"/>
                            <a:chExt cx="177800" cy="615950"/>
                          </a:xfrm>
                        </wpg:grpSpPr>
                        <wps:wsp>
                          <wps:cNvPr id="6" name="Rectangle: Top Corners Rounded 6"/>
                          <wps:cNvSpPr/>
                          <wps:spPr>
                            <a:xfrm rot="10800000">
                              <a:off x="387350" y="476250"/>
                              <a:ext cx="177800" cy="584200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387350" y="444500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" name="Connector: Curved 15"/>
                        <wps:cNvCnPr/>
                        <wps:spPr>
                          <a:xfrm rot="16200000" flipH="1">
                            <a:off x="2219325" y="263118"/>
                            <a:ext cx="6350" cy="444500"/>
                          </a:xfrm>
                          <a:prstGeom prst="curvedConnector3">
                            <a:avLst>
                              <a:gd name="adj1" fmla="val -2700000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752600" y="1181739"/>
                            <a:ext cx="5080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E9E79E" w14:textId="77777777" w:rsidR="003C23BA" w:rsidRDefault="003C23BA" w:rsidP="003C23BA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00CF3">
                                <w:rPr>
                                  <w:rFonts w:ascii="TH SarabunPSK" w:hAnsi="TH SarabunPSK" w:cs="TH SarabunPSK"/>
                                </w:rPr>
                                <w:t>Sample</w:t>
                              </w:r>
                            </w:p>
                            <w:p w14:paraId="6C676559" w14:textId="77777777" w:rsidR="003C23BA" w:rsidRPr="00500CF3" w:rsidRDefault="003C23BA" w:rsidP="003C23BA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784350" y="1341535"/>
                            <a:ext cx="43180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A7F613" w14:textId="77777777" w:rsidR="003C23BA" w:rsidRPr="00500CF3" w:rsidRDefault="003C23BA" w:rsidP="003C23BA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10^-1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298700" y="1199744"/>
                            <a:ext cx="4318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9822BA" w14:textId="77777777" w:rsidR="003C23BA" w:rsidRPr="00500CF3" w:rsidRDefault="003C23BA" w:rsidP="003C23BA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10^-2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063750" y="145644"/>
                            <a:ext cx="43180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78FBA9" w14:textId="77777777" w:rsidR="003C23BA" w:rsidRPr="00500CF3" w:rsidRDefault="003C23BA" w:rsidP="003C23BA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</w:rPr>
                                <w:t>… 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5F2FFA" id="Canvas 33" o:spid="_x0000_s1077" editas="canvas" style="width:380pt;height:144.9pt;mso-position-horizontal-relative:char;mso-position-vertical-relative:line" coordsize="4826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">
                <v:shape id="_x0000_s1078" type="#_x0000_t75" style="position:absolute;width:48260;height:18402;visibility:visible;mso-wrap-style:square" filled="t">
                  <v:fill o:detectmouseclick="t"/>
                  <v:path o:connecttype="none"/>
                </v:shape>
                <v:shape id="Rectangle: Top Corners Rounded 3" o:spid="_x0000_s1079" style="position:absolute;left:19240;top:5710;width:1778;height:5842;rotation:180;visibility:visible;mso-wrap-style:square;v-text-anchor:middle" coordsize="177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" path="m88900,r,c137998,,177800,39802,177800,88900r,495300l177800,584200,,584200r,l,88900c,39802,39802,,88900,xe" filled="f" strokecolor="#8eaadb [1940]" strokeweight="1pt">
                  <v:stroke joinstyle="miter"/>
                  <v:path arrowok="t" o:connecttype="custom" o:connectlocs="88900,0;88900,0;177800,88900;177800,584200;177800,584200;0,584200;0,584200;0,88900;88900,0" o:connectangles="0,0,0,0,0,0,0,0,0"/>
                </v:shape>
                <v:oval id="Oval 4" o:spid="_x0000_s1080" style="position:absolute;left:19240;top:5393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" fillcolor="#b4c6e7 [1300]" strokecolor="#8eaadb [1940]" strokeweight="1pt">
                  <v:stroke joinstyle="miter"/>
                </v:oval>
                <v:group id="Group 5" o:spid="_x0000_s1081" style="position:absolute;left:24193;top:5456;width:1778;height:6160" coordorigin="3873,4445" coordsize="1778,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Rectangle: Top Corners Rounded 6" o:spid="_x0000_s1082" style="position:absolute;left:3873;top:4762;width:1778;height:5842;rotation:180;visibility:visible;mso-wrap-style:square;v-text-anchor:middle" coordsize="177800,58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" path="m88900,r,c137998,,177800,39802,177800,88900r,495300l177800,584200,,584200r,l,88900c,39802,39802,,88900,xe" filled="f" strokecolor="#747070 [1614]" strokeweight="1pt">
                    <v:stroke joinstyle="miter"/>
                    <v:path arrowok="t" o:connecttype="custom" o:connectlocs="88900,0;88900,0;177800,88900;177800,584200;177800,584200;0,584200;0,584200;0,88900;88900,0" o:connectangles="0,0,0,0,0,0,0,0,0"/>
                  </v:shape>
                  <v:oval id="Oval 8" o:spid="_x0000_s1083" style="position:absolute;left:3873;top:4445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" fillcolor="#aeaaaa [2414]" strokecolor="#747070 [1614]" strokeweight="1pt">
                    <v:stroke joinstyle="miter"/>
                  </v:oval>
                </v:group>
                <v:shape id="Connector: Curved 15" o:spid="_x0000_s1084" type="#_x0000_t38" style="position:absolute;left:22193;top:2630;width:64;height:444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" adj="-583200" strokecolor="#7b7b7b [2406]" strokeweight=".5pt">
                  <v:stroke endarrow="block" joinstyle="miter"/>
                </v:shape>
                <v:shape id="Text Box 16" o:spid="_x0000_s1085" type="#_x0000_t202" style="position:absolute;left:17526;top:11817;width:5080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" fillcolor="white [3201]" stroked="f" strokeweight=".5pt">
                  <v:textbox inset=",0">
                    <w:txbxContent>
                      <w:p w14:paraId="14E9E79E" w14:textId="77777777" w:rsidR="003C23BA" w:rsidRDefault="003C23BA" w:rsidP="003C23BA">
                        <w:pPr>
                          <w:rPr>
                            <w:rFonts w:ascii="TH SarabunPSK" w:hAnsi="TH SarabunPSK" w:cs="TH SarabunPSK"/>
                          </w:rPr>
                        </w:pPr>
                        <w:r w:rsidRPr="00500CF3">
                          <w:rPr>
                            <w:rFonts w:ascii="TH SarabunPSK" w:hAnsi="TH SarabunPSK" w:cs="TH SarabunPSK"/>
                          </w:rPr>
                          <w:t>Sample</w:t>
                        </w:r>
                      </w:p>
                      <w:p w14:paraId="6C676559" w14:textId="77777777" w:rsidR="003C23BA" w:rsidRPr="00500CF3" w:rsidRDefault="003C23BA" w:rsidP="003C23BA">
                        <w:pPr>
                          <w:rPr>
                            <w:rFonts w:ascii="TH SarabunPSK" w:hAnsi="TH SarabunPSK" w:cs="TH SarabunPSK"/>
                          </w:rPr>
                        </w:pPr>
                      </w:p>
                    </w:txbxContent>
                  </v:textbox>
                </v:shape>
                <v:shape id="Text Box 17" o:spid="_x0000_s1086" type="#_x0000_t202" style="position:absolute;left:17843;top:13415;width:43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" filled="f" stroked="f" strokeweight=".5pt">
                  <v:textbox inset=",0">
                    <w:txbxContent>
                      <w:p w14:paraId="55A7F613" w14:textId="77777777" w:rsidR="003C23BA" w:rsidRPr="00500CF3" w:rsidRDefault="003C23BA" w:rsidP="003C23BA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10^-1</w:t>
                        </w:r>
                      </w:p>
                    </w:txbxContent>
                  </v:textbox>
                </v:shape>
                <v:shape id="Text Box 31" o:spid="_x0000_s1087" type="#_x0000_t202" style="position:absolute;left:22987;top:11997;width:43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" fillcolor="white [3201]" stroked="f" strokeweight=".5pt">
                  <v:textbox inset=",0">
                    <w:txbxContent>
                      <w:p w14:paraId="279822BA" w14:textId="77777777" w:rsidR="003C23BA" w:rsidRPr="00500CF3" w:rsidRDefault="003C23BA" w:rsidP="003C23BA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10^-2</w:t>
                        </w:r>
                      </w:p>
                    </w:txbxContent>
                  </v:textbox>
                </v:shape>
                <v:shape id="Text Box 32" o:spid="_x0000_s1088" type="#_x0000_t202" style="position:absolute;left:20637;top:1456;width:431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" filled="f" stroked="f" strokeweight=".5pt">
                  <v:textbox inset=",0">
                    <w:txbxContent>
                      <w:p w14:paraId="1278FBA9" w14:textId="77777777" w:rsidR="003C23BA" w:rsidRPr="00500CF3" w:rsidRDefault="003C23BA" w:rsidP="003C23BA">
                        <w:pPr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/>
                          </w:rPr>
                          <w:t>… ml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41222E" w14:textId="77777777" w:rsidR="003C539D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lastRenderedPageBreak/>
        <w:t>การเพาะเชื้อบนจานอาหารเลี้ยงเชื้อ</w:t>
      </w:r>
    </w:p>
    <w:p w14:paraId="1F1F71DB" w14:textId="22D9ECB8" w:rsidR="007A7DBB" w:rsidRDefault="007A7DBB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757B3" w:rsidRPr="003C539D">
        <w:rPr>
          <w:rFonts w:ascii="TH SarabunPSK" w:hAnsi="TH SarabunPSK" w:cs="TH SarabunPSK"/>
          <w:sz w:val="32"/>
          <w:szCs w:val="32"/>
          <w:cs/>
        </w:rPr>
        <w:t>ปิ</w:t>
      </w:r>
      <w:proofErr w:type="spellEnd"/>
      <w:r w:rsidR="005757B3" w:rsidRPr="003C539D">
        <w:rPr>
          <w:rFonts w:ascii="TH SarabunPSK" w:hAnsi="TH SarabunPSK" w:cs="TH SarabunPSK"/>
          <w:sz w:val="32"/>
          <w:szCs w:val="32"/>
          <w:cs/>
        </w:rPr>
        <w:t>เปตสารละลายจาก</w:t>
      </w:r>
      <w:r w:rsidR="008D4C20">
        <w:rPr>
          <w:rFonts w:ascii="TH SarabunPSK" w:hAnsi="TH SarabunPSK" w:cs="TH SarabunPSK"/>
          <w:sz w:val="32"/>
          <w:szCs w:val="32"/>
        </w:rPr>
        <w:t xml:space="preserve"> </w:t>
      </w:r>
      <w:r w:rsidR="005757B3" w:rsidRPr="003C539D">
        <w:rPr>
          <w:rFonts w:ascii="TH SarabunPSK" w:hAnsi="TH SarabunPSK" w:cs="TH SarabunPSK"/>
          <w:sz w:val="32"/>
          <w:szCs w:val="32"/>
          <w:cs/>
        </w:rPr>
        <w:t xml:space="preserve">แต่ละความเจือจาง </w:t>
      </w:r>
      <w:r w:rsidR="005757B3" w:rsidRPr="003C539D">
        <w:rPr>
          <w:rFonts w:ascii="TH SarabunPSK" w:hAnsi="TH SarabunPSK" w:cs="TH SarabunPSK"/>
          <w:sz w:val="32"/>
          <w:szCs w:val="32"/>
        </w:rPr>
        <w:t>1</w:t>
      </w:r>
      <w:r w:rsidR="005757B3" w:rsidRPr="003C539D">
        <w:rPr>
          <w:rFonts w:ascii="TH SarabunPSK" w:hAnsi="TH SarabunPSK" w:cs="TH SarabunPSK"/>
          <w:sz w:val="32"/>
          <w:szCs w:val="32"/>
          <w:cs/>
        </w:rPr>
        <w:t xml:space="preserve"> มิลลิลิตร ลงบนจานเพาะเชื้อที่ปราศจากเชื้อแยกกัน</w:t>
      </w:r>
      <w:r w:rsidR="00D1000E">
        <w:rPr>
          <w:rFonts w:ascii="TH SarabunPSK" w:hAnsi="TH SarabunPSK" w:cs="TH SarabunPSK" w:hint="cs"/>
          <w:sz w:val="32"/>
          <w:szCs w:val="32"/>
          <w:cs/>
        </w:rPr>
        <w:t xml:space="preserve"> อย่างน้อย 2 </w:t>
      </w:r>
      <w:r w:rsidR="00D1000E">
        <w:rPr>
          <w:rFonts w:ascii="TH SarabunPSK" w:hAnsi="TH SarabunPSK" w:cs="TH SarabunPSK"/>
          <w:sz w:val="32"/>
          <w:szCs w:val="32"/>
        </w:rPr>
        <w:t>replications</w:t>
      </w:r>
    </w:p>
    <w:p w14:paraId="66E16123" w14:textId="253A4B58" w:rsidR="007A7DBB" w:rsidRDefault="007A7DBB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5757B3" w:rsidRPr="007A7DBB">
        <w:rPr>
          <w:rFonts w:ascii="TH SarabunPSK" w:hAnsi="TH SarabunPSK" w:cs="TH SarabunPSK"/>
          <w:sz w:val="32"/>
          <w:szCs w:val="32"/>
          <w:cs/>
        </w:rPr>
        <w:t xml:space="preserve">เทอาหารเลี้ยงเชื้อ </w:t>
      </w:r>
      <w:proofErr w:type="spellStart"/>
      <w:r w:rsidR="003C23BA" w:rsidRPr="007D2859">
        <w:rPr>
          <w:rFonts w:ascii="TH SarabunPSK" w:hAnsi="TH SarabunPSK" w:cs="TH SarabunPSK" w:hint="cs"/>
          <w:sz w:val="32"/>
          <w:szCs w:val="32"/>
        </w:rPr>
        <w:t>Sabouraud</w:t>
      </w:r>
      <w:proofErr w:type="spellEnd"/>
      <w:r w:rsidR="003C23BA" w:rsidRPr="007D2859">
        <w:rPr>
          <w:rFonts w:ascii="TH SarabunPSK" w:hAnsi="TH SarabunPSK" w:cs="TH SarabunPSK" w:hint="cs"/>
          <w:sz w:val="32"/>
          <w:szCs w:val="32"/>
        </w:rPr>
        <w:t xml:space="preserve"> </w:t>
      </w:r>
      <w:r w:rsidR="003C23BA">
        <w:rPr>
          <w:rFonts w:ascii="TH SarabunPSK" w:hAnsi="TH SarabunPSK" w:cs="TH SarabunPSK"/>
          <w:sz w:val="32"/>
          <w:szCs w:val="32"/>
        </w:rPr>
        <w:t>D</w:t>
      </w:r>
      <w:r w:rsidR="003C23BA" w:rsidRPr="007D2859">
        <w:rPr>
          <w:rFonts w:ascii="TH SarabunPSK" w:hAnsi="TH SarabunPSK" w:cs="TH SarabunPSK" w:hint="cs"/>
          <w:sz w:val="32"/>
          <w:szCs w:val="32"/>
        </w:rPr>
        <w:t>extrose</w:t>
      </w:r>
      <w:r w:rsidR="005757B3" w:rsidRPr="007A7DBB">
        <w:rPr>
          <w:rFonts w:ascii="TH SarabunPSK" w:hAnsi="TH SarabunPSK" w:cs="TH SarabunPSK"/>
          <w:sz w:val="32"/>
          <w:szCs w:val="32"/>
        </w:rPr>
        <w:t xml:space="preserve"> Agar </w:t>
      </w:r>
      <w:r w:rsidR="005757B3" w:rsidRPr="007A7DBB">
        <w:rPr>
          <w:rFonts w:ascii="TH SarabunPSK" w:hAnsi="TH SarabunPSK" w:cs="TH SarabunPSK"/>
          <w:sz w:val="32"/>
          <w:szCs w:val="32"/>
          <w:cs/>
        </w:rPr>
        <w:t xml:space="preserve">ที่หลอมเหลว (เย็นลงที่ </w:t>
      </w:r>
      <w:r w:rsidR="005757B3" w:rsidRPr="007A7DBB">
        <w:rPr>
          <w:rFonts w:ascii="TH SarabunPSK" w:hAnsi="TH SarabunPSK" w:cs="TH SarabunPSK"/>
          <w:sz w:val="32"/>
          <w:szCs w:val="32"/>
        </w:rPr>
        <w:t>45°C</w:t>
      </w:r>
      <w:r w:rsidR="0075553A">
        <w:rPr>
          <w:rFonts w:ascii="TH SarabunPSK" w:hAnsi="TH SarabunPSK" w:cs="TH SarabunPSK"/>
          <w:sz w:val="32"/>
          <w:szCs w:val="32"/>
        </w:rPr>
        <w:t xml:space="preserve"> </w:t>
      </w:r>
      <w:r w:rsidR="0075553A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581308">
        <w:rPr>
          <w:rFonts w:ascii="TH SarabunPSK" w:hAnsi="TH SarabunPSK" w:cs="TH SarabunPSK"/>
          <w:sz w:val="32"/>
          <w:szCs w:val="32"/>
        </w:rPr>
        <w:t>water bath</w:t>
      </w:r>
      <w:r w:rsidR="005757B3" w:rsidRPr="007A7DBB">
        <w:rPr>
          <w:rFonts w:ascii="TH SarabunPSK" w:hAnsi="TH SarabunPSK" w:cs="TH SarabunPSK"/>
          <w:sz w:val="32"/>
          <w:szCs w:val="32"/>
        </w:rPr>
        <w:t>) 15-20</w:t>
      </w:r>
      <w:r w:rsidR="005757B3" w:rsidRPr="007A7DBB">
        <w:rPr>
          <w:rFonts w:ascii="TH SarabunPSK" w:hAnsi="TH SarabunPSK" w:cs="TH SarabunPSK"/>
          <w:sz w:val="32"/>
          <w:szCs w:val="32"/>
          <w:cs/>
        </w:rPr>
        <w:t xml:space="preserve"> มิลลิลิตร</w:t>
      </w:r>
    </w:p>
    <w:p w14:paraId="6DB5E405" w14:textId="01079677" w:rsidR="00E0797C" w:rsidRDefault="002B565B" w:rsidP="00E0797C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c">
            <w:drawing>
              <wp:inline distT="0" distB="0" distL="0" distR="0" wp14:anchorId="1B240E34" wp14:editId="5ABF2314">
                <wp:extent cx="4222750" cy="2326193"/>
                <wp:effectExtent l="0" t="0" r="6350" b="0"/>
                <wp:docPr id="55" name="Canvas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9" name="Cylinder 59"/>
                        <wps:cNvSpPr/>
                        <wps:spPr>
                          <a:xfrm>
                            <a:off x="193008" y="843920"/>
                            <a:ext cx="542020" cy="173777"/>
                          </a:xfrm>
                          <a:prstGeom prst="can">
                            <a:avLst>
                              <a:gd name="adj" fmla="val 4288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446856" y="153090"/>
                            <a:ext cx="517194" cy="1489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3EBE78" w14:textId="77777777" w:rsidR="00026560" w:rsidRDefault="0002656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43"/>
                        <wps:cNvSpPr txBox="1"/>
                        <wps:spPr>
                          <a:xfrm>
                            <a:off x="342900" y="163450"/>
                            <a:ext cx="93345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FA22FC" w14:textId="67F868BD" w:rsidR="004B3962" w:rsidRDefault="004B3962" w:rsidP="002E79F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Sample dilution</w:t>
                              </w:r>
                              <w:r w:rsidR="002E79FB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</w:t>
                              </w:r>
                            </w:p>
                            <w:p w14:paraId="351CDFB6" w14:textId="4FC9C66C" w:rsidR="004B3962" w:rsidRDefault="004B3962" w:rsidP="002E79F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ylinder 63"/>
                        <wps:cNvSpPr/>
                        <wps:spPr>
                          <a:xfrm>
                            <a:off x="900530" y="843919"/>
                            <a:ext cx="542020" cy="173777"/>
                          </a:xfrm>
                          <a:prstGeom prst="can">
                            <a:avLst>
                              <a:gd name="adj" fmla="val 4288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onnector: Elbow 65"/>
                        <wps:cNvCnPr>
                          <a:stCxn id="62" idx="2"/>
                        </wps:cNvCnPr>
                        <wps:spPr>
                          <a:xfrm rot="5400000">
                            <a:off x="405744" y="359339"/>
                            <a:ext cx="415620" cy="39214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onnector: Elbow 66"/>
                        <wps:cNvCnPr>
                          <a:stCxn id="62" idx="2"/>
                        </wps:cNvCnPr>
                        <wps:spPr>
                          <a:xfrm rot="16200000" flipH="1">
                            <a:off x="779488" y="377737"/>
                            <a:ext cx="415514" cy="355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Text Box 43"/>
                        <wps:cNvSpPr txBox="1"/>
                        <wps:spPr>
                          <a:xfrm>
                            <a:off x="417517" y="1045748"/>
                            <a:ext cx="770847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6E9D04" w14:textId="05068065" w:rsidR="00387F71" w:rsidRDefault="00387F71" w:rsidP="004B3962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2 replica</w:t>
                              </w:r>
                              <w:r w:rsidR="00821CF8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tions</w:t>
                              </w:r>
                            </w:p>
                            <w:p w14:paraId="538A8369" w14:textId="77777777" w:rsidR="00387F71" w:rsidRDefault="00387F71" w:rsidP="004B3962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ylinder 72"/>
                        <wps:cNvSpPr/>
                        <wps:spPr>
                          <a:xfrm>
                            <a:off x="2316048" y="844029"/>
                            <a:ext cx="542020" cy="173777"/>
                          </a:xfrm>
                          <a:prstGeom prst="can">
                            <a:avLst>
                              <a:gd name="adj" fmla="val 4288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569896" y="153199"/>
                            <a:ext cx="517194" cy="1489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00F83F" w14:textId="77777777" w:rsidR="00821CF8" w:rsidRDefault="00821C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43"/>
                        <wps:cNvSpPr txBox="1"/>
                        <wps:spPr>
                          <a:xfrm>
                            <a:off x="2400300" y="163495"/>
                            <a:ext cx="102489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405A1C" w14:textId="46262B8E" w:rsidR="00821CF8" w:rsidRDefault="00821CF8" w:rsidP="00051A0D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Control</w:t>
                              </w:r>
                              <w:r w:rsidR="00051A0D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solution</w:t>
                              </w:r>
                            </w:p>
                            <w:p w14:paraId="30CDBA1E" w14:textId="1CA787BD" w:rsidR="00821CF8" w:rsidRDefault="00821CF8" w:rsidP="00051A0D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Cylinder 75"/>
                        <wps:cNvSpPr/>
                        <wps:spPr>
                          <a:xfrm>
                            <a:off x="3023570" y="844028"/>
                            <a:ext cx="542020" cy="173777"/>
                          </a:xfrm>
                          <a:prstGeom prst="can">
                            <a:avLst>
                              <a:gd name="adj" fmla="val 4288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onnector: Elbow 76"/>
                        <wps:cNvCnPr>
                          <a:stCxn id="74" idx="2"/>
                        </wps:cNvCnPr>
                        <wps:spPr>
                          <a:xfrm rot="5400000">
                            <a:off x="2518922" y="369290"/>
                            <a:ext cx="415505" cy="3721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or: Elbow 77"/>
                        <wps:cNvCnPr>
                          <a:stCxn id="74" idx="2"/>
                        </wps:cNvCnPr>
                        <wps:spPr>
                          <a:xfrm rot="16200000" flipH="1">
                            <a:off x="2892592" y="367761"/>
                            <a:ext cx="415398" cy="37509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43"/>
                        <wps:cNvSpPr txBox="1"/>
                        <wps:spPr>
                          <a:xfrm>
                            <a:off x="2540557" y="1045857"/>
                            <a:ext cx="770847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69D17C" w14:textId="77777777" w:rsidR="00821CF8" w:rsidRDefault="00821CF8" w:rsidP="004B3962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2 replications</w:t>
                              </w:r>
                            </w:p>
                            <w:p w14:paraId="799671E9" w14:textId="77777777" w:rsidR="00821CF8" w:rsidRDefault="00821CF8" w:rsidP="004B3962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43"/>
                        <wps:cNvSpPr txBox="1"/>
                        <wps:spPr>
                          <a:xfrm>
                            <a:off x="1130300" y="607950"/>
                            <a:ext cx="42545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7EB155" w14:textId="0CAA618A" w:rsidR="008D4C20" w:rsidRDefault="008D4C20" w:rsidP="002E79F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43"/>
                        <wps:cNvSpPr txBox="1"/>
                        <wps:spPr>
                          <a:xfrm>
                            <a:off x="383356" y="606300"/>
                            <a:ext cx="384994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97074" w14:textId="77777777" w:rsidR="008D4C20" w:rsidRDefault="008D4C20" w:rsidP="002E79F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43"/>
                        <wps:cNvSpPr txBox="1"/>
                        <wps:spPr>
                          <a:xfrm>
                            <a:off x="2501900" y="614300"/>
                            <a:ext cx="42545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90BF3C" w14:textId="77777777" w:rsidR="008D4C20" w:rsidRDefault="008D4C20" w:rsidP="002E79F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43"/>
                        <wps:cNvSpPr txBox="1"/>
                        <wps:spPr>
                          <a:xfrm>
                            <a:off x="3257550" y="614300"/>
                            <a:ext cx="42545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F3220A" w14:textId="77777777" w:rsidR="008D4C20" w:rsidRDefault="008D4C20" w:rsidP="002E79F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819150" y="1505521"/>
                            <a:ext cx="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alphaModFix amt="50000"/>
                          </a:blip>
                          <a:stretch>
                            <a:fillRect/>
                          </a:stretch>
                        </pic:blipFill>
                        <pic:spPr>
                          <a:xfrm rot="18619682">
                            <a:off x="934063" y="1382321"/>
                            <a:ext cx="415885" cy="4158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Straight Connector 105"/>
                        <wps:cNvCnPr/>
                        <wps:spPr>
                          <a:xfrm flipH="1">
                            <a:off x="819150" y="1463895"/>
                            <a:ext cx="19" cy="21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flipH="1">
                            <a:off x="819923" y="1421457"/>
                            <a:ext cx="0" cy="21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 flipH="1">
                            <a:off x="819169" y="1380595"/>
                            <a:ext cx="0" cy="21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Text Box 43"/>
                        <wps:cNvSpPr txBox="1"/>
                        <wps:spPr>
                          <a:xfrm>
                            <a:off x="1217389" y="1663451"/>
                            <a:ext cx="560043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E3BDE1" w14:textId="4A201551" w:rsidR="00BF5997" w:rsidRPr="00BF5997" w:rsidRDefault="00BF5997" w:rsidP="002E79F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BF5997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15</w:t>
                              </w:r>
                              <w:r w:rsidR="00F26766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-20</w:t>
                              </w:r>
                              <w:r w:rsidRPr="00BF5997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43"/>
                        <wps:cNvSpPr txBox="1"/>
                        <wps:spPr>
                          <a:xfrm>
                            <a:off x="1026924" y="1421455"/>
                            <a:ext cx="706905" cy="143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14D174" w14:textId="188B0184" w:rsidR="00BF5997" w:rsidRPr="00F26766" w:rsidRDefault="00F26766" w:rsidP="002E79F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</w:pPr>
                              <w:r w:rsidRPr="00F2676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  <w:t>M</w:t>
                              </w:r>
                              <w:r w:rsidR="00BF5997" w:rsidRPr="00F2676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  <w:t>ol</w:t>
                              </w:r>
                              <w:r w:rsidRPr="00F2676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  <w:t xml:space="preserve">ten </w:t>
                              </w:r>
                              <w:r w:rsidR="003C23BA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  <w:t>SDA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ylinder 112"/>
                        <wps:cNvSpPr/>
                        <wps:spPr>
                          <a:xfrm>
                            <a:off x="893049" y="1984323"/>
                            <a:ext cx="542020" cy="173777"/>
                          </a:xfrm>
                          <a:prstGeom prst="can">
                            <a:avLst>
                              <a:gd name="adj" fmla="val 31434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Arrow Connector 113"/>
                        <wps:cNvCnPr/>
                        <wps:spPr>
                          <a:xfrm>
                            <a:off x="2893926" y="1366576"/>
                            <a:ext cx="5233" cy="4981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alphaModFix amt="50000"/>
                          </a:blip>
                          <a:stretch>
                            <a:fillRect/>
                          </a:stretch>
                        </pic:blipFill>
                        <pic:spPr>
                          <a:xfrm rot="18619682">
                            <a:off x="3014072" y="1392369"/>
                            <a:ext cx="415885" cy="4158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Text Box 43"/>
                        <wps:cNvSpPr txBox="1"/>
                        <wps:spPr>
                          <a:xfrm>
                            <a:off x="3297398" y="1673499"/>
                            <a:ext cx="560043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9F3997" w14:textId="77777777" w:rsidR="00F865CF" w:rsidRPr="00BF5997" w:rsidRDefault="00F865CF" w:rsidP="002E79F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BF5997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15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-20</w:t>
                              </w:r>
                              <w:r w:rsidRPr="00BF5997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43"/>
                        <wps:cNvSpPr txBox="1"/>
                        <wps:spPr>
                          <a:xfrm>
                            <a:off x="3106933" y="1431503"/>
                            <a:ext cx="706905" cy="143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712727" w14:textId="10966B90" w:rsidR="00F865CF" w:rsidRPr="00F26766" w:rsidRDefault="00F865CF" w:rsidP="002E79F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</w:pPr>
                              <w:r w:rsidRPr="00F2676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  <w:t xml:space="preserve">Molten </w:t>
                              </w:r>
                              <w:r w:rsidR="003C23BA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  <w:t>SDA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Cylinder 123"/>
                        <wps:cNvSpPr/>
                        <wps:spPr>
                          <a:xfrm>
                            <a:off x="893453" y="2063501"/>
                            <a:ext cx="538729" cy="89911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Cylinder 124"/>
                        <wps:cNvSpPr/>
                        <wps:spPr>
                          <a:xfrm>
                            <a:off x="181389" y="1976237"/>
                            <a:ext cx="542020" cy="173777"/>
                          </a:xfrm>
                          <a:prstGeom prst="can">
                            <a:avLst>
                              <a:gd name="adj" fmla="val 31434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Cylinder 125"/>
                        <wps:cNvSpPr/>
                        <wps:spPr>
                          <a:xfrm>
                            <a:off x="181793" y="2052016"/>
                            <a:ext cx="538729" cy="89911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Cylinder 126"/>
                        <wps:cNvSpPr/>
                        <wps:spPr>
                          <a:xfrm>
                            <a:off x="3027708" y="2013286"/>
                            <a:ext cx="542020" cy="173777"/>
                          </a:xfrm>
                          <a:prstGeom prst="can">
                            <a:avLst>
                              <a:gd name="adj" fmla="val 31434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Cylinder 127"/>
                        <wps:cNvSpPr/>
                        <wps:spPr>
                          <a:xfrm>
                            <a:off x="3028112" y="2092464"/>
                            <a:ext cx="538729" cy="89911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Cylinder 128"/>
                        <wps:cNvSpPr/>
                        <wps:spPr>
                          <a:xfrm>
                            <a:off x="2316048" y="2005200"/>
                            <a:ext cx="542020" cy="173777"/>
                          </a:xfrm>
                          <a:prstGeom prst="can">
                            <a:avLst>
                              <a:gd name="adj" fmla="val 31434"/>
                            </a:avLst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Cylinder 129"/>
                        <wps:cNvSpPr/>
                        <wps:spPr>
                          <a:xfrm>
                            <a:off x="2316452" y="2080979"/>
                            <a:ext cx="538729" cy="89911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31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240E34" id="Canvas 55" o:spid="_x0000_s1089" editas="canvas" style="width:332.5pt;height:183.15pt;mso-position-horizontal-relative:char;mso-position-vertical-relative:line" coordsize="42227,23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">
                <v:shape id="_x0000_s1090" type="#_x0000_t75" style="position:absolute;width:42227;height:23260;visibility:visible;mso-wrap-style:square" filled="t">
                  <v:fill o:detectmouseclick="t"/>
                  <v:path o:connecttype="none"/>
                </v:shape>
                <v:shape id="Cylinder 59" o:spid="_x0000_s1091" type="#_x0000_t22" style="position:absolute;left:1930;top:8439;width:5420;height:1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" adj="9263" fillcolor="white [3212]" strokecolor="#7b7b7b [2406]" strokeweight="1pt">
                  <v:stroke joinstyle="miter"/>
                </v:shape>
                <v:shape id="Text Box 61" o:spid="_x0000_s1092" type="#_x0000_t202" style="position:absolute;left:4468;top:1530;width:5172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14:paraId="573EBE78" w14:textId="77777777" w:rsidR="00026560" w:rsidRDefault="00026560"/>
                    </w:txbxContent>
                  </v:textbox>
                </v:shape>
                <v:shape id="Text Box 43" o:spid="_x0000_s1093" type="#_x0000_t202" style="position:absolute;left:3429;top:1634;width:933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" fillcolor="white [3201]" stroked="f" strokeweight=".5pt">
                  <v:textbox inset=",0">
                    <w:txbxContent>
                      <w:p w14:paraId="36FA22FC" w14:textId="67F868BD" w:rsidR="004B3962" w:rsidRDefault="004B3962" w:rsidP="002E79F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Sample dilution</w:t>
                        </w:r>
                        <w:r w:rsidR="002E79FB">
                          <w:rPr>
                            <w:rFonts w:ascii="TH SarabunPSK" w:eastAsia="Calibri" w:hAnsi="TH SarabunPSK" w:cs="Cordia New"/>
                            <w:szCs w:val="22"/>
                          </w:rPr>
                          <w:t>s</w:t>
                        </w:r>
                      </w:p>
                      <w:p w14:paraId="351CDFB6" w14:textId="4FC9C66C" w:rsidR="004B3962" w:rsidRDefault="004B3962" w:rsidP="002E79F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shape id="Cylinder 63" o:spid="_x0000_s1094" type="#_x0000_t22" style="position:absolute;left:9005;top:8439;width:5420;height:1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" adj="9263" fillcolor="white [3212]" strokecolor="#7b7b7b [2406]" strokeweight="1pt">
                  <v:stroke joinstyle="miter"/>
                </v:shape>
                <v:shape id="Connector: Elbow 65" o:spid="_x0000_s1095" type="#_x0000_t34" style="position:absolute;left:4057;top:3593;width:4156;height:392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" strokecolor="#4472c4 [3204]" strokeweight=".5pt">
                  <v:stroke endarrow="block"/>
                </v:shape>
                <v:shape id="Connector: Elbow 66" o:spid="_x0000_s1096" type="#_x0000_t34" style="position:absolute;left:7794;top:3778;width:4155;height:355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" strokecolor="#4472c4 [3204]" strokeweight=".5pt">
                  <v:stroke endarrow="block"/>
                </v:shape>
                <v:shape id="Text Box 43" o:spid="_x0000_s1097" type="#_x0000_t202" style="position:absolute;left:4175;top:10457;width:770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" fillcolor="white [3201]" stroked="f" strokeweight=".5pt">
                  <v:textbox inset=",0">
                    <w:txbxContent>
                      <w:p w14:paraId="696E9D04" w14:textId="05068065" w:rsidR="00387F71" w:rsidRDefault="00387F71" w:rsidP="004B3962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2 replica</w:t>
                        </w:r>
                        <w:r w:rsidR="00821CF8">
                          <w:rPr>
                            <w:rFonts w:ascii="TH SarabunPSK" w:eastAsia="Calibri" w:hAnsi="TH SarabunPSK" w:cs="Cordia New"/>
                            <w:szCs w:val="22"/>
                          </w:rPr>
                          <w:t>tions</w:t>
                        </w:r>
                      </w:p>
                      <w:p w14:paraId="538A8369" w14:textId="77777777" w:rsidR="00387F71" w:rsidRDefault="00387F71" w:rsidP="004B3962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ylinder 72" o:spid="_x0000_s1098" type="#_x0000_t22" style="position:absolute;left:23160;top:8440;width:5420;height:1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" adj="9263" fillcolor="white [3212]" strokecolor="#7b7b7b [2406]" strokeweight="1pt">
                  <v:stroke joinstyle="miter"/>
                </v:shape>
                <v:shape id="Text Box 73" o:spid="_x0000_s1099" type="#_x0000_t202" style="position:absolute;left:25698;top:1531;width:5172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14:paraId="2900F83F" w14:textId="77777777" w:rsidR="00821CF8" w:rsidRDefault="00821CF8"/>
                    </w:txbxContent>
                  </v:textbox>
                </v:shape>
                <v:shape id="Text Box 43" o:spid="_x0000_s1100" type="#_x0000_t202" style="position:absolute;left:24003;top:1634;width:1024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" fillcolor="white [3201]" stroked="f" strokeweight=".5pt">
                  <v:textbox inset=",0">
                    <w:txbxContent>
                      <w:p w14:paraId="25405A1C" w14:textId="46262B8E" w:rsidR="00821CF8" w:rsidRDefault="00821CF8" w:rsidP="00051A0D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Control</w:t>
                        </w:r>
                        <w:r w:rsidR="00051A0D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solution</w:t>
                        </w:r>
                      </w:p>
                      <w:p w14:paraId="30CDBA1E" w14:textId="1CA787BD" w:rsidR="00821CF8" w:rsidRDefault="00821CF8" w:rsidP="00051A0D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shape id="Cylinder 75" o:spid="_x0000_s1101" type="#_x0000_t22" style="position:absolute;left:30235;top:8440;width:5420;height:1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" adj="9263" fillcolor="white [3212]" strokecolor="#7b7b7b [2406]" strokeweight="1pt">
                  <v:stroke joinstyle="miter"/>
                </v:shape>
                <v:shape id="Connector: Elbow 76" o:spid="_x0000_s1102" type="#_x0000_t34" style="position:absolute;left:25189;top:3693;width:4155;height:37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" strokecolor="#4472c4 [3204]" strokeweight=".5pt">
                  <v:stroke endarrow="block"/>
                </v:shape>
                <v:shape id="Connector: Elbow 77" o:spid="_x0000_s1103" type="#_x0000_t34" style="position:absolute;left:28926;top:3677;width:4154;height:37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" strokecolor="#4472c4 [3204]" strokeweight=".5pt">
                  <v:stroke endarrow="block"/>
                </v:shape>
                <v:shape id="Text Box 43" o:spid="_x0000_s1104" type="#_x0000_t202" style="position:absolute;left:25405;top:10458;width:770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" fillcolor="white [3201]" stroked="f" strokeweight=".5pt">
                  <v:textbox inset=",0">
                    <w:txbxContent>
                      <w:p w14:paraId="5F69D17C" w14:textId="77777777" w:rsidR="00821CF8" w:rsidRDefault="00821CF8" w:rsidP="004B3962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2 replications</w:t>
                        </w:r>
                      </w:p>
                      <w:p w14:paraId="799671E9" w14:textId="77777777" w:rsidR="00821CF8" w:rsidRDefault="00821CF8" w:rsidP="004B3962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3" o:spid="_x0000_s1105" type="#_x0000_t202" style="position:absolute;left:11303;top:6079;width:425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" filled="f" stroked="f" strokeweight=".5pt">
                  <v:textbox inset=",0">
                    <w:txbxContent>
                      <w:p w14:paraId="307EB155" w14:textId="0CAA618A" w:rsidR="008D4C20" w:rsidRDefault="008D4C20" w:rsidP="002E79F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ml</w:t>
                        </w:r>
                      </w:p>
                    </w:txbxContent>
                  </v:textbox>
                </v:shape>
                <v:shape id="Text Box 43" o:spid="_x0000_s1106" type="#_x0000_t202" style="position:absolute;left:3833;top:6063;width:3850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" filled="f" stroked="f" strokeweight=".5pt">
                  <v:textbox inset=",0">
                    <w:txbxContent>
                      <w:p w14:paraId="5DA97074" w14:textId="77777777" w:rsidR="008D4C20" w:rsidRDefault="008D4C20" w:rsidP="002E79F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ml</w:t>
                        </w:r>
                      </w:p>
                    </w:txbxContent>
                  </v:textbox>
                </v:shape>
                <v:shape id="Text Box 43" o:spid="_x0000_s1107" type="#_x0000_t202" style="position:absolute;left:25019;top:6143;width:4254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" filled="f" stroked="f" strokeweight=".5pt">
                  <v:textbox inset=",0">
                    <w:txbxContent>
                      <w:p w14:paraId="1A90BF3C" w14:textId="77777777" w:rsidR="008D4C20" w:rsidRDefault="008D4C20" w:rsidP="002E79F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ml</w:t>
                        </w:r>
                      </w:p>
                    </w:txbxContent>
                  </v:textbox>
                </v:shape>
                <v:shape id="Text Box 43" o:spid="_x0000_s1108" type="#_x0000_t202" style="position:absolute;left:32575;top:6143;width:425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" filled="f" stroked="f" strokeweight=".5pt">
                  <v:textbox inset=",0">
                    <w:txbxContent>
                      <w:p w14:paraId="1FF3220A" w14:textId="77777777" w:rsidR="008D4C20" w:rsidRDefault="008D4C20" w:rsidP="002E79F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ml</w:t>
                        </w:r>
                      </w:p>
                    </w:txbxContent>
                  </v:textbox>
                </v:shape>
                <v:shape id="Straight Arrow Connector 83" o:spid="_x0000_s1109" type="#_x0000_t32" style="position:absolute;left:8191;top:15055;width:0;height:34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4472c4 [3204]" strokeweight=".5pt">
                  <v:stroke endarrow="block" joinstyle="miter"/>
                </v:shape>
                <v:shape id="Picture 98" o:spid="_x0000_s1110" type="#_x0000_t75" style="position:absolute;left:9340;top:13822;width:4159;height:4159;rotation:-325530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">
                  <v:imagedata r:id="rId9" o:title=""/>
                </v:shape>
                <v:line id="Straight Connector 105" o:spid="_x0000_s1111" style="position:absolute;flip:x;visibility:visible;mso-wrap-style:square" from="8191,14638" to="8191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" strokecolor="#4472c4 [3204]" strokeweight=".5pt">
                  <v:stroke joinstyle="miter"/>
                </v:line>
                <v:line id="Straight Connector 107" o:spid="_x0000_s1112" style="position:absolute;flip:x;visibility:visible;mso-wrap-style:square" from="8199,14214" to="8199,1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" strokecolor="#4472c4 [3204]" strokeweight=".5pt">
                  <v:stroke joinstyle="miter"/>
                </v:line>
                <v:line id="Straight Connector 108" o:spid="_x0000_s1113" style="position:absolute;flip:x;visibility:visible;mso-wrap-style:square" from="8191,13805" to="8191,1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" strokecolor="#4472c4 [3204]" strokeweight=".5pt">
                  <v:stroke joinstyle="miter"/>
                </v:line>
                <v:shape id="Text Box 43" o:spid="_x0000_s1114" type="#_x0000_t202" style="position:absolute;left:12173;top:16634;width:560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" filled="f" stroked="f" strokeweight=".5pt">
                  <v:textbox inset=",0">
                    <w:txbxContent>
                      <w:p w14:paraId="08E3BDE1" w14:textId="4A201551" w:rsidR="00BF5997" w:rsidRPr="00BF5997" w:rsidRDefault="00BF5997" w:rsidP="002E79F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BF5997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15</w:t>
                        </w:r>
                        <w:r w:rsidR="00F26766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-20</w:t>
                        </w:r>
                        <w:r w:rsidRPr="00BF5997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 ml</w:t>
                        </w:r>
                      </w:p>
                    </w:txbxContent>
                  </v:textbox>
                </v:shape>
                <v:shape id="Text Box 43" o:spid="_x0000_s1115" type="#_x0000_t202" style="position:absolute;left:10269;top:14214;width:7069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" filled="f" stroked="f" strokeweight=".5pt">
                  <v:textbox inset=",0">
                    <w:txbxContent>
                      <w:p w14:paraId="6614D174" w14:textId="188B0184" w:rsidR="00BF5997" w:rsidRPr="00F26766" w:rsidRDefault="00F26766" w:rsidP="002E79F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</w:pPr>
                        <w:r w:rsidRPr="00F2676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  <w:t>M</w:t>
                        </w:r>
                        <w:r w:rsidR="00BF5997" w:rsidRPr="00F2676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  <w:t>ol</w:t>
                        </w:r>
                        <w:r w:rsidRPr="00F2676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  <w:t xml:space="preserve">ten </w:t>
                        </w:r>
                        <w:r w:rsidR="003C23BA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  <w:t>SDA</w:t>
                        </w:r>
                      </w:p>
                    </w:txbxContent>
                  </v:textbox>
                </v:shape>
                <v:shape id="Cylinder 112" o:spid="_x0000_s1116" type="#_x0000_t22" style="position:absolute;left:8930;top:19843;width:5420;height:1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" adj="6790" fillcolor="white [3212]" strokecolor="#7b7b7b [2406]" strokeweight=".5pt">
                  <v:stroke joinstyle="miter"/>
                </v:shape>
                <v:shape id="Straight Arrow Connector 113" o:spid="_x0000_s1117" type="#_x0000_t32" style="position:absolute;left:28939;top:13665;width:52;height:4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4472c4 [3204]" strokeweight=".5pt">
                  <v:stroke endarrow="block" joinstyle="miter"/>
                </v:shape>
                <v:shape id="Picture 114" o:spid="_x0000_s1118" type="#_x0000_t75" style="position:absolute;left:30140;top:13924;width:4159;height:4158;rotation:-325530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">
                  <v:imagedata r:id="rId9" o:title=""/>
                </v:shape>
                <v:shape id="Text Box 43" o:spid="_x0000_s1119" type="#_x0000_t202" style="position:absolute;left:32973;top:16734;width:560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" filled="f" stroked="f" strokeweight=".5pt">
                  <v:textbox inset=",0">
                    <w:txbxContent>
                      <w:p w14:paraId="1A9F3997" w14:textId="77777777" w:rsidR="00F865CF" w:rsidRPr="00BF5997" w:rsidRDefault="00F865CF" w:rsidP="002E79F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BF5997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15</w:t>
                        </w:r>
                        <w:r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-20</w:t>
                        </w:r>
                        <w:r w:rsidRPr="00BF5997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 ml</w:t>
                        </w:r>
                      </w:p>
                    </w:txbxContent>
                  </v:textbox>
                </v:shape>
                <v:shape id="Text Box 43" o:spid="_x0000_s1120" type="#_x0000_t202" style="position:absolute;left:31069;top:14315;width:7069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" filled="f" stroked="f" strokeweight=".5pt">
                  <v:textbox inset=",0">
                    <w:txbxContent>
                      <w:p w14:paraId="69712727" w14:textId="10966B90" w:rsidR="00F865CF" w:rsidRPr="00F26766" w:rsidRDefault="00F865CF" w:rsidP="002E79F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</w:pPr>
                        <w:r w:rsidRPr="00F2676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  <w:t xml:space="preserve">Molten </w:t>
                        </w:r>
                        <w:r w:rsidR="003C23BA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4"/>
                            <w:szCs w:val="14"/>
                          </w:rPr>
                          <w:t>SDA</w:t>
                        </w:r>
                      </w:p>
                    </w:txbxContent>
                  </v:textbox>
                </v:shape>
                <v:shape id="Cylinder 123" o:spid="_x0000_s1121" type="#_x0000_t22" style="position:absolute;left:8934;top:20635;width:5387;height: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" adj="10800" fillcolor="#ffe599 [1303]" strokecolor="#7b7b7b [2406]" strokeweight=".25pt">
                  <v:stroke joinstyle="miter"/>
                </v:shape>
                <v:shape id="Cylinder 124" o:spid="_x0000_s1122" type="#_x0000_t22" style="position:absolute;left:1813;top:19762;width:5421;height:1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" adj="6790" fillcolor="white [3212]" strokecolor="#7b7b7b [2406]" strokeweight=".5pt">
                  <v:stroke joinstyle="miter"/>
                </v:shape>
                <v:shape id="Cylinder 125" o:spid="_x0000_s1123" type="#_x0000_t22" style="position:absolute;left:1817;top:20520;width:5388;height: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" adj="10800" fillcolor="#ffe599 [1303]" strokecolor="#7b7b7b [2406]" strokeweight=".25pt">
                  <v:stroke joinstyle="miter"/>
                </v:shape>
                <v:shape id="Cylinder 126" o:spid="_x0000_s1124" type="#_x0000_t22" style="position:absolute;left:30277;top:20132;width:5420;height:1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" adj="6790" fillcolor="white [3212]" strokecolor="#7b7b7b [2406]" strokeweight=".5pt">
                  <v:stroke joinstyle="miter"/>
                </v:shape>
                <v:shape id="Cylinder 127" o:spid="_x0000_s1125" type="#_x0000_t22" style="position:absolute;left:30281;top:20924;width:5387;height: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" adj="10800" fillcolor="#ffe599 [1303]" strokecolor="#7b7b7b [2406]" strokeweight=".25pt">
                  <v:stroke joinstyle="miter"/>
                </v:shape>
                <v:shape id="Cylinder 128" o:spid="_x0000_s1126" type="#_x0000_t22" style="position:absolute;left:23160;top:20052;width:5420;height:1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" adj="6790" fillcolor="white [3212]" strokecolor="#7b7b7b [2406]" strokeweight=".5pt">
                  <v:stroke joinstyle="miter"/>
                </v:shape>
                <v:shape id="Cylinder 129" o:spid="_x0000_s1127" type="#_x0000_t22" style="position:absolute;left:23164;top:20809;width:5387;height: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" adj="10800" fillcolor="#ffe599 [1303]" strokecolor="#7b7b7b [2406]" strokeweight=".25pt">
                  <v:stroke joinstyle="miter"/>
                </v:shape>
                <w10:anchorlock/>
              </v:group>
            </w:pict>
          </mc:Fallback>
        </mc:AlternateContent>
      </w:r>
    </w:p>
    <w:p w14:paraId="49B5512D" w14:textId="1E046BE0" w:rsidR="005757B3" w:rsidRDefault="007A7DBB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5757B3" w:rsidRPr="007A7DBB">
        <w:rPr>
          <w:rFonts w:ascii="TH SarabunPSK" w:hAnsi="TH SarabunPSK" w:cs="TH SarabunPSK"/>
          <w:sz w:val="32"/>
          <w:szCs w:val="32"/>
          <w:cs/>
        </w:rPr>
        <w:t xml:space="preserve">ผสมเบาๆ </w:t>
      </w:r>
      <w:r w:rsidR="003F6BD1">
        <w:rPr>
          <w:rFonts w:ascii="TH SarabunPSK" w:hAnsi="TH SarabunPSK" w:cs="TH SarabunPSK" w:hint="cs"/>
          <w:sz w:val="32"/>
          <w:szCs w:val="32"/>
          <w:cs/>
        </w:rPr>
        <w:t xml:space="preserve">เพื่อให้อาหารเลี้ยงเชื้อและตัวอย่างผสมกัน </w:t>
      </w:r>
      <w:r w:rsidR="005757B3" w:rsidRPr="007A7DBB">
        <w:rPr>
          <w:rFonts w:ascii="TH SarabunPSK" w:hAnsi="TH SarabunPSK" w:cs="TH SarabunPSK"/>
          <w:sz w:val="32"/>
          <w:szCs w:val="32"/>
          <w:cs/>
        </w:rPr>
        <w:t>และปล่อยให้แข็งตัว</w:t>
      </w:r>
    </w:p>
    <w:p w14:paraId="497E155D" w14:textId="44D82322" w:rsidR="000E5AA5" w:rsidRPr="007A7DBB" w:rsidRDefault="00A51EDE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ทำขั้นตอน</w:t>
      </w:r>
      <w:r w:rsidR="00087AE6">
        <w:rPr>
          <w:rFonts w:ascii="TH SarabunPSK" w:hAnsi="TH SarabunPSK" w:cs="TH SarabunPSK" w:hint="cs"/>
          <w:sz w:val="32"/>
          <w:szCs w:val="32"/>
          <w:cs/>
        </w:rPr>
        <w:t xml:space="preserve"> 5.4.1 ถึง 5.4.3 เช่นเดียวกันโดย ใช้ </w:t>
      </w:r>
      <w:r w:rsidR="0031084B" w:rsidRPr="0031084B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087AE6" w:rsidRPr="0031084B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...</w:t>
      </w:r>
      <w:r w:rsidR="0031084B" w:rsidRPr="0031084B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 w:rsidR="00087AE6">
        <w:rPr>
          <w:rFonts w:ascii="TH SarabunPSK" w:hAnsi="TH SarabunPSK" w:cs="TH SarabunPSK" w:hint="cs"/>
          <w:sz w:val="32"/>
          <w:szCs w:val="32"/>
          <w:cs/>
        </w:rPr>
        <w:t xml:space="preserve"> เป็น </w:t>
      </w:r>
      <w:r w:rsidR="00087AE6">
        <w:rPr>
          <w:rFonts w:ascii="TH SarabunPSK" w:hAnsi="TH SarabunPSK" w:cs="TH SarabunPSK"/>
          <w:sz w:val="32"/>
          <w:szCs w:val="32"/>
        </w:rPr>
        <w:t xml:space="preserve">control </w:t>
      </w:r>
      <w:r w:rsidR="00087AE6">
        <w:rPr>
          <w:rFonts w:ascii="TH SarabunPSK" w:hAnsi="TH SarabunPSK" w:cs="TH SarabunPSK" w:hint="cs"/>
          <w:sz w:val="32"/>
          <w:szCs w:val="32"/>
          <w:cs/>
        </w:rPr>
        <w:t>แทนสารละลายตัวอย่าง</w:t>
      </w:r>
    </w:p>
    <w:p w14:paraId="2E06B585" w14:textId="77777777" w:rsidR="007A7DBB" w:rsidRDefault="007A7DBB" w:rsidP="005757B3">
      <w:pPr>
        <w:rPr>
          <w:rFonts w:ascii="TH SarabunPSK" w:hAnsi="TH SarabunPSK" w:cs="TH SarabunPSK"/>
          <w:sz w:val="32"/>
          <w:szCs w:val="32"/>
        </w:rPr>
      </w:pPr>
    </w:p>
    <w:p w14:paraId="4433D1E9" w14:textId="77777777" w:rsidR="007A7DBB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>การบ่มเชื้อ</w:t>
      </w:r>
    </w:p>
    <w:p w14:paraId="4CDFE932" w14:textId="36FA614A" w:rsidR="005757B3" w:rsidRPr="007A7DBB" w:rsidRDefault="007A7DBB" w:rsidP="007A7DBB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5757B3" w:rsidRPr="007A7DBB">
        <w:rPr>
          <w:rFonts w:ascii="TH SarabunPSK" w:hAnsi="TH SarabunPSK" w:cs="TH SarabunPSK"/>
          <w:sz w:val="32"/>
          <w:szCs w:val="32"/>
          <w:cs/>
        </w:rPr>
        <w:t xml:space="preserve">บ่มจานเพาะเชื้อที่อุณหภูมิ </w:t>
      </w:r>
      <w:r w:rsidR="00F81774">
        <w:rPr>
          <w:rFonts w:ascii="TH SarabunPSK" w:hAnsi="TH SarabunPSK" w:cs="TH SarabunPSK"/>
          <w:sz w:val="32"/>
          <w:szCs w:val="32"/>
        </w:rPr>
        <w:t xml:space="preserve">20-25 </w:t>
      </w:r>
      <w:r w:rsidR="00F81774" w:rsidRPr="003558F8">
        <w:rPr>
          <w:rFonts w:ascii="TH SarabunPSK" w:hAnsi="TH SarabunPSK" w:cs="TH SarabunPSK"/>
          <w:sz w:val="32"/>
          <w:szCs w:val="32"/>
        </w:rPr>
        <w:t xml:space="preserve">°C </w:t>
      </w:r>
      <w:r w:rsidR="00F81774">
        <w:rPr>
          <w:rFonts w:ascii="TH SarabunPSK" w:hAnsi="TH SarabunPSK" w:cs="TH SarabunPSK" w:hint="cs"/>
          <w:sz w:val="32"/>
          <w:szCs w:val="32"/>
          <w:cs/>
        </w:rPr>
        <w:t>เป็นเวลา</w:t>
      </w:r>
      <w:r w:rsidR="00F81774" w:rsidRPr="003558F8">
        <w:rPr>
          <w:rFonts w:ascii="TH SarabunPSK" w:hAnsi="TH SarabunPSK" w:cs="TH SarabunPSK"/>
          <w:sz w:val="32"/>
          <w:szCs w:val="32"/>
        </w:rPr>
        <w:t xml:space="preserve"> </w:t>
      </w:r>
      <w:r w:rsidR="00F81774">
        <w:rPr>
          <w:rFonts w:ascii="TH SarabunPSK" w:hAnsi="TH SarabunPSK" w:cs="TH SarabunPSK"/>
          <w:sz w:val="32"/>
          <w:szCs w:val="32"/>
        </w:rPr>
        <w:t>5</w:t>
      </w:r>
      <w:r w:rsidR="00F81774" w:rsidRPr="003558F8">
        <w:rPr>
          <w:rFonts w:ascii="TH SarabunPSK" w:hAnsi="TH SarabunPSK" w:cs="TH SarabunPSK"/>
          <w:sz w:val="32"/>
          <w:szCs w:val="32"/>
        </w:rPr>
        <w:t>-</w:t>
      </w:r>
      <w:r w:rsidR="00F81774">
        <w:rPr>
          <w:rFonts w:ascii="TH SarabunPSK" w:hAnsi="TH SarabunPSK" w:cs="TH SarabunPSK"/>
          <w:sz w:val="32"/>
          <w:szCs w:val="32"/>
        </w:rPr>
        <w:t>7</w:t>
      </w:r>
      <w:r w:rsidR="005757B3" w:rsidRPr="007A7DB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81774">
        <w:rPr>
          <w:rFonts w:ascii="TH SarabunPSK" w:hAnsi="TH SarabunPSK" w:cs="TH SarabunPSK" w:hint="cs"/>
          <w:sz w:val="32"/>
          <w:szCs w:val="32"/>
          <w:cs/>
        </w:rPr>
        <w:t>วัน</w:t>
      </w:r>
    </w:p>
    <w:p w14:paraId="4502088B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7A0EA41E" w14:textId="2D6E7877" w:rsidR="005757B3" w:rsidRPr="005757B3" w:rsidRDefault="005757B3" w:rsidP="003640A0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>การนับโคโลนี</w:t>
      </w:r>
    </w:p>
    <w:p w14:paraId="1EBB1B1F" w14:textId="179887ED" w:rsidR="005757B3" w:rsidRDefault="005757B3" w:rsidP="003640A0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    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หลังการบ่มเชื้อ </w:t>
      </w:r>
      <w:r w:rsidR="0031084B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Pr="005757B3">
        <w:rPr>
          <w:rFonts w:ascii="TH SarabunPSK" w:hAnsi="TH SarabunPSK" w:cs="TH SarabunPSK"/>
          <w:sz w:val="32"/>
          <w:szCs w:val="32"/>
          <w:cs/>
        </w:rPr>
        <w:t>นับจำนวนโคโลนีบนจานที่มีโคโลนี</w:t>
      </w:r>
      <w:r w:rsidR="00F81774">
        <w:rPr>
          <w:rFonts w:ascii="TH SarabunPSK" w:hAnsi="TH SarabunPSK" w:cs="TH SarabunPSK" w:hint="cs"/>
          <w:sz w:val="32"/>
          <w:szCs w:val="32"/>
          <w:cs/>
        </w:rPr>
        <w:t xml:space="preserve">ไม่เกิน 50 </w:t>
      </w:r>
      <w:r w:rsidRPr="005757B3">
        <w:rPr>
          <w:rFonts w:ascii="TH SarabunPSK" w:hAnsi="TH SarabunPSK" w:cs="TH SarabunPSK"/>
          <w:sz w:val="32"/>
          <w:szCs w:val="32"/>
          <w:cs/>
        </w:rPr>
        <w:t>โคโลนี</w:t>
      </w:r>
    </w:p>
    <w:p w14:paraId="0400E30F" w14:textId="17C2E278" w:rsidR="003F6BD1" w:rsidRDefault="003F6BD1" w:rsidP="003F6BD1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กรณีพบโคโลนีแผ่กว้าง </w:t>
      </w:r>
      <w:r>
        <w:rPr>
          <w:rFonts w:ascii="TH SarabunPSK" w:hAnsi="TH SarabunPSK" w:cs="TH SarabunPSK"/>
          <w:sz w:val="32"/>
          <w:szCs w:val="32"/>
        </w:rPr>
        <w:t xml:space="preserve">(Spreader) </w:t>
      </w:r>
      <w:r>
        <w:rPr>
          <w:rFonts w:ascii="TH SarabunPSK" w:hAnsi="TH SarabunPSK" w:cs="TH SarabunPSK" w:hint="cs"/>
          <w:sz w:val="32"/>
          <w:szCs w:val="32"/>
          <w:cs/>
        </w:rPr>
        <w:t>ให้นับ 1 กลุ่มเป็น 1 โคโลนี ถ้าโค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นีติดกันให้นับเป็น 1 โคโลนี</w:t>
      </w:r>
    </w:p>
    <w:p w14:paraId="0B0C306F" w14:textId="1DF1BC01" w:rsidR="005757B3" w:rsidRPr="005757B3" w:rsidRDefault="005757B3" w:rsidP="003640A0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    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คำนวณค่า </w:t>
      </w:r>
      <w:r w:rsidRPr="005757B3">
        <w:rPr>
          <w:rFonts w:ascii="TH SarabunPSK" w:hAnsi="TH SarabunPSK" w:cs="TH SarabunPSK"/>
          <w:sz w:val="32"/>
          <w:szCs w:val="32"/>
        </w:rPr>
        <w:t xml:space="preserve">TAMC </w:t>
      </w:r>
      <w:r w:rsidRPr="005757B3">
        <w:rPr>
          <w:rFonts w:ascii="TH SarabunPSK" w:hAnsi="TH SarabunPSK" w:cs="TH SarabunPSK"/>
          <w:sz w:val="32"/>
          <w:szCs w:val="32"/>
          <w:cs/>
        </w:rPr>
        <w:t>ต่อกรัมของตัวอย่าง</w:t>
      </w:r>
      <w:r w:rsidR="003F6BD1">
        <w:rPr>
          <w:rFonts w:ascii="TH SarabunPSK" w:hAnsi="TH SarabunPSK" w:cs="TH SarabunPSK" w:hint="cs"/>
          <w:sz w:val="32"/>
          <w:szCs w:val="32"/>
          <w:cs/>
        </w:rPr>
        <w:t xml:space="preserve"> ตามข้อ 6. และบันทึกผลตาม ข้อ 8.</w:t>
      </w:r>
    </w:p>
    <w:p w14:paraId="6DAAC05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AA14496" w14:textId="2F483BB1" w:rsidR="005757B3" w:rsidRPr="004F5323" w:rsidRDefault="005757B3" w:rsidP="004F5323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92" w:name="_Toc172795819"/>
      <w:r w:rsidRPr="004F5323">
        <w:rPr>
          <w:rFonts w:cs="TH SarabunPSK"/>
          <w:b/>
          <w:bCs/>
          <w:i/>
          <w:iCs w:val="0"/>
          <w:szCs w:val="32"/>
          <w:cs/>
        </w:rPr>
        <w:t>การคำนวณ</w:t>
      </w:r>
      <w:bookmarkEnd w:id="92"/>
    </w:p>
    <w:p w14:paraId="27D101E4" w14:textId="00C7A15C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T</w:t>
      </w:r>
      <w:r w:rsidR="00F81774">
        <w:rPr>
          <w:rFonts w:ascii="TH SarabunPSK" w:hAnsi="TH SarabunPSK" w:cs="TH SarabunPSK"/>
          <w:sz w:val="32"/>
          <w:szCs w:val="32"/>
        </w:rPr>
        <w:t>Y</w:t>
      </w:r>
      <w:r w:rsidRPr="005757B3">
        <w:rPr>
          <w:rFonts w:ascii="TH SarabunPSK" w:hAnsi="TH SarabunPSK" w:cs="TH SarabunPSK"/>
          <w:sz w:val="32"/>
          <w:szCs w:val="32"/>
        </w:rPr>
        <w:t xml:space="preserve">MC (CFU/g) = 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จำนวนโคโลนี </w:t>
      </w:r>
      <w:r w:rsidRPr="005757B3">
        <w:rPr>
          <w:rFonts w:ascii="TH SarabunPSK" w:hAnsi="TH SarabunPSK" w:cs="TH SarabunPSK"/>
          <w:sz w:val="32"/>
          <w:szCs w:val="32"/>
        </w:rPr>
        <w:t xml:space="preserve">× </w:t>
      </w:r>
      <w:r w:rsidRPr="005757B3">
        <w:rPr>
          <w:rFonts w:ascii="TH SarabunPSK" w:hAnsi="TH SarabunPSK" w:cs="TH SarabunPSK"/>
          <w:sz w:val="32"/>
          <w:szCs w:val="32"/>
          <w:cs/>
        </w:rPr>
        <w:t>ค่าการเจือจาง / น้ำหนักตัวอย่าง</w:t>
      </w:r>
    </w:p>
    <w:p w14:paraId="184241AD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0DE4604" w14:textId="49722EF3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93" w:name="_Toc172795820"/>
      <w:r w:rsidRPr="006D11C8">
        <w:rPr>
          <w:rFonts w:cs="TH SarabunPSK"/>
          <w:b/>
          <w:bCs/>
          <w:i/>
          <w:iCs w:val="0"/>
          <w:szCs w:val="32"/>
          <w:cs/>
        </w:rPr>
        <w:t>เกณฑ์การยอมรับ</w:t>
      </w:r>
      <w:bookmarkEnd w:id="93"/>
    </w:p>
    <w:p w14:paraId="2A30DBD3" w14:textId="01604C41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[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ระบุขีดจำกัด </w:t>
      </w:r>
      <w:r w:rsidRPr="005757B3">
        <w:rPr>
          <w:rFonts w:ascii="TH SarabunPSK" w:hAnsi="TH SarabunPSK" w:cs="TH SarabunPSK"/>
          <w:sz w:val="32"/>
          <w:szCs w:val="32"/>
        </w:rPr>
        <w:t>T</w:t>
      </w:r>
      <w:r w:rsidR="00F81774">
        <w:rPr>
          <w:rFonts w:ascii="TH SarabunPSK" w:hAnsi="TH SarabunPSK" w:cs="TH SarabunPSK"/>
          <w:sz w:val="32"/>
          <w:szCs w:val="32"/>
        </w:rPr>
        <w:t>Y</w:t>
      </w:r>
      <w:r w:rsidRPr="005757B3">
        <w:rPr>
          <w:rFonts w:ascii="TH SarabunPSK" w:hAnsi="TH SarabunPSK" w:cs="TH SarabunPSK"/>
          <w:sz w:val="32"/>
          <w:szCs w:val="32"/>
        </w:rPr>
        <w:t xml:space="preserve">MC </w:t>
      </w:r>
      <w:r w:rsidRPr="005757B3">
        <w:rPr>
          <w:rFonts w:ascii="TH SarabunPSK" w:hAnsi="TH SarabunPSK" w:cs="TH SarabunPSK"/>
          <w:sz w:val="32"/>
          <w:szCs w:val="32"/>
          <w:cs/>
        </w:rPr>
        <w:t>ที่ยอมรับได้สำหรับผลิตภัณฑ์สมุนไพรตามข้อกำหนดมาตรฐาน]</w:t>
      </w:r>
    </w:p>
    <w:p w14:paraId="2F6DF55C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286A9DBE" w14:textId="083FF695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94" w:name="_Toc172795821"/>
      <w:r w:rsidRPr="006D11C8">
        <w:rPr>
          <w:rFonts w:cs="TH SarabunPSK"/>
          <w:b/>
          <w:bCs/>
          <w:i/>
          <w:iCs w:val="0"/>
          <w:szCs w:val="32"/>
          <w:cs/>
        </w:rPr>
        <w:t>การรายงานผล</w:t>
      </w:r>
      <w:bookmarkEnd w:id="94"/>
    </w:p>
    <w:p w14:paraId="55914490" w14:textId="2656ED29" w:rsidR="0031084B" w:rsidRDefault="0031084B" w:rsidP="0031084B">
      <w:pPr>
        <w:ind w:left="360"/>
        <w:rPr>
          <w:rFonts w:ascii="TH SarabunPSK" w:hAnsi="TH SarabunPSK" w:cs="TH SarabunPSK"/>
          <w:sz w:val="32"/>
          <w:szCs w:val="32"/>
        </w:rPr>
      </w:pPr>
      <w:r w:rsidRPr="0031084B">
        <w:rPr>
          <w:rFonts w:ascii="TH SarabunPSK" w:hAnsi="TH SarabunPSK" w:cs="TH SarabunPSK"/>
          <w:sz w:val="32"/>
          <w:szCs w:val="32"/>
          <w:cs/>
        </w:rPr>
        <w:t xml:space="preserve">ให้รายงานผลเป็นจำนวนแบคทีเรีย </w:t>
      </w:r>
      <w:proofErr w:type="spellStart"/>
      <w:r w:rsidRPr="0031084B">
        <w:rPr>
          <w:rFonts w:ascii="TH SarabunPSK" w:hAnsi="TH SarabunPSK" w:cs="TH SarabunPSK"/>
          <w:sz w:val="32"/>
          <w:szCs w:val="32"/>
        </w:rPr>
        <w:t>cfu</w:t>
      </w:r>
      <w:proofErr w:type="spellEnd"/>
      <w:r w:rsidRPr="0031084B">
        <w:rPr>
          <w:rFonts w:ascii="TH SarabunPSK" w:hAnsi="TH SarabunPSK" w:cs="TH SarabunPSK"/>
          <w:sz w:val="32"/>
          <w:szCs w:val="32"/>
        </w:rPr>
        <w:t xml:space="preserve">/g </w:t>
      </w:r>
      <w:r w:rsidRPr="0031084B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1084B">
        <w:rPr>
          <w:rFonts w:ascii="TH SarabunPSK" w:hAnsi="TH SarabunPSK" w:cs="TH SarabunPSK"/>
          <w:sz w:val="32"/>
          <w:szCs w:val="32"/>
        </w:rPr>
        <w:t xml:space="preserve">ml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ของแต่ละ </w:t>
      </w:r>
      <w:r>
        <w:rPr>
          <w:rFonts w:ascii="TH SarabunPSK" w:hAnsi="TH SarabunPSK" w:cs="TH SarabunPSK"/>
          <w:sz w:val="32"/>
          <w:szCs w:val="32"/>
        </w:rPr>
        <w:t xml:space="preserve">replications </w:t>
      </w:r>
      <w:r w:rsidR="00BB147D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BB147D" w:rsidRPr="00BB147D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BB147D"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เอกสาร...</w:t>
      </w:r>
      <w:r w:rsidR="00BB147D" w:rsidRPr="00BB147D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1D325B44" w14:textId="5489E90F" w:rsidR="005757B3" w:rsidRDefault="001D1179" w:rsidP="001D1179">
      <w:pPr>
        <w:ind w:left="36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5757B3" w:rsidRPr="00BB147D">
        <w:rPr>
          <w:rFonts w:ascii="TH SarabunPSK" w:hAnsi="TH SarabunPSK" w:cs="TH SarabunPSK"/>
          <w:color w:val="ED7D31" w:themeColor="accent2"/>
          <w:sz w:val="32"/>
          <w:szCs w:val="32"/>
          <w:cs/>
        </w:rPr>
        <w:t>บันทึกผลลงในระบบ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คุณภาพของบริษัท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9BED5D1" w14:textId="602882F3" w:rsidR="003F6BD1" w:rsidRPr="003F6BD1" w:rsidRDefault="003F6BD1" w:rsidP="003F6BD1">
      <w:pPr>
        <w:pStyle w:val="ListParagraph"/>
        <w:ind w:left="360" w:right="-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กรณี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ไม่พบโคโลนีในทุก </w:t>
      </w:r>
      <w:r w:rsidRPr="003F6BD1">
        <w:rPr>
          <w:rFonts w:ascii="TH SarabunPSK" w:hAnsi="TH SarabunPSK" w:cs="TH SarabunPSK"/>
          <w:sz w:val="32"/>
          <w:szCs w:val="32"/>
        </w:rPr>
        <w:t xml:space="preserve">dilution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ที่ทำการวิเคราะห์ ให้ดูที่ </w:t>
      </w:r>
      <w:r w:rsidRPr="003F6BD1">
        <w:rPr>
          <w:rFonts w:ascii="TH SarabunPSK" w:hAnsi="TH SarabunPSK" w:cs="TH SarabunPSK"/>
          <w:sz w:val="32"/>
          <w:szCs w:val="32"/>
        </w:rPr>
        <w:t xml:space="preserve">dilution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ต่ำสุด แล้วนำ 1 คูณด้วย </w:t>
      </w:r>
      <w:r w:rsidRPr="003F6BD1">
        <w:rPr>
          <w:rFonts w:ascii="TH SarabunPSK" w:hAnsi="TH SarabunPSK" w:cs="TH SarabunPSK"/>
          <w:sz w:val="32"/>
          <w:szCs w:val="32"/>
        </w:rPr>
        <w:t>dilution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F6BD1">
        <w:rPr>
          <w:rFonts w:ascii="TH SarabunPSK" w:hAnsi="TH SarabunPSK" w:cs="TH SarabunPSK"/>
          <w:sz w:val="32"/>
          <w:szCs w:val="32"/>
        </w:rPr>
        <w:t xml:space="preserve">factor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ที่ต่ำสุดแล้วรายงานว่า </w:t>
      </w:r>
      <w:r w:rsidRPr="003F6BD1">
        <w:rPr>
          <w:rFonts w:ascii="TH SarabunPSK" w:hAnsi="TH SarabunPSK" w:cs="TH SarabunPSK"/>
          <w:sz w:val="32"/>
          <w:szCs w:val="32"/>
        </w:rPr>
        <w:t xml:space="preserve">&lt;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1 </w:t>
      </w:r>
      <w:r w:rsidR="00BC7865">
        <w:rPr>
          <w:rFonts w:ascii="TH SarabunPSK" w:hAnsi="TH SarabunPSK" w:cs="TH SarabunPSK"/>
          <w:sz w:val="32"/>
          <w:szCs w:val="32"/>
        </w:rPr>
        <w:t xml:space="preserve">CFU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คูณกลับด้วย </w:t>
      </w:r>
      <w:r w:rsidRPr="003F6BD1">
        <w:rPr>
          <w:rFonts w:ascii="TH SarabunPSK" w:hAnsi="TH SarabunPSK" w:cs="TH SarabunPSK"/>
          <w:sz w:val="32"/>
          <w:szCs w:val="32"/>
        </w:rPr>
        <w:t xml:space="preserve">dilution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นั้น เช่น </w:t>
      </w:r>
      <w:r w:rsidRPr="003F6BD1">
        <w:rPr>
          <w:rFonts w:ascii="TH SarabunPSK" w:hAnsi="TH SarabunPSK" w:cs="TH SarabunPSK"/>
          <w:sz w:val="32"/>
          <w:szCs w:val="32"/>
        </w:rPr>
        <w:t xml:space="preserve">dilution </w:t>
      </w:r>
      <w:r w:rsidRPr="003F6BD1">
        <w:rPr>
          <w:rFonts w:ascii="TH SarabunPSK" w:hAnsi="TH SarabunPSK" w:cs="TH SarabunPSK"/>
          <w:sz w:val="32"/>
          <w:szCs w:val="32"/>
          <w:cs/>
        </w:rPr>
        <w:t>ที่ทำการวิเคราะห์ คือ 10</w:t>
      </w:r>
      <w:r>
        <w:rPr>
          <w:rFonts w:ascii="TH SarabunPSK" w:hAnsi="TH SarabunPSK" w:cs="TH SarabunPSK"/>
          <w:sz w:val="32"/>
          <w:szCs w:val="32"/>
        </w:rPr>
        <w:t>^</w:t>
      </w:r>
      <w:r w:rsidRPr="003F6BD1">
        <w:rPr>
          <w:rFonts w:ascii="TH SarabunPSK" w:hAnsi="TH SarabunPSK" w:cs="TH SarabunPSK"/>
          <w:sz w:val="32"/>
          <w:szCs w:val="32"/>
          <w:cs/>
        </w:rPr>
        <w:t>-1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br/>
      </w:r>
      <w:r w:rsidRPr="003F6BD1">
        <w:rPr>
          <w:rFonts w:ascii="TH SarabunPSK" w:hAnsi="TH SarabunPSK" w:cs="TH SarabunPSK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>^</w:t>
      </w:r>
      <w:r w:rsidRPr="003F6BD1">
        <w:rPr>
          <w:rFonts w:ascii="TH SarabunPSK" w:hAnsi="TH SarabunPSK" w:cs="TH SarabunPSK"/>
          <w:sz w:val="32"/>
          <w:szCs w:val="32"/>
          <w:cs/>
        </w:rPr>
        <w:t>-2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และไม่มีโคโลนีขึ้นทุก </w:t>
      </w:r>
      <w:r w:rsidRPr="003F6BD1">
        <w:rPr>
          <w:rFonts w:ascii="TH SarabunPSK" w:hAnsi="TH SarabunPSK" w:cs="TH SarabunPSK"/>
          <w:sz w:val="32"/>
          <w:szCs w:val="32"/>
        </w:rPr>
        <w:t xml:space="preserve">plate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ให้รายงานผลว่า </w:t>
      </w:r>
      <w:r w:rsidRPr="003F6BD1">
        <w:rPr>
          <w:rFonts w:ascii="TH SarabunPSK" w:hAnsi="TH SarabunPSK" w:cs="TH SarabunPSK"/>
          <w:sz w:val="32"/>
          <w:szCs w:val="32"/>
        </w:rPr>
        <w:t>&lt;</w:t>
      </w:r>
      <w:r w:rsidRPr="003F6BD1">
        <w:rPr>
          <w:rFonts w:ascii="TH SarabunPSK" w:hAnsi="TH SarabunPSK" w:cs="TH SarabunPSK"/>
          <w:sz w:val="32"/>
          <w:szCs w:val="32"/>
          <w:cs/>
        </w:rPr>
        <w:t>1</w:t>
      </w:r>
      <w:r w:rsidRPr="003F6BD1">
        <w:rPr>
          <w:rFonts w:ascii="TH SarabunPSK" w:hAnsi="TH SarabunPSK" w:cs="TH SarabunPSK"/>
          <w:sz w:val="32"/>
          <w:szCs w:val="32"/>
        </w:rPr>
        <w:t xml:space="preserve"> x </w:t>
      </w:r>
      <w:r w:rsidRPr="003F6BD1">
        <w:rPr>
          <w:rFonts w:ascii="TH SarabunPSK" w:hAnsi="TH SarabunPSK" w:cs="TH SarabunPSK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>^</w:t>
      </w:r>
      <w:r w:rsidRPr="003F6BD1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C7865">
        <w:rPr>
          <w:rFonts w:ascii="TH SarabunPSK" w:hAnsi="TH SarabunPSK" w:cs="TH SarabunPSK"/>
          <w:sz w:val="32"/>
          <w:szCs w:val="32"/>
        </w:rPr>
        <w:t>CFU</w:t>
      </w:r>
      <w:r w:rsidRPr="003F6BD1">
        <w:rPr>
          <w:rFonts w:ascii="TH SarabunPSK" w:hAnsi="TH SarabunPSK" w:cs="TH SarabunPSK"/>
          <w:sz w:val="32"/>
          <w:szCs w:val="32"/>
        </w:rPr>
        <w:t xml:space="preserve">/g or ml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F6BD1">
        <w:rPr>
          <w:rFonts w:ascii="TH SarabunPSK" w:hAnsi="TH SarabunPSK" w:cs="TH SarabunPSK"/>
          <w:sz w:val="32"/>
          <w:szCs w:val="32"/>
        </w:rPr>
        <w:t xml:space="preserve">&lt; </w:t>
      </w:r>
      <w:r w:rsidRPr="003F6BD1">
        <w:rPr>
          <w:rFonts w:ascii="TH SarabunPSK" w:hAnsi="TH SarabunPSK" w:cs="TH SarabunPSK"/>
          <w:sz w:val="32"/>
          <w:szCs w:val="32"/>
          <w:cs/>
        </w:rPr>
        <w:t xml:space="preserve">10 </w:t>
      </w:r>
      <w:proofErr w:type="spellStart"/>
      <w:r w:rsidRPr="003F6BD1">
        <w:rPr>
          <w:rFonts w:ascii="TH SarabunPSK" w:hAnsi="TH SarabunPSK" w:cs="TH SarabunPSK"/>
          <w:sz w:val="32"/>
          <w:szCs w:val="32"/>
        </w:rPr>
        <w:t>cfu</w:t>
      </w:r>
      <w:proofErr w:type="spellEnd"/>
      <w:r w:rsidRPr="003F6BD1">
        <w:rPr>
          <w:rFonts w:ascii="TH SarabunPSK" w:hAnsi="TH SarabunPSK" w:cs="TH SarabunPSK"/>
          <w:sz w:val="32"/>
          <w:szCs w:val="32"/>
        </w:rPr>
        <w:t>/g</w:t>
      </w:r>
    </w:p>
    <w:p w14:paraId="2FE3FFFE" w14:textId="5AC49C0F" w:rsidR="005757B3" w:rsidRDefault="00BB147D" w:rsidP="00493072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BB147D"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หมายเหตุ</w:t>
      </w:r>
      <w:r w:rsidRPr="00BB147D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ในแต่ละ </w:t>
      </w:r>
      <w:r>
        <w:rPr>
          <w:rFonts w:ascii="TH SarabunPSK" w:hAnsi="TH SarabunPSK" w:cs="TH SarabunPSK"/>
          <w:sz w:val="32"/>
          <w:szCs w:val="32"/>
        </w:rPr>
        <w:t xml:space="preserve">sample dilutions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ควร ได้ผลวิเคราะห์ไม่แตกต่างกันเกิน ... </w:t>
      </w:r>
      <w:r>
        <w:rPr>
          <w:rFonts w:ascii="TH SarabunPSK" w:hAnsi="TH SarabunPSK" w:cs="TH SarabunPSK"/>
          <w:sz w:val="32"/>
          <w:szCs w:val="32"/>
        </w:rPr>
        <w:t>%</w:t>
      </w:r>
      <w:r w:rsidR="001B07DE">
        <w:rPr>
          <w:rFonts w:ascii="TH SarabunPSK" w:hAnsi="TH SarabunPSK" w:cs="TH SarabunPSK"/>
          <w:sz w:val="32"/>
          <w:szCs w:val="32"/>
        </w:rPr>
        <w:t xml:space="preserve"> </w:t>
      </w:r>
      <w:r w:rsidR="00493072">
        <w:rPr>
          <w:rFonts w:ascii="TH SarabunPSK" w:hAnsi="TH SarabunPSK" w:cs="TH SarabunPSK"/>
          <w:sz w:val="32"/>
          <w:szCs w:val="32"/>
        </w:rPr>
        <w:br/>
      </w:r>
      <w:r w:rsidR="001B07DE">
        <w:rPr>
          <w:rFonts w:ascii="TH SarabunPSK" w:hAnsi="TH SarabunPSK" w:cs="TH SarabunPSK" w:hint="cs"/>
          <w:sz w:val="32"/>
          <w:szCs w:val="32"/>
          <w:cs/>
        </w:rPr>
        <w:t>กรณี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493072">
        <w:rPr>
          <w:rFonts w:ascii="TH SarabunPSK" w:hAnsi="TH SarabunPSK" w:cs="TH SarabunPSK" w:hint="cs"/>
          <w:sz w:val="32"/>
          <w:szCs w:val="32"/>
          <w:cs/>
        </w:rPr>
        <w:t xml:space="preserve">ผลวิเคราะห์ไม่แตกต่างกันเกิน ... </w:t>
      </w:r>
      <w:r w:rsidR="00493072">
        <w:rPr>
          <w:rFonts w:ascii="TH SarabunPSK" w:hAnsi="TH SarabunPSK" w:cs="TH SarabunPSK"/>
          <w:sz w:val="32"/>
          <w:szCs w:val="32"/>
        </w:rPr>
        <w:t>%</w:t>
      </w:r>
      <w:r w:rsidR="002B5234">
        <w:rPr>
          <w:rFonts w:ascii="TH SarabunPSK" w:hAnsi="TH SarabunPSK" w:cs="TH SarabunPSK"/>
          <w:sz w:val="32"/>
          <w:szCs w:val="32"/>
        </w:rPr>
        <w:t xml:space="preserve">, </w:t>
      </w:r>
      <w:r w:rsidR="006B09EB">
        <w:rPr>
          <w:rFonts w:ascii="TH SarabunPSK" w:hAnsi="TH SarabunPSK" w:cs="TH SarabunPSK"/>
          <w:sz w:val="32"/>
          <w:szCs w:val="32"/>
        </w:rPr>
        <w:t>appropriate measurement including investigation should be commenced.</w:t>
      </w:r>
    </w:p>
    <w:p w14:paraId="7793449D" w14:textId="77777777" w:rsidR="003F6BD1" w:rsidRPr="005757B3" w:rsidRDefault="003F6BD1" w:rsidP="005757B3">
      <w:pPr>
        <w:rPr>
          <w:rFonts w:ascii="TH SarabunPSK" w:hAnsi="TH SarabunPSK" w:cs="TH SarabunPSK"/>
          <w:sz w:val="32"/>
          <w:szCs w:val="32"/>
          <w:cs/>
        </w:rPr>
      </w:pPr>
    </w:p>
    <w:p w14:paraId="58E08744" w14:textId="6FD35F06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95" w:name="_Toc172795822"/>
      <w:r w:rsidRPr="006D11C8">
        <w:rPr>
          <w:rFonts w:cs="TH SarabunPSK"/>
          <w:b/>
          <w:bCs/>
          <w:i/>
          <w:iCs w:val="0"/>
          <w:szCs w:val="32"/>
          <w:cs/>
        </w:rPr>
        <w:t>เอกสารอ้างอิง</w:t>
      </w:r>
      <w:bookmarkEnd w:id="95"/>
    </w:p>
    <w:p w14:paraId="2C930A78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0D47E90D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77CAB218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64F31089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2D44D632" w14:textId="77777777" w:rsidR="003640A0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 xml:space="preserve">USP &lt;61&gt; </w:t>
      </w:r>
      <w:r w:rsidRPr="003640A0">
        <w:rPr>
          <w:rFonts w:ascii="TH SarabunPSK" w:hAnsi="TH SarabunPSK" w:cs="TH SarabunPSK"/>
          <w:sz w:val="32"/>
          <w:szCs w:val="32"/>
          <w:cs/>
        </w:rPr>
        <w:t>การตรวจสอบทางจุลชีววิทยาของผลิตภัณฑ์ที่ไม่ปราศจากเชื้อ: การทดสอบการนับจำนวนจุลินทรีย์</w:t>
      </w:r>
    </w:p>
    <w:p w14:paraId="26807E2C" w14:textId="23F29B84" w:rsidR="005757B3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>Ph. Eur. 2.6.12</w:t>
      </w:r>
      <w:r w:rsidRPr="003640A0">
        <w:rPr>
          <w:rFonts w:ascii="TH SarabunPSK" w:hAnsi="TH SarabunPSK" w:cs="TH SarabunPSK"/>
          <w:sz w:val="32"/>
          <w:szCs w:val="32"/>
          <w:cs/>
        </w:rPr>
        <w:t xml:space="preserve"> การตรวจสอบทางจุลชีววิทยาของผลิตภัณฑ์ที่ไม่ปราศจากเชื้อ: การทดสอบการนับจำนวนจุลินทรีย์</w:t>
      </w:r>
    </w:p>
    <w:p w14:paraId="798BA412" w14:textId="6A809891" w:rsidR="003640A0" w:rsidRPr="003640A0" w:rsidRDefault="0031392C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ตำรามาตรฐานยาสมุนไพรไทย ปี 2021</w:t>
      </w:r>
      <w:r w:rsidR="00656B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6BFF">
        <w:rPr>
          <w:rFonts w:ascii="TH SarabunPSK" w:hAnsi="TH SarabunPSK" w:cs="TH SarabunPSK"/>
          <w:sz w:val="32"/>
          <w:szCs w:val="32"/>
        </w:rPr>
        <w:t>supplement 2023</w:t>
      </w:r>
      <w:r w:rsidR="00F81774">
        <w:rPr>
          <w:rFonts w:ascii="TH SarabunPSK" w:hAnsi="TH SarabunPSK" w:cs="TH SarabunPSK"/>
          <w:sz w:val="32"/>
          <w:szCs w:val="32"/>
        </w:rPr>
        <w:t xml:space="preserve"> – Appendix 10</w:t>
      </w:r>
    </w:p>
    <w:p w14:paraId="2A75355A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6D8C8F97" w14:textId="55FB3C7B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96" w:name="_Toc172795823"/>
      <w:r w:rsidRPr="006D11C8">
        <w:rPr>
          <w:rFonts w:cs="TH SarabunPSK"/>
          <w:b/>
          <w:bCs/>
          <w:i/>
          <w:iCs w:val="0"/>
          <w:szCs w:val="32"/>
          <w:cs/>
        </w:rPr>
        <w:t>ประวัติการแก้ไข</w:t>
      </w:r>
      <w:bookmarkEnd w:id="96"/>
    </w:p>
    <w:p w14:paraId="0CE4F9F6" w14:textId="7F81CDF8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 [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บันทึกประวัติการแก้ไขของ </w:t>
      </w:r>
      <w:r w:rsidR="00BB147D">
        <w:rPr>
          <w:rFonts w:ascii="TH SarabunPSK" w:hAnsi="TH SarabunPSK" w:cs="TH SarabunPSK"/>
          <w:sz w:val="32"/>
          <w:szCs w:val="32"/>
        </w:rPr>
        <w:t>Analytical procedure</w:t>
      </w:r>
      <w:r w:rsidRPr="005757B3">
        <w:rPr>
          <w:rFonts w:ascii="TH SarabunPSK" w:hAnsi="TH SarabunPSK" w:cs="TH SarabunPSK"/>
          <w:sz w:val="32"/>
          <w:szCs w:val="32"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>นี้]</w:t>
      </w:r>
    </w:p>
    <w:p w14:paraId="27AFB75C" w14:textId="77777777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</w:p>
    <w:sectPr w:rsidR="005757B3" w:rsidRPr="005757B3" w:rsidSect="00F20867">
      <w:footerReference w:type="default" r:id="rId10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01836" w14:textId="77777777" w:rsidR="00841D44" w:rsidRDefault="00841D44" w:rsidP="005D2E9C">
      <w:pPr>
        <w:spacing w:after="0" w:line="240" w:lineRule="auto"/>
      </w:pPr>
      <w:r>
        <w:separator/>
      </w:r>
    </w:p>
  </w:endnote>
  <w:endnote w:type="continuationSeparator" w:id="0">
    <w:p w14:paraId="5AFAA438" w14:textId="77777777" w:rsidR="00841D44" w:rsidRDefault="00841D44" w:rsidP="005D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F1732" w14:textId="3D703EA0" w:rsidR="005D2E9C" w:rsidRDefault="005D2E9C" w:rsidP="00E13577">
    <w:pPr>
      <w:pStyle w:val="Footer"/>
      <w:tabs>
        <w:tab w:val="clear" w:pos="9360"/>
      </w:tabs>
    </w:pPr>
    <w:r>
      <w:t xml:space="preserve">Revision </w:t>
    </w:r>
    <w:r w:rsidR="00CF0479">
      <w:t>3</w:t>
    </w:r>
    <w:r w:rsidR="00222DC1">
      <w:t xml:space="preserve"> | Date: </w:t>
    </w:r>
    <w:r w:rsidR="00222DC1">
      <w:fldChar w:fldCharType="begin"/>
    </w:r>
    <w:r w:rsidR="00222DC1">
      <w:instrText xml:space="preserve"> SAVEDATE  \@ "d MMMM yyyy"  \* MERGEFORMAT </w:instrText>
    </w:r>
    <w:r w:rsidR="00222DC1">
      <w:fldChar w:fldCharType="separate"/>
    </w:r>
    <w:r w:rsidR="002C51C7">
      <w:rPr>
        <w:noProof/>
      </w:rPr>
      <w:t>18 September 2024</w:t>
    </w:r>
    <w:r w:rsidR="00222DC1">
      <w:fldChar w:fldCharType="end"/>
    </w:r>
    <w:r w:rsidR="00222DC1">
      <w:tab/>
    </w:r>
    <w:r w:rsidR="00E13577">
      <w:tab/>
    </w:r>
    <w:r w:rsidR="00E13577">
      <w:tab/>
    </w:r>
    <w:r w:rsidR="00E13577">
      <w:tab/>
    </w:r>
    <w:r w:rsidR="00E13577">
      <w:tab/>
      <w:t xml:space="preserve">Page </w:t>
    </w:r>
    <w:r w:rsidR="00E13577">
      <w:fldChar w:fldCharType="begin"/>
    </w:r>
    <w:r w:rsidR="00E13577">
      <w:instrText xml:space="preserve"> PAGE   \* MERGEFORMAT </w:instrText>
    </w:r>
    <w:r w:rsidR="00E13577">
      <w:fldChar w:fldCharType="separate"/>
    </w:r>
    <w:r w:rsidR="00E13577">
      <w:rPr>
        <w:noProof/>
      </w:rPr>
      <w:t>1</w:t>
    </w:r>
    <w:r w:rsidR="00E13577">
      <w:fldChar w:fldCharType="end"/>
    </w:r>
    <w:r w:rsidR="00E13577">
      <w:t xml:space="preserve"> of </w:t>
    </w:r>
    <w:fldSimple w:instr=" NUMPAGES  \* Arabic  \* MERGEFORMAT ">
      <w:r w:rsidR="00E13577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6F739" w14:textId="77777777" w:rsidR="00841D44" w:rsidRDefault="00841D44" w:rsidP="005D2E9C">
      <w:pPr>
        <w:spacing w:after="0" w:line="240" w:lineRule="auto"/>
      </w:pPr>
      <w:r>
        <w:separator/>
      </w:r>
    </w:p>
  </w:footnote>
  <w:footnote w:type="continuationSeparator" w:id="0">
    <w:p w14:paraId="5B003D39" w14:textId="77777777" w:rsidR="00841D44" w:rsidRDefault="00841D44" w:rsidP="005D2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2A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AE770E"/>
    <w:multiLevelType w:val="multilevel"/>
    <w:tmpl w:val="3188B00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6C437B"/>
    <w:multiLevelType w:val="multilevel"/>
    <w:tmpl w:val="A5E60F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52668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D238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6B32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947C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7DD3C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2A55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2976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3D77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3813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027B7C"/>
    <w:multiLevelType w:val="multilevel"/>
    <w:tmpl w:val="0568B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2622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3E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750B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0A37220"/>
    <w:multiLevelType w:val="multilevel"/>
    <w:tmpl w:val="A5E60F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9B616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FFE12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15"/>
  </w:num>
  <w:num w:numId="8">
    <w:abstractNumId w:val="8"/>
  </w:num>
  <w:num w:numId="9">
    <w:abstractNumId w:val="6"/>
  </w:num>
  <w:num w:numId="10">
    <w:abstractNumId w:val="9"/>
  </w:num>
  <w:num w:numId="11">
    <w:abstractNumId w:val="12"/>
  </w:num>
  <w:num w:numId="12">
    <w:abstractNumId w:val="13"/>
  </w:num>
  <w:num w:numId="13">
    <w:abstractNumId w:val="17"/>
  </w:num>
  <w:num w:numId="14">
    <w:abstractNumId w:val="10"/>
  </w:num>
  <w:num w:numId="15">
    <w:abstractNumId w:val="18"/>
  </w:num>
  <w:num w:numId="16">
    <w:abstractNumId w:val="14"/>
  </w:num>
  <w:num w:numId="17">
    <w:abstractNumId w:val="2"/>
  </w:num>
  <w:num w:numId="18">
    <w:abstractNumId w:val="11"/>
  </w:num>
  <w:num w:numId="1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at .">
    <w15:presenceInfo w15:providerId="Windows Live" w15:userId="326f99c3926828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36"/>
    <w:rsid w:val="000008CC"/>
    <w:rsid w:val="000118BE"/>
    <w:rsid w:val="000127C1"/>
    <w:rsid w:val="00016E15"/>
    <w:rsid w:val="00020A4F"/>
    <w:rsid w:val="00023486"/>
    <w:rsid w:val="00026560"/>
    <w:rsid w:val="00035ED0"/>
    <w:rsid w:val="00051A0D"/>
    <w:rsid w:val="00053581"/>
    <w:rsid w:val="00056672"/>
    <w:rsid w:val="000624C5"/>
    <w:rsid w:val="00067DF8"/>
    <w:rsid w:val="00075A53"/>
    <w:rsid w:val="00082EDE"/>
    <w:rsid w:val="00083826"/>
    <w:rsid w:val="00087AE6"/>
    <w:rsid w:val="000C6F87"/>
    <w:rsid w:val="000D44BF"/>
    <w:rsid w:val="000D5A2A"/>
    <w:rsid w:val="000E307E"/>
    <w:rsid w:val="000E5AA5"/>
    <w:rsid w:val="000F441A"/>
    <w:rsid w:val="00104577"/>
    <w:rsid w:val="00104629"/>
    <w:rsid w:val="00123B1F"/>
    <w:rsid w:val="00140018"/>
    <w:rsid w:val="0015203F"/>
    <w:rsid w:val="00170AD7"/>
    <w:rsid w:val="001722FF"/>
    <w:rsid w:val="0018633C"/>
    <w:rsid w:val="001A5592"/>
    <w:rsid w:val="001B07DE"/>
    <w:rsid w:val="001B74E9"/>
    <w:rsid w:val="001D1179"/>
    <w:rsid w:val="001E05DF"/>
    <w:rsid w:val="001F28A4"/>
    <w:rsid w:val="001F5E6A"/>
    <w:rsid w:val="001F6FFF"/>
    <w:rsid w:val="00222DC1"/>
    <w:rsid w:val="002346A7"/>
    <w:rsid w:val="002427B4"/>
    <w:rsid w:val="00251956"/>
    <w:rsid w:val="00261196"/>
    <w:rsid w:val="00267EE8"/>
    <w:rsid w:val="00287DAF"/>
    <w:rsid w:val="00290D5D"/>
    <w:rsid w:val="002A3E2B"/>
    <w:rsid w:val="002B5234"/>
    <w:rsid w:val="002B565B"/>
    <w:rsid w:val="002C032C"/>
    <w:rsid w:val="002C51C7"/>
    <w:rsid w:val="002D1D59"/>
    <w:rsid w:val="002D335E"/>
    <w:rsid w:val="002E2242"/>
    <w:rsid w:val="002E79FB"/>
    <w:rsid w:val="002F1BAE"/>
    <w:rsid w:val="002F1E75"/>
    <w:rsid w:val="002F6A0C"/>
    <w:rsid w:val="002F6A82"/>
    <w:rsid w:val="0031084B"/>
    <w:rsid w:val="003129B6"/>
    <w:rsid w:val="0031392C"/>
    <w:rsid w:val="00322030"/>
    <w:rsid w:val="003326C0"/>
    <w:rsid w:val="003353CB"/>
    <w:rsid w:val="00337B64"/>
    <w:rsid w:val="003445B8"/>
    <w:rsid w:val="003448C3"/>
    <w:rsid w:val="003558F8"/>
    <w:rsid w:val="003640A0"/>
    <w:rsid w:val="00366275"/>
    <w:rsid w:val="0038553B"/>
    <w:rsid w:val="00387F71"/>
    <w:rsid w:val="003A4240"/>
    <w:rsid w:val="003A6F43"/>
    <w:rsid w:val="003B3E0F"/>
    <w:rsid w:val="003B4136"/>
    <w:rsid w:val="003C23BA"/>
    <w:rsid w:val="003C539D"/>
    <w:rsid w:val="003D4F63"/>
    <w:rsid w:val="003F6BD1"/>
    <w:rsid w:val="004005E3"/>
    <w:rsid w:val="00410475"/>
    <w:rsid w:val="0042628A"/>
    <w:rsid w:val="00434077"/>
    <w:rsid w:val="00445C8A"/>
    <w:rsid w:val="0046696E"/>
    <w:rsid w:val="00483AC0"/>
    <w:rsid w:val="00484D6B"/>
    <w:rsid w:val="00493072"/>
    <w:rsid w:val="004B3962"/>
    <w:rsid w:val="004B4951"/>
    <w:rsid w:val="004C541C"/>
    <w:rsid w:val="004C7604"/>
    <w:rsid w:val="004E0282"/>
    <w:rsid w:val="004E3137"/>
    <w:rsid w:val="004F5323"/>
    <w:rsid w:val="00500CF3"/>
    <w:rsid w:val="00510055"/>
    <w:rsid w:val="0054797F"/>
    <w:rsid w:val="0056695A"/>
    <w:rsid w:val="00573A5E"/>
    <w:rsid w:val="00574878"/>
    <w:rsid w:val="005757B3"/>
    <w:rsid w:val="00575A40"/>
    <w:rsid w:val="00581308"/>
    <w:rsid w:val="00595DB9"/>
    <w:rsid w:val="005A2641"/>
    <w:rsid w:val="005A7576"/>
    <w:rsid w:val="005B5D25"/>
    <w:rsid w:val="005B79EC"/>
    <w:rsid w:val="005C622F"/>
    <w:rsid w:val="005D02A5"/>
    <w:rsid w:val="005D2CC2"/>
    <w:rsid w:val="005D2E9C"/>
    <w:rsid w:val="005D5098"/>
    <w:rsid w:val="005D68BA"/>
    <w:rsid w:val="005D7D05"/>
    <w:rsid w:val="005E6925"/>
    <w:rsid w:val="0061452B"/>
    <w:rsid w:val="00622BBD"/>
    <w:rsid w:val="00640AE2"/>
    <w:rsid w:val="00646B8A"/>
    <w:rsid w:val="00654C4A"/>
    <w:rsid w:val="00656BFF"/>
    <w:rsid w:val="00660565"/>
    <w:rsid w:val="00676991"/>
    <w:rsid w:val="00681F98"/>
    <w:rsid w:val="00684467"/>
    <w:rsid w:val="006A5ADF"/>
    <w:rsid w:val="006B09EB"/>
    <w:rsid w:val="006B5BC6"/>
    <w:rsid w:val="006B7966"/>
    <w:rsid w:val="006D11C8"/>
    <w:rsid w:val="006D5791"/>
    <w:rsid w:val="00700E62"/>
    <w:rsid w:val="00701464"/>
    <w:rsid w:val="00704E0E"/>
    <w:rsid w:val="00712625"/>
    <w:rsid w:val="00721106"/>
    <w:rsid w:val="00730184"/>
    <w:rsid w:val="007333AF"/>
    <w:rsid w:val="00735D13"/>
    <w:rsid w:val="00751D3B"/>
    <w:rsid w:val="0075553A"/>
    <w:rsid w:val="00770C36"/>
    <w:rsid w:val="007742AA"/>
    <w:rsid w:val="0078198B"/>
    <w:rsid w:val="007876A6"/>
    <w:rsid w:val="00790AE6"/>
    <w:rsid w:val="0079183F"/>
    <w:rsid w:val="007A5843"/>
    <w:rsid w:val="007A7DBB"/>
    <w:rsid w:val="007B43C6"/>
    <w:rsid w:val="007C5196"/>
    <w:rsid w:val="007F7F94"/>
    <w:rsid w:val="0081210B"/>
    <w:rsid w:val="00817B12"/>
    <w:rsid w:val="00821CF8"/>
    <w:rsid w:val="00841D44"/>
    <w:rsid w:val="00841E2B"/>
    <w:rsid w:val="0087286A"/>
    <w:rsid w:val="00874F3F"/>
    <w:rsid w:val="00882EDD"/>
    <w:rsid w:val="00883BA2"/>
    <w:rsid w:val="008B0F8B"/>
    <w:rsid w:val="008D4C20"/>
    <w:rsid w:val="008D6AEE"/>
    <w:rsid w:val="008D787B"/>
    <w:rsid w:val="008F4006"/>
    <w:rsid w:val="00907747"/>
    <w:rsid w:val="00923AA7"/>
    <w:rsid w:val="00935DAE"/>
    <w:rsid w:val="00945646"/>
    <w:rsid w:val="0095367E"/>
    <w:rsid w:val="0095623D"/>
    <w:rsid w:val="00972DB2"/>
    <w:rsid w:val="0097371F"/>
    <w:rsid w:val="009776BB"/>
    <w:rsid w:val="0098789B"/>
    <w:rsid w:val="009A5FF9"/>
    <w:rsid w:val="009A6319"/>
    <w:rsid w:val="009C3033"/>
    <w:rsid w:val="009D307B"/>
    <w:rsid w:val="009E3E04"/>
    <w:rsid w:val="009F201B"/>
    <w:rsid w:val="009F3C5A"/>
    <w:rsid w:val="009F79FB"/>
    <w:rsid w:val="00A12173"/>
    <w:rsid w:val="00A16F75"/>
    <w:rsid w:val="00A20773"/>
    <w:rsid w:val="00A363E8"/>
    <w:rsid w:val="00A44A33"/>
    <w:rsid w:val="00A518D5"/>
    <w:rsid w:val="00A51EDE"/>
    <w:rsid w:val="00A5245C"/>
    <w:rsid w:val="00A702A4"/>
    <w:rsid w:val="00A82062"/>
    <w:rsid w:val="00A83057"/>
    <w:rsid w:val="00A9697F"/>
    <w:rsid w:val="00AA31F9"/>
    <w:rsid w:val="00AB01C5"/>
    <w:rsid w:val="00AB339E"/>
    <w:rsid w:val="00AB443C"/>
    <w:rsid w:val="00AB74DB"/>
    <w:rsid w:val="00AC13E9"/>
    <w:rsid w:val="00AC1C40"/>
    <w:rsid w:val="00AC3C8B"/>
    <w:rsid w:val="00AC46C7"/>
    <w:rsid w:val="00AC5D12"/>
    <w:rsid w:val="00AC6DAA"/>
    <w:rsid w:val="00AD2AE5"/>
    <w:rsid w:val="00AD5C83"/>
    <w:rsid w:val="00AE29EC"/>
    <w:rsid w:val="00AF6F81"/>
    <w:rsid w:val="00B02910"/>
    <w:rsid w:val="00B040DE"/>
    <w:rsid w:val="00B1351D"/>
    <w:rsid w:val="00B352A1"/>
    <w:rsid w:val="00B53C48"/>
    <w:rsid w:val="00B70FA4"/>
    <w:rsid w:val="00B9114C"/>
    <w:rsid w:val="00B91B34"/>
    <w:rsid w:val="00BB147D"/>
    <w:rsid w:val="00BB574F"/>
    <w:rsid w:val="00BC1B7E"/>
    <w:rsid w:val="00BC7865"/>
    <w:rsid w:val="00BD5BDB"/>
    <w:rsid w:val="00BD6727"/>
    <w:rsid w:val="00BE0312"/>
    <w:rsid w:val="00BF5997"/>
    <w:rsid w:val="00BF686E"/>
    <w:rsid w:val="00C00B32"/>
    <w:rsid w:val="00C25D4E"/>
    <w:rsid w:val="00C304FD"/>
    <w:rsid w:val="00C3151C"/>
    <w:rsid w:val="00C31520"/>
    <w:rsid w:val="00C3455D"/>
    <w:rsid w:val="00C4076E"/>
    <w:rsid w:val="00C41C3A"/>
    <w:rsid w:val="00C6112B"/>
    <w:rsid w:val="00C645E6"/>
    <w:rsid w:val="00C66605"/>
    <w:rsid w:val="00C67144"/>
    <w:rsid w:val="00C71412"/>
    <w:rsid w:val="00C76204"/>
    <w:rsid w:val="00C82AE7"/>
    <w:rsid w:val="00C94500"/>
    <w:rsid w:val="00CB6081"/>
    <w:rsid w:val="00CB75FE"/>
    <w:rsid w:val="00CC40DD"/>
    <w:rsid w:val="00CC76CF"/>
    <w:rsid w:val="00CD253B"/>
    <w:rsid w:val="00CD2C6C"/>
    <w:rsid w:val="00CE79D4"/>
    <w:rsid w:val="00CF0479"/>
    <w:rsid w:val="00D0049B"/>
    <w:rsid w:val="00D05CE5"/>
    <w:rsid w:val="00D07491"/>
    <w:rsid w:val="00D1000E"/>
    <w:rsid w:val="00D31FD8"/>
    <w:rsid w:val="00D4363D"/>
    <w:rsid w:val="00D439AF"/>
    <w:rsid w:val="00D55E54"/>
    <w:rsid w:val="00D610DE"/>
    <w:rsid w:val="00D70335"/>
    <w:rsid w:val="00D747D9"/>
    <w:rsid w:val="00DA1EFA"/>
    <w:rsid w:val="00DA2CB3"/>
    <w:rsid w:val="00DD6788"/>
    <w:rsid w:val="00DE5762"/>
    <w:rsid w:val="00DF2CD3"/>
    <w:rsid w:val="00DF7201"/>
    <w:rsid w:val="00E047B7"/>
    <w:rsid w:val="00E0797C"/>
    <w:rsid w:val="00E12233"/>
    <w:rsid w:val="00E13577"/>
    <w:rsid w:val="00E2229F"/>
    <w:rsid w:val="00E30F21"/>
    <w:rsid w:val="00E322D4"/>
    <w:rsid w:val="00E37878"/>
    <w:rsid w:val="00E54105"/>
    <w:rsid w:val="00E543CD"/>
    <w:rsid w:val="00E95760"/>
    <w:rsid w:val="00EA5F39"/>
    <w:rsid w:val="00EE0AA6"/>
    <w:rsid w:val="00F162A7"/>
    <w:rsid w:val="00F16F0A"/>
    <w:rsid w:val="00F170E1"/>
    <w:rsid w:val="00F20867"/>
    <w:rsid w:val="00F26766"/>
    <w:rsid w:val="00F319A4"/>
    <w:rsid w:val="00F41076"/>
    <w:rsid w:val="00F45044"/>
    <w:rsid w:val="00F52DD0"/>
    <w:rsid w:val="00F617C8"/>
    <w:rsid w:val="00F61B16"/>
    <w:rsid w:val="00F7215F"/>
    <w:rsid w:val="00F733DD"/>
    <w:rsid w:val="00F81774"/>
    <w:rsid w:val="00F865CF"/>
    <w:rsid w:val="00F932FA"/>
    <w:rsid w:val="00F95C21"/>
    <w:rsid w:val="00FB1059"/>
    <w:rsid w:val="00FB4FE4"/>
    <w:rsid w:val="00FD03AE"/>
    <w:rsid w:val="00FE38F3"/>
    <w:rsid w:val="00FE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F1D2"/>
  <w15:chartTrackingRefBased/>
  <w15:docId w15:val="{6909D8C3-CDCA-418D-8945-8AD8CB54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5203F"/>
    <w:pPr>
      <w:outlineLvl w:val="3"/>
    </w:pPr>
    <w:rPr>
      <w:rFonts w:ascii="TH SarabunPSK" w:hAnsi="TH SarabunPSK"/>
      <w:iCs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757B3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57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57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57B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5757B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624C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15203F"/>
    <w:rPr>
      <w:rFonts w:ascii="TH SarabunPSK" w:eastAsiaTheme="majorEastAsia" w:hAnsi="TH SarabunPSK" w:cstheme="majorBidi"/>
      <w:iCs/>
      <w:color w:val="2F5496" w:themeColor="accent1" w:themeShade="BF"/>
      <w:sz w:val="32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0624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5203F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E54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E9C"/>
  </w:style>
  <w:style w:type="paragraph" w:styleId="Footer">
    <w:name w:val="footer"/>
    <w:basedOn w:val="Normal"/>
    <w:link w:val="FooterChar"/>
    <w:uiPriority w:val="99"/>
    <w:unhideWhenUsed/>
    <w:rsid w:val="005D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BAD3B-F67E-4BFE-B1A8-B1054E3B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 .</dc:creator>
  <cp:keywords/>
  <dc:description/>
  <cp:lastModifiedBy>Oat .</cp:lastModifiedBy>
  <cp:revision>23</cp:revision>
  <cp:lastPrinted>2024-07-25T03:30:00Z</cp:lastPrinted>
  <dcterms:created xsi:type="dcterms:W3CDTF">2024-09-20T04:03:00Z</dcterms:created>
  <dcterms:modified xsi:type="dcterms:W3CDTF">2024-09-20T04:27:00Z</dcterms:modified>
</cp:coreProperties>
</file>