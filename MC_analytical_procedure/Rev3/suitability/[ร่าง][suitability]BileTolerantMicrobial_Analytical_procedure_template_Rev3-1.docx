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4059AD0B" w:rsidR="009F3C5A" w:rsidRPr="009F3C5A" w:rsidRDefault="005757B3">
      <w:pPr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0T11:45:00Z">
        <w:r w:rsidR="00FA4DC2">
          <w:rPr>
            <w:rFonts w:ascii="TH SarabunPSK" w:hAnsi="TH SarabunPSK" w:cs="TH SarabunPSK" w:hint="cs"/>
            <w:sz w:val="48"/>
            <w:szCs w:val="48"/>
            <w:cs/>
          </w:rPr>
          <w:t>ความเหมาะสมของวิธีทดสอบ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3840E5">
        <w:rPr>
          <w:rFonts w:ascii="TH SarabunPSK" w:hAnsi="TH SarabunPSK" w:cs="TH SarabunPSK" w:hint="cs"/>
          <w:sz w:val="48"/>
          <w:szCs w:val="48"/>
          <w:cs/>
        </w:rPr>
        <w:t>ตรวจหา</w:t>
      </w:r>
      <w:r w:rsidRPr="009F3C5A">
        <w:rPr>
          <w:rFonts w:ascii="TH SarabunPSK" w:hAnsi="TH SarabunPSK" w:cs="TH SarabunPSK"/>
          <w:sz w:val="48"/>
          <w:szCs w:val="48"/>
          <w:cs/>
        </w:rPr>
        <w:t>จุลินทรีย</w:t>
      </w:r>
      <w:r w:rsidR="003D1F67">
        <w:rPr>
          <w:rFonts w:ascii="TH SarabunPSK" w:hAnsi="TH SarabunPSK" w:cs="TH SarabunPSK" w:hint="cs"/>
          <w:sz w:val="48"/>
          <w:szCs w:val="48"/>
          <w:cs/>
        </w:rPr>
        <w:t>์</w:t>
      </w:r>
      <w:r w:rsidR="000131DC">
        <w:rPr>
          <w:rFonts w:ascii="TH SarabunPSK" w:hAnsi="TH SarabunPSK" w:cs="TH SarabunPSK" w:hint="cs"/>
          <w:sz w:val="48"/>
          <w:szCs w:val="48"/>
          <w:cs/>
        </w:rPr>
        <w:t>แกรมลบ</w:t>
      </w:r>
      <w:r w:rsidRPr="009F3C5A">
        <w:rPr>
          <w:rFonts w:ascii="TH SarabunPSK" w:hAnsi="TH SarabunPSK" w:cs="TH SarabunPSK"/>
          <w:sz w:val="48"/>
          <w:szCs w:val="48"/>
          <w:cs/>
        </w:rPr>
        <w:t>ที่</w:t>
      </w:r>
      <w:r w:rsidR="003D1F67">
        <w:rPr>
          <w:rFonts w:ascii="TH SarabunPSK" w:hAnsi="TH SarabunPSK" w:cs="TH SarabunPSK" w:hint="cs"/>
          <w:sz w:val="48"/>
          <w:szCs w:val="48"/>
          <w:cs/>
        </w:rPr>
        <w:t>ทนน้ำดี</w:t>
      </w:r>
      <w:r w:rsidRPr="009F3C5A">
        <w:rPr>
          <w:rFonts w:ascii="TH SarabunPSK" w:hAnsi="TH SarabunPSK" w:cs="TH SarabunPSK"/>
          <w:sz w:val="48"/>
          <w:szCs w:val="48"/>
          <w:cs/>
        </w:rPr>
        <w:t xml:space="preserve"> (</w:t>
      </w:r>
      <w:r w:rsidR="000131DC" w:rsidRPr="000131DC">
        <w:rPr>
          <w:rFonts w:ascii="TH SarabunPSK" w:hAnsi="TH SarabunPSK" w:cs="TH SarabunPSK"/>
          <w:sz w:val="48"/>
          <w:szCs w:val="48"/>
        </w:rPr>
        <w:t>Bile-tolerant Gram-negative Bacteria</w:t>
      </w:r>
      <w:r w:rsidRPr="009F3C5A">
        <w:rPr>
          <w:rFonts w:ascii="TH SarabunPSK" w:hAnsi="TH SarabunPSK" w:cs="TH SarabunPSK"/>
          <w:sz w:val="48"/>
          <w:szCs w:val="48"/>
        </w:rPr>
        <w:t xml:space="preserve">)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1546168D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0T11:46:00Z">
        <w:r w:rsidR="004C541C" w:rsidRPr="004E3137" w:rsidDel="00654882">
          <w:rPr>
            <w:rFonts w:ascii="TH SarabunPSK" w:hAnsi="TH SarabunPSK" w:cs="TH SarabunPSK"/>
            <w:sz w:val="48"/>
            <w:szCs w:val="48"/>
          </w:rPr>
          <w:delText>Analytical Procedure for</w:delText>
        </w:r>
      </w:del>
      <w:ins w:id="2" w:author="Oat ." w:date="2024-09-20T11:46:00Z">
        <w:r w:rsidR="00654882">
          <w:rPr>
            <w:rFonts w:ascii="TH SarabunPSK" w:hAnsi="TH SarabunPSK" w:cs="TH SarabunPSK"/>
            <w:sz w:val="48"/>
            <w:szCs w:val="48"/>
          </w:rPr>
          <w:t>Method suitability test for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621EC0" w:rsidRPr="00621EC0">
        <w:rPr>
          <w:rFonts w:ascii="TH SarabunPSK" w:hAnsi="TH SarabunPSK" w:cs="TH SarabunPSK"/>
          <w:sz w:val="48"/>
          <w:szCs w:val="48"/>
        </w:rPr>
        <w:t>Bile-tolerant Gram-negative Bacteria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3840E5">
        <w:rPr>
          <w:rFonts w:ascii="TH SarabunPSK" w:hAnsi="TH SarabunPSK" w:cs="TH SarabunPSK"/>
          <w:sz w:val="48"/>
          <w:szCs w:val="48"/>
        </w:rPr>
        <w:t>de</w:t>
      </w:r>
      <w:r w:rsidR="006B053A">
        <w:rPr>
          <w:rFonts w:ascii="TH SarabunPSK" w:hAnsi="TH SarabunPSK" w:cs="TH SarabunPSK"/>
          <w:sz w:val="48"/>
          <w:szCs w:val="48"/>
        </w:rPr>
        <w:t>tection</w:t>
      </w:r>
      <w:r w:rsidR="0078379D">
        <w:rPr>
          <w:rFonts w:ascii="TH SarabunPSK" w:hAnsi="TH SarabunPSK" w:cs="TH SarabunPSK"/>
          <w:sz w:val="48"/>
          <w:szCs w:val="48"/>
        </w:rPr>
        <w:t>s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223048CC" w14:textId="5340D998" w:rsidR="00141A3F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50936" w:history="1">
            <w:r w:rsidR="00141A3F" w:rsidRPr="00FA2667">
              <w:rPr>
                <w:rStyle w:val="Hyperlink"/>
                <w:noProof/>
              </w:rPr>
              <w:t>General considerations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_Toc175750936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3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31657288" w14:textId="036A5D1E" w:rsidR="00141A3F" w:rsidRDefault="00154180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50937" w:history="1">
            <w:r w:rsidR="00141A3F" w:rsidRPr="00FA2667">
              <w:rPr>
                <w:rStyle w:val="Hyperlink"/>
                <w:b/>
                <w:bCs/>
                <w:noProof/>
              </w:rPr>
              <w:t>Spread plating technique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_Toc175750937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BE79CA2" w14:textId="16B01B04" w:rsidR="00141A3F" w:rsidRDefault="0015418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50938" w:history="1">
            <w:r w:rsidR="00141A3F" w:rsidRPr="00FA2667">
              <w:rPr>
                <w:rStyle w:val="Hyperlink"/>
                <w:noProof/>
              </w:rPr>
              <w:t>[English] Analytical Procedure for Bile-tolerant Gram-negative Bacteria Enumeration in Herbal Products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_Toc175750938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F70A26F" w14:textId="60EBD1DB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39" w:history="1">
            <w:r w:rsidR="00141A3F" w:rsidRPr="00FA2667">
              <w:rPr>
                <w:rStyle w:val="Hyperlink"/>
                <w:noProof/>
              </w:rPr>
              <w:t>1.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Purpose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_Toc175750939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3F143CEA" w14:textId="66DC2C72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0" w:history="1">
            <w:r w:rsidR="00141A3F" w:rsidRPr="00FA2667">
              <w:rPr>
                <w:rStyle w:val="Hyperlink"/>
                <w:noProof/>
              </w:rPr>
              <w:t>2.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Scope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_Toc175750940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0671A684" w14:textId="0AE4A19D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1" w:history="1">
            <w:r w:rsidR="00141A3F" w:rsidRPr="00FA2667">
              <w:rPr>
                <w:rStyle w:val="Hyperlink"/>
                <w:noProof/>
              </w:rPr>
              <w:t>3.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Responsibilities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_Toc175750941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510DD0B2" w14:textId="51EB4FBD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2" w:history="1">
            <w:r w:rsidR="00141A3F" w:rsidRPr="00FA2667">
              <w:rPr>
                <w:rStyle w:val="Hyperlink"/>
                <w:noProof/>
              </w:rPr>
              <w:t>4.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Materials and Equipment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_Toc175750942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4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A0C2617" w14:textId="155A26A7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3" w:history="1">
            <w:r w:rsidR="00141A3F" w:rsidRPr="00FA2667">
              <w:rPr>
                <w:rStyle w:val="Hyperlink"/>
                <w:noProof/>
              </w:rPr>
              <w:t>5.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Procedure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_Toc175750943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5F1E09A2" w14:textId="3D61034E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4" w:history="1">
            <w:r w:rsidR="00141A3F" w:rsidRPr="00FA2667">
              <w:rPr>
                <w:rStyle w:val="Hyperlink"/>
                <w:noProof/>
              </w:rPr>
              <w:t>6.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Calculations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_Toc175750944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10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E647E6B" w14:textId="21E52F2A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5" w:history="1">
            <w:r w:rsidR="00141A3F" w:rsidRPr="00FA2667">
              <w:rPr>
                <w:rStyle w:val="Hyperlink"/>
                <w:noProof/>
              </w:rPr>
              <w:t>7.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Acceptance Criteria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_Toc175750945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10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0529E4C" w14:textId="2667D3F3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6" w:history="1">
            <w:r w:rsidR="00141A3F" w:rsidRPr="00FA2667">
              <w:rPr>
                <w:rStyle w:val="Hyperlink"/>
                <w:noProof/>
              </w:rPr>
              <w:t>8.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noProof/>
              </w:rPr>
              <w:t>Reporting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_Toc175750946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10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4C8F91C4" w14:textId="0697385E" w:rsidR="00141A3F" w:rsidRDefault="00154180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50947" w:history="1">
            <w:r w:rsidR="00141A3F" w:rsidRPr="00FA2667">
              <w:rPr>
                <w:rStyle w:val="Hyperlink"/>
                <w:noProof/>
              </w:rPr>
              <w:t>10. Revision History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_Toc175750947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10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3AD7E2F9" w14:textId="087DB525" w:rsidR="00141A3F" w:rsidRDefault="0015418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50948" w:history="1">
            <w:r w:rsidR="00141A3F" w:rsidRPr="00FA2667">
              <w:rPr>
                <w:rStyle w:val="Hyperlink"/>
                <w:noProof/>
              </w:rPr>
              <w:t>[</w:t>
            </w:r>
            <w:r w:rsidR="00141A3F" w:rsidRPr="00FA2667">
              <w:rPr>
                <w:rStyle w:val="Hyperlink"/>
                <w:noProof/>
                <w:cs/>
              </w:rPr>
              <w:t>ภาษาไทย</w:t>
            </w:r>
            <w:r w:rsidR="00141A3F" w:rsidRPr="00FA2667">
              <w:rPr>
                <w:rStyle w:val="Hyperlink"/>
                <w:noProof/>
              </w:rPr>
              <w:t>]</w:t>
            </w:r>
            <w:r w:rsidR="00141A3F" w:rsidRPr="00FA2667">
              <w:rPr>
                <w:rStyle w:val="Hyperlink"/>
                <w:noProof/>
                <w:cs/>
              </w:rPr>
              <w:t xml:space="preserve"> </w:t>
            </w:r>
            <w:r w:rsidR="00141A3F" w:rsidRPr="00FA2667">
              <w:rPr>
                <w:rStyle w:val="Hyperlink"/>
                <w:rFonts w:cs="Angsana New"/>
                <w:noProof/>
                <w:cs/>
              </w:rPr>
              <w:t>ขั้นตอนการปฏิบัติงานสำหรับการนับจำนวนจุลินทรีย์แกรมลบที่ทนน้ำดี (</w:t>
            </w:r>
            <w:r w:rsidR="00141A3F" w:rsidRPr="00FA2667">
              <w:rPr>
                <w:rStyle w:val="Hyperlink"/>
                <w:noProof/>
              </w:rPr>
              <w:t xml:space="preserve">Bile-tolerant Gram-negative Bacteria) </w:t>
            </w:r>
            <w:r w:rsidR="00141A3F" w:rsidRPr="00FA2667">
              <w:rPr>
                <w:rStyle w:val="Hyperlink"/>
                <w:rFonts w:cs="Angsana New"/>
                <w:noProof/>
                <w:cs/>
              </w:rPr>
              <w:t>ในผลิตภัณฑ์สมุนไพร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_Toc175750948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11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072B2AF9" w14:textId="286A424A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49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_Toc175750949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11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E1C54FF" w14:textId="698EF050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0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_Toc175750950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11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3FF57980" w14:textId="1DD081A8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1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_Toc175750951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11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47430C8D" w14:textId="329881E9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2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_Toc175750952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11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72454A05" w14:textId="216C70A7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3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_Toc175750953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13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6735A8FC" w14:textId="7269EEBE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4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_Toc175750954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0A0BF77" w14:textId="3BEA623C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5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_Toc175750955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01DDEBA3" w14:textId="60658E28" w:rsidR="00141A3F" w:rsidRDefault="0015418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6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_Toc175750956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39A5708E" w14:textId="5B33C60D" w:rsidR="00141A3F" w:rsidRDefault="00154180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7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_Toc175750957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1ADBD51A" w14:textId="30629AB4" w:rsidR="00141A3F" w:rsidRDefault="00154180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50958" w:history="1">
            <w:r w:rsidR="00141A3F" w:rsidRPr="00FA2667">
              <w:rPr>
                <w:rStyle w:val="Hyperlink"/>
                <w:rFonts w:cs="TH SarabunPSK"/>
                <w:b/>
                <w:bCs/>
                <w:noProof/>
              </w:rPr>
              <w:t>11.</w:t>
            </w:r>
            <w:r w:rsidR="00141A3F">
              <w:rPr>
                <w:rFonts w:eastAsiaTheme="minorEastAsia"/>
                <w:noProof/>
              </w:rPr>
              <w:tab/>
            </w:r>
            <w:r w:rsidR="00141A3F" w:rsidRPr="00FA2667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141A3F">
              <w:rPr>
                <w:noProof/>
                <w:webHidden/>
              </w:rPr>
              <w:tab/>
            </w:r>
            <w:r w:rsidR="00141A3F">
              <w:rPr>
                <w:noProof/>
                <w:webHidden/>
              </w:rPr>
              <w:fldChar w:fldCharType="begin"/>
            </w:r>
            <w:r w:rsidR="00141A3F">
              <w:rPr>
                <w:noProof/>
                <w:webHidden/>
              </w:rPr>
              <w:instrText xml:space="preserve"> PAGEREF _Toc175750958 \h </w:instrText>
            </w:r>
            <w:r w:rsidR="00141A3F">
              <w:rPr>
                <w:noProof/>
                <w:webHidden/>
              </w:rPr>
            </w:r>
            <w:r w:rsidR="00141A3F">
              <w:rPr>
                <w:noProof/>
                <w:webHidden/>
              </w:rPr>
              <w:fldChar w:fldCharType="separate"/>
            </w:r>
            <w:r w:rsidR="009A18A9">
              <w:rPr>
                <w:noProof/>
                <w:webHidden/>
              </w:rPr>
              <w:t>16</w:t>
            </w:r>
            <w:r w:rsidR="00141A3F">
              <w:rPr>
                <w:noProof/>
                <w:webHidden/>
              </w:rPr>
              <w:fldChar w:fldCharType="end"/>
            </w:r>
          </w:hyperlink>
        </w:p>
        <w:p w14:paraId="4828051A" w14:textId="7E8B04EF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5750936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7D9F4842" w14:textId="305826E8" w:rsidR="00CC76CF" w:rsidRPr="00FB1059" w:rsidRDefault="00B040DE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Analytical Procedure for </w:t>
      </w:r>
      <w:r w:rsidR="00CC18DD" w:rsidRPr="00CC18DD">
        <w:rPr>
          <w:rFonts w:ascii="TH SarabunPSK" w:hAnsi="TH SarabunPSK" w:cs="TH SarabunPSK"/>
          <w:sz w:val="32"/>
          <w:szCs w:val="32"/>
        </w:rPr>
        <w:t>Analytical Procedure for Bile-tolerant Gram-negative Bacteria Enumeration in Herbal Products</w:t>
      </w:r>
      <w:r w:rsidRPr="00FB1059">
        <w:rPr>
          <w:rFonts w:ascii="TH SarabunPSK" w:hAnsi="TH SarabunPSK" w:cs="TH SarabunPSK"/>
          <w:sz w:val="32"/>
          <w:szCs w:val="32"/>
        </w:rPr>
        <w:t xml:space="preserve"> was not intended for products</w:t>
      </w:r>
      <w:r w:rsidR="002D1D59" w:rsidRPr="00FB1059">
        <w:rPr>
          <w:rFonts w:ascii="TH SarabunPSK" w:hAnsi="TH SarabunPSK" w:cs="TH SarabunPSK"/>
          <w:sz w:val="32"/>
          <w:szCs w:val="32"/>
        </w:rPr>
        <w:t xml:space="preserve"> including: microbials as intended active ingredients.</w:t>
      </w:r>
    </w:p>
    <w:p w14:paraId="332BADA2" w14:textId="23154B28" w:rsidR="002D1D59" w:rsidRPr="00FB1059" w:rsidRDefault="002D1D59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The cho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sen of techniques </w:t>
      </w:r>
      <w:r w:rsidR="00C94500" w:rsidRPr="00FB1059">
        <w:rPr>
          <w:rFonts w:ascii="TH SarabunPSK" w:hAnsi="TH SarabunPSK" w:cs="TH SarabunPSK"/>
          <w:sz w:val="32"/>
          <w:szCs w:val="32"/>
        </w:rPr>
        <w:t>e.g.,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 pour plating, spread plating, membrane filtration are </w:t>
      </w:r>
      <w:r w:rsidR="00F319A4" w:rsidRPr="002F1BAE">
        <w:rPr>
          <w:rFonts w:ascii="TH SarabunPSK" w:hAnsi="TH SarabunPSK" w:cs="TH SarabunPSK"/>
          <w:b/>
          <w:bCs/>
          <w:sz w:val="32"/>
          <w:szCs w:val="32"/>
        </w:rPr>
        <w:t>based on properties or nature of pr</w:t>
      </w:r>
      <w:r w:rsidR="00C94500" w:rsidRPr="002F1BAE">
        <w:rPr>
          <w:rFonts w:ascii="TH SarabunPSK" w:hAnsi="TH SarabunPSK" w:cs="TH SarabunPSK"/>
          <w:b/>
          <w:bCs/>
          <w:sz w:val="32"/>
          <w:szCs w:val="32"/>
        </w:rPr>
        <w:t>oducts</w:t>
      </w:r>
      <w:r w:rsidR="00C94500" w:rsidRPr="00FB1059">
        <w:rPr>
          <w:rFonts w:ascii="TH SarabunPSK" w:hAnsi="TH SarabunPSK" w:cs="TH SarabunPSK"/>
          <w:sz w:val="32"/>
          <w:szCs w:val="32"/>
        </w:rPr>
        <w:t>.</w:t>
      </w:r>
    </w:p>
    <w:p w14:paraId="337B7765" w14:textId="77777777" w:rsidR="000D65EB" w:rsidRPr="00FB1059" w:rsidRDefault="000D65EB" w:rsidP="000D65EB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is not covered: Growth promotion test of culture media, preservative effectiveness test and other sample preparation techniques which </w:t>
      </w:r>
      <w:r w:rsidRPr="002F1BAE">
        <w:rPr>
          <w:rFonts w:ascii="TH SarabunPSK" w:hAnsi="TH SarabunPSK" w:cs="TH SarabunPSK"/>
          <w:b/>
          <w:bCs/>
          <w:sz w:val="32"/>
          <w:szCs w:val="32"/>
        </w:rPr>
        <w:t>should be appropriately researched and developed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before commencing suitability of test method intended to establish test method parameters</w:t>
      </w:r>
      <w:r w:rsidRPr="00FB1059">
        <w:rPr>
          <w:rFonts w:ascii="TH SarabunPSK" w:hAnsi="TH SarabunPSK" w:cs="TH SarabunPSK"/>
          <w:sz w:val="32"/>
          <w:szCs w:val="32"/>
        </w:rPr>
        <w:t>.</w:t>
      </w:r>
    </w:p>
    <w:p w14:paraId="22A02D0B" w14:textId="77777777" w:rsidR="000D65EB" w:rsidRDefault="000D65EB" w:rsidP="000D65EB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covered: Manufacturing/Quality control testing sites certify processes or any others quality management system certify processes.</w:t>
      </w:r>
    </w:p>
    <w:p w14:paraId="75ECC02E" w14:textId="77777777" w:rsidR="000D65EB" w:rsidRDefault="000D65EB" w:rsidP="000D65EB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document is not covered: Preservation and removal of culture stock from the storage system and other seeds train/bank including establishment of reference strains</w:t>
      </w:r>
    </w:p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0645BEBF" w14:textId="17167200" w:rsidR="00267EE8" w:rsidRPr="00140018" w:rsidRDefault="00DE5762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วิธีทดสอบ </w:t>
      </w:r>
      <w:r w:rsidR="009F01B9" w:rsidRPr="009F01B9">
        <w:rPr>
          <w:rFonts w:ascii="TH SarabunPSK" w:hAnsi="TH SarabunPSK" w:cs="TH SarabunPSK"/>
          <w:sz w:val="32"/>
          <w:szCs w:val="32"/>
        </w:rPr>
        <w:t>Analytical Procedure for Bile-tolerant Gram-negative Bacteria Enumeration in Herbal Products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 ไม่สามารถใช้กับผลิตภัณฑ์ที่</w:t>
      </w:r>
      <w:r w:rsidR="00D439AF" w:rsidRPr="00140018">
        <w:rPr>
          <w:rFonts w:ascii="TH SarabunPSK" w:hAnsi="TH SarabunPSK" w:cs="TH SarabunPSK"/>
          <w:sz w:val="32"/>
          <w:szCs w:val="32"/>
          <w:cs/>
        </w:rPr>
        <w:t>มีจุลินทรีย์เป็น</w:t>
      </w:r>
      <w:r w:rsidR="002F6A82" w:rsidRPr="00140018">
        <w:rPr>
          <w:rFonts w:ascii="TH SarabunPSK" w:hAnsi="TH SarabunPSK" w:cs="TH SarabunPSK"/>
          <w:sz w:val="32"/>
          <w:szCs w:val="32"/>
          <w:cs/>
        </w:rPr>
        <w:t xml:space="preserve">ตัวยาสำคัญ </w:t>
      </w:r>
      <w:r w:rsidR="002F6A82" w:rsidRPr="00140018">
        <w:rPr>
          <w:rFonts w:ascii="TH SarabunPSK" w:hAnsi="TH SarabunPSK" w:cs="TH SarabunPSK"/>
          <w:sz w:val="32"/>
          <w:szCs w:val="32"/>
        </w:rPr>
        <w:t>(microbials as intended active ingredients)</w:t>
      </w:r>
    </w:p>
    <w:p w14:paraId="5452C157" w14:textId="0324756D" w:rsidR="00083826" w:rsidRPr="00140018" w:rsidRDefault="00267EE8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การเลือกใช้ </w:t>
      </w:r>
      <w:r w:rsidRPr="00140018">
        <w:rPr>
          <w:rFonts w:ascii="TH SarabunPSK" w:hAnsi="TH SarabunPSK" w:cs="TH SarabunPSK"/>
          <w:sz w:val="32"/>
          <w:szCs w:val="32"/>
        </w:rPr>
        <w:t>technique</w:t>
      </w:r>
      <w:r w:rsidR="00622BBD" w:rsidRPr="00140018">
        <w:rPr>
          <w:rFonts w:ascii="TH SarabunPSK" w:hAnsi="TH SarabunPSK" w:cs="TH SarabunPSK"/>
          <w:sz w:val="32"/>
          <w:szCs w:val="32"/>
        </w:rPr>
        <w:t>s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40018">
        <w:rPr>
          <w:rFonts w:ascii="TH SarabunPSK" w:hAnsi="TH SarabunPSK" w:cs="TH SarabunPSK"/>
          <w:sz w:val="32"/>
          <w:szCs w:val="32"/>
        </w:rPr>
        <w:t>pour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Pr="00140018">
        <w:rPr>
          <w:rFonts w:ascii="TH SarabunPSK" w:hAnsi="TH SarabunPSK" w:cs="TH SarabunPSK"/>
          <w:sz w:val="32"/>
          <w:szCs w:val="32"/>
        </w:rPr>
        <w:t>, spread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="00622BBD" w:rsidRPr="00140018">
        <w:rPr>
          <w:rFonts w:ascii="TH SarabunPSK" w:hAnsi="TH SarabunPSK" w:cs="TH SarabunPSK"/>
          <w:sz w:val="32"/>
          <w:szCs w:val="32"/>
        </w:rPr>
        <w:t>,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membrane filtration </w:t>
      </w:r>
      <w:r w:rsidR="00622BBD" w:rsidRPr="00140018">
        <w:rPr>
          <w:rFonts w:ascii="TH SarabunPSK" w:hAnsi="TH SarabunPSK" w:cs="TH SarabunPSK"/>
          <w:sz w:val="32"/>
          <w:szCs w:val="32"/>
          <w:cs/>
        </w:rPr>
        <w:t>ขึ้นอยู่กับ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CB6081" w:rsidRPr="00140018">
        <w:rPr>
          <w:rFonts w:ascii="TH SarabunPSK" w:hAnsi="TH SarabunPSK" w:cs="TH SarabunPSK"/>
          <w:sz w:val="32"/>
          <w:szCs w:val="32"/>
          <w:cs/>
        </w:rPr>
        <w:t>ลักษณะและคุณสมบัติของ</w:t>
      </w:r>
      <w:r w:rsidR="00654C4A" w:rsidRPr="00140018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lastRenderedPageBreak/>
        <w:t>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1F5C3239" w:rsidR="00770C36" w:rsidRPr="005757B3" w:rsidRDefault="005757B3" w:rsidP="000624C5">
      <w:pPr>
        <w:pStyle w:val="Heading3"/>
      </w:pPr>
      <w:bookmarkStart w:id="4" w:name="_Toc175750938"/>
      <w:r w:rsidRPr="005757B3">
        <w:lastRenderedPageBreak/>
        <w:t xml:space="preserve">[English] </w:t>
      </w:r>
      <w:del w:id="5" w:author="Oat ." w:date="2024-09-20T11:47:00Z">
        <w:r w:rsidR="00A86A96" w:rsidRPr="00A86A96" w:rsidDel="003C4102">
          <w:delText>Analytical Procedure</w:delText>
        </w:r>
      </w:del>
      <w:ins w:id="6" w:author="Oat ." w:date="2024-09-20T11:47:00Z">
        <w:r w:rsidR="003C4102">
          <w:t>Method suitability</w:t>
        </w:r>
      </w:ins>
      <w:ins w:id="7" w:author="Oat ." w:date="2024-09-20T11:48:00Z">
        <w:r w:rsidR="00F30910">
          <w:t xml:space="preserve"> test</w:t>
        </w:r>
      </w:ins>
      <w:r w:rsidR="00A86A96" w:rsidRPr="00A86A96">
        <w:t xml:space="preserve"> for Bile-tolerant Gram-negative Bacteria </w:t>
      </w:r>
      <w:r w:rsidR="001700DF">
        <w:t>Detections</w:t>
      </w:r>
      <w:r w:rsidR="00A86A96" w:rsidRPr="00A86A96">
        <w:t xml:space="preserve"> in Herbal Products</w:t>
      </w:r>
      <w:bookmarkEnd w:id="4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8" w:name="_Toc175750939"/>
      <w:r w:rsidRPr="005757B3">
        <w:t>Purpose</w:t>
      </w:r>
      <w:bookmarkEnd w:id="8"/>
    </w:p>
    <w:p w14:paraId="04C737D3" w14:textId="0A664D15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del w:id="9" w:author="Oat ." w:date="2024-09-20T11:48:00Z">
        <w:r w:rsidR="001700DF" w:rsidDel="003A3BE1">
          <w:rPr>
            <w:rFonts w:ascii="TH SarabunPSK" w:hAnsi="TH SarabunPSK" w:cs="TH SarabunPSK"/>
            <w:sz w:val="32"/>
            <w:szCs w:val="32"/>
          </w:rPr>
          <w:delText>detect</w:delText>
        </w:r>
        <w:r w:rsidRPr="005757B3" w:rsidDel="003A3BE1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ins w:id="10" w:author="Oat ." w:date="2024-09-20T11:48:00Z">
        <w:r w:rsidR="003A3BE1">
          <w:rPr>
            <w:rFonts w:ascii="TH SarabunPSK" w:hAnsi="TH SarabunPSK" w:cs="TH SarabunPSK"/>
            <w:sz w:val="32"/>
            <w:szCs w:val="32"/>
          </w:rPr>
          <w:t>establish test parameters for</w:t>
        </w:r>
        <w:r w:rsidR="003A3BE1" w:rsidRPr="005757B3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Pr="005757B3">
        <w:rPr>
          <w:rFonts w:ascii="TH SarabunPSK" w:hAnsi="TH SarabunPSK" w:cs="TH SarabunPSK"/>
          <w:sz w:val="32"/>
          <w:szCs w:val="32"/>
        </w:rPr>
        <w:t>the</w:t>
      </w:r>
      <w:ins w:id="11" w:author="Oat ." w:date="2024-09-20T11:48:00Z">
        <w:r w:rsidR="003A3BE1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A44D6C">
          <w:rPr>
            <w:rFonts w:ascii="TH SarabunPSK" w:hAnsi="TH SarabunPSK" w:cs="TH SarabunPSK"/>
            <w:sz w:val="32"/>
            <w:szCs w:val="32"/>
          </w:rPr>
          <w:t>method of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="007E01DB" w:rsidRPr="007E01DB">
        <w:rPr>
          <w:rFonts w:ascii="TH SarabunPSK" w:hAnsi="TH SarabunPSK" w:cs="TH SarabunPSK"/>
          <w:sz w:val="32"/>
          <w:szCs w:val="32"/>
        </w:rPr>
        <w:t>Bile-tolerant Gram-negative Bacteria</w:t>
      </w:r>
      <w:ins w:id="12" w:author="Oat ." w:date="2024-09-20T11:49:00Z">
        <w:r w:rsidR="00A44D6C">
          <w:rPr>
            <w:rFonts w:ascii="TH SarabunPSK" w:hAnsi="TH SarabunPSK" w:cs="TH SarabunPSK"/>
            <w:sz w:val="32"/>
            <w:szCs w:val="32"/>
          </w:rPr>
          <w:t xml:space="preserve"> detection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 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3" w:name="_Toc175750940"/>
      <w:r w:rsidRPr="005757B3">
        <w:t>Scope</w:t>
      </w:r>
      <w:bookmarkEnd w:id="13"/>
    </w:p>
    <w:p w14:paraId="518B662B" w14:textId="77777777" w:rsidR="00E82A5C" w:rsidRPr="005757B3" w:rsidRDefault="00770C36" w:rsidP="00E82A5C">
      <w:pPr>
        <w:ind w:firstLine="360"/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E82A5C" w:rsidRPr="005757B3">
        <w:rPr>
          <w:rFonts w:ascii="TH SarabunPSK" w:hAnsi="TH SarabunPSK" w:cs="TH SarabunPSK"/>
          <w:sz w:val="32"/>
          <w:szCs w:val="32"/>
        </w:rPr>
        <w:t xml:space="preserve">This procedure applies to </w:t>
      </w:r>
      <w:r w:rsidR="00E82A5C">
        <w:rPr>
          <w:rFonts w:ascii="TH SarabunPSK" w:hAnsi="TH SarabunPSK" w:cs="TH SarabunPSK"/>
          <w:color w:val="ED7D31" w:themeColor="accent2"/>
          <w:sz w:val="32"/>
          <w:szCs w:val="32"/>
        </w:rPr>
        <w:t>test method number: […provide internal reference number] for physical address of: […Quality control testing site address]</w:t>
      </w:r>
    </w:p>
    <w:p w14:paraId="071E8A3E" w14:textId="6BDB4EF8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4" w:name="_Toc175750941"/>
      <w:r w:rsidRPr="005757B3">
        <w:t>Responsibilities</w:t>
      </w:r>
      <w:bookmarkEnd w:id="14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5" w:name="_Toc175750942"/>
      <w:r w:rsidRPr="005757B3">
        <w:t>Materials and Equipment</w:t>
      </w:r>
      <w:bookmarkEnd w:id="15"/>
    </w:p>
    <w:p w14:paraId="1D10147A" w14:textId="7B898681" w:rsidR="00770C36" w:rsidRPr="00BE0312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 w:rsidR="00660565">
        <w:rPr>
          <w:rFonts w:ascii="TH SarabunPSK" w:hAnsi="TH SarabunPSK" w:cs="TH SarabunPSK"/>
          <w:sz w:val="32"/>
          <w:szCs w:val="32"/>
        </w:rPr>
        <w:t xml:space="preserve">- </w:t>
      </w:r>
      <w:r w:rsidR="00660565" w:rsidRPr="0066056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e.g., peptone </w:t>
      </w:r>
      <w:r w:rsidR="004047D9"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 w:rsidR="003162B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660565"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3162B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798B5921" w14:textId="457D8849" w:rsidR="00126D1C" w:rsidRPr="00126D1C" w:rsidRDefault="00AB339E" w:rsidP="008946C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30C0F8F0" w14:textId="14C2066C" w:rsidR="00126D1C" w:rsidRPr="00CC131B" w:rsidRDefault="00CC131B" w:rsidP="00CC131B">
      <w:pPr>
        <w:ind w:left="720"/>
        <w:rPr>
          <w:rFonts w:ascii="TH SarabunPSK" w:hAnsi="TH SarabunPSK" w:cs="TH SarabunPSK"/>
          <w:sz w:val="32"/>
          <w:szCs w:val="32"/>
        </w:rPr>
      </w:pPr>
      <w:r w:rsidRPr="00CC131B">
        <w:rPr>
          <w:rFonts w:ascii="TH SarabunPSK" w:hAnsi="TH SarabunPSK" w:cs="TH SarabunPSK"/>
          <w:sz w:val="32"/>
          <w:szCs w:val="32"/>
        </w:rPr>
        <w:t>*</w:t>
      </w:r>
      <w:r>
        <w:rPr>
          <w:rFonts w:ascii="TH SarabunPSK" w:hAnsi="TH SarabunPSK" w:cs="TH SarabunPSK"/>
          <w:sz w:val="32"/>
          <w:szCs w:val="32"/>
        </w:rPr>
        <w:t xml:space="preserve"> Diluent according to </w:t>
      </w:r>
      <w:r w:rsidR="004F0B81">
        <w:rPr>
          <w:rFonts w:ascii="TH SarabunPSK" w:hAnsi="TH SarabunPSK" w:cs="TH SarabunPSK"/>
          <w:sz w:val="32"/>
          <w:szCs w:val="32"/>
        </w:rPr>
        <w:t xml:space="preserve">Thai herbal pharmacopeia </w:t>
      </w:r>
      <w:r w:rsidR="009F6635">
        <w:rPr>
          <w:rFonts w:ascii="TH SarabunPSK" w:hAnsi="TH SarabunPSK" w:cs="TH SarabunPSK"/>
          <w:sz w:val="32"/>
          <w:szCs w:val="32"/>
        </w:rPr>
        <w:t xml:space="preserve">appendix 10.2 under </w:t>
      </w:r>
      <w:r w:rsidR="004F0B81">
        <w:rPr>
          <w:rFonts w:ascii="TH SarabunPSK" w:hAnsi="TH SarabunPSK" w:cs="TH SarabunPSK"/>
          <w:sz w:val="32"/>
          <w:szCs w:val="32"/>
        </w:rPr>
        <w:t>stock buffer solution</w:t>
      </w:r>
      <w:r w:rsidR="009F6635">
        <w:rPr>
          <w:rFonts w:ascii="TH SarabunPSK" w:hAnsi="TH SarabunPSK" w:cs="TH SarabunPSK"/>
          <w:sz w:val="32"/>
          <w:szCs w:val="32"/>
        </w:rPr>
        <w:t xml:space="preserve"> section</w:t>
      </w:r>
      <w:r w:rsidR="00126D1C" w:rsidRPr="00CC131B">
        <w:rPr>
          <w:rFonts w:ascii="TH SarabunPSK" w:hAnsi="TH SarabunPSK" w:cs="TH SarabunPSK"/>
          <w:sz w:val="32"/>
          <w:szCs w:val="32"/>
        </w:rPr>
        <w:br w:type="page"/>
      </w:r>
    </w:p>
    <w:p w14:paraId="63617249" w14:textId="64A1EF27" w:rsidR="00C67144" w:rsidRPr="002E42B8" w:rsidRDefault="00770C36" w:rsidP="00EE4C5E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E42B8"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 xml:space="preserve">Soybean-Casein Digest </w:t>
      </w:r>
      <w:r w:rsidR="003876F4" w:rsidRPr="002E42B8">
        <w:rPr>
          <w:rFonts w:ascii="TH SarabunPSK" w:hAnsi="TH SarabunPSK" w:cs="TH SarabunPSK"/>
          <w:color w:val="ED7D31" w:themeColor="accent2"/>
          <w:sz w:val="32"/>
          <w:szCs w:val="32"/>
        </w:rPr>
        <w:t>Broth</w:t>
      </w:r>
      <w:r w:rsidRPr="002E42B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(Tryptone Soya </w:t>
      </w:r>
      <w:r w:rsidR="003876F4" w:rsidRPr="002E42B8">
        <w:rPr>
          <w:rFonts w:ascii="TH SarabunPSK" w:hAnsi="TH SarabunPSK" w:cs="TH SarabunPSK"/>
          <w:color w:val="ED7D31" w:themeColor="accent2"/>
          <w:sz w:val="32"/>
          <w:szCs w:val="32"/>
        </w:rPr>
        <w:t>Broth</w:t>
      </w:r>
      <w:r w:rsidR="00573A5E" w:rsidRPr="002E42B8">
        <w:rPr>
          <w:rFonts w:ascii="TH SarabunPSK" w:hAnsi="TH SarabunPSK" w:cs="TH SarabunPSK"/>
          <w:color w:val="ED7D31" w:themeColor="accent2"/>
          <w:sz w:val="32"/>
          <w:szCs w:val="32"/>
        </w:rPr>
        <w:t>: TS</w:t>
      </w:r>
      <w:r w:rsidR="003876F4" w:rsidRPr="002E42B8">
        <w:rPr>
          <w:rFonts w:ascii="TH SarabunPSK" w:hAnsi="TH SarabunPSK" w:cs="TH SarabunPSK"/>
          <w:color w:val="ED7D31" w:themeColor="accent2"/>
          <w:sz w:val="32"/>
          <w:szCs w:val="32"/>
        </w:rPr>
        <w:t>B</w:t>
      </w:r>
      <w:r w:rsidRPr="002E42B8">
        <w:rPr>
          <w:rFonts w:ascii="TH SarabunPSK" w:hAnsi="TH SarabunPSK" w:cs="TH SarabunPSK"/>
          <w:color w:val="ED7D31" w:themeColor="accent2"/>
          <w:sz w:val="32"/>
          <w:szCs w:val="32"/>
        </w:rPr>
        <w:t>)</w:t>
      </w:r>
      <w:r w:rsidR="00FA1EC1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56A07B22" w14:textId="6D30AF70" w:rsidR="00EE4C5E" w:rsidRPr="00EB777A" w:rsidRDefault="00EE4C5E" w:rsidP="00EE4C5E">
      <w:pPr>
        <w:pStyle w:val="ListParagraph"/>
        <w:ind w:left="792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B777A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8216621" w14:textId="4D5F5231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>17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457B557" w14:textId="2E496257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 xml:space="preserve">Papaic Digest of Soybean Meal 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3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3D48AAB" w14:textId="410A0339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Sodium Chloride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5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BD8A794" w14:textId="216B983F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Dipotassium Hydrogen Phosphate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2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5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A189FE" w14:textId="550BE7A0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Dextrose Monohydrate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2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5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37BC14" w14:textId="0EDFDE98" w:rsidR="00055F4F" w:rsidRPr="00055F4F" w:rsidRDefault="00055F4F" w:rsidP="00055F4F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(</w:t>
      </w:r>
      <w:r w:rsidRPr="00055F4F">
        <w:rPr>
          <w:rFonts w:ascii="TH SarabunPSK" w:hAnsi="TH SarabunPSK" w:cs="TH SarabunPSK" w:hint="cs"/>
          <w:sz w:val="32"/>
          <w:szCs w:val="32"/>
        </w:rPr>
        <w:t>DI Water</w:t>
      </w:r>
      <w:r w:rsidRPr="00055F4F">
        <w:rPr>
          <w:rFonts w:ascii="TH SarabunPSK" w:hAnsi="TH SarabunPSK" w:cs="TH SarabunPSK" w:hint="cs"/>
          <w:sz w:val="32"/>
          <w:szCs w:val="32"/>
          <w:cs/>
        </w:rPr>
        <w:t xml:space="preserve">)                              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BD2A5F6" w14:textId="757CA25B" w:rsidR="00EE4C5E" w:rsidRDefault="006730D2" w:rsidP="006730D2">
      <w:pPr>
        <w:pStyle w:val="ListParagraph"/>
        <w:ind w:left="1152" w:firstLine="28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Dissolve solids medium, autoclave at 121 °C for 15 minutes.</w:t>
      </w:r>
    </w:p>
    <w:p w14:paraId="08994305" w14:textId="174AF256" w:rsidR="006730D2" w:rsidRDefault="006730D2" w:rsidP="006730D2">
      <w:pPr>
        <w:pStyle w:val="ListParagraph"/>
        <w:ind w:left="1152" w:firstLine="28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</w:t>
      </w:r>
      <w:r w:rsidR="003876F4">
        <w:rPr>
          <w:rFonts w:ascii="TH SarabunPSK" w:hAnsi="TH SarabunPSK" w:cs="TH SarabunPSK"/>
          <w:sz w:val="32"/>
          <w:szCs w:val="32"/>
        </w:rPr>
        <w:t xml:space="preserve"> 7.3 ± 0.2.</w:t>
      </w:r>
    </w:p>
    <w:p w14:paraId="1E5908EC" w14:textId="1737EA3C" w:rsidR="003876F4" w:rsidRDefault="003876F4" w:rsidP="003876F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Enterobacteria Enrichment Broth Mossel </w:t>
      </w:r>
      <w:r w:rsidRPr="002E7B43">
        <w:rPr>
          <w:rFonts w:ascii="TH SarabunPSK" w:hAnsi="TH SarabunPSK" w:cs="TH SarabunPSK" w:hint="cs"/>
          <w:sz w:val="32"/>
          <w:szCs w:val="32"/>
          <w:cs/>
        </w:rPr>
        <w:t>(</w:t>
      </w:r>
      <w:r w:rsidRPr="002E7B43">
        <w:rPr>
          <w:rFonts w:ascii="TH SarabunPSK" w:hAnsi="TH SarabunPSK" w:cs="TH SarabunPSK" w:hint="cs"/>
          <w:sz w:val="32"/>
          <w:szCs w:val="32"/>
        </w:rPr>
        <w:t>EEB</w:t>
      </w:r>
      <w:r w:rsidRPr="002E7B4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C3A9338" w14:textId="68430037" w:rsidR="003876F4" w:rsidRPr="00D2301C" w:rsidRDefault="003876F4" w:rsidP="003876F4">
      <w:pPr>
        <w:pStyle w:val="ListParagraph"/>
        <w:ind w:left="792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2301C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745002C" w14:textId="4F92689C" w:rsidR="003876F4" w:rsidRDefault="004D4C88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>Pancreatic digest of gelatin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10.0    g</w:t>
      </w:r>
    </w:p>
    <w:p w14:paraId="2C986E93" w14:textId="7DB6D157" w:rsidR="004D4C88" w:rsidRDefault="004D4C88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Dextrose</w:t>
      </w:r>
      <w:r w:rsidRPr="002E7B43">
        <w:rPr>
          <w:rFonts w:ascii="TH SarabunPSK" w:hAnsi="TH SarabunPSK" w:cs="TH SarabunPSK" w:hint="cs"/>
          <w:sz w:val="32"/>
          <w:szCs w:val="32"/>
        </w:rPr>
        <w:t xml:space="preserve"> monohydrate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5.0     g</w:t>
      </w:r>
    </w:p>
    <w:p w14:paraId="60F92B61" w14:textId="59FEB93E" w:rsidR="004D4C88" w:rsidRDefault="004D4C88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Dehydrated, ox bile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20.0    g</w:t>
      </w:r>
    </w:p>
    <w:p w14:paraId="7CC9C58B" w14:textId="32CB16AA" w:rsidR="004D4C88" w:rsidRDefault="00630345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Potassium dihydrogen phosphate                                   </w:t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Pr="002E7B43">
        <w:rPr>
          <w:rFonts w:ascii="TH SarabunPSK" w:hAnsi="TH SarabunPSK" w:cs="TH SarabunPSK" w:hint="cs"/>
          <w:sz w:val="32"/>
          <w:szCs w:val="32"/>
        </w:rPr>
        <w:t>.0     g</w:t>
      </w:r>
    </w:p>
    <w:p w14:paraId="60AFE7CC" w14:textId="15A24828" w:rsidR="00630345" w:rsidRDefault="00785011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Disodium hydrogen phosphate, dihydrate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8.0     g</w:t>
      </w:r>
    </w:p>
    <w:p w14:paraId="3BC7C589" w14:textId="2E3FAB8C" w:rsidR="00785011" w:rsidRDefault="00785011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Brilliant green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0.015  g</w:t>
      </w:r>
    </w:p>
    <w:p w14:paraId="1298AC3F" w14:textId="0910902F" w:rsidR="00001CC5" w:rsidRDefault="00001CC5" w:rsidP="003876F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 ml</w:t>
      </w:r>
    </w:p>
    <w:p w14:paraId="25F5DE5D" w14:textId="17CC0C62" w:rsidR="00001CC5" w:rsidRDefault="00001CC5" w:rsidP="00FC1FD7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Mix and heat at 100 °C for 30 minutes</w:t>
      </w:r>
      <w:r w:rsidR="00FC1FD7">
        <w:rPr>
          <w:rFonts w:ascii="TH SarabunPSK" w:hAnsi="TH SarabunPSK" w:cs="TH SarabunPSK"/>
          <w:sz w:val="32"/>
          <w:szCs w:val="32"/>
        </w:rPr>
        <w:t xml:space="preserve"> to sterilize and cool immediately. </w:t>
      </w:r>
      <w:r w:rsidR="00FC1FD7" w:rsidRPr="00E613C1">
        <w:rPr>
          <w:rFonts w:ascii="TH SarabunPSK" w:hAnsi="TH SarabunPSK" w:cs="TH SarabunPSK"/>
          <w:b/>
          <w:bCs/>
          <w:sz w:val="32"/>
          <w:szCs w:val="32"/>
        </w:rPr>
        <w:t>Do not Autoclave</w:t>
      </w:r>
      <w:r w:rsidR="00E613C1" w:rsidRPr="00E613C1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4CC633F0" w14:textId="3DB34A3A" w:rsidR="00E613C1" w:rsidRDefault="00E613C1" w:rsidP="00FC1FD7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sterilization: 7.2 ±0.2</w:t>
      </w:r>
    </w:p>
    <w:p w14:paraId="30CAFC91" w14:textId="69DE5880" w:rsidR="00D2301C" w:rsidRDefault="00D2301C" w:rsidP="00D2301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>Violet Red Bile Dextrose Agar (VRBA)</w:t>
      </w:r>
    </w:p>
    <w:p w14:paraId="2B1ADA5B" w14:textId="66B687B3" w:rsidR="00D2301C" w:rsidRPr="00D2301C" w:rsidRDefault="00D2301C" w:rsidP="00D2301C">
      <w:pPr>
        <w:pStyle w:val="ListParagraph"/>
        <w:ind w:left="792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2301C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1A3B191" w14:textId="7C70CA1C" w:rsidR="00D2301C" w:rsidRDefault="00FE20A6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Yeast extract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C8B433A" w14:textId="7E5F7AE1" w:rsidR="00FE20A6" w:rsidRDefault="00FE20A6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Pancreatic digest of gelati</w:t>
      </w:r>
      <w:r w:rsidR="00F65410">
        <w:rPr>
          <w:rFonts w:ascii="TH SarabunPSK" w:hAnsi="TH SarabunPSK" w:cs="TH SarabunPSK"/>
          <w:sz w:val="32"/>
          <w:szCs w:val="32"/>
        </w:rPr>
        <w:t>n</w:t>
      </w:r>
      <w:r w:rsidR="00F65410">
        <w:rPr>
          <w:rFonts w:ascii="TH SarabunPSK" w:hAnsi="TH SarabunPSK" w:cs="TH SarabunPSK"/>
          <w:sz w:val="32"/>
          <w:szCs w:val="32"/>
        </w:rPr>
        <w:tab/>
      </w:r>
      <w:r w:rsidR="00F65410">
        <w:rPr>
          <w:rFonts w:ascii="TH SarabunPSK" w:hAnsi="TH SarabunPSK" w:cs="TH SarabunPSK"/>
          <w:sz w:val="32"/>
          <w:szCs w:val="32"/>
        </w:rPr>
        <w:tab/>
      </w:r>
      <w:r w:rsidR="00F65410">
        <w:rPr>
          <w:rFonts w:ascii="TH SarabunPSK" w:hAnsi="TH SarabunPSK" w:cs="TH SarabunPSK"/>
          <w:sz w:val="32"/>
          <w:szCs w:val="32"/>
        </w:rPr>
        <w:tab/>
      </w:r>
      <w:r w:rsidR="00F65410">
        <w:rPr>
          <w:rFonts w:ascii="TH SarabunPSK" w:hAnsi="TH SarabunPSK" w:cs="TH SarabunPSK"/>
          <w:sz w:val="32"/>
          <w:szCs w:val="32"/>
        </w:rPr>
        <w:tab/>
      </w:r>
      <w:r w:rsidR="00F65410">
        <w:rPr>
          <w:rFonts w:ascii="TH SarabunPSK" w:hAnsi="TH SarabunPSK" w:cs="TH SarabunPSK"/>
          <w:sz w:val="32"/>
          <w:szCs w:val="32"/>
        </w:rPr>
        <w:tab/>
        <w:t>7.0</w:t>
      </w:r>
      <w:r w:rsidR="00F65410">
        <w:rPr>
          <w:rFonts w:ascii="TH SarabunPSK" w:hAnsi="TH SarabunPSK" w:cs="TH SarabunPSK"/>
          <w:sz w:val="32"/>
          <w:szCs w:val="32"/>
        </w:rPr>
        <w:tab/>
        <w:t>g</w:t>
      </w:r>
    </w:p>
    <w:p w14:paraId="23821526" w14:textId="4C567665" w:rsidR="00F65410" w:rsidRDefault="00F65410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Bile salts mixture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6D1009EB" w14:textId="1BD76663" w:rsidR="00F65410" w:rsidRDefault="00F65410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Lactose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08E9E451" w14:textId="0D2BC1C0" w:rsidR="00F65410" w:rsidRDefault="00F65410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Sodium</w:t>
      </w:r>
      <w:r w:rsidR="00C4106F">
        <w:rPr>
          <w:rFonts w:ascii="TH SarabunPSK" w:hAnsi="TH SarabunPSK" w:cs="TH SarabunPSK"/>
          <w:sz w:val="32"/>
          <w:szCs w:val="32"/>
        </w:rPr>
        <w:t xml:space="preserve"> chloride</w:t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</w:r>
      <w:r w:rsidR="00C4106F">
        <w:rPr>
          <w:rFonts w:ascii="TH SarabunPSK" w:hAnsi="TH SarabunPSK" w:cs="TH SarabunPSK"/>
          <w:sz w:val="32"/>
          <w:szCs w:val="32"/>
        </w:rPr>
        <w:tab/>
        <w:t>5.0</w:t>
      </w:r>
      <w:r w:rsidR="00C4106F">
        <w:rPr>
          <w:rFonts w:ascii="TH SarabunPSK" w:hAnsi="TH SarabunPSK" w:cs="TH SarabunPSK"/>
          <w:sz w:val="32"/>
          <w:szCs w:val="32"/>
        </w:rPr>
        <w:tab/>
        <w:t>g</w:t>
      </w:r>
    </w:p>
    <w:p w14:paraId="4427E9ED" w14:textId="1883D1D4" w:rsidR="00C4106F" w:rsidRDefault="00C4106F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Dextrose monohydrate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14509F89" w14:textId="39844449" w:rsidR="00C4106F" w:rsidRDefault="00C4106F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Agar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15.0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0782833D" w14:textId="1B9CB373" w:rsidR="00C4106F" w:rsidRDefault="00C4106F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Neutral red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30.0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54350F8A" w14:textId="03FCEEA9" w:rsidR="00C4106F" w:rsidRDefault="00C4106F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Crystal violet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0CCA81B4" w14:textId="65D879BE" w:rsidR="00C4106F" w:rsidRDefault="00C4106F" w:rsidP="00D2301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2AD0F926" w14:textId="1B418F80" w:rsidR="00C4106F" w:rsidRDefault="00C4106F" w:rsidP="00673D8C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Mix and heat boiling. Do not overheat or sterilize. Transfer at once to a water-bath maintained at about </w:t>
      </w:r>
      <w:r w:rsidR="00484F15"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/>
          <w:sz w:val="32"/>
          <w:szCs w:val="32"/>
        </w:rPr>
        <w:t>°C</w:t>
      </w:r>
      <w:r w:rsidR="00484F15">
        <w:rPr>
          <w:rFonts w:ascii="TH SarabunPSK" w:hAnsi="TH SarabunPSK" w:cs="TH SarabunPSK"/>
          <w:sz w:val="32"/>
          <w:szCs w:val="32"/>
        </w:rPr>
        <w:t>, and pour into plates as soon as the medium has cooled.</w:t>
      </w:r>
    </w:p>
    <w:p w14:paraId="31C8AF02" w14:textId="1C913A29" w:rsidR="00484F15" w:rsidRDefault="00484F15" w:rsidP="00673D8C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 </w:t>
      </w:r>
      <w:r w:rsidR="00B10622">
        <w:rPr>
          <w:rFonts w:ascii="TH SarabunPSK" w:hAnsi="TH SarabunPSK" w:cs="TH SarabunPSK"/>
          <w:sz w:val="32"/>
          <w:szCs w:val="32"/>
        </w:rPr>
        <w:t>after sterilization 7.4 ± 0.2.</w:t>
      </w:r>
    </w:p>
    <w:p w14:paraId="4C346D15" w14:textId="77777777" w:rsidR="00D2301C" w:rsidRPr="00D2301C" w:rsidRDefault="00D2301C" w:rsidP="00D2301C">
      <w:pPr>
        <w:rPr>
          <w:rFonts w:ascii="TH SarabunPSK" w:hAnsi="TH SarabunPSK" w:cs="TH SarabunPSK"/>
          <w:sz w:val="32"/>
          <w:szCs w:val="32"/>
        </w:rPr>
      </w:pPr>
    </w:p>
    <w:p w14:paraId="2E95FE4E" w14:textId="222DE2DA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246EF99F" w14:textId="77777777" w:rsidR="00117590" w:rsidRPr="00892D14" w:rsidRDefault="00117590" w:rsidP="00117590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7A76A294" w14:textId="2651D4BF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Colony counter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0B5274DF" w14:textId="77777777" w:rsidR="002E5763" w:rsidRDefault="002E5763" w:rsidP="002E576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6971C51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Sterile 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31914AC8" w14:textId="0CB9624E" w:rsidR="008A2C70" w:rsidRDefault="008A2C70" w:rsidP="008A2C70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19FF3BEF" w14:textId="77777777" w:rsidR="00286F33" w:rsidRDefault="00286F33" w:rsidP="00286F33">
      <w:pPr>
        <w:pStyle w:val="ListParagraph"/>
        <w:numPr>
          <w:ilvl w:val="1"/>
          <w:numId w:val="1"/>
        </w:numPr>
        <w:ind w:left="720" w:hanging="360"/>
        <w:rPr>
          <w:ins w:id="16" w:author="Oat ." w:date="2024-09-20T11:50:00Z"/>
          <w:rFonts w:ascii="TH SarabunPSK" w:hAnsi="TH SarabunPSK" w:cs="TH SarabunPSK"/>
          <w:sz w:val="32"/>
          <w:szCs w:val="32"/>
        </w:rPr>
      </w:pPr>
      <w:ins w:id="17" w:author="Oat ." w:date="2024-09-20T11:50:00Z">
        <w:r>
          <w:rPr>
            <w:rFonts w:ascii="TH SarabunPSK" w:hAnsi="TH SarabunPSK" w:cs="TH SarabunPSK"/>
            <w:sz w:val="32"/>
            <w:szCs w:val="32"/>
          </w:rPr>
          <w:t>Test-organisms</w:t>
        </w:r>
      </w:ins>
    </w:p>
    <w:p w14:paraId="62E138AE" w14:textId="77777777" w:rsidR="004A6286" w:rsidRPr="002D457E" w:rsidRDefault="004A6286" w:rsidP="004A6286">
      <w:pPr>
        <w:pStyle w:val="ListParagraph"/>
        <w:numPr>
          <w:ilvl w:val="2"/>
          <w:numId w:val="1"/>
        </w:numPr>
        <w:rPr>
          <w:ins w:id="18" w:author="Oat ." w:date="2024-09-20T11:50:00Z"/>
          <w:rFonts w:ascii="TH SarabunPSK" w:hAnsi="TH SarabunPSK" w:cs="TH SarabunPSK"/>
          <w:sz w:val="32"/>
          <w:szCs w:val="32"/>
        </w:rPr>
      </w:pPr>
      <w:ins w:id="19" w:author="Oat ." w:date="2024-09-20T11:50:00Z">
        <w:r>
          <w:rPr>
            <w:rFonts w:ascii="TH SarabunPSK" w:hAnsi="TH SarabunPSK" w:cs="TH SarabunPSK"/>
            <w:sz w:val="32"/>
            <w:szCs w:val="32"/>
          </w:rPr>
          <w:t xml:space="preserve">[Escherichia coli ATCC 8739]: 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[passage count/seed reference number]</w:t>
        </w:r>
      </w:ins>
    </w:p>
    <w:p w14:paraId="7548602C" w14:textId="77777777" w:rsidR="004A6286" w:rsidRDefault="004A6286" w:rsidP="004A6286">
      <w:pPr>
        <w:pStyle w:val="ListParagraph"/>
        <w:numPr>
          <w:ilvl w:val="2"/>
          <w:numId w:val="1"/>
        </w:numPr>
        <w:rPr>
          <w:ins w:id="20" w:author="Oat ." w:date="2024-09-20T11:50:00Z"/>
          <w:rFonts w:ascii="TH SarabunPSK" w:hAnsi="TH SarabunPSK" w:cs="TH SarabunPSK"/>
          <w:color w:val="ED7D31" w:themeColor="accent2"/>
          <w:sz w:val="32"/>
          <w:szCs w:val="32"/>
        </w:rPr>
      </w:pPr>
      <w:ins w:id="21" w:author="Oat ." w:date="2024-09-20T11:50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Pseudomonas aeruginosa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9027]: [passage count/seed reference number]</w:t>
        </w:r>
      </w:ins>
    </w:p>
    <w:p w14:paraId="749E6693" w14:textId="77777777" w:rsidR="004A6286" w:rsidRDefault="004A6286" w:rsidP="004A6286">
      <w:pPr>
        <w:pStyle w:val="ListParagraph"/>
        <w:numPr>
          <w:ilvl w:val="2"/>
          <w:numId w:val="1"/>
        </w:numPr>
        <w:rPr>
          <w:ins w:id="22" w:author="Oat ." w:date="2024-09-20T11:50:00Z"/>
          <w:rFonts w:ascii="TH SarabunPSK" w:hAnsi="TH SarabunPSK" w:cs="TH SarabunPSK"/>
          <w:color w:val="ED7D31" w:themeColor="accent2"/>
          <w:sz w:val="32"/>
          <w:szCs w:val="32"/>
        </w:rPr>
      </w:pPr>
      <w:ins w:id="23" w:author="Oat ." w:date="2024-09-20T11:50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2D253DE2" w14:textId="77777777" w:rsidR="00E82A5C" w:rsidRPr="008A2C70" w:rsidRDefault="00E82A5C" w:rsidP="004A6286">
      <w:pPr>
        <w:pStyle w:val="ListParagraph"/>
        <w:rPr>
          <w:rFonts w:ascii="TH SarabunPSK" w:hAnsi="TH SarabunPSK" w:cs="TH SarabunPSK"/>
          <w:color w:val="ED7D31" w:themeColor="accent2"/>
          <w:sz w:val="32"/>
          <w:szCs w:val="32"/>
        </w:rPr>
      </w:pPr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24" w:name="_Toc175750943"/>
      <w:r w:rsidRPr="005757B3">
        <w:lastRenderedPageBreak/>
        <w:t>Procedure</w:t>
      </w:r>
      <w:bookmarkEnd w:id="24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6877E570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>Weigh …. g of TSA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9C3823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4DE9FB54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786A0F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6E481F34" w:rsidR="005C622F" w:rsidRPr="0097371F" w:rsidRDefault="005C622F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[Autoclave at 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for 15</w:t>
      </w:r>
      <w:r w:rsidR="00FD03AE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minutes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A6A8CD5" w14:textId="5C244D00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</w:p>
    <w:p w14:paraId="64A9CAE0" w14:textId="29B758BD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61211072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mL of 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dilution) </w:t>
      </w:r>
    </w:p>
    <w:p w14:paraId="6C08F3A7" w14:textId="77777777" w:rsidR="00D56F02" w:rsidRPr="00CA106B" w:rsidRDefault="003558F8" w:rsidP="00D56F0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D56F02">
        <w:rPr>
          <w:rFonts w:ascii="TH SarabunPSK" w:hAnsi="TH SarabunPSK" w:cs="TH SarabunPSK"/>
          <w:sz w:val="32"/>
          <w:szCs w:val="32"/>
        </w:rPr>
        <w:t xml:space="preserve"> </w:t>
      </w:r>
      <w:r w:rsidR="00D56F02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368BE65B" w14:textId="77777777" w:rsidR="00CA106B" w:rsidRPr="00CA106B" w:rsidRDefault="00CA106B" w:rsidP="00CA106B">
      <w:pPr>
        <w:rPr>
          <w:rFonts w:ascii="TH SarabunPSK" w:hAnsi="TH SarabunPSK" w:cs="TH SarabunPSK"/>
          <w:sz w:val="32"/>
          <w:szCs w:val="32"/>
        </w:rPr>
      </w:pPr>
    </w:p>
    <w:p w14:paraId="6C9DBC52" w14:textId="2E7834C5" w:rsidR="00770C36" w:rsidRPr="00D56F02" w:rsidRDefault="00770C36" w:rsidP="00CA106B">
      <w:pPr>
        <w:rPr>
          <w:rFonts w:ascii="TH SarabunPSK" w:hAnsi="TH SarabunPSK" w:cs="TH SarabunPSK"/>
          <w:sz w:val="32"/>
          <w:szCs w:val="32"/>
        </w:rPr>
      </w:pPr>
    </w:p>
    <w:p w14:paraId="7A4E86DA" w14:textId="1B95A688" w:rsidR="00770C36" w:rsidRPr="003558F8" w:rsidRDefault="006D73DC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for absence</w:t>
      </w:r>
    </w:p>
    <w:p w14:paraId="31985D25" w14:textId="5A2E87E3" w:rsidR="00770C36" w:rsidRDefault="003558F8" w:rsidP="006245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62451A">
        <w:rPr>
          <w:rFonts w:ascii="TH SarabunPSK" w:hAnsi="TH SarabunPSK" w:cs="TH SarabunPSK"/>
          <w:sz w:val="32"/>
          <w:szCs w:val="32"/>
        </w:rPr>
        <w:t xml:space="preserve"> </w:t>
      </w:r>
      <w:r w:rsidR="00F03F7C" w:rsidRPr="0062451A">
        <w:rPr>
          <w:rFonts w:ascii="TH SarabunPSK" w:hAnsi="TH SarabunPSK" w:cs="TH SarabunPSK"/>
          <w:sz w:val="32"/>
          <w:szCs w:val="32"/>
        </w:rPr>
        <w:t>After completed resuscitate time, t</w:t>
      </w:r>
      <w:r w:rsidR="00A807B9" w:rsidRPr="0062451A">
        <w:rPr>
          <w:rFonts w:ascii="TH SarabunPSK" w:hAnsi="TH SarabunPSK" w:cs="TH SarabunPSK"/>
          <w:sz w:val="32"/>
          <w:szCs w:val="32"/>
        </w:rPr>
        <w:t>ransfer</w:t>
      </w:r>
      <w:r w:rsidR="00323981" w:rsidRPr="0062451A">
        <w:rPr>
          <w:rFonts w:ascii="TH SarabunPSK" w:hAnsi="TH SarabunPSK" w:cs="TH SarabunPSK"/>
          <w:sz w:val="32"/>
          <w:szCs w:val="32"/>
        </w:rPr>
        <w:t xml:space="preserve"> </w:t>
      </w:r>
      <w:r w:rsidR="000A52E6" w:rsidRPr="0062451A">
        <w:rPr>
          <w:rFonts w:ascii="TH SarabunPSK" w:hAnsi="TH SarabunPSK" w:cs="TH SarabunPSK"/>
          <w:color w:val="ED7D31" w:themeColor="accent2"/>
          <w:sz w:val="32"/>
          <w:szCs w:val="32"/>
        </w:rPr>
        <w:t>[ …the volume corresponding to 1 g or 1 ml or original sample]</w:t>
      </w:r>
      <w:r w:rsidR="000A52E6" w:rsidRPr="0062451A">
        <w:rPr>
          <w:rFonts w:ascii="TH SarabunPSK" w:hAnsi="TH SarabunPSK" w:cs="TH SarabunPSK"/>
          <w:sz w:val="32"/>
          <w:szCs w:val="32"/>
        </w:rPr>
        <w:t xml:space="preserve"> </w:t>
      </w:r>
      <w:r w:rsidR="00F03F7C" w:rsidRPr="0062451A">
        <w:rPr>
          <w:rFonts w:ascii="TH SarabunPSK" w:hAnsi="TH SarabunPSK" w:cs="TH SarabunPSK"/>
          <w:sz w:val="32"/>
          <w:szCs w:val="32"/>
        </w:rPr>
        <w:t xml:space="preserve">of </w:t>
      </w:r>
      <w:r w:rsidR="00323981" w:rsidRPr="0062451A">
        <w:rPr>
          <w:rFonts w:ascii="TH SarabunPSK" w:hAnsi="TH SarabunPSK" w:cs="TH SarabunPSK"/>
          <w:sz w:val="32"/>
          <w:szCs w:val="32"/>
        </w:rPr>
        <w:t xml:space="preserve">the mixture from step 5.2.3 </w:t>
      </w:r>
      <w:r w:rsidR="0047206F" w:rsidRPr="0062451A">
        <w:rPr>
          <w:rFonts w:ascii="TH SarabunPSK" w:hAnsi="TH SarabunPSK" w:cs="TH SarabunPSK"/>
          <w:sz w:val="32"/>
          <w:szCs w:val="32"/>
        </w:rPr>
        <w:t>to</w:t>
      </w:r>
      <w:r w:rsidR="00DB7111" w:rsidRPr="0062451A">
        <w:rPr>
          <w:rFonts w:ascii="TH SarabunPSK" w:hAnsi="TH SarabunPSK" w:cs="TH SarabunPSK"/>
          <w:sz w:val="32"/>
          <w:szCs w:val="32"/>
        </w:rPr>
        <w:t xml:space="preserve"> sterile tube containing </w:t>
      </w:r>
      <w:r w:rsidR="00672AA8">
        <w:rPr>
          <w:rFonts w:ascii="TH SarabunPSK" w:hAnsi="TH SarabunPSK" w:cs="TH SarabunPSK"/>
          <w:sz w:val="32"/>
          <w:szCs w:val="32"/>
        </w:rPr>
        <w:t>…</w:t>
      </w:r>
      <w:r w:rsidR="00DB7111" w:rsidRPr="0062451A">
        <w:rPr>
          <w:rFonts w:ascii="TH SarabunPSK" w:hAnsi="TH SarabunPSK" w:cs="TH SarabunPSK"/>
          <w:sz w:val="32"/>
          <w:szCs w:val="32"/>
        </w:rPr>
        <w:t xml:space="preserve">-ml of </w:t>
      </w:r>
      <w:r w:rsidR="0062451A" w:rsidRPr="0062451A">
        <w:rPr>
          <w:rFonts w:ascii="TH SarabunPSK" w:hAnsi="TH SarabunPSK" w:cs="TH SarabunPSK"/>
          <w:sz w:val="32"/>
          <w:szCs w:val="32"/>
        </w:rPr>
        <w:t>Enterobacteria Enrichment Broth Mossel (EEB)</w:t>
      </w:r>
      <w:r w:rsidR="00733D32">
        <w:rPr>
          <w:rFonts w:ascii="TH SarabunPSK" w:hAnsi="TH SarabunPSK" w:cs="TH SarabunPSK" w:hint="cs"/>
          <w:sz w:val="32"/>
          <w:szCs w:val="32"/>
          <w:cs/>
        </w:rPr>
        <w:t>*</w:t>
      </w:r>
    </w:p>
    <w:p w14:paraId="5DFC216E" w14:textId="4D1734C2" w:rsidR="00341131" w:rsidRDefault="00733D32" w:rsidP="00341131">
      <w:pPr>
        <w:pStyle w:val="ListParagraph"/>
        <w:ind w:left="1224"/>
        <w:rPr>
          <w:ins w:id="25" w:author="Oat ." w:date="2024-09-20T13:13:00Z"/>
          <w:rFonts w:ascii="TH SarabunPSK" w:hAnsi="TH SarabunPSK" w:cs="TH SarabunPSK"/>
          <w:color w:val="ED7D31" w:themeColor="accent2"/>
          <w:sz w:val="32"/>
          <w:szCs w:val="32"/>
        </w:rPr>
      </w:pPr>
      <w:r w:rsidRPr="00F76206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* </w:t>
      </w:r>
      <w:r w:rsidRPr="00F7620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the portion of </w:t>
      </w:r>
      <w:r w:rsidR="0063678E" w:rsidRPr="00F7620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sample </w:t>
      </w:r>
      <w:r w:rsidRPr="00F7620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culture media </w:t>
      </w:r>
      <w:r w:rsidR="0063678E" w:rsidRPr="00F7620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to culture media should </w:t>
      </w:r>
      <w:r w:rsidR="00F76206" w:rsidRPr="00F76206">
        <w:rPr>
          <w:rFonts w:ascii="TH SarabunPSK" w:hAnsi="TH SarabunPSK" w:cs="TH SarabunPSK"/>
          <w:color w:val="ED7D31" w:themeColor="accent2"/>
          <w:sz w:val="32"/>
          <w:szCs w:val="32"/>
        </w:rPr>
        <w:t>be at least</w:t>
      </w:r>
      <w:r w:rsidR="00ED47A0" w:rsidRPr="00F7620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1:9 or 10%</w:t>
      </w:r>
    </w:p>
    <w:p w14:paraId="1032D0EA" w14:textId="77777777" w:rsidR="00440428" w:rsidRDefault="00440428" w:rsidP="00440428">
      <w:pPr>
        <w:pStyle w:val="ListParagraph"/>
        <w:numPr>
          <w:ilvl w:val="2"/>
          <w:numId w:val="1"/>
        </w:numPr>
        <w:rPr>
          <w:ins w:id="26" w:author="Oat ." w:date="2024-09-20T13:13:00Z"/>
          <w:rFonts w:ascii="TH SarabunPSK" w:hAnsi="TH SarabunPSK" w:cs="TH SarabunPSK"/>
          <w:sz w:val="32"/>
          <w:szCs w:val="32"/>
        </w:rPr>
      </w:pPr>
      <w:ins w:id="27" w:author="Oat ." w:date="2024-09-20T13:13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 into each sample serial dilution]</w:t>
        </w:r>
      </w:ins>
    </w:p>
    <w:p w14:paraId="412A5605" w14:textId="77777777" w:rsidR="00440428" w:rsidRPr="00F76206" w:rsidRDefault="00440428" w:rsidP="00341131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</w:p>
    <w:p w14:paraId="7B509A5C" w14:textId="384A48F0" w:rsidR="00770C36" w:rsidRDefault="003558F8" w:rsidP="00770C3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631E8">
        <w:rPr>
          <w:noProof/>
        </w:rPr>
        <w:t xml:space="preserve"> </w:t>
      </w:r>
      <w:r w:rsidR="008C4143">
        <w:rPr>
          <w:noProof/>
        </w:rPr>
        <w:t>[</w:t>
      </w:r>
      <w:r w:rsidR="00672AA8">
        <w:rPr>
          <w:rFonts w:ascii="TH SarabunPSK" w:hAnsi="TH SarabunPSK" w:cs="TH SarabunPSK"/>
          <w:sz w:val="32"/>
          <w:szCs w:val="32"/>
        </w:rPr>
        <w:t>well</w:t>
      </w:r>
      <w:r w:rsidR="00E631E8">
        <w:rPr>
          <w:rFonts w:ascii="TH SarabunPSK" w:hAnsi="TH SarabunPSK" w:cs="TH SarabunPSK"/>
          <w:sz w:val="32"/>
          <w:szCs w:val="32"/>
        </w:rPr>
        <w:t xml:space="preserve"> mix</w:t>
      </w:r>
      <w:r w:rsidR="00860483">
        <w:rPr>
          <w:rFonts w:ascii="TH SarabunPSK" w:hAnsi="TH SarabunPSK" w:cs="TH SarabunPSK"/>
          <w:sz w:val="32"/>
          <w:szCs w:val="32"/>
        </w:rPr>
        <w:t xml:space="preserve"> the mixture</w:t>
      </w:r>
      <w:r w:rsidR="008C4143">
        <w:rPr>
          <w:rFonts w:ascii="TH SarabunPSK" w:hAnsi="TH SarabunPSK" w:cs="TH SarabunPSK"/>
          <w:sz w:val="32"/>
          <w:szCs w:val="32"/>
        </w:rPr>
        <w:t>]</w:t>
      </w:r>
    </w:p>
    <w:p w14:paraId="48C6FB1C" w14:textId="25332848" w:rsidR="000B5B1A" w:rsidRDefault="00A36351" w:rsidP="000B5B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4654C">
        <w:rPr>
          <w:rFonts w:ascii="TH SarabunPSK" w:hAnsi="TH SarabunPSK" w:cs="TH SarabunPSK"/>
          <w:sz w:val="32"/>
          <w:szCs w:val="32"/>
        </w:rPr>
        <w:t>Incubate</w:t>
      </w:r>
      <w:r w:rsidR="009E5B0A">
        <w:rPr>
          <w:rFonts w:ascii="TH SarabunPSK" w:hAnsi="TH SarabunPSK" w:cs="TH SarabunPSK"/>
          <w:sz w:val="32"/>
          <w:szCs w:val="32"/>
        </w:rPr>
        <w:t xml:space="preserve"> the mixture at 30 – 35 °C for 24</w:t>
      </w:r>
      <w:del w:id="28" w:author="Oat ." w:date="2024-09-20T11:51:00Z">
        <w:r w:rsidR="009E5B0A" w:rsidDel="00526DAF">
          <w:rPr>
            <w:rFonts w:ascii="TH SarabunPSK" w:hAnsi="TH SarabunPSK" w:cs="TH SarabunPSK"/>
            <w:sz w:val="32"/>
            <w:szCs w:val="32"/>
          </w:rPr>
          <w:delText xml:space="preserve"> – 48</w:delText>
        </w:r>
      </w:del>
      <w:r w:rsidR="009E5B0A">
        <w:rPr>
          <w:rFonts w:ascii="TH SarabunPSK" w:hAnsi="TH SarabunPSK" w:cs="TH SarabunPSK"/>
          <w:sz w:val="32"/>
          <w:szCs w:val="32"/>
        </w:rPr>
        <w:t xml:space="preserve"> </w:t>
      </w:r>
      <w:r w:rsidR="00333D4E">
        <w:rPr>
          <w:rFonts w:ascii="TH SarabunPSK" w:hAnsi="TH SarabunPSK" w:cs="TH SarabunPSK"/>
          <w:sz w:val="32"/>
          <w:szCs w:val="32"/>
        </w:rPr>
        <w:t>hours for enrichment.</w:t>
      </w:r>
    </w:p>
    <w:p w14:paraId="3FBC4299" w14:textId="199D7610" w:rsidR="00333D4E" w:rsidRDefault="00333D4E" w:rsidP="000B5B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0B5B1A">
        <w:rPr>
          <w:rFonts w:ascii="TH SarabunPSK" w:hAnsi="TH SarabunPSK" w:cs="TH SarabunPSK"/>
          <w:sz w:val="32"/>
          <w:szCs w:val="32"/>
        </w:rPr>
        <w:t>After complete</w:t>
      </w:r>
      <w:r w:rsidR="007301EA" w:rsidRPr="000B5B1A">
        <w:rPr>
          <w:rFonts w:ascii="TH SarabunPSK" w:hAnsi="TH SarabunPSK" w:cs="TH SarabunPSK"/>
          <w:sz w:val="32"/>
          <w:szCs w:val="32"/>
        </w:rPr>
        <w:t>d enrichment, subculture</w:t>
      </w:r>
      <w:r w:rsidR="000B5B1A" w:rsidRPr="000B5B1A">
        <w:rPr>
          <w:rFonts w:ascii="TH SarabunPSK" w:hAnsi="TH SarabunPSK" w:cs="TH SarabunPSK"/>
          <w:sz w:val="32"/>
          <w:szCs w:val="32"/>
        </w:rPr>
        <w:t xml:space="preserve"> by transfer a loopful of mixture</w:t>
      </w:r>
      <w:r w:rsidR="007301EA" w:rsidRPr="000B5B1A">
        <w:rPr>
          <w:rFonts w:ascii="TH SarabunPSK" w:hAnsi="TH SarabunPSK" w:cs="TH SarabunPSK"/>
          <w:sz w:val="32"/>
          <w:szCs w:val="32"/>
        </w:rPr>
        <w:t xml:space="preserve"> on</w:t>
      </w:r>
      <w:r w:rsidR="000B5B1A" w:rsidRPr="000B5B1A">
        <w:rPr>
          <w:rFonts w:ascii="TH SarabunPSK" w:hAnsi="TH SarabunPSK" w:cs="TH SarabunPSK"/>
          <w:sz w:val="32"/>
          <w:szCs w:val="32"/>
        </w:rPr>
        <w:t>to</w:t>
      </w:r>
      <w:r w:rsidR="007301EA" w:rsidRPr="000B5B1A">
        <w:rPr>
          <w:rFonts w:ascii="TH SarabunPSK" w:hAnsi="TH SarabunPSK" w:cs="TH SarabunPSK"/>
          <w:sz w:val="32"/>
          <w:szCs w:val="32"/>
        </w:rPr>
        <w:t xml:space="preserve"> plates of </w:t>
      </w:r>
      <w:r w:rsidR="007301EA" w:rsidRPr="000B5B1A">
        <w:rPr>
          <w:rFonts w:ascii="TH SarabunPSK" w:hAnsi="TH SarabunPSK" w:cs="TH SarabunPSK" w:hint="cs"/>
          <w:sz w:val="32"/>
          <w:szCs w:val="32"/>
        </w:rPr>
        <w:t>Violet Red Bile Dextrose Agar (VRBA)</w:t>
      </w:r>
      <w:r w:rsidR="000B5B1A" w:rsidRPr="000B5B1A">
        <w:rPr>
          <w:rFonts w:ascii="TH SarabunPSK" w:hAnsi="TH SarabunPSK" w:cs="TH SarabunPSK"/>
          <w:sz w:val="32"/>
          <w:szCs w:val="32"/>
        </w:rPr>
        <w:t>.</w:t>
      </w:r>
    </w:p>
    <w:p w14:paraId="48DB7066" w14:textId="714C9EA2" w:rsidR="000B5B1A" w:rsidRDefault="000B5B1A" w:rsidP="000B5B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plates </w:t>
      </w:r>
      <w:r w:rsidR="00E82573">
        <w:rPr>
          <w:rFonts w:ascii="TH SarabunPSK" w:hAnsi="TH SarabunPSK" w:cs="TH SarabunPSK"/>
          <w:sz w:val="32"/>
          <w:szCs w:val="32"/>
        </w:rPr>
        <w:t>at 30 – 35 °C for 18</w:t>
      </w:r>
      <w:del w:id="29" w:author="Oat ." w:date="2024-09-20T11:51:00Z">
        <w:r w:rsidR="00E82573" w:rsidDel="00526DAF">
          <w:rPr>
            <w:rFonts w:ascii="TH SarabunPSK" w:hAnsi="TH SarabunPSK" w:cs="TH SarabunPSK"/>
            <w:sz w:val="32"/>
            <w:szCs w:val="32"/>
          </w:rPr>
          <w:delText xml:space="preserve"> – 24</w:delText>
        </w:r>
      </w:del>
      <w:r w:rsidR="00E82573">
        <w:rPr>
          <w:rFonts w:ascii="TH SarabunPSK" w:hAnsi="TH SarabunPSK" w:cs="TH SarabunPSK"/>
          <w:sz w:val="32"/>
          <w:szCs w:val="32"/>
        </w:rPr>
        <w:t xml:space="preserve"> hours.</w:t>
      </w:r>
    </w:p>
    <w:p w14:paraId="634319D6" w14:textId="3469D664" w:rsidR="00E82573" w:rsidRPr="000B5B1A" w:rsidRDefault="00E82573" w:rsidP="000B5B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Observe the plate</w:t>
      </w:r>
      <w:r w:rsidR="00BE69B3">
        <w:rPr>
          <w:rFonts w:ascii="TH SarabunPSK" w:hAnsi="TH SarabunPSK" w:cs="TH SarabunPSK"/>
          <w:sz w:val="32"/>
          <w:szCs w:val="32"/>
        </w:rPr>
        <w:t>s</w:t>
      </w:r>
      <w:del w:id="30" w:author="Oat ." w:date="2024-09-20T11:51:00Z">
        <w:r w:rsidR="00BE69B3" w:rsidDel="004A6286">
          <w:rPr>
            <w:rFonts w:ascii="TH SarabunPSK" w:hAnsi="TH SarabunPSK" w:cs="TH SarabunPSK"/>
            <w:sz w:val="32"/>
            <w:szCs w:val="32"/>
          </w:rPr>
          <w:delText>, if there is no growth, then the product p</w:delText>
        </w:r>
        <w:r w:rsidR="00002D18" w:rsidDel="004A6286">
          <w:rPr>
            <w:rFonts w:ascii="TH SarabunPSK" w:hAnsi="TH SarabunPSK" w:cs="TH SarabunPSK"/>
            <w:sz w:val="32"/>
            <w:szCs w:val="32"/>
          </w:rPr>
          <w:delText>asses the test for absence of Bile-tolerant</w:delText>
        </w:r>
        <w:r w:rsidR="002E69A7" w:rsidDel="004A6286">
          <w:rPr>
            <w:rFonts w:ascii="TH SarabunPSK" w:hAnsi="TH SarabunPSK" w:cs="TH SarabunPSK"/>
            <w:sz w:val="32"/>
            <w:szCs w:val="32"/>
          </w:rPr>
          <w:delText xml:space="preserve"> gram-negative bacteria.</w:delText>
        </w:r>
      </w:del>
    </w:p>
    <w:p w14:paraId="4DD3C00B" w14:textId="77777777" w:rsidR="00905DF1" w:rsidRDefault="00905DF1" w:rsidP="00905DF1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2AE76A3A" w14:textId="6B844EE6" w:rsidR="005A2716" w:rsidRPr="00905DF1" w:rsidRDefault="002E69A7" w:rsidP="00905DF1">
      <w:pPr>
        <w:pStyle w:val="ListParagraph"/>
        <w:ind w:left="792"/>
        <w:rPr>
          <w:rFonts w:ascii="TH SarabunPSK" w:hAnsi="TH SarabunPSK" w:cs="TH SarabunPSK"/>
          <w:b/>
          <w:bCs/>
          <w:sz w:val="32"/>
          <w:szCs w:val="32"/>
        </w:rPr>
      </w:pPr>
      <w:r w:rsidRPr="00905DF1">
        <w:rPr>
          <w:rFonts w:ascii="TH SarabunPSK" w:hAnsi="TH SarabunPSK" w:cs="TH SarabunPSK"/>
          <w:b/>
          <w:bCs/>
          <w:sz w:val="32"/>
          <w:szCs w:val="32"/>
        </w:rPr>
        <w:t>Semi-quantitative test</w:t>
      </w:r>
    </w:p>
    <w:p w14:paraId="478107A6" w14:textId="738370C5" w:rsidR="005A2716" w:rsidRDefault="00980593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Selection </w:t>
      </w:r>
      <w:r w:rsidR="00CE4180">
        <w:rPr>
          <w:rFonts w:ascii="TH SarabunPSK" w:hAnsi="TH SarabunPSK" w:cs="TH SarabunPSK"/>
          <w:sz w:val="32"/>
          <w:szCs w:val="32"/>
        </w:rPr>
        <w:t>enrichment</w:t>
      </w:r>
    </w:p>
    <w:p w14:paraId="1CE921EF" w14:textId="07D39C0D" w:rsidR="00401C0D" w:rsidRDefault="00A85931" w:rsidP="0098059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B2EF3">
        <w:rPr>
          <w:rFonts w:ascii="TH SarabunPSK" w:hAnsi="TH SarabunPSK" w:cs="TH SarabunPSK"/>
          <w:sz w:val="32"/>
          <w:szCs w:val="32"/>
        </w:rPr>
        <w:t xml:space="preserve">Transfer 1 ml of resuscitate mixture from step 5.2.3 into </w:t>
      </w:r>
      <w:r w:rsidR="0016300A">
        <w:rPr>
          <w:rFonts w:ascii="TH SarabunPSK" w:hAnsi="TH SarabunPSK" w:cs="TH SarabunPSK"/>
          <w:sz w:val="32"/>
          <w:szCs w:val="32"/>
        </w:rPr>
        <w:t xml:space="preserve">sterile </w:t>
      </w:r>
      <w:r w:rsidR="003B2EF3">
        <w:rPr>
          <w:rFonts w:ascii="TH SarabunPSK" w:hAnsi="TH SarabunPSK" w:cs="TH SarabunPSK"/>
          <w:sz w:val="32"/>
          <w:szCs w:val="32"/>
        </w:rPr>
        <w:t>tubes</w:t>
      </w:r>
      <w:r w:rsidR="0016300A">
        <w:rPr>
          <w:rFonts w:ascii="TH SarabunPSK" w:hAnsi="TH SarabunPSK" w:cs="TH SarabunPSK"/>
          <w:sz w:val="32"/>
          <w:szCs w:val="32"/>
        </w:rPr>
        <w:t xml:space="preserve"> containing 9-ml of </w:t>
      </w:r>
      <w:r w:rsidR="00494E4E">
        <w:rPr>
          <w:rFonts w:ascii="TH SarabunPSK" w:hAnsi="TH SarabunPSK" w:cs="TH SarabunPSK"/>
          <w:sz w:val="32"/>
          <w:szCs w:val="32"/>
        </w:rPr>
        <w:t>TSB</w:t>
      </w:r>
      <w:r w:rsidR="00F51B21">
        <w:rPr>
          <w:rFonts w:ascii="TH SarabunPSK" w:hAnsi="TH SarabunPSK" w:cs="TH SarabunPSK"/>
          <w:sz w:val="32"/>
          <w:szCs w:val="32"/>
        </w:rPr>
        <w:t xml:space="preserve"> </w:t>
      </w:r>
      <w:r w:rsidR="000A3BE9">
        <w:rPr>
          <w:rFonts w:ascii="TH SarabunPSK" w:hAnsi="TH SarabunPSK" w:cs="TH SarabunPSK"/>
          <w:sz w:val="32"/>
          <w:szCs w:val="32"/>
        </w:rPr>
        <w:t>to prepare</w:t>
      </w:r>
      <w:r w:rsidR="008B2244">
        <w:rPr>
          <w:rFonts w:ascii="TH SarabunPSK" w:hAnsi="TH SarabunPSK" w:cs="TH SarabunPSK"/>
          <w:sz w:val="32"/>
          <w:szCs w:val="32"/>
        </w:rPr>
        <w:t xml:space="preserve"> 10-fold</w:t>
      </w:r>
      <w:r w:rsidR="00C6126C">
        <w:rPr>
          <w:rFonts w:ascii="TH SarabunPSK" w:hAnsi="TH SarabunPSK" w:cs="TH SarabunPSK"/>
          <w:sz w:val="32"/>
          <w:szCs w:val="32"/>
        </w:rPr>
        <w:t xml:space="preserve"> </w:t>
      </w:r>
      <w:r w:rsidR="0053225A">
        <w:rPr>
          <w:rFonts w:ascii="TH SarabunPSK" w:hAnsi="TH SarabunPSK" w:cs="TH SarabunPSK"/>
          <w:sz w:val="32"/>
          <w:szCs w:val="32"/>
        </w:rPr>
        <w:t>serial</w:t>
      </w:r>
      <w:r w:rsidR="007D4064">
        <w:rPr>
          <w:rFonts w:ascii="TH SarabunPSK" w:hAnsi="TH SarabunPSK" w:cs="TH SarabunPSK"/>
          <w:sz w:val="32"/>
          <w:szCs w:val="32"/>
        </w:rPr>
        <w:t xml:space="preserve"> </w:t>
      </w:r>
      <w:r w:rsidR="00C6126C">
        <w:rPr>
          <w:rFonts w:ascii="TH SarabunPSK" w:hAnsi="TH SarabunPSK" w:cs="TH SarabunPSK"/>
          <w:sz w:val="32"/>
          <w:szCs w:val="32"/>
        </w:rPr>
        <w:t xml:space="preserve">dilution (0.01 </w:t>
      </w:r>
      <w:r w:rsidR="0053225A">
        <w:rPr>
          <w:rFonts w:ascii="TH SarabunPSK" w:hAnsi="TH SarabunPSK" w:cs="TH SarabunPSK"/>
          <w:sz w:val="32"/>
          <w:szCs w:val="32"/>
        </w:rPr>
        <w:t xml:space="preserve">and 0.001 </w:t>
      </w:r>
      <w:r w:rsidR="00C6126C">
        <w:rPr>
          <w:rFonts w:ascii="TH SarabunPSK" w:hAnsi="TH SarabunPSK" w:cs="TH SarabunPSK"/>
          <w:sz w:val="32"/>
          <w:szCs w:val="32"/>
        </w:rPr>
        <w:t>g</w:t>
      </w:r>
      <w:r w:rsidR="00242724">
        <w:rPr>
          <w:rFonts w:ascii="TH SarabunPSK" w:hAnsi="TH SarabunPSK" w:cs="TH SarabunPSK"/>
          <w:sz w:val="32"/>
          <w:szCs w:val="32"/>
        </w:rPr>
        <w:t xml:space="preserve"> or ml of </w:t>
      </w:r>
      <w:r w:rsidR="00C6126C">
        <w:rPr>
          <w:rFonts w:ascii="TH SarabunPSK" w:hAnsi="TH SarabunPSK" w:cs="TH SarabunPSK"/>
          <w:sz w:val="32"/>
          <w:szCs w:val="32"/>
        </w:rPr>
        <w:t xml:space="preserve">original </w:t>
      </w:r>
      <w:r w:rsidR="00242724">
        <w:rPr>
          <w:rFonts w:ascii="TH SarabunPSK" w:hAnsi="TH SarabunPSK" w:cs="TH SarabunPSK"/>
          <w:sz w:val="32"/>
          <w:szCs w:val="32"/>
        </w:rPr>
        <w:t>sample</w:t>
      </w:r>
      <w:r w:rsidR="00C6126C">
        <w:rPr>
          <w:rFonts w:ascii="TH SarabunPSK" w:hAnsi="TH SarabunPSK" w:cs="TH SarabunPSK"/>
          <w:sz w:val="32"/>
          <w:szCs w:val="32"/>
        </w:rPr>
        <w:t>)</w:t>
      </w:r>
    </w:p>
    <w:p w14:paraId="038427EB" w14:textId="506925CE" w:rsidR="007D4064" w:rsidRPr="007D4064" w:rsidRDefault="007D4064" w:rsidP="007D406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6CDC1ECF" wp14:editId="3E096FC3">
                <wp:extent cx="4826000" cy="1840237"/>
                <wp:effectExtent l="0" t="0" r="0" b="762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" name="Rectangle: Top Corners Rounded 130"/>
                        <wps:cNvSpPr/>
                        <wps:spPr>
                          <a:xfrm rot="10800000">
                            <a:off x="1687914" y="586166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687914" y="554416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2" name="Group 132"/>
                        <wpg:cNvGrpSpPr/>
                        <wpg:grpSpPr>
                          <a:xfrm>
                            <a:off x="2178190" y="540668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3" name="Rectangle: Top Corners Rounded 133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8" name="Connector: Curved 138"/>
                        <wps:cNvCnPr/>
                        <wps:spPr>
                          <a:xfrm rot="16200000" flipH="1">
                            <a:off x="2037548" y="284540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421842" y="1189696"/>
                            <a:ext cx="673239" cy="392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FF976" w14:textId="283CA55F" w:rsidR="007D4064" w:rsidRPr="007D4064" w:rsidRDefault="007D4064" w:rsidP="007D4064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16"/>
                                  <w:szCs w:val="20"/>
                                </w:rPr>
                              </w:pPr>
                              <w:r w:rsidRPr="007D4064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resuscitate 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br/>
                              </w:r>
                              <w:r w:rsidRPr="007D4064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mixture</w:t>
                              </w:r>
                            </w:p>
                            <w:p w14:paraId="6071F982" w14:textId="77777777" w:rsidR="007D4064" w:rsidRPr="007D4064" w:rsidRDefault="007D4064" w:rsidP="007D4064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533141" y="1567623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DE1AC" w14:textId="77777777" w:rsidR="007D4064" w:rsidRPr="00500CF3" w:rsidRDefault="007D4064" w:rsidP="007D4064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057540" y="1194719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47371C" w14:textId="77777777" w:rsidR="007D4064" w:rsidRPr="00500CF3" w:rsidRDefault="007D4064" w:rsidP="007D4064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866900" y="160716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A0CC8" w14:textId="77777777" w:rsidR="007D4064" w:rsidRPr="00500CF3" w:rsidRDefault="007D4064" w:rsidP="007D4064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2735874" y="543747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6" name="Rectangle: Top Corners Rounded 136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9" name="Text Box 139"/>
                        <wps:cNvSpPr txBox="1"/>
                        <wps:spPr>
                          <a:xfrm>
                            <a:off x="2615224" y="1197798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87334B" w14:textId="14369CAB" w:rsidR="007D4064" w:rsidRPr="00500CF3" w:rsidRDefault="007D4064" w:rsidP="007D4064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nector: Curved 140"/>
                        <wps:cNvCnPr/>
                        <wps:spPr>
                          <a:xfrm rot="16200000" flipH="1">
                            <a:off x="2575064" y="278189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404416" y="154365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50A51" w14:textId="77777777" w:rsidR="007D4064" w:rsidRPr="00500CF3" w:rsidRDefault="007D4064" w:rsidP="007D4064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C1ECF" id="Canvas 164" o:spid="_x0000_s1026" editas="canvas" style="width:380pt;height:144.9pt;mso-position-horizontal-relative:char;mso-position-vertical-relative:line" coordsize="4826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60;height:18402;visibility:visible;mso-wrap-style:square" filled="t">
                  <v:fill o:detectmouseclick="t"/>
                  <v:path o:connecttype="none"/>
                </v:shape>
                <v:shape id="Rectangle: Top Corners Rounded 130" o:spid="_x0000_s1028" style="position:absolute;left:16879;top:5861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131" o:spid="_x0000_s1029" style="position:absolute;left:16879;top:5544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" fillcolor="#b4c6e7 [1300]" strokecolor="#8eaadb [1940]" strokeweight="1pt">
                  <v:stroke joinstyle="miter"/>
                </v:oval>
                <v:group id="Group 132" o:spid="_x0000_s1030" style="position:absolute;left:21781;top:5406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Rectangle: Top Corners Rounded 133" o:spid="_x0000_s1031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34" o:spid="_x0000_s1032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38" o:spid="_x0000_s1033" type="#_x0000_t38" style="position:absolute;left:20375;top:2845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" adj="-583200" strokecolor="#7b7b7b [24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34" type="#_x0000_t202" style="position:absolute;left:14218;top:11896;width:673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" fillcolor="white [3201]" stroked="f" strokeweight=".5pt">
                  <v:textbox inset=",0">
                    <w:txbxContent>
                      <w:p w14:paraId="39DFF976" w14:textId="283CA55F" w:rsidR="007D4064" w:rsidRPr="007D4064" w:rsidRDefault="007D4064" w:rsidP="007D4064">
                        <w:pPr>
                          <w:jc w:val="center"/>
                          <w:rPr>
                            <w:rFonts w:ascii="TH SarabunPSK" w:hAnsi="TH SarabunPSK" w:cs="TH SarabunPSK"/>
                            <w:sz w:val="16"/>
                            <w:szCs w:val="20"/>
                          </w:rPr>
                        </w:pPr>
                        <w:r w:rsidRPr="007D4064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resuscitate 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br/>
                        </w:r>
                        <w:r w:rsidRPr="007D4064">
                          <w:rPr>
                            <w:rFonts w:ascii="TH SarabunPSK" w:hAnsi="TH SarabunPSK" w:cs="TH SarabunPSK"/>
                            <w:szCs w:val="22"/>
                          </w:rPr>
                          <w:t>mixture</w:t>
                        </w:r>
                      </w:p>
                      <w:p w14:paraId="6071F982" w14:textId="77777777" w:rsidR="007D4064" w:rsidRPr="007D4064" w:rsidRDefault="007D4064" w:rsidP="007D4064">
                        <w:pPr>
                          <w:jc w:val="center"/>
                          <w:rPr>
                            <w:rFonts w:ascii="TH SarabunPSK" w:hAnsi="TH SarabunPSK" w:cs="TH SarabunPSK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" o:spid="_x0000_s1035" type="#_x0000_t202" style="position:absolute;left:15331;top:15676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" filled="f" stroked="f" strokeweight=".5pt">
                  <v:textbox inset=",0">
                    <w:txbxContent>
                      <w:p w14:paraId="0F7DE1AC" w14:textId="77777777" w:rsidR="007D4064" w:rsidRPr="00500CF3" w:rsidRDefault="007D4064" w:rsidP="007D4064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154" o:spid="_x0000_s1036" type="#_x0000_t202" style="position:absolute;left:20575;top:1194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g9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" fillcolor="white [3201]" stroked="f" strokeweight=".5pt">
                  <v:textbox inset=",0">
                    <w:txbxContent>
                      <w:p w14:paraId="6B47371C" w14:textId="77777777" w:rsidR="007D4064" w:rsidRPr="00500CF3" w:rsidRDefault="007D4064" w:rsidP="007D4064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159" o:spid="_x0000_s1037" type="#_x0000_t202" style="position:absolute;left:18669;top:160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" filled="f" stroked="f" strokeweight=".5pt">
                  <v:textbox inset=",0">
                    <w:txbxContent>
                      <w:p w14:paraId="261A0CC8" w14:textId="77777777" w:rsidR="007D4064" w:rsidRPr="00500CF3" w:rsidRDefault="007D4064" w:rsidP="007D4064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group id="Group 135" o:spid="_x0000_s1038" style="position:absolute;left:27358;top:5437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Rectangle: Top Corners Rounded 136" o:spid="_x0000_s1039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37" o:spid="_x0000_s1040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" fillcolor="#aeaaaa [2414]" strokecolor="#747070 [1614]" strokeweight="1pt">
                    <v:stroke joinstyle="miter"/>
                  </v:oval>
                </v:group>
                <v:shape id="Text Box 139" o:spid="_x0000_s1041" type="#_x0000_t202" style="position:absolute;left:26152;top:11977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" fillcolor="white [3201]" stroked="f" strokeweight=".5pt">
                  <v:textbox inset=",0">
                    <w:txbxContent>
                      <w:p w14:paraId="2E87334B" w14:textId="14369CAB" w:rsidR="007D4064" w:rsidRPr="00500CF3" w:rsidRDefault="007D4064" w:rsidP="007D4064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10^-3</w:t>
                        </w:r>
                      </w:p>
                    </w:txbxContent>
                  </v:textbox>
                </v:shape>
                <v:shape id="Connector: Curved 140" o:spid="_x0000_s1042" type="#_x0000_t38" style="position:absolute;left:25750;top:2781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" adj="-583200" strokecolor="#7b7b7b [2406]" strokeweight=".5pt">
                  <v:stroke endarrow="block" joinstyle="miter"/>
                </v:shape>
                <v:shape id="Text Box 141" o:spid="_x0000_s1043" type="#_x0000_t202" style="position:absolute;left:24044;top:1543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" filled="f" stroked="f" strokeweight=".5pt">
                  <v:textbox inset=",0">
                    <w:txbxContent>
                      <w:p w14:paraId="0E250A51" w14:textId="77777777" w:rsidR="007D4064" w:rsidRPr="00500CF3" w:rsidRDefault="007D4064" w:rsidP="007D4064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23B5B3" w14:textId="207F06EE" w:rsidR="00770C36" w:rsidRDefault="008377E7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Incubate</w:t>
      </w:r>
      <w:r w:rsidR="00F85A11">
        <w:rPr>
          <w:rFonts w:ascii="TH SarabunPSK" w:hAnsi="TH SarabunPSK" w:cs="TH SarabunPSK"/>
          <w:sz w:val="32"/>
          <w:szCs w:val="32"/>
        </w:rPr>
        <w:t xml:space="preserve"> </w:t>
      </w:r>
      <w:r w:rsidR="00075E7D">
        <w:rPr>
          <w:rFonts w:ascii="TH SarabunPSK" w:hAnsi="TH SarabunPSK" w:cs="TH SarabunPSK"/>
          <w:sz w:val="32"/>
          <w:szCs w:val="32"/>
        </w:rPr>
        <w:t>the tubes</w:t>
      </w:r>
      <w:r w:rsidR="00CD0FC0">
        <w:rPr>
          <w:rFonts w:ascii="TH SarabunPSK" w:hAnsi="TH SarabunPSK" w:cs="TH SarabunPSK"/>
          <w:sz w:val="32"/>
          <w:szCs w:val="32"/>
        </w:rPr>
        <w:t xml:space="preserve"> at 30 – 35 °C for 24</w:t>
      </w:r>
      <w:del w:id="31" w:author="Oat ." w:date="2024-09-20T13:08:00Z">
        <w:r w:rsidR="00CD0FC0" w:rsidDel="00D04347">
          <w:rPr>
            <w:rFonts w:ascii="TH SarabunPSK" w:hAnsi="TH SarabunPSK" w:cs="TH SarabunPSK"/>
            <w:sz w:val="32"/>
            <w:szCs w:val="32"/>
          </w:rPr>
          <w:delText xml:space="preserve"> – 48</w:delText>
        </w:r>
      </w:del>
      <w:r w:rsidR="00CD0FC0">
        <w:rPr>
          <w:rFonts w:ascii="TH SarabunPSK" w:hAnsi="TH SarabunPSK" w:cs="TH SarabunPSK"/>
          <w:sz w:val="32"/>
          <w:szCs w:val="32"/>
        </w:rPr>
        <w:t xml:space="preserve"> hours.</w:t>
      </w:r>
    </w:p>
    <w:p w14:paraId="17AEA1CF" w14:textId="4C984C0E" w:rsidR="00F9209F" w:rsidRPr="003558F8" w:rsidRDefault="003B17A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32" w:author="Oat ." w:date="2024-09-20T13:10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 into each sample serial dilution]</w:t>
        </w:r>
      </w:ins>
    </w:p>
    <w:p w14:paraId="0343AA3C" w14:textId="39144C87" w:rsidR="00676991" w:rsidRPr="003558F8" w:rsidRDefault="006E540F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B4FE4">
        <w:rPr>
          <w:rFonts w:ascii="TH SarabunPSK" w:hAnsi="TH SarabunPSK" w:cs="TH SarabunPSK"/>
          <w:sz w:val="32"/>
          <w:szCs w:val="32"/>
        </w:rPr>
        <w:t>Repeat step 5.</w:t>
      </w:r>
      <w:r w:rsidR="00F67FE9">
        <w:rPr>
          <w:rFonts w:ascii="TH SarabunPSK" w:hAnsi="TH SarabunPSK" w:cs="TH SarabunPSK"/>
          <w:sz w:val="32"/>
          <w:szCs w:val="32"/>
        </w:rPr>
        <w:t>5</w:t>
      </w:r>
      <w:r w:rsidR="00FB4FE4">
        <w:rPr>
          <w:rFonts w:ascii="TH SarabunPSK" w:hAnsi="TH SarabunPSK" w:cs="TH SarabunPSK"/>
          <w:sz w:val="32"/>
          <w:szCs w:val="32"/>
        </w:rPr>
        <w:t>.1 to 5.</w:t>
      </w:r>
      <w:r w:rsidR="00F67FE9">
        <w:rPr>
          <w:rFonts w:ascii="TH SarabunPSK" w:hAnsi="TH SarabunPSK" w:cs="TH SarabunPSK"/>
          <w:sz w:val="32"/>
          <w:szCs w:val="32"/>
        </w:rPr>
        <w:t>5</w:t>
      </w:r>
      <w:r w:rsidR="00FB4FE4">
        <w:rPr>
          <w:rFonts w:ascii="TH SarabunPSK" w:hAnsi="TH SarabunPSK" w:cs="TH SarabunPSK"/>
          <w:sz w:val="32"/>
          <w:szCs w:val="32"/>
        </w:rPr>
        <w:t xml:space="preserve">.3 with </w:t>
      </w:r>
      <w:r w:rsidR="00FB4FE4" w:rsidRPr="00FB4FE4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del w:id="33" w:author="Oat ." w:date="2024-09-20T13:08:00Z">
        <w:r w:rsidR="00FB4FE4" w:rsidRPr="00FB4FE4" w:rsidDel="00685C1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blank solutions</w:delText>
        </w:r>
      </w:del>
      <w:ins w:id="34" w:author="Oat ." w:date="2024-09-20T14:30:00Z">
        <w:r w:rsidR="00591582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reference strai</w:t>
        </w:r>
      </w:ins>
      <w:ins w:id="35" w:author="Oat ." w:date="2024-09-20T14:31:00Z">
        <w:r w:rsidR="00591582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n: </w:t>
        </w:r>
        <w:r w:rsidR="00591582" w:rsidRPr="00591582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36" w:author="Oat ." w:date="2024-09-20T14:31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S. aureus</w:t>
        </w:r>
        <w:r w:rsidR="00591582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of not more than 100 CFU</w:t>
        </w:r>
      </w:ins>
      <w:r w:rsidR="00FB4FE4" w:rsidRPr="00FB4FE4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FB4FE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B4FE4" w:rsidRPr="00FB4FE4">
        <w:rPr>
          <w:rFonts w:ascii="TH SarabunPSK" w:hAnsi="TH SarabunPSK" w:cs="TH SarabunPSK"/>
          <w:sz w:val="32"/>
          <w:szCs w:val="32"/>
        </w:rPr>
        <w:t xml:space="preserve">as </w:t>
      </w:r>
      <w:r w:rsidR="00FB4FE4">
        <w:rPr>
          <w:rFonts w:ascii="TH SarabunPSK" w:hAnsi="TH SarabunPSK" w:cs="TH SarabunPSK"/>
          <w:sz w:val="32"/>
          <w:szCs w:val="32"/>
        </w:rPr>
        <w:t>a negative control</w:t>
      </w:r>
      <w:r w:rsidR="00287DAF">
        <w:rPr>
          <w:rFonts w:ascii="TH SarabunPSK" w:hAnsi="TH SarabunPSK" w:cs="TH SarabunPSK"/>
          <w:sz w:val="32"/>
          <w:szCs w:val="32"/>
        </w:rPr>
        <w:t xml:space="preserve"> </w:t>
      </w:r>
      <w:ins w:id="37" w:author="Oat ." w:date="2024-09-20T13:11:00Z">
        <w:r w:rsidR="00B138B9">
          <w:rPr>
            <w:rFonts w:ascii="TH SarabunPSK" w:hAnsi="TH SarabunPSK" w:cs="TH SarabunPSK"/>
            <w:sz w:val="32"/>
            <w:szCs w:val="32"/>
          </w:rPr>
          <w:t>and positive control of not more than 100 CFU reference strain suspension</w:t>
        </w:r>
      </w:ins>
      <w:ins w:id="38" w:author="Oat ." w:date="2024-09-20T14:31:00Z">
        <w:r w:rsidR="00554802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ins w:id="39" w:author="Oat ." w:date="2024-09-20T14:32:00Z">
        <w:r w:rsidR="00554802">
          <w:rPr>
            <w:rFonts w:ascii="TH SarabunPSK" w:hAnsi="TH SarabunPSK" w:cs="TH SarabunPSK"/>
            <w:sz w:val="32"/>
            <w:szCs w:val="32"/>
          </w:rPr>
          <w:t>(</w:t>
        </w:r>
        <w:r w:rsidR="00554802" w:rsidRPr="00554802">
          <w:rPr>
            <w:rFonts w:ascii="TH SarabunPSK" w:hAnsi="TH SarabunPSK" w:cs="TH SarabunPSK"/>
            <w:i/>
            <w:iCs/>
            <w:sz w:val="32"/>
            <w:szCs w:val="32"/>
            <w:rPrChange w:id="40" w:author="Oat ." w:date="2024-09-20T14:32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E. coli</w:t>
        </w:r>
        <w:r w:rsidR="00554802">
          <w:rPr>
            <w:rFonts w:ascii="TH SarabunPSK" w:hAnsi="TH SarabunPSK" w:cs="TH SarabunPSK"/>
            <w:sz w:val="32"/>
            <w:szCs w:val="32"/>
          </w:rPr>
          <w:t xml:space="preserve"> and </w:t>
        </w:r>
        <w:r w:rsidR="00554802" w:rsidRPr="00554802">
          <w:rPr>
            <w:rFonts w:ascii="TH SarabunPSK" w:hAnsi="TH SarabunPSK" w:cs="TH SarabunPSK"/>
            <w:i/>
            <w:iCs/>
            <w:sz w:val="32"/>
            <w:szCs w:val="32"/>
            <w:rPrChange w:id="41" w:author="Oat ." w:date="2024-09-20T14:32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P. aeruginosa</w:t>
        </w:r>
        <w:r w:rsidR="00154180"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  <w:r w:rsidR="00154180">
          <w:rPr>
            <w:rFonts w:ascii="TH SarabunPSK" w:hAnsi="TH SarabunPSK" w:cs="TH SarabunPSK"/>
            <w:sz w:val="32"/>
            <w:szCs w:val="32"/>
          </w:rPr>
          <w:t>respec</w:t>
        </w:r>
      </w:ins>
      <w:ins w:id="42" w:author="Oat ." w:date="2024-09-20T14:33:00Z">
        <w:r w:rsidR="00154180">
          <w:rPr>
            <w:rFonts w:ascii="TH SarabunPSK" w:hAnsi="TH SarabunPSK" w:cs="TH SarabunPSK"/>
            <w:sz w:val="32"/>
            <w:szCs w:val="32"/>
          </w:rPr>
          <w:t>tively</w:t>
        </w:r>
      </w:ins>
      <w:ins w:id="43" w:author="Oat ." w:date="2024-09-20T14:32:00Z">
        <w:r w:rsidR="00554802">
          <w:rPr>
            <w:rFonts w:ascii="TH SarabunPSK" w:hAnsi="TH SarabunPSK" w:cs="TH SarabunPSK"/>
            <w:sz w:val="32"/>
            <w:szCs w:val="32"/>
          </w:rPr>
          <w:t>)</w:t>
        </w:r>
      </w:ins>
      <w:ins w:id="44" w:author="Oat ." w:date="2024-09-20T13:11:00Z">
        <w:r w:rsidR="00B138B9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="00287DAF">
        <w:rPr>
          <w:rFonts w:ascii="TH SarabunPSK" w:hAnsi="TH SarabunPSK" w:cs="TH SarabunPSK"/>
          <w:sz w:val="32"/>
          <w:szCs w:val="32"/>
        </w:rPr>
        <w:t>in place of sample solutions</w:t>
      </w:r>
      <w:ins w:id="45" w:author="Oat ." w:date="2024-09-20T13:12:00Z">
        <w:r w:rsidR="00E77B48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1F76D35D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C9753A1" w14:textId="0F327834" w:rsidR="00770C36" w:rsidRPr="003558F8" w:rsidRDefault="00F67FE9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Subculture for </w:t>
      </w:r>
      <w:r w:rsidR="00905DF1">
        <w:rPr>
          <w:rFonts w:ascii="TH SarabunPSK" w:hAnsi="TH SarabunPSK" w:cs="TH SarabunPSK"/>
          <w:sz w:val="32"/>
          <w:szCs w:val="32"/>
        </w:rPr>
        <w:t>most probability number</w:t>
      </w:r>
    </w:p>
    <w:p w14:paraId="19E55653" w14:textId="1D477E1A" w:rsidR="008B6E7E" w:rsidRPr="008E06E1" w:rsidRDefault="003558F8" w:rsidP="008E06E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6E540F">
        <w:rPr>
          <w:rFonts w:ascii="TH SarabunPSK" w:hAnsi="TH SarabunPSK" w:cs="TH SarabunPSK"/>
          <w:sz w:val="32"/>
          <w:szCs w:val="32"/>
        </w:rPr>
        <w:t xml:space="preserve"> Transfer</w:t>
      </w:r>
      <w:r w:rsidR="00CE4180">
        <w:rPr>
          <w:rFonts w:ascii="TH SarabunPSK" w:hAnsi="TH SarabunPSK" w:cs="TH SarabunPSK"/>
          <w:sz w:val="32"/>
          <w:szCs w:val="32"/>
        </w:rPr>
        <w:t xml:space="preserve"> </w:t>
      </w:r>
      <w:r w:rsidR="008E06E1">
        <w:rPr>
          <w:rFonts w:ascii="TH SarabunPSK" w:hAnsi="TH SarabunPSK" w:cs="TH SarabunPSK"/>
          <w:sz w:val="32"/>
          <w:szCs w:val="32"/>
        </w:rPr>
        <w:t>a loopful</w:t>
      </w:r>
      <w:r w:rsidR="00CE4180">
        <w:rPr>
          <w:rFonts w:ascii="TH SarabunPSK" w:hAnsi="TH SarabunPSK" w:cs="TH SarabunPSK"/>
          <w:sz w:val="32"/>
          <w:szCs w:val="32"/>
        </w:rPr>
        <w:t xml:space="preserve"> of the enriched culture</w:t>
      </w:r>
      <w:r w:rsidR="00D115CC">
        <w:rPr>
          <w:rFonts w:ascii="TH SarabunPSK" w:hAnsi="TH SarabunPSK" w:cs="TH SarabunPSK"/>
          <w:sz w:val="32"/>
          <w:szCs w:val="32"/>
        </w:rPr>
        <w:t xml:space="preserve"> onto </w:t>
      </w:r>
      <w:r w:rsidR="00D115CC" w:rsidRPr="002E7B43">
        <w:rPr>
          <w:rFonts w:ascii="TH SarabunPSK" w:hAnsi="TH SarabunPSK" w:cs="TH SarabunPSK" w:hint="cs"/>
          <w:sz w:val="32"/>
          <w:szCs w:val="32"/>
        </w:rPr>
        <w:t>Violet Red Bile Dextrose Agar (VRBA)</w:t>
      </w:r>
    </w:p>
    <w:p w14:paraId="77B49542" w14:textId="5AC8BA06" w:rsidR="00F67AF3" w:rsidRPr="003558F8" w:rsidRDefault="00F67AF3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VRBG plates at 30 – 35 °C for 18</w:t>
      </w:r>
      <w:del w:id="46" w:author="Oat ." w:date="2024-09-20T14:33:00Z">
        <w:r w:rsidDel="00154180">
          <w:rPr>
            <w:rFonts w:ascii="TH SarabunPSK" w:hAnsi="TH SarabunPSK" w:cs="TH SarabunPSK"/>
            <w:sz w:val="32"/>
            <w:szCs w:val="32"/>
          </w:rPr>
          <w:delText xml:space="preserve"> – 24</w:delText>
        </w:r>
      </w:del>
      <w:r>
        <w:rPr>
          <w:rFonts w:ascii="TH SarabunPSK" w:hAnsi="TH SarabunPSK" w:cs="TH SarabunPSK"/>
          <w:sz w:val="32"/>
          <w:szCs w:val="32"/>
        </w:rPr>
        <w:t xml:space="preserve"> hours</w:t>
      </w:r>
    </w:p>
    <w:p w14:paraId="19D006D1" w14:textId="5236F01A" w:rsidR="00770C36" w:rsidRPr="005757B3" w:rsidRDefault="006E7E2A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20A60910" wp14:editId="1127B734">
                <wp:extent cx="6434455" cy="5836257"/>
                <wp:effectExtent l="0" t="0" r="4445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2" name="Group 142"/>
                        <wpg:cNvGrpSpPr/>
                        <wpg:grpSpPr>
                          <a:xfrm>
                            <a:off x="1050012" y="727635"/>
                            <a:ext cx="177800" cy="615315"/>
                            <a:chOff x="0" y="0"/>
                            <a:chExt cx="177800" cy="615315"/>
                          </a:xfrm>
                        </wpg:grpSpPr>
                        <wps:wsp>
                          <wps:cNvPr id="143" name="Rectangle: Top Corners Rounded 143"/>
                          <wps:cNvSpPr/>
                          <wps:spPr>
                            <a:xfrm rot="10800000">
                              <a:off x="0" y="31750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0" y="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: Top Corners Rounded 145"/>
                          <wps:cNvSpPr/>
                          <wps:spPr>
                            <a:xfrm rot="10800000">
                              <a:off x="9517" y="290544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6" name="Connector: Curved 146"/>
                        <wps:cNvCnPr/>
                        <wps:spPr>
                          <a:xfrm rot="16200000" flipH="1">
                            <a:off x="932172" y="434056"/>
                            <a:ext cx="6350" cy="443865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3436" y="607926"/>
                            <a:ext cx="441325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CA337" w14:textId="6F513B60" w:rsidR="0056063B" w:rsidRDefault="0056063B"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839720" y="1320796"/>
                            <a:ext cx="51181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D5164F" w14:textId="72D7CB59" w:rsidR="0056063B" w:rsidRDefault="00534DC5"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…</w:t>
                              </w:r>
                              <w:r w:rsidR="007717E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ml </w:t>
                              </w:r>
                              <w:r w:rsidR="0056063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TSB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62264" y="996282"/>
                            <a:ext cx="5576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97763" y="809509"/>
                            <a:ext cx="61214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9887C" w14:textId="3CCDEF06" w:rsidR="0056063B" w:rsidRDefault="00F870E6"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homogenize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315180" y="955211"/>
                            <a:ext cx="556895" cy="201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9EF7B" w14:textId="77777777" w:rsidR="004E5C23" w:rsidRPr="004E5C23" w:rsidRDefault="004E5C23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resuscitate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2"/>
                        <wps:cNvSpPr txBox="1"/>
                        <wps:spPr>
                          <a:xfrm>
                            <a:off x="331574" y="124735"/>
                            <a:ext cx="1186130" cy="347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B6FD6" w14:textId="6E429045" w:rsidR="000242AB" w:rsidRDefault="000242AB" w:rsidP="000242AB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Amount equivalent to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="00534DC5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…</w:t>
                              </w: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g or </w:t>
                              </w:r>
                              <w:r w:rsidR="00534DC5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…</w:t>
                              </w: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ml of sample</w:t>
                              </w: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2"/>
                        <wps:cNvSpPr txBox="1"/>
                        <wps:spPr>
                          <a:xfrm>
                            <a:off x="1339474" y="1101918"/>
                            <a:ext cx="587923" cy="160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6957EA" w14:textId="77777777" w:rsidR="004E5C23" w:rsidRPr="004E5C23" w:rsidRDefault="004E5C23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20 – 25 °C</w:t>
                              </w:r>
                            </w:p>
                            <w:p w14:paraId="786362FA" w14:textId="718DCFC9" w:rsidR="004E5C23" w:rsidRDefault="004E5C2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17D8FE4B" w14:textId="77777777" w:rsidR="004E5C23" w:rsidRDefault="004E5C2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2"/>
                        <wps:cNvSpPr txBox="1"/>
                        <wps:spPr>
                          <a:xfrm>
                            <a:off x="1339474" y="1191355"/>
                            <a:ext cx="613495" cy="1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B24AD" w14:textId="77777777" w:rsidR="004E5C23" w:rsidRPr="004E5C23" w:rsidRDefault="004E5C23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2</w:t>
                              </w:r>
                              <w:del w:id="47" w:author="Oat ." w:date="2024-09-20T13:23:00Z">
                                <w:r w:rsidRPr="004E5C23" w:rsidDel="000B5711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– 5</w:delText>
                                </w:r>
                              </w:del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hours</w:t>
                              </w:r>
                            </w:p>
                            <w:p w14:paraId="342DED64" w14:textId="2DA17B12" w:rsidR="004E5C23" w:rsidRDefault="004E5C2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60F8E546" w14:textId="77777777" w:rsidR="004E5C23" w:rsidRDefault="004E5C2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Group 157"/>
                        <wpg:cNvGrpSpPr/>
                        <wpg:grpSpPr>
                          <a:xfrm>
                            <a:off x="2014654" y="742707"/>
                            <a:ext cx="177800" cy="615315"/>
                            <a:chOff x="0" y="0"/>
                            <a:chExt cx="177800" cy="615315"/>
                          </a:xfrm>
                        </wpg:grpSpPr>
                        <wps:wsp>
                          <wps:cNvPr id="158" name="Rectangle: Top Corners Rounded 158"/>
                          <wps:cNvSpPr/>
                          <wps:spPr>
                            <a:xfrm rot="10800000">
                              <a:off x="0" y="31750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0" y="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: Top Corners Rounded 161"/>
                          <wps:cNvSpPr/>
                          <wps:spPr>
                            <a:xfrm rot="10800000">
                              <a:off x="9517" y="290544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2" name="Text Box 162"/>
                        <wps:cNvSpPr txBox="1"/>
                        <wps:spPr>
                          <a:xfrm>
                            <a:off x="1807428" y="1312804"/>
                            <a:ext cx="60261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3A9D1" w14:textId="7234CB5D" w:rsidR="000075B2" w:rsidRPr="004E5C23" w:rsidRDefault="000075B2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resuscitate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2557598" y="767828"/>
                            <a:ext cx="412115" cy="563881"/>
                            <a:chOff x="2521266" y="767828"/>
                            <a:chExt cx="412115" cy="563881"/>
                          </a:xfrm>
                        </wpg:grpSpPr>
                        <wps:wsp>
                          <wps:cNvPr id="165" name="Arrow: Pentagon 165"/>
                          <wps:cNvSpPr/>
                          <wps:spPr>
                            <a:xfrm rot="16200000">
                              <a:off x="2449093" y="8474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2521266" y="7678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538877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552966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572339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2612845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2675294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766435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833946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884581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896395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2911585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2528818" y="10753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2687952" y="9347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2687952" y="10082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>
                              <a:off x="2690446" y="10844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2687952" y="11841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2687952" y="12681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1" name="Connector: Curved 221"/>
                        <wps:cNvCnPr/>
                        <wps:spPr>
                          <a:xfrm rot="16200000" flipH="1">
                            <a:off x="2447730" y="469226"/>
                            <a:ext cx="6350" cy="443865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152"/>
                        <wps:cNvSpPr txBox="1"/>
                        <wps:spPr>
                          <a:xfrm>
                            <a:off x="1847132" y="159905"/>
                            <a:ext cx="1186130" cy="347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A3056C" w14:textId="77777777" w:rsidR="007947D3" w:rsidRDefault="007947D3" w:rsidP="000242AB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Amount equivalent to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 g or 1 ml of sample</w:t>
                              </w: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595507" y="1326864"/>
                            <a:ext cx="31305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CD7DF" w14:textId="61B45D11" w:rsidR="00724C26" w:rsidRPr="004E5C23" w:rsidRDefault="00724C26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EEB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3065460" y="1056572"/>
                            <a:ext cx="5576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3057742" y="896778"/>
                            <a:ext cx="587923" cy="160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8A9F7" w14:textId="585BBF56" w:rsidR="00BC57E3" w:rsidRPr="004E5C23" w:rsidRDefault="00BC57E3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5 °C</w:t>
                              </w:r>
                            </w:p>
                            <w:p w14:paraId="7F4D2827" w14:textId="77777777" w:rsidR="00BC57E3" w:rsidRDefault="00BC57E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4E0A6A56" w14:textId="77777777" w:rsidR="00BC57E3" w:rsidRDefault="00BC57E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152"/>
                        <wps:cNvSpPr txBox="1"/>
                        <wps:spPr>
                          <a:xfrm>
                            <a:off x="3015668" y="1084886"/>
                            <a:ext cx="685457" cy="1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26CDE" w14:textId="5BA96A60" w:rsidR="00BC57E3" w:rsidRPr="004E5C23" w:rsidRDefault="00BC57E3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8A63C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del w:id="48" w:author="Oat ." w:date="2024-09-20T13:14:00Z"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– </w:delText>
                                </w:r>
                                <w:r w:rsidR="008A63CB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>48</w:delText>
                                </w:r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hours</w:t>
                              </w:r>
                            </w:p>
                            <w:p w14:paraId="4A276474" w14:textId="77777777" w:rsidR="00BC57E3" w:rsidRDefault="00BC57E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64458DE1" w14:textId="77777777" w:rsidR="00BC57E3" w:rsidRDefault="00BC57E3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8" name="Group 228"/>
                        <wpg:cNvGrpSpPr/>
                        <wpg:grpSpPr>
                          <a:xfrm>
                            <a:off x="3701046" y="774457"/>
                            <a:ext cx="412115" cy="563881"/>
                            <a:chOff x="2521266" y="767828"/>
                            <a:chExt cx="412115" cy="563881"/>
                          </a:xfrm>
                        </wpg:grpSpPr>
                        <wps:wsp>
                          <wps:cNvPr id="229" name="Arrow: Pentagon 229"/>
                          <wps:cNvSpPr/>
                          <wps:spPr>
                            <a:xfrm rot="16200000">
                              <a:off x="2449093" y="8474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2521266" y="7678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Connector 231"/>
                          <wps:cNvCnPr/>
                          <wps:spPr>
                            <a:xfrm>
                              <a:off x="2538877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2552966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2572339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2612845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>
                              <a:off x="2675294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>
                              <a:off x="2766435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2833946" y="7771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2884581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2896395" y="7771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2911585" y="7752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2528818" y="10753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2687952" y="9347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2687952" y="10082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2690446" y="10844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2687952" y="11841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2687952" y="12681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7" name="Text Box 247"/>
                        <wps:cNvSpPr txBox="1"/>
                        <wps:spPr>
                          <a:xfrm>
                            <a:off x="3684694" y="1315261"/>
                            <a:ext cx="488950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9CD50" w14:textId="68500D7D" w:rsidR="008A63CB" w:rsidRPr="004E5C23" w:rsidRDefault="008A63CB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4569179" y="1067178"/>
                            <a:ext cx="613960" cy="277251"/>
                          </a:xfrm>
                          <a:prstGeom prst="ellipse">
                            <a:avLst/>
                          </a:prstGeom>
                          <a:solidFill>
                            <a:srgbClr val="FF66FF">
                              <a:alpha val="53725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4569179" y="1115511"/>
                            <a:ext cx="0" cy="902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5183139" y="1115511"/>
                            <a:ext cx="0" cy="902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Oval 170"/>
                        <wps:cNvSpPr/>
                        <wps:spPr>
                          <a:xfrm>
                            <a:off x="4569179" y="976885"/>
                            <a:ext cx="613960" cy="27725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4576658" y="747391"/>
                            <a:ext cx="340237" cy="352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 rot="19009424">
                            <a:off x="4516389" y="657996"/>
                            <a:ext cx="51103" cy="1050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 flipH="1">
                            <a:off x="4905656" y="1088431"/>
                            <a:ext cx="45706" cy="4570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4187161" y="1067446"/>
                            <a:ext cx="2894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4589868" y="1329768"/>
                            <a:ext cx="603885" cy="289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C128B" w14:textId="72A0D794" w:rsidR="00B262A7" w:rsidRPr="004E5C23" w:rsidRDefault="00B262A7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B262A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VRBG plates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2"/>
                        <wps:cNvSpPr txBox="1"/>
                        <wps:spPr>
                          <a:xfrm>
                            <a:off x="3726808" y="2260500"/>
                            <a:ext cx="2233769" cy="209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7F10BC" w14:textId="1B1B24FF" w:rsidR="00045C8C" w:rsidRDefault="00045C8C" w:rsidP="00045C8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 xml:space="preserve">Absence of </w:t>
                              </w:r>
                              <w:r w:rsidRPr="00300274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Bile</w:t>
                              </w:r>
                              <w:r w:rsidR="00300274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</w:t>
                              </w:r>
                              <w:r w:rsidRPr="00300274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tolerant </w:t>
                              </w:r>
                              <w:r w:rsidR="00300274" w:rsidRPr="00300274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gram-negative bacteria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4826048" y="1947445"/>
                            <a:ext cx="0" cy="290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4808236" y="1954397"/>
                            <a:ext cx="774700" cy="215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775E5" w14:textId="0247DEAE" w:rsidR="00BC6589" w:rsidRPr="004E5C23" w:rsidRDefault="00BC658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No growth found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2105613" y="1555384"/>
                            <a:ext cx="0" cy="6773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747104" y="2489744"/>
                            <a:ext cx="120586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836A7" w14:textId="11AFC82B" w:rsidR="00587D15" w:rsidRPr="004E5C23" w:rsidRDefault="00CB6B9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Serial </w:t>
                              </w:r>
                              <w:r w:rsidR="00587D15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Dilution 10^-</w:t>
                              </w:r>
                              <w:r w:rsidR="005F77E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 to</w:t>
                              </w:r>
                              <w:r w:rsidR="00587D15"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10^-3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39"/>
                        <wps:cNvSpPr txBox="1"/>
                        <wps:spPr>
                          <a:xfrm>
                            <a:off x="2446539" y="2933415"/>
                            <a:ext cx="4318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95AA8" w14:textId="443D85C0" w:rsidR="001F17C3" w:rsidRDefault="001F17C3" w:rsidP="001F17C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>10^-</w:t>
                              </w:r>
                              <w:r w:rsidR="00C9070C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nector: Curved 190"/>
                        <wps:cNvCnPr/>
                        <wps:spPr>
                          <a:xfrm rot="16200000" flipH="1">
                            <a:off x="2394231" y="1997422"/>
                            <a:ext cx="6350" cy="443865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" name="Group 4"/>
                        <wpg:cNvGrpSpPr/>
                        <wpg:grpSpPr>
                          <a:xfrm>
                            <a:off x="2007873" y="2289291"/>
                            <a:ext cx="177800" cy="614680"/>
                            <a:chOff x="1982748" y="2356609"/>
                            <a:chExt cx="177800" cy="614680"/>
                          </a:xfrm>
                        </wpg:grpSpPr>
                        <wps:wsp>
                          <wps:cNvPr id="196" name="Rectangle: Top Corners Rounded 196"/>
                          <wps:cNvSpPr/>
                          <wps:spPr>
                            <a:xfrm rot="10800000">
                              <a:off x="1982748" y="238832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1982748" y="235660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: Top Corners Rounded 198"/>
                          <wps:cNvSpPr/>
                          <wps:spPr>
                            <a:xfrm rot="10800000">
                              <a:off x="1992265" y="264685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9" name="Group 199"/>
                        <wpg:cNvGrpSpPr/>
                        <wpg:grpSpPr>
                          <a:xfrm>
                            <a:off x="2566169" y="2289291"/>
                            <a:ext cx="177800" cy="614680"/>
                            <a:chOff x="1982748" y="2356609"/>
                            <a:chExt cx="177800" cy="614680"/>
                          </a:xfrm>
                        </wpg:grpSpPr>
                        <wps:wsp>
                          <wps:cNvPr id="200" name="Rectangle: Top Corners Rounded 200"/>
                          <wps:cNvSpPr/>
                          <wps:spPr>
                            <a:xfrm rot="10800000">
                              <a:off x="1982748" y="238832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1982748" y="235660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: Top Corners Rounded 202"/>
                          <wps:cNvSpPr/>
                          <wps:spPr>
                            <a:xfrm rot="10800000">
                              <a:off x="1992265" y="264685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3" name="Group 203"/>
                        <wpg:cNvGrpSpPr/>
                        <wpg:grpSpPr>
                          <a:xfrm>
                            <a:off x="3077376" y="2300511"/>
                            <a:ext cx="177800" cy="614680"/>
                            <a:chOff x="1982748" y="2356609"/>
                            <a:chExt cx="177800" cy="614680"/>
                          </a:xfrm>
                        </wpg:grpSpPr>
                        <wps:wsp>
                          <wps:cNvPr id="204" name="Rectangle: Top Corners Rounded 204"/>
                          <wps:cNvSpPr/>
                          <wps:spPr>
                            <a:xfrm rot="10800000">
                              <a:off x="1982748" y="238832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982748" y="235660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: Top Corners Rounded 248"/>
                          <wps:cNvSpPr/>
                          <wps:spPr>
                            <a:xfrm rot="10800000">
                              <a:off x="1992265" y="264685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9" name="Text Box 139"/>
                        <wps:cNvSpPr txBox="1"/>
                        <wps:spPr>
                          <a:xfrm>
                            <a:off x="2951422" y="2927805"/>
                            <a:ext cx="4318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03E3E0" w14:textId="297785A0" w:rsidR="00C9070C" w:rsidRDefault="00C9070C" w:rsidP="001F17C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>10^-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onnector: Curved 250"/>
                        <wps:cNvCnPr/>
                        <wps:spPr>
                          <a:xfrm rot="16200000" flipH="1">
                            <a:off x="2929626" y="1991071"/>
                            <a:ext cx="6350" cy="443865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139"/>
                        <wps:cNvSpPr txBox="1"/>
                        <wps:spPr>
                          <a:xfrm>
                            <a:off x="1890814" y="2936662"/>
                            <a:ext cx="4318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410D3" w14:textId="26463A9B" w:rsidR="005F77E9" w:rsidRDefault="005F77E9" w:rsidP="001F17C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>10^-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52"/>
                        <wps:cNvSpPr txBox="1"/>
                        <wps:spPr>
                          <a:xfrm>
                            <a:off x="1075379" y="1707831"/>
                            <a:ext cx="972204" cy="347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542895" w14:textId="77777777" w:rsidR="00CA09EC" w:rsidRDefault="00CA09EC" w:rsidP="000242AB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Amount equivalent to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0242AB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 g or 1 ml of sample</w:t>
                              </w: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1714910" y="3029898"/>
                            <a:ext cx="703580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4A261" w14:textId="2C15E4A4" w:rsidR="00CA09EC" w:rsidRPr="004E5C23" w:rsidRDefault="00CA09EC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9x</w:t>
                              </w:r>
                              <w:r w:rsidR="0043227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volume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EEB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159"/>
                        <wps:cNvSpPr txBox="1"/>
                        <wps:spPr>
                          <a:xfrm>
                            <a:off x="2228989" y="1870576"/>
                            <a:ext cx="43180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7A0B8" w14:textId="77777777" w:rsidR="00B26319" w:rsidRDefault="00B26319" w:rsidP="00B26319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59"/>
                        <wps:cNvSpPr txBox="1"/>
                        <wps:spPr>
                          <a:xfrm>
                            <a:off x="2745462" y="1870573"/>
                            <a:ext cx="43180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1D022" w14:textId="77777777" w:rsidR="00B26319" w:rsidRDefault="00B26319" w:rsidP="00B26319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or: Elbow 6"/>
                        <wps:cNvCnPr>
                          <a:stCxn id="253" idx="2"/>
                          <a:endCxn id="258" idx="0"/>
                        </wps:cNvCnPr>
                        <wps:spPr>
                          <a:xfrm rot="16200000" flipH="1">
                            <a:off x="2039620" y="3258665"/>
                            <a:ext cx="663898" cy="609738"/>
                          </a:xfrm>
                          <a:prstGeom prst="bentConnector3">
                            <a:avLst>
                              <a:gd name="adj1" fmla="val 175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Text Box 152"/>
                        <wps:cNvSpPr txBox="1"/>
                        <wps:spPr>
                          <a:xfrm>
                            <a:off x="2694473" y="3460630"/>
                            <a:ext cx="587923" cy="160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05009" w14:textId="77777777" w:rsidR="004168C5" w:rsidRPr="004E5C23" w:rsidRDefault="004168C5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5 °C</w:t>
                              </w:r>
                            </w:p>
                            <w:p w14:paraId="213B632E" w14:textId="77777777" w:rsidR="004168C5" w:rsidRDefault="004168C5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7E58A37D" w14:textId="77777777" w:rsidR="004168C5" w:rsidRDefault="004168C5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152"/>
                        <wps:cNvSpPr txBox="1"/>
                        <wps:spPr>
                          <a:xfrm>
                            <a:off x="2634131" y="3570200"/>
                            <a:ext cx="685457" cy="1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4F310" w14:textId="1FB5844D" w:rsidR="004168C5" w:rsidRPr="004E5C23" w:rsidRDefault="004168C5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del w:id="49" w:author="Oat ." w:date="2024-09-20T13:14:00Z"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– </w:delText>
                                </w:r>
                                <w:r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>48</w:delText>
                                </w:r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hours</w:t>
                              </w:r>
                            </w:p>
                            <w:p w14:paraId="6C6D8201" w14:textId="77777777" w:rsidR="004168C5" w:rsidRDefault="004168C5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40214E5C" w14:textId="77777777" w:rsidR="004168C5" w:rsidRDefault="004168C5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31963" y="3895776"/>
                            <a:ext cx="488950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0DC72" w14:textId="77777777" w:rsidR="00E633E5" w:rsidRPr="004E5C23" w:rsidRDefault="00E633E5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Connector: Elbow 259"/>
                        <wps:cNvCnPr>
                          <a:endCxn id="258" idx="0"/>
                        </wps:cNvCnPr>
                        <wps:spPr>
                          <a:xfrm rot="5400000">
                            <a:off x="2560891" y="3301652"/>
                            <a:ext cx="709378" cy="478284"/>
                          </a:xfrm>
                          <a:prstGeom prst="bentConnector3">
                            <a:avLst>
                              <a:gd name="adj1" fmla="val 223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endCxn id="258" idx="0"/>
                        </wps:cNvCnPr>
                        <wps:spPr>
                          <a:xfrm>
                            <a:off x="2676415" y="3169546"/>
                            <a:ext cx="23" cy="7259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Oval 260"/>
                        <wps:cNvSpPr/>
                        <wps:spPr>
                          <a:xfrm>
                            <a:off x="2337462" y="4511622"/>
                            <a:ext cx="613960" cy="277251"/>
                          </a:xfrm>
                          <a:prstGeom prst="ellipse">
                            <a:avLst/>
                          </a:prstGeom>
                          <a:solidFill>
                            <a:srgbClr val="FF66FF">
                              <a:alpha val="53725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2337462" y="4559955"/>
                            <a:ext cx="0" cy="902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2951422" y="4559955"/>
                            <a:ext cx="0" cy="902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2337462" y="4421329"/>
                            <a:ext cx="613960" cy="27725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2344941" y="4191835"/>
                            <a:ext cx="340237" cy="352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 rot="19009424">
                            <a:off x="2284672" y="4102440"/>
                            <a:ext cx="51103" cy="1050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 flipH="1">
                            <a:off x="2673939" y="4532875"/>
                            <a:ext cx="45706" cy="4570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2669143" y="4098992"/>
                            <a:ext cx="0" cy="290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2365821" y="4747451"/>
                            <a:ext cx="603885" cy="289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C89A8" w14:textId="77777777" w:rsidR="00E7731E" w:rsidRPr="004E5C23" w:rsidRDefault="00E7731E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B262A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VRBG plates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4824515" y="1569412"/>
                            <a:ext cx="0" cy="384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152"/>
                        <wps:cNvSpPr txBox="1"/>
                        <wps:spPr>
                          <a:xfrm>
                            <a:off x="4800765" y="1600048"/>
                            <a:ext cx="587923" cy="160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C3230" w14:textId="77777777" w:rsidR="003B1139" w:rsidRPr="004E5C23" w:rsidRDefault="003B113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5 °C</w:t>
                              </w:r>
                            </w:p>
                            <w:p w14:paraId="048E3940" w14:textId="77777777" w:rsidR="003B1139" w:rsidRDefault="003B113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5F370F9C" w14:textId="77777777" w:rsidR="003B1139" w:rsidRDefault="003B113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152"/>
                        <wps:cNvSpPr txBox="1"/>
                        <wps:spPr>
                          <a:xfrm>
                            <a:off x="4782441" y="1716904"/>
                            <a:ext cx="685457" cy="1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EB8D3" w14:textId="60457765" w:rsidR="003B1139" w:rsidRPr="004E5C23" w:rsidRDefault="003B113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18</w:t>
                              </w:r>
                              <w:del w:id="50" w:author="Oat ." w:date="2024-09-20T13:23:00Z">
                                <w:r w:rsidRPr="004E5C23" w:rsidDel="000B5711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– </w:delText>
                                </w:r>
                                <w:r w:rsidDel="000B5711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>24</w:delText>
                                </w:r>
                              </w:del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hours</w:t>
                              </w:r>
                            </w:p>
                            <w:p w14:paraId="72E558BB" w14:textId="77777777" w:rsidR="003B1139" w:rsidRDefault="003B113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6389F538" w14:textId="77777777" w:rsidR="003B1139" w:rsidRDefault="003B113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152"/>
                        <wps:cNvSpPr txBox="1"/>
                        <wps:spPr>
                          <a:xfrm>
                            <a:off x="2667253" y="5008267"/>
                            <a:ext cx="587923" cy="160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C3455" w14:textId="77777777" w:rsidR="00F15E69" w:rsidRPr="004E5C23" w:rsidRDefault="00F15E6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5 °C</w:t>
                              </w:r>
                            </w:p>
                            <w:p w14:paraId="2CD07B3E" w14:textId="77777777" w:rsidR="00F15E69" w:rsidRDefault="00F15E6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5514D59C" w14:textId="77777777" w:rsidR="00F15E69" w:rsidRDefault="00F15E6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152"/>
                        <wps:cNvSpPr txBox="1"/>
                        <wps:spPr>
                          <a:xfrm>
                            <a:off x="2648929" y="5125123"/>
                            <a:ext cx="685457" cy="1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3A494" w14:textId="6B8BF91A" w:rsidR="00F15E69" w:rsidRPr="004E5C23" w:rsidRDefault="00F15E6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18</w:t>
                              </w:r>
                              <w:del w:id="51" w:author="Oat ." w:date="2024-09-20T13:14:00Z"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– </w:delText>
                                </w:r>
                                <w:r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>24</w:delText>
                                </w:r>
                                <w:r w:rsidRPr="004E5C23" w:rsidDel="00D21033">
                                  <w:rPr>
                                    <w:rFonts w:ascii="TH SarabunPSK" w:eastAsia="Calibri" w:hAnsi="TH SarabunPSK" w:cs="Cordia New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hours</w:t>
                              </w:r>
                            </w:p>
                            <w:p w14:paraId="72DD929C" w14:textId="77777777" w:rsidR="00F15E69" w:rsidRDefault="00F15E6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  <w:p w14:paraId="394E6A80" w14:textId="77777777" w:rsidR="00F15E69" w:rsidRDefault="00F15E69" w:rsidP="006E7E2A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Arrow Connector 276"/>
                        <wps:cNvCnPr/>
                        <wps:spPr>
                          <a:xfrm>
                            <a:off x="2659485" y="4975740"/>
                            <a:ext cx="0" cy="384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2225197" y="5372036"/>
                            <a:ext cx="79946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63D2A" w14:textId="73228372" w:rsidR="00F15E69" w:rsidRPr="004E5C23" w:rsidRDefault="00F15E69" w:rsidP="004E5C23">
                              <w:pP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Record PN results</w:t>
                              </w:r>
                              <w:r w:rsidRPr="004E5C2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rrow: Down 1"/>
                        <wps:cNvSpPr/>
                        <wps:spPr>
                          <a:xfrm>
                            <a:off x="2842122" y="523189"/>
                            <a:ext cx="105795" cy="20444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52"/>
                        <wps:cNvSpPr txBox="1"/>
                        <wps:spPr>
                          <a:xfrm>
                            <a:off x="2895983" y="491966"/>
                            <a:ext cx="805142" cy="255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683D4" w14:textId="03118080" w:rsidR="00A52245" w:rsidRPr="008F17B0" w:rsidRDefault="008F17B0" w:rsidP="008F17B0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8F17B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A52245" w:rsidRPr="008F17B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pike</w:t>
                              </w:r>
                              <w:r w:rsidRPr="008F17B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52"/>
                        <wps:cNvSpPr txBox="1"/>
                        <wps:spPr>
                          <a:xfrm>
                            <a:off x="3370437" y="3164435"/>
                            <a:ext cx="824586" cy="255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BACFB" w14:textId="77777777" w:rsidR="00E40AD0" w:rsidRPr="008F17B0" w:rsidRDefault="00E40AD0" w:rsidP="008F17B0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8F17B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Arrow: Down 183"/>
                        <wps:cNvSpPr/>
                        <wps:spPr>
                          <a:xfrm rot="5400000">
                            <a:off x="3268326" y="3128228"/>
                            <a:ext cx="105795" cy="20444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8702" y="2886951"/>
                            <a:ext cx="259332" cy="259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69712" y="233018"/>
                            <a:ext cx="259332" cy="2592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A60910" id="Canvas 17" o:spid="_x0000_s1044" editas="canvas" style="width:506.65pt;height:459.55pt;mso-position-horizontal-relative:char;mso-position-vertical-relative:line" coordsize="64344,58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">
                <v:shape id="_x0000_s1045" type="#_x0000_t75" style="position:absolute;width:64344;height:58356;visibility:visible;mso-wrap-style:square" filled="t">
                  <v:fill o:detectmouseclick="t"/>
                  <v:path o:connecttype="none"/>
                </v:shape>
                <v:group id="Group 142" o:spid="_x0000_s1046" style="position:absolute;left:10500;top:7276;width:1778;height:615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Rectangle: Top Corners Rounded 143" o:spid="_x0000_s1047" style="position:absolute;top:317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44" o:spid="_x0000_s1048" style="position:absolute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" fillcolor="#b4c6e7 [1300]" strokecolor="#8eaadb [1940]" strokeweight="1pt">
                    <v:stroke joinstyle="miter"/>
                  </v:oval>
                  <v:shape id="Rectangle: Top Corners Rounded 145" o:spid="_x0000_s1049" style="position:absolute;left:95;top:2905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Connector: Curved 146" o:spid="_x0000_s1050" type="#_x0000_t38" style="position:absolute;left:9321;top:4341;width:63;height:44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" adj="-583200" strokecolor="#7b7b7b [2406]" strokeweight=".5pt">
                  <v:stroke endarrow="block" joinstyle="miter"/>
                </v:shape>
                <v:shape id="Text Box 32" o:spid="_x0000_s1051" type="#_x0000_t202" style="position:absolute;left:4834;top:6079;width:4413;height:2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21BCA337" w14:textId="6F513B60" w:rsidR="0056063B" w:rsidRDefault="0056063B"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sample</w:t>
                        </w:r>
                      </w:p>
                    </w:txbxContent>
                  </v:textbox>
                </v:shape>
                <v:shape id="Text Box 147" o:spid="_x0000_s1052" type="#_x0000_t202" style="position:absolute;left:8397;top:13207;width:5118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09D5164F" w14:textId="72D7CB59" w:rsidR="0056063B" w:rsidRDefault="00534DC5"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…</w:t>
                        </w:r>
                        <w:r w:rsidR="007717E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ml </w:t>
                        </w:r>
                        <w:r w:rsidR="0056063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TSB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53" type="#_x0000_t32" style="position:absolute;left:13622;top:9962;width:55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Text Box 148" o:spid="_x0000_s1054" type="#_x0000_t202" style="position:absolute;left:12977;top:8095;width:612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4849887C" w14:textId="3CCDEF06" w:rsidR="0056063B" w:rsidRDefault="00F870E6"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homogenize</w:t>
                        </w:r>
                      </w:p>
                    </w:txbxContent>
                  </v:textbox>
                </v:shape>
                <v:shape id="Text Box 149" o:spid="_x0000_s1055" type="#_x0000_t202" style="position:absolute;left:13151;top:9552;width:5569;height:20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5979EF7B" w14:textId="77777777" w:rsidR="004E5C23" w:rsidRPr="004E5C23" w:rsidRDefault="004E5C23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resuscitate </w:t>
                        </w:r>
                      </w:p>
                    </w:txbxContent>
                  </v:textbox>
                </v:shape>
                <v:shape id="Text Box 152" o:spid="_x0000_s1056" type="#_x0000_t202" style="position:absolute;left:3315;top:1247;width:11862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" fillcolor="white [3201]" stroked="f" strokeweight=".5pt">
                  <v:textbox inset=",0">
                    <w:txbxContent>
                      <w:p w14:paraId="421B6FD6" w14:textId="6E429045" w:rsidR="000242AB" w:rsidRDefault="000242AB" w:rsidP="000242AB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Amount equivalent to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="00534DC5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…</w:t>
                        </w: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g or </w:t>
                        </w:r>
                        <w:r w:rsidR="00534DC5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…</w:t>
                        </w: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ml of sample</w:t>
                        </w: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7" type="#_x0000_t202" style="position:absolute;left:13394;top:11019;width:587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" filled="f" stroked="f" strokeweight=".5pt">
                  <v:textbox inset=",0">
                    <w:txbxContent>
                      <w:p w14:paraId="686957EA" w14:textId="77777777" w:rsidR="004E5C23" w:rsidRPr="004E5C23" w:rsidRDefault="004E5C23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20 – 25 °C</w:t>
                        </w:r>
                      </w:p>
                      <w:p w14:paraId="786362FA" w14:textId="718DCFC9" w:rsidR="004E5C23" w:rsidRDefault="004E5C2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17D8FE4B" w14:textId="77777777" w:rsidR="004E5C23" w:rsidRDefault="004E5C2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8" type="#_x0000_t202" style="position:absolute;left:13394;top:11913;width:613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" filled="f" stroked="f" strokeweight=".5pt">
                  <v:textbox inset=",0">
                    <w:txbxContent>
                      <w:p w14:paraId="26FB24AD" w14:textId="77777777" w:rsidR="004E5C23" w:rsidRPr="004E5C23" w:rsidRDefault="004E5C23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2</w:t>
                        </w:r>
                        <w:del w:id="42" w:author="Oat ." w:date="2024-09-20T13:23:00Z">
                          <w:r w:rsidRPr="004E5C23" w:rsidDel="000B5711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– 5</w:delText>
                          </w:r>
                        </w:del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hours</w:t>
                        </w:r>
                      </w:p>
                      <w:p w14:paraId="342DED64" w14:textId="2DA17B12" w:rsidR="004E5C23" w:rsidRDefault="004E5C2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60F8E546" w14:textId="77777777" w:rsidR="004E5C23" w:rsidRDefault="004E5C2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group id="Group 157" o:spid="_x0000_s1059" style="position:absolute;left:20146;top:7427;width:1778;height:615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Rectangle: Top Corners Rounded 158" o:spid="_x0000_s1060" style="position:absolute;top:317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60" o:spid="_x0000_s1061" style="position:absolute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" fillcolor="#b4c6e7 [1300]" strokecolor="#8eaadb [1940]" strokeweight="1pt">
                    <v:stroke joinstyle="miter"/>
                  </v:oval>
                  <v:shape id="Rectangle: Top Corners Rounded 161" o:spid="_x0000_s1062" style="position:absolute;left:95;top:2905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62" o:spid="_x0000_s1063" type="#_x0000_t202" style="position:absolute;left:18074;top:13128;width:6026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zb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fAK/z6QL5OwHAAD//wMAUEsBAi0AFAAGAAgAAAAhANvh9svuAAAAhQEAABMAAAAAAAAAAAAA&#10;AAAAAAAAAFtDb250ZW50X1R5cGVzXS54bWxQSwECLQAUAAYACAAAACEAWvQsW78AAAAVAQAACwAA&#10;AAAAAAAAAAAAAAAfAQAAX3JlbHMvLnJlbHNQSwECLQAUAAYACAAAACEAPhQM28MAAADcAAAADwAA&#10;AAAAAAAAAAAAAAAHAgAAZHJzL2Rvd25yZXYueG1sUEsFBgAAAAADAAMAtwAAAPcCAAAAAA==&#10;" filled="f" stroked="f" strokeweight=".5pt">
                  <v:textbox>
                    <w:txbxContent>
                      <w:p w14:paraId="06F3A9D1" w14:textId="7234CB5D" w:rsidR="000075B2" w:rsidRPr="004E5C23" w:rsidRDefault="000075B2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resuscitate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d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38" o:spid="_x0000_s1064" style="position:absolute;left:25575;top:7678;width:4122;height:5639" coordorigin="25212,7678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65" o:spid="_x0000_s1065" type="#_x0000_t15" style="position:absolute;left:24490;top:8474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" adj="14890" fillcolor="white [3212]" strokecolor="#747070 [1614]"/>
                  <v:rect id="Rectangle 166" o:spid="_x0000_s1066" style="position:absolute;left:25212;top:7678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" fillcolor="#4472c4 [3204]" strokecolor="#1f3763 [1604]" strokeweight="1pt"/>
                  <v:line id="Straight Connector 205" o:spid="_x0000_s1067" style="position:absolute;visibility:visible;mso-wrap-style:square" from="25388,7771" to="25388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" strokecolor="#2f5496 [2404]" strokeweight=".5pt">
                    <v:stroke joinstyle="miter"/>
                  </v:line>
                  <v:line id="Straight Connector 206" o:spid="_x0000_s1068" style="position:absolute;visibility:visible;mso-wrap-style:square" from="25529,7771" to="25529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2V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C75l4BOTqCQAA//8DAFBLAQItABQABgAIAAAAIQDb4fbL7gAAAIUBAAATAAAAAAAAAAAA&#10;AAAAAAAAAABbQ29udGVudF9UeXBlc10ueG1sUEsBAi0AFAAGAAgAAAAhAFr0LFu/AAAAFQEAAAsA&#10;AAAAAAAAAAAAAAAAHwEAAF9yZWxzLy5yZWxzUEsBAi0AFAAGAAgAAAAhAOAwzZXEAAAA3AAAAA8A&#10;AAAAAAAAAAAAAAAABwIAAGRycy9kb3ducmV2LnhtbFBLBQYAAAAAAwADALcAAAD4AgAAAAA=&#10;" strokecolor="#2f5496 [2404]" strokeweight=".5pt">
                    <v:stroke joinstyle="miter"/>
                  </v:line>
                  <v:line id="Straight Connector 207" o:spid="_x0000_s1069" style="position:absolute;visibility:visible;mso-wrap-style:square" from="25723,7771" to="25723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gO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B75l4BOTqCQAA//8DAFBLAQItABQABgAIAAAAIQDb4fbL7gAAAIUBAAATAAAAAAAAAAAA&#10;AAAAAAAAAABbQ29udGVudF9UeXBlc10ueG1sUEsBAi0AFAAGAAgAAAAhAFr0LFu/AAAAFQEAAAsA&#10;AAAAAAAAAAAAAAAAHwEAAF9yZWxzLy5yZWxzUEsBAi0AFAAGAAgAAAAhAI98aA7EAAAA3AAAAA8A&#10;AAAAAAAAAAAAAAAABwIAAGRycy9kb3ducmV2LnhtbFBLBQYAAAAAAwADALcAAAD4AgAAAAA=&#10;" strokecolor="#2f5496 [2404]" strokeweight=".5pt">
                    <v:stroke joinstyle="miter"/>
                  </v:line>
                  <v:line id="Straight Connector 208" o:spid="_x0000_s1070" style="position:absolute;visibility:visible;mso-wrap-style:square" from="26128,7771" to="26128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" strokecolor="#2f5496 [2404]" strokeweight=".5pt">
                    <v:stroke joinstyle="miter"/>
                  </v:line>
                  <v:line id="Straight Connector 209" o:spid="_x0000_s1071" style="position:absolute;visibility:visible;mso-wrap-style:square" from="26752,7752" to="26752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" strokecolor="#2f5496 [2404]" strokeweight=".5pt">
                    <v:stroke joinstyle="miter"/>
                  </v:line>
                  <v:line id="Straight Connector 210" o:spid="_x0000_s1072" style="position:absolute;visibility:visible;mso-wrap-style:square" from="27664,7752" to="27664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" strokecolor="#2f5496 [2404]" strokeweight=".5pt">
                    <v:stroke joinstyle="miter"/>
                  </v:line>
                  <v:line id="Straight Connector 211" o:spid="_x0000_s1073" style="position:absolute;visibility:visible;mso-wrap-style:square" from="28339,7771" to="28339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" strokecolor="#2f5496 [2404]" strokeweight=".5pt">
                    <v:stroke joinstyle="miter"/>
                  </v:line>
                  <v:line id="Straight Connector 212" o:spid="_x0000_s1074" style="position:absolute;visibility:visible;mso-wrap-style:square" from="28845,7771" to="28845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" strokecolor="#2f5496 [2404]" strokeweight=".5pt">
                    <v:stroke joinstyle="miter"/>
                  </v:line>
                  <v:line id="Straight Connector 213" o:spid="_x0000_s1075" style="position:absolute;visibility:visible;mso-wrap-style:square" from="28963,7771" to="28963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" strokecolor="#2f5496 [2404]" strokeweight=".5pt">
                    <v:stroke joinstyle="miter"/>
                  </v:line>
                  <v:line id="Straight Connector 214" o:spid="_x0000_s1076" style="position:absolute;visibility:visible;mso-wrap-style:square" from="29115,7752" to="29115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" strokecolor="#2f5496 [2404]" strokeweight=".5pt">
                    <v:stroke joinstyle="miter"/>
                  </v:line>
                  <v:rect id="Rectangle 215" o:spid="_x0000_s1077" style="position:absolute;left:25288;top:10753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" fillcolor="#c5e0b3 [1305]" stroked="f" strokeweight="1pt">
                    <v:fill opacity="27499f"/>
                  </v:rect>
                  <v:line id="Straight Connector 216" o:spid="_x0000_s1078" style="position:absolute;visibility:visible;mso-wrap-style:square" from="26879,9347" to="27778,9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" strokecolor="#a5a5a5 [3206]" strokeweight=".5pt">
                    <v:stroke joinstyle="miter"/>
                  </v:line>
                  <v:line id="Straight Connector 217" o:spid="_x0000_s1079" style="position:absolute;visibility:visible;mso-wrap-style:square" from="26879,10082" to="27778,1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" strokecolor="#a5a5a5 [3206]" strokeweight=".5pt">
                    <v:stroke joinstyle="miter"/>
                  </v:line>
                  <v:line id="Straight Connector 218" o:spid="_x0000_s1080" style="position:absolute;visibility:visible;mso-wrap-style:square" from="26904,10844" to="27802,10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" strokecolor="#a5a5a5 [3206]" strokeweight=".5pt">
                    <v:stroke joinstyle="miter"/>
                  </v:line>
                  <v:line id="Straight Connector 219" o:spid="_x0000_s1081" style="position:absolute;visibility:visible;mso-wrap-style:square" from="26879,11841" to="27778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" strokecolor="#a5a5a5 [3206]" strokeweight=".5pt">
                    <v:stroke joinstyle="miter"/>
                  </v:line>
                  <v:line id="Straight Connector 220" o:spid="_x0000_s1082" style="position:absolute;visibility:visible;mso-wrap-style:square" from="26879,12681" to="27778,1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" strokecolor="#a5a5a5 [3206]" strokeweight=".5pt">
                    <v:stroke joinstyle="miter"/>
                  </v:line>
                </v:group>
                <v:shape id="Connector: Curved 221" o:spid="_x0000_s1083" type="#_x0000_t38" style="position:absolute;left:24477;top:4691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" adj="-583200" strokecolor="#7b7b7b [2406]" strokeweight=".5pt">
                  <v:stroke endarrow="block" joinstyle="miter"/>
                </v:shape>
                <v:shape id="Text Box 152" o:spid="_x0000_s1084" type="#_x0000_t202" style="position:absolute;left:18471;top:1599;width:11861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" fillcolor="white [3201]" stroked="f" strokeweight=".5pt">
                  <v:textbox inset=",0">
                    <w:txbxContent>
                      <w:p w14:paraId="00A3056C" w14:textId="77777777" w:rsidR="007947D3" w:rsidRDefault="007947D3" w:rsidP="000242AB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Amount equivalent to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 g or 1 ml of sample</w:t>
                        </w: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23" o:spid="_x0000_s1085" type="#_x0000_t202" style="position:absolute;left:25955;top:13268;width:3130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14:paraId="104CD7DF" w14:textId="61B45D11" w:rsidR="00724C26" w:rsidRPr="004E5C23" w:rsidRDefault="00724C26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EEB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24" o:spid="_x0000_s1086" type="#_x0000_t32" style="position:absolute;left:30654;top:10565;width:55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087" type="#_x0000_t202" style="position:absolute;left:30577;top:8967;width:587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" filled="f" stroked="f" strokeweight=".5pt">
                  <v:textbox inset=",0">
                    <w:txbxContent>
                      <w:p w14:paraId="3968A9F7" w14:textId="585BBF56" w:rsidR="00BC57E3" w:rsidRPr="004E5C23" w:rsidRDefault="00BC57E3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5 °C</w:t>
                        </w:r>
                      </w:p>
                      <w:p w14:paraId="7F4D2827" w14:textId="77777777" w:rsidR="00BC57E3" w:rsidRDefault="00BC57E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4E0A6A56" w14:textId="77777777" w:rsidR="00BC57E3" w:rsidRDefault="00BC57E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8" type="#_x0000_t202" style="position:absolute;left:30156;top:10848;width:685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" filled="f" stroked="f" strokeweight=".5pt">
                  <v:textbox inset=",0">
                    <w:txbxContent>
                      <w:p w14:paraId="59526CDE" w14:textId="5BA96A60" w:rsidR="00BC57E3" w:rsidRPr="004E5C23" w:rsidRDefault="00BC57E3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2</w:t>
                        </w:r>
                        <w:r w:rsidR="008A63C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4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  <w:del w:id="43" w:author="Oat ." w:date="2024-09-20T13:14:00Z"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– </w:delText>
                          </w:r>
                          <w:r w:rsidR="008A63CB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>48</w:delText>
                          </w:r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hours</w:t>
                        </w:r>
                      </w:p>
                      <w:p w14:paraId="4A276474" w14:textId="77777777" w:rsidR="00BC57E3" w:rsidRDefault="00BC57E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64458DE1" w14:textId="77777777" w:rsidR="00BC57E3" w:rsidRDefault="00BC57E3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group id="Group 228" o:spid="_x0000_s1089" style="position:absolute;left:37010;top:7744;width:4121;height:5639" coordorigin="25212,7678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Arrow: Pentagon 229" o:spid="_x0000_s1090" type="#_x0000_t15" style="position:absolute;left:24490;top:8474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" adj="14890" fillcolor="white [3212]" strokecolor="#747070 [1614]"/>
                  <v:rect id="Rectangle 230" o:spid="_x0000_s1091" style="position:absolute;left:25212;top:7678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TC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MEH9MK+AAAA3AAAAA8AAAAAAAAA&#10;AAAAAAAABwIAAGRycy9kb3ducmV2LnhtbFBLBQYAAAAAAwADALcAAADyAgAAAAA=&#10;" fillcolor="#4472c4 [3204]" strokecolor="#1f3763 [1604]" strokeweight="1pt"/>
                  <v:line id="Straight Connector 231" o:spid="_x0000_s1092" style="position:absolute;visibility:visible;mso-wrap-style:square" from="25388,7771" to="25388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" strokecolor="#2f5496 [2404]" strokeweight=".5pt">
                    <v:stroke joinstyle="miter"/>
                  </v:line>
                  <v:line id="Straight Connector 232" o:spid="_x0000_s1093" style="position:absolute;visibility:visible;mso-wrap-style:square" from="25529,7771" to="25529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" strokecolor="#2f5496 [2404]" strokeweight=".5pt">
                    <v:stroke joinstyle="miter"/>
                  </v:line>
                  <v:line id="Straight Connector 233" o:spid="_x0000_s1094" style="position:absolute;visibility:visible;mso-wrap-style:square" from="25723,7771" to="25723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" strokecolor="#2f5496 [2404]" strokeweight=".5pt">
                    <v:stroke joinstyle="miter"/>
                  </v:line>
                  <v:line id="Straight Connector 234" o:spid="_x0000_s1095" style="position:absolute;visibility:visible;mso-wrap-style:square" from="26128,7771" to="26128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" strokecolor="#2f5496 [2404]" strokeweight=".5pt">
                    <v:stroke joinstyle="miter"/>
                  </v:line>
                  <v:line id="Straight Connector 235" o:spid="_x0000_s1096" style="position:absolute;visibility:visible;mso-wrap-style:square" from="26752,7752" to="26752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" strokecolor="#2f5496 [2404]" strokeweight=".5pt">
                    <v:stroke joinstyle="miter"/>
                  </v:line>
                  <v:line id="Straight Connector 236" o:spid="_x0000_s1097" style="position:absolute;visibility:visible;mso-wrap-style:square" from="27664,7752" to="27664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" strokecolor="#2f5496 [2404]" strokeweight=".5pt">
                    <v:stroke joinstyle="miter"/>
                  </v:line>
                  <v:line id="Straight Connector 237" o:spid="_x0000_s1098" style="position:absolute;visibility:visible;mso-wrap-style:square" from="28339,7771" to="28339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" strokecolor="#2f5496 [2404]" strokeweight=".5pt">
                    <v:stroke joinstyle="miter"/>
                  </v:line>
                  <v:line id="Straight Connector 238" o:spid="_x0000_s1099" style="position:absolute;visibility:visible;mso-wrap-style:square" from="28845,7771" to="28845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" strokecolor="#2f5496 [2404]" strokeweight=".5pt">
                    <v:stroke joinstyle="miter"/>
                  </v:line>
                  <v:line id="Straight Connector 239" o:spid="_x0000_s1100" style="position:absolute;visibility:visible;mso-wrap-style:square" from="28963,7771" to="28963,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" strokecolor="#2f5496 [2404]" strokeweight=".5pt">
                    <v:stroke joinstyle="miter"/>
                  </v:line>
                  <v:line id="Straight Connector 240" o:spid="_x0000_s1101" style="position:absolute;visibility:visible;mso-wrap-style:square" from="29115,7752" to="29115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" strokecolor="#2f5496 [2404]" strokeweight=".5pt">
                    <v:stroke joinstyle="miter"/>
                  </v:line>
                  <v:rect id="Rectangle 241" o:spid="_x0000_s1102" style="position:absolute;left:25288;top:10753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" fillcolor="#c5e0b3 [1305]" stroked="f" strokeweight="1pt">
                    <v:fill opacity="27499f"/>
                  </v:rect>
                  <v:line id="Straight Connector 242" o:spid="_x0000_s1103" style="position:absolute;visibility:visible;mso-wrap-style:square" from="26879,9347" to="27778,9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" strokecolor="#a5a5a5 [3206]" strokeweight=".5pt">
                    <v:stroke joinstyle="miter"/>
                  </v:line>
                  <v:line id="Straight Connector 243" o:spid="_x0000_s1104" style="position:absolute;visibility:visible;mso-wrap-style:square" from="26879,10082" to="27778,1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" strokecolor="#a5a5a5 [3206]" strokeweight=".5pt">
                    <v:stroke joinstyle="miter"/>
                  </v:line>
                  <v:line id="Straight Connector 244" o:spid="_x0000_s1105" style="position:absolute;visibility:visible;mso-wrap-style:square" from="26904,10844" to="27802,10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" strokecolor="#a5a5a5 [3206]" strokeweight=".5pt">
                    <v:stroke joinstyle="miter"/>
                  </v:line>
                  <v:line id="Straight Connector 245" o:spid="_x0000_s1106" style="position:absolute;visibility:visible;mso-wrap-style:square" from="26879,11841" to="27778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" strokecolor="#a5a5a5 [3206]" strokeweight=".5pt">
                    <v:stroke joinstyle="miter"/>
                  </v:line>
                  <v:line id="Straight Connector 246" o:spid="_x0000_s1107" style="position:absolute;visibility:visible;mso-wrap-style:square" from="26879,12681" to="27778,1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" strokecolor="#a5a5a5 [3206]" strokeweight=".5pt">
                    <v:stroke joinstyle="miter"/>
                  </v:line>
                </v:group>
                <v:shape id="Text Box 247" o:spid="_x0000_s1108" type="#_x0000_t202" style="position:absolute;left:36846;top:13152;width:4890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5F99CD50" w14:textId="68500D7D" w:rsidR="008A63CB" w:rsidRPr="004E5C23" w:rsidRDefault="008A63CB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167" o:spid="_x0000_s1109" style="position:absolute;left:45691;top:10671;width:6140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" fillcolor="#f6f" strokecolor="#44546a [3215]" strokeweight="1pt">
                  <v:fill opacity="35209f"/>
                  <v:stroke joinstyle="miter"/>
                </v:oval>
                <v:line id="Straight Connector 168" o:spid="_x0000_s1110" style="position:absolute;visibility:visible;mso-wrap-style:square" from="45691,11155" to="45691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" strokecolor="#44546a [3215]" strokeweight="1pt">
                  <v:stroke joinstyle="miter"/>
                </v:line>
                <v:line id="Straight Connector 169" o:spid="_x0000_s1111" style="position:absolute;visibility:visible;mso-wrap-style:square" from="51831,11155" to="51831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" strokecolor="#44546a [3215]" strokeweight="1pt">
                  <v:stroke joinstyle="miter"/>
                </v:line>
                <v:oval id="Oval 170" o:spid="_x0000_s1112" style="position:absolute;left:45691;top:9768;width:6140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" filled="f" strokecolor="#44546a [3215]" strokeweight="1pt">
                  <v:stroke joinstyle="miter"/>
                </v:oval>
                <v:line id="Straight Connector 171" o:spid="_x0000_s1113" style="position:absolute;visibility:visible;mso-wrap-style:square" from="45766,7473" to="49168,10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" strokecolor="#747070 [1614]" strokeweight=".5pt">
                  <v:stroke joinstyle="miter"/>
                </v:line>
                <v:rect id="Rectangle 172" o:spid="_x0000_s1114" style="position:absolute;left:45163;top:6579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" fillcolor="#404040 [2429]" stroked="f" strokeweight="1pt"/>
                <v:oval id="Oval 173" o:spid="_x0000_s1115" style="position:absolute;left:49056;top:1088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" filled="f" strokecolor="#44546a [3215]" strokeweight=".5pt">
                  <v:stroke joinstyle="miter"/>
                </v:oval>
                <v:shape id="Straight Arrow Connector 174" o:spid="_x0000_s1116" type="#_x0000_t32" style="position:absolute;left:41871;top:10674;width:28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4472c4 [3204]" strokeweight=".5pt">
                  <v:stroke endarrow="block" joinstyle="miter"/>
                </v:shape>
                <v:shape id="Text Box 175" o:spid="_x0000_s1117" type="#_x0000_t202" style="position:absolute;left:45898;top:13297;width:6039;height:2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14:paraId="72CC128B" w14:textId="72A0D794" w:rsidR="00B262A7" w:rsidRPr="004E5C23" w:rsidRDefault="00B262A7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B262A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VRBG plates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2" o:spid="_x0000_s1118" type="#_x0000_t202" style="position:absolute;left:37268;top:22605;width:2233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" fillcolor="#a8d08d [1945]" stroked="f" strokeweight=".5pt">
                  <v:textbox inset=",0">
                    <w:txbxContent>
                      <w:p w14:paraId="207F10BC" w14:textId="1B1B24FF" w:rsidR="00045C8C" w:rsidRDefault="00045C8C" w:rsidP="00045C8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 xml:space="preserve">Absence of </w:t>
                        </w:r>
                        <w:r w:rsidRPr="00300274">
                          <w:rPr>
                            <w:rFonts w:ascii="TH SarabunPSK" w:eastAsia="Calibri" w:hAnsi="TH SarabunPSK" w:cs="Cordia New"/>
                            <w:szCs w:val="22"/>
                          </w:rPr>
                          <w:t>Bile</w:t>
                        </w:r>
                        <w:r w:rsidR="00300274">
                          <w:rPr>
                            <w:rFonts w:ascii="TH SarabunPSK" w:eastAsia="Calibri" w:hAnsi="TH SarabunPSK" w:cs="Cordia New"/>
                            <w:szCs w:val="22"/>
                          </w:rPr>
                          <w:t>-</w:t>
                        </w:r>
                        <w:r w:rsidRPr="00300274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tolerant </w:t>
                        </w:r>
                        <w:r w:rsidR="00300274" w:rsidRPr="00300274"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gram-negative bacteria</w:t>
                        </w:r>
                      </w:p>
                    </w:txbxContent>
                  </v:textbox>
                </v:shape>
                <v:shape id="Straight Arrow Connector 177" o:spid="_x0000_s1119" type="#_x0000_t32" style="position:absolute;left:48260;top:19474;width:0;height:2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<v:stroke endarrow="block" joinstyle="miter"/>
                </v:shape>
                <v:shape id="Text Box 178" o:spid="_x0000_s1120" type="#_x0000_t202" style="position:absolute;left:48082;top:19543;width:7747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<v:textbox>
                    <w:txbxContent>
                      <w:p w14:paraId="500775E5" w14:textId="0247DEAE" w:rsidR="00BC6589" w:rsidRPr="004E5C23" w:rsidRDefault="00BC658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No growth found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79" o:spid="_x0000_s1121" type="#_x0000_t32" style="position:absolute;left:21056;top:15553;width:0;height:6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dl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nwB92fSBHp1AwAA//8DAFBLAQItABQABgAIAAAAIQDb4fbL7gAAAIUBAAATAAAAAAAAAAAA&#10;AAAAAAAAAABbQ29udGVudF9UeXBlc10ueG1sUEsBAi0AFAAGAAgAAAAhAFr0LFu/AAAAFQEAAAsA&#10;AAAAAAAAAAAAAAAAHwEAAF9yZWxzLy5yZWxzUEsBAi0AFAAGAAgAAAAhAFy8p2XEAAAA3AAAAA8A&#10;AAAAAAAAAAAAAAAABwIAAGRycy9kb3ducmV2LnhtbFBLBQYAAAAAAwADALcAAAD4AgAAAAA=&#10;" strokecolor="#4472c4 [3204]" strokeweight=".5pt">
                  <v:stroke endarrow="block" joinstyle="miter"/>
                </v:shape>
                <v:shape id="Text Box 180" o:spid="_x0000_s1122" type="#_x0000_t202" style="position:absolute;left:7471;top:24897;width:12058;height:25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<v:textbox>
                    <w:txbxContent>
                      <w:p w14:paraId="0DF836A7" w14:textId="11AFC82B" w:rsidR="00587D15" w:rsidRPr="004E5C23" w:rsidRDefault="00CB6B9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Serial </w:t>
                        </w:r>
                        <w:r w:rsidR="00587D15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Dilution 10^-</w:t>
                        </w:r>
                        <w:r w:rsidR="005F77E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 to</w:t>
                        </w:r>
                        <w:r w:rsidR="00587D15"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10^-3</w:t>
                        </w:r>
                      </w:p>
                    </w:txbxContent>
                  </v:textbox>
                </v:shape>
                <v:shape id="Text Box 139" o:spid="_x0000_s1123" type="#_x0000_t202" style="position:absolute;left:24465;top:29334;width:431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" fillcolor="white [3201]" stroked="f" strokeweight=".5pt">
                  <v:textbox inset=",0">
                    <w:txbxContent>
                      <w:p w14:paraId="4E895AA8" w14:textId="443D85C0" w:rsidR="001F17C3" w:rsidRDefault="001F17C3" w:rsidP="001F17C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>10^-</w:t>
                        </w:r>
                        <w:r w:rsidR="00C9070C">
                          <w:rPr>
                            <w:rFonts w:ascii="TH SarabunPSK" w:eastAsia="Calibri" w:hAnsi="TH SarabunPSK" w:cs="Cordia New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Connector: Curved 190" o:spid="_x0000_s1124" type="#_x0000_t38" style="position:absolute;left:23942;top:19973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" adj="-583200" strokecolor="#7b7b7b [2406]" strokeweight=".5pt">
                  <v:stroke endarrow="block" joinstyle="miter"/>
                </v:shape>
                <v:group id="Group 4" o:spid="_x0000_s1125" style="position:absolute;left:20078;top:22892;width:1778;height:6147" coordorigin="19827,23566" coordsize="1778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Rectangle: Top Corners Rounded 196" o:spid="_x0000_s1126" style="position:absolute;left:19827;top:23883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197" o:spid="_x0000_s1127" style="position:absolute;left:19827;top:2356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198" o:spid="_x0000_s1128" style="position:absolute;left:19922;top:26468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" path="m80751,r,c125349,,161502,36153,161502,80751r,239812l161502,320563,,320563r,l,80751c,36153,36153,,80751,xe" fillcolor="#e2efd9 [665]" stroked="f" strokeweight="1pt"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</v:group>
                <v:group id="Group 199" o:spid="_x0000_s1129" style="position:absolute;left:25661;top:22892;width:1778;height:6147" coordorigin="19827,23566" coordsize="1778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Rectangle: Top Corners Rounded 200" o:spid="_x0000_s1130" style="position:absolute;left:19827;top:23883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201" o:spid="_x0000_s1131" style="position:absolute;left:19827;top:2356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202" o:spid="_x0000_s1132" style="position:absolute;left:19922;top:26468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" path="m80751,r,c125349,,161502,36153,161502,80751r,239812l161502,320563,,320563r,l,80751c,36153,36153,,80751,xe" fillcolor="#e2efd9 [665]" stroked="f" strokeweight="1pt"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</v:group>
                <v:group id="Group 203" o:spid="_x0000_s1133" style="position:absolute;left:30773;top:23005;width:1778;height:6146" coordorigin="19827,23566" coordsize="1778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Rectangle: Top Corners Rounded 204" o:spid="_x0000_s1134" style="position:absolute;left:19827;top:23883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225" o:spid="_x0000_s1135" style="position:absolute;left:19827;top:2356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48" o:spid="_x0000_s1136" style="position:absolute;left:19922;top:26468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" path="m80751,r,c125349,,161502,36153,161502,80751r,239812l161502,320563,,320563r,l,80751c,36153,36153,,80751,xe" fillcolor="#e2efd9 [665]" stroked="f" strokeweight="1pt"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</v:group>
                <v:shape id="Text Box 139" o:spid="_x0000_s1137" type="#_x0000_t202" style="position:absolute;left:29514;top:29278;width:431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" fillcolor="white [3201]" stroked="f" strokeweight=".5pt">
                  <v:textbox inset=",0">
                    <w:txbxContent>
                      <w:p w14:paraId="6403E3E0" w14:textId="297785A0" w:rsidR="00C9070C" w:rsidRDefault="00C9070C" w:rsidP="001F17C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>10^-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Connector: Curved 250" o:spid="_x0000_s1138" type="#_x0000_t38" style="position:absolute;left:29296;top:19910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" adj="-583200" strokecolor="#7b7b7b [2406]" strokeweight=".5pt">
                  <v:stroke endarrow="block" joinstyle="miter"/>
                </v:shape>
                <v:shape id="Text Box 139" o:spid="_x0000_s1139" type="#_x0000_t202" style="position:absolute;left:18908;top:29366;width:431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" fillcolor="white [3201]" stroked="f" strokeweight=".5pt">
                  <v:textbox inset=",0">
                    <w:txbxContent>
                      <w:p w14:paraId="7C7410D3" w14:textId="26463A9B" w:rsidR="005F77E9" w:rsidRDefault="005F77E9" w:rsidP="001F17C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>10^-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40" type="#_x0000_t202" style="position:absolute;left:10753;top:17078;width:9722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" fillcolor="white [3201]" stroked="f" strokeweight=".5pt">
                  <v:textbox inset=",0">
                    <w:txbxContent>
                      <w:p w14:paraId="4C542895" w14:textId="77777777" w:rsidR="00CA09EC" w:rsidRDefault="00CA09EC" w:rsidP="000242AB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Amount equivalent to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0242AB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 g or 1 ml of sample</w:t>
                        </w: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53" o:spid="_x0000_s1141" type="#_x0000_t202" style="position:absolute;left:17149;top:30298;width:7035;height:20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QKB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8H9TDoCcnoDAAD//wMAUEsBAi0AFAAGAAgAAAAhANvh9svuAAAAhQEAABMAAAAAAAAA&#10;AAAAAAAAAAAAAFtDb250ZW50X1R5cGVzXS54bWxQSwECLQAUAAYACAAAACEAWvQsW78AAAAVAQAA&#10;CwAAAAAAAAAAAAAAAAAfAQAAX3JlbHMvLnJlbHNQSwECLQAUAAYACAAAACEARBECgcYAAADcAAAA&#10;DwAAAAAAAAAAAAAAAAAHAgAAZHJzL2Rvd25yZXYueG1sUEsFBgAAAAADAAMAtwAAAPoCAAAAAA==&#10;" filled="f" stroked="f" strokeweight=".5pt">
                  <v:textbox>
                    <w:txbxContent>
                      <w:p w14:paraId="71D4A261" w14:textId="2C15E4A4" w:rsidR="00CA09EC" w:rsidRPr="004E5C23" w:rsidRDefault="00CA09EC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9x</w:t>
                        </w:r>
                        <w:r w:rsidR="0043227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volume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EEB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9" o:spid="_x0000_s1142" type="#_x0000_t202" style="position:absolute;left:22289;top:18705;width:431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" filled="f" stroked="f" strokeweight=".5pt">
                  <v:textbox inset=",0">
                    <w:txbxContent>
                      <w:p w14:paraId="4DA7A0B8" w14:textId="77777777" w:rsidR="00B26319" w:rsidRDefault="00B26319" w:rsidP="00B26319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>… ml</w:t>
                        </w:r>
                      </w:p>
                    </w:txbxContent>
                  </v:textbox>
                </v:shape>
                <v:shape id="Text Box 159" o:spid="_x0000_s1143" type="#_x0000_t202" style="position:absolute;left:27454;top:18705;width:431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" filled="f" stroked="f" strokeweight=".5pt">
                  <v:textbox inset=",0">
                    <w:txbxContent>
                      <w:p w14:paraId="2D21D022" w14:textId="77777777" w:rsidR="00B26319" w:rsidRDefault="00B26319" w:rsidP="00B26319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</w:rPr>
                          <w:t>… ml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" o:spid="_x0000_s1144" type="#_x0000_t34" style="position:absolute;left:20396;top:32586;width:6639;height:6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" adj="3789" strokecolor="#4472c4 [3204]" strokeweight=".5pt">
                  <v:stroke endarrow="block"/>
                </v:shape>
                <v:shape id="Text Box 152" o:spid="_x0000_s1145" type="#_x0000_t202" style="position:absolute;left:26944;top:34606;width:587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" filled="f" stroked="f" strokeweight=".5pt">
                  <v:textbox inset=",0">
                    <w:txbxContent>
                      <w:p w14:paraId="5FF05009" w14:textId="77777777" w:rsidR="004168C5" w:rsidRPr="004E5C23" w:rsidRDefault="004168C5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5 °C</w:t>
                        </w:r>
                      </w:p>
                      <w:p w14:paraId="213B632E" w14:textId="77777777" w:rsidR="004168C5" w:rsidRDefault="004168C5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7E58A37D" w14:textId="77777777" w:rsidR="004168C5" w:rsidRDefault="004168C5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6" type="#_x0000_t202" style="position:absolute;left:26341;top:35702;width:685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" filled="f" stroked="f" strokeweight=".5pt">
                  <v:textbox inset=",0">
                    <w:txbxContent>
                      <w:p w14:paraId="2984F310" w14:textId="1FB5844D" w:rsidR="004168C5" w:rsidRPr="004E5C23" w:rsidRDefault="004168C5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4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  <w:del w:id="44" w:author="Oat ." w:date="2024-09-20T13:14:00Z"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– </w:delText>
                          </w:r>
                          <w:r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>48</w:delText>
                          </w:r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hours</w:t>
                        </w:r>
                      </w:p>
                      <w:p w14:paraId="6C6D8201" w14:textId="77777777" w:rsidR="004168C5" w:rsidRDefault="004168C5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40214E5C" w14:textId="77777777" w:rsidR="004168C5" w:rsidRDefault="004168C5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58" o:spid="_x0000_s1147" type="#_x0000_t202" style="position:absolute;left:24319;top:38957;width:4890;height:20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Dw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SrWQ8MMAAADcAAAADwAA&#10;AAAAAAAAAAAAAAAHAgAAZHJzL2Rvd25yZXYueG1sUEsFBgAAAAADAAMAtwAAAPcCAAAAAA==&#10;" filled="f" stroked="f" strokeweight=".5pt">
                  <v:textbox>
                    <w:txbxContent>
                      <w:p w14:paraId="1670DC72" w14:textId="77777777" w:rsidR="00E633E5" w:rsidRPr="004E5C23" w:rsidRDefault="00E633E5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or: Elbow 259" o:spid="_x0000_s1148" type="#_x0000_t34" style="position:absolute;left:25609;top:33016;width:7093;height:47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" adj="4822" strokecolor="#4472c4 [3204]" strokeweight=".5pt">
                  <v:stroke endarrow="block"/>
                </v:shape>
                <v:line id="Straight Connector 8" o:spid="_x0000_s1149" style="position:absolute;visibility:visible;mso-wrap-style:square" from="26764,31695" to="26764,3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oval id="Oval 260" o:spid="_x0000_s1150" style="position:absolute;left:23374;top:45116;width:6140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" fillcolor="#f6f" strokecolor="#44546a [3215]" strokeweight="1pt">
                  <v:fill opacity="35209f"/>
                  <v:stroke joinstyle="miter"/>
                </v:oval>
                <v:line id="Straight Connector 261" o:spid="_x0000_s1151" style="position:absolute;visibility:visible;mso-wrap-style:square" from="23374,45599" to="23374,4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" strokecolor="#44546a [3215]" strokeweight="1pt">
                  <v:stroke joinstyle="miter"/>
                </v:line>
                <v:line id="Straight Connector 262" o:spid="_x0000_s1152" style="position:absolute;visibility:visible;mso-wrap-style:square" from="29514,45599" to="29514,4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" strokecolor="#44546a [3215]" strokeweight="1pt">
                  <v:stroke joinstyle="miter"/>
                </v:line>
                <v:oval id="Oval 263" o:spid="_x0000_s1153" style="position:absolute;left:23374;top:44213;width:6140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" filled="f" strokecolor="#44546a [3215]" strokeweight="1pt">
                  <v:stroke joinstyle="miter"/>
                </v:oval>
                <v:line id="Straight Connector 264" o:spid="_x0000_s1154" style="position:absolute;visibility:visible;mso-wrap-style:square" from="23449,41918" to="26851,4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" strokecolor="#747070 [1614]" strokeweight=".5pt">
                  <v:stroke joinstyle="miter"/>
                </v:line>
                <v:rect id="Rectangle 265" o:spid="_x0000_s1155" style="position:absolute;left:22846;top:4102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" fillcolor="#404040 [2429]" stroked="f" strokeweight="1pt"/>
                <v:oval id="Oval 266" o:spid="_x0000_s1156" style="position:absolute;left:26739;top:45328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" filled="f" strokecolor="#44546a [3215]" strokeweight=".5pt">
                  <v:stroke joinstyle="miter"/>
                </v:oval>
                <v:shape id="Straight Arrow Connector 267" o:spid="_x0000_s1157" type="#_x0000_t32" style="position:absolute;left:26691;top:40989;width:0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Et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sYTfM+kI6O0PAAAA//8DAFBLAQItABQABgAIAAAAIQDb4fbL7gAAAIUBAAATAAAAAAAAAAAA&#10;AAAAAAAAAABbQ29udGVudF9UeXBlc10ueG1sUEsBAi0AFAAGAAgAAAAhAFr0LFu/AAAAFQEAAAsA&#10;AAAAAAAAAAAAAAAAHwEAAF9yZWxzLy5yZWxzUEsBAi0AFAAGAAgAAAAhAByTYS3EAAAA3AAAAA8A&#10;AAAAAAAAAAAAAAAABwIAAGRycy9kb3ducmV2LnhtbFBLBQYAAAAAAwADALcAAAD4AgAAAAA=&#10;" strokecolor="#4472c4 [3204]" strokeweight=".5pt">
                  <v:stroke endarrow="block" joinstyle="miter"/>
                </v:shape>
                <v:shape id="Text Box 269" o:spid="_x0000_s1158" type="#_x0000_t202" style="position:absolute;left:23658;top:47474;width:6039;height:28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" filled="f" stroked="f" strokeweight=".5pt">
                  <v:textbox>
                    <w:txbxContent>
                      <w:p w14:paraId="5DDC89A8" w14:textId="77777777" w:rsidR="00E7731E" w:rsidRPr="004E5C23" w:rsidRDefault="00E7731E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B262A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VRBG plates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70" o:spid="_x0000_s1159" type="#_x0000_t32" style="position:absolute;left:48245;top:15694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<v:stroke endarrow="block" joinstyle="miter"/>
                </v:shape>
                <v:shape id="Text Box 152" o:spid="_x0000_s1160" type="#_x0000_t202" style="position:absolute;left:48007;top:16000;width:587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" filled="f" stroked="f" strokeweight=".5pt">
                  <v:textbox inset=",0">
                    <w:txbxContent>
                      <w:p w14:paraId="522C3230" w14:textId="77777777" w:rsidR="003B1139" w:rsidRPr="004E5C23" w:rsidRDefault="003B113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5 °C</w:t>
                        </w:r>
                      </w:p>
                      <w:p w14:paraId="048E3940" w14:textId="77777777" w:rsidR="003B1139" w:rsidRDefault="003B113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5F370F9C" w14:textId="77777777" w:rsidR="003B1139" w:rsidRDefault="003B113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61" type="#_x0000_t202" style="position:absolute;left:47824;top:17169;width:685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" filled="f" stroked="f" strokeweight=".5pt">
                  <v:textbox inset=",0">
                    <w:txbxContent>
                      <w:p w14:paraId="5E5EB8D3" w14:textId="60457765" w:rsidR="003B1139" w:rsidRPr="004E5C23" w:rsidRDefault="003B113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18</w:t>
                        </w:r>
                        <w:del w:id="45" w:author="Oat ." w:date="2024-09-20T13:23:00Z">
                          <w:r w:rsidRPr="004E5C23" w:rsidDel="000B5711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– </w:delText>
                          </w:r>
                          <w:r w:rsidDel="000B5711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>24</w:delText>
                          </w:r>
                        </w:del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hours</w:t>
                        </w:r>
                      </w:p>
                      <w:p w14:paraId="72E558BB" w14:textId="77777777" w:rsidR="003B1139" w:rsidRDefault="003B113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6389F538" w14:textId="77777777" w:rsidR="003B1139" w:rsidRDefault="003B113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62" type="#_x0000_t202" style="position:absolute;left:26672;top:50082;width:587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" filled="f" stroked="f" strokeweight=".5pt">
                  <v:textbox inset=",0">
                    <w:txbxContent>
                      <w:p w14:paraId="3ADC3455" w14:textId="77777777" w:rsidR="00F15E69" w:rsidRPr="004E5C23" w:rsidRDefault="00F15E6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5 °C</w:t>
                        </w:r>
                      </w:p>
                      <w:p w14:paraId="2CD07B3E" w14:textId="77777777" w:rsidR="00F15E69" w:rsidRDefault="00F15E6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5514D59C" w14:textId="77777777" w:rsidR="00F15E69" w:rsidRDefault="00F15E6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63" type="#_x0000_t202" style="position:absolute;left:26489;top:51251;width:6854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" filled="f" stroked="f" strokeweight=".5pt">
                  <v:textbox inset=",0">
                    <w:txbxContent>
                      <w:p w14:paraId="1B53A494" w14:textId="6B8BF91A" w:rsidR="00F15E69" w:rsidRPr="004E5C23" w:rsidRDefault="00F15E6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18</w:t>
                        </w:r>
                        <w:del w:id="46" w:author="Oat ." w:date="2024-09-20T13:14:00Z"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– </w:delText>
                          </w:r>
                          <w:r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>24</w:delText>
                          </w:r>
                          <w:r w:rsidRPr="004E5C23" w:rsidDel="00D21033">
                            <w:rPr>
                              <w:rFonts w:ascii="TH SarabunPSK" w:eastAsia="Calibri" w:hAnsi="TH SarabunPSK" w:cs="Cordia New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hours</w:t>
                        </w:r>
                      </w:p>
                      <w:p w14:paraId="72DD929C" w14:textId="77777777" w:rsidR="00F15E69" w:rsidRDefault="00F15E6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  <w:p w14:paraId="394E6A80" w14:textId="77777777" w:rsidR="00F15E69" w:rsidRDefault="00F15E69" w:rsidP="006E7E2A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76" o:spid="_x0000_s1164" type="#_x0000_t32" style="position:absolute;left:26594;top:49757;width:0;height:3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<v:stroke endarrow="block" joinstyle="miter"/>
                </v:shape>
                <v:shape id="Text Box 277" o:spid="_x0000_s1165" type="#_x0000_t202" style="position:absolute;left:22251;top:53720;width:7995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" filled="f" stroked="f" strokeweight=".5pt">
                  <v:textbox>
                    <w:txbxContent>
                      <w:p w14:paraId="2B163D2A" w14:textId="73228372" w:rsidR="00F15E69" w:rsidRPr="004E5C23" w:rsidRDefault="00F15E69" w:rsidP="004E5C23">
                        <w:pP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Record PN results</w:t>
                        </w:r>
                        <w:r w:rsidRPr="004E5C2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" o:spid="_x0000_s1166" type="#_x0000_t67" style="position:absolute;left:28421;top:5231;width:1058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" adj="16011" fillcolor="#7b7b7b [2406]" stroked="f" strokeweight="1pt"/>
                <v:shape id="Text Box 152" o:spid="_x0000_s1167" type="#_x0000_t202" style="position:absolute;left:28959;top:4919;width:805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" filled="f" stroked="f" strokeweight=".5pt">
                  <v:textbox inset=",0">
                    <w:txbxContent>
                      <w:p w14:paraId="300683D4" w14:textId="03118080" w:rsidR="00A52245" w:rsidRPr="008F17B0" w:rsidRDefault="008F17B0" w:rsidP="008F17B0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8F17B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</w:t>
                        </w:r>
                        <w:r w:rsidR="00A52245" w:rsidRPr="008F17B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pike</w:t>
                        </w:r>
                        <w:r w:rsidRPr="008F17B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 NMT 100 CFU of reference strains</w:t>
                        </w:r>
                      </w:p>
                    </w:txbxContent>
                  </v:textbox>
                </v:shape>
                <v:shape id="Text Box 152" o:spid="_x0000_s1168" type="#_x0000_t202" style="position:absolute;left:33704;top:31644;width:824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" filled="f" stroked="f" strokeweight=".5pt">
                  <v:textbox inset=",0">
                    <w:txbxContent>
                      <w:p w14:paraId="204BACFB" w14:textId="77777777" w:rsidR="00E40AD0" w:rsidRPr="008F17B0" w:rsidRDefault="00E40AD0" w:rsidP="008F17B0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8F17B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Arrow: Down 183" o:spid="_x0000_s1169" type="#_x0000_t67" style="position:absolute;left:32683;top:31282;width:1058;height:20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" adj="16011" fillcolor="#7b7b7b [2406]" stroked="f" strokeweight="1pt"/>
                <v:shape id="Picture 7" o:spid="_x0000_s1170" type="#_x0000_t75" style="position:absolute;left:34187;top:28869;width:2593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">
                  <v:imagedata r:id="rId9" o:title="" recolortarget="#696565 [1454]"/>
                </v:shape>
                <v:shape id="Picture 184" o:spid="_x0000_s1171" type="#_x0000_t75" style="position:absolute;left:29697;top:2330;width:2593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">
                  <v:imagedata r:id="rId9" o:title="" recolortarget="#696565 [1454]"/>
                </v:shape>
                <w10:anchorlock/>
              </v:group>
            </w:pict>
          </mc:Fallback>
        </mc:AlternateContent>
      </w:r>
    </w:p>
    <w:p w14:paraId="55220D85" w14:textId="291AF3F6" w:rsidR="00770C36" w:rsidRDefault="006E002A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Observ</w:t>
      </w:r>
      <w:r w:rsidR="007D4064">
        <w:rPr>
          <w:rFonts w:ascii="TH SarabunPSK" w:hAnsi="TH SarabunPSK" w:cs="TH SarabunPSK"/>
          <w:sz w:val="32"/>
          <w:szCs w:val="32"/>
        </w:rPr>
        <w:t>ation</w:t>
      </w:r>
      <w:r>
        <w:rPr>
          <w:rFonts w:ascii="TH SarabunPSK" w:hAnsi="TH SarabunPSK" w:cs="TH SarabunPSK"/>
          <w:sz w:val="32"/>
          <w:szCs w:val="32"/>
        </w:rPr>
        <w:t xml:space="preserve"> and interpretation</w:t>
      </w:r>
    </w:p>
    <w:p w14:paraId="2AD75210" w14:textId="31B76EF5" w:rsidR="006C711E" w:rsidRDefault="006C711E" w:rsidP="006C711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Growth </w:t>
      </w:r>
      <w:r w:rsidR="009103B6">
        <w:rPr>
          <w:rFonts w:ascii="TH SarabunPSK" w:hAnsi="TH SarabunPSK" w:cs="TH SarabunPSK"/>
          <w:sz w:val="32"/>
          <w:szCs w:val="32"/>
        </w:rPr>
        <w:t xml:space="preserve">of colonies constitutes a positive result. </w:t>
      </w:r>
      <w:r w:rsidR="00A605FB">
        <w:rPr>
          <w:rFonts w:ascii="TH SarabunPSK" w:hAnsi="TH SarabunPSK" w:cs="TH SarabunPSK"/>
          <w:sz w:val="32"/>
          <w:szCs w:val="32"/>
        </w:rPr>
        <w:t>Probable number of bacteria determine as following table:</w:t>
      </w:r>
    </w:p>
    <w:p w14:paraId="5F797548" w14:textId="77777777" w:rsidR="00984DB1" w:rsidRDefault="00984DB1" w:rsidP="006C711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414C126" w14:textId="77777777" w:rsidR="00984DB1" w:rsidRDefault="00984DB1" w:rsidP="006C711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9C4F72A" w14:textId="77777777" w:rsidR="00984DB1" w:rsidRDefault="00984DB1" w:rsidP="006C711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33CF5B6F" w14:textId="77777777" w:rsidR="00984DB1" w:rsidRDefault="00984DB1" w:rsidP="006C711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201"/>
        <w:gridCol w:w="1620"/>
        <w:gridCol w:w="1620"/>
        <w:gridCol w:w="3865"/>
      </w:tblGrid>
      <w:tr w:rsidR="00DF692B" w14:paraId="053D1DD0" w14:textId="77777777" w:rsidTr="00E3335F">
        <w:tc>
          <w:tcPr>
            <w:tcW w:w="4441" w:type="dxa"/>
            <w:gridSpan w:val="3"/>
            <w:vAlign w:val="center"/>
          </w:tcPr>
          <w:p w14:paraId="18CEB2C0" w14:textId="4296DD14" w:rsidR="00DF692B" w:rsidRPr="00C569A1" w:rsidRDefault="00DF692B" w:rsidP="00DF692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69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Results for each quantity of product</w:t>
            </w:r>
          </w:p>
        </w:tc>
        <w:tc>
          <w:tcPr>
            <w:tcW w:w="3865" w:type="dxa"/>
            <w:vMerge w:val="restart"/>
          </w:tcPr>
          <w:p w14:paraId="4CAC3369" w14:textId="31D40FE1" w:rsidR="00DF692B" w:rsidRDefault="00DF692B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Probable Number</w:t>
            </w:r>
            <w:r w:rsidR="004F1C7F">
              <w:rPr>
                <w:rFonts w:ascii="TH SarabunPSK" w:hAnsi="TH SarabunPSK" w:cs="TH SarabunPSK"/>
                <w:sz w:val="32"/>
                <w:szCs w:val="32"/>
              </w:rPr>
              <w:t xml:space="preserve"> (PN)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of bacteria </w:t>
            </w:r>
            <w:r w:rsidR="00E3335F"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per g or ml of product</w:t>
            </w:r>
          </w:p>
        </w:tc>
      </w:tr>
      <w:tr w:rsidR="00DF692B" w14:paraId="2873C4D3" w14:textId="77777777" w:rsidTr="00E3335F">
        <w:tc>
          <w:tcPr>
            <w:tcW w:w="1201" w:type="dxa"/>
          </w:tcPr>
          <w:p w14:paraId="63E5BA45" w14:textId="541101C7" w:rsidR="00DF692B" w:rsidRDefault="00DF692B" w:rsidP="00DF692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0.1ml)</w:t>
            </w:r>
          </w:p>
        </w:tc>
        <w:tc>
          <w:tcPr>
            <w:tcW w:w="1620" w:type="dxa"/>
          </w:tcPr>
          <w:p w14:paraId="7F27DE8D" w14:textId="2B7E0071" w:rsidR="00DF692B" w:rsidRDefault="00DF692B" w:rsidP="00DF692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0.01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0.01ml)</w:t>
            </w:r>
          </w:p>
        </w:tc>
        <w:tc>
          <w:tcPr>
            <w:tcW w:w="1620" w:type="dxa"/>
          </w:tcPr>
          <w:p w14:paraId="3791C03C" w14:textId="1BE3BE07" w:rsidR="00DF692B" w:rsidRDefault="00DF692B" w:rsidP="00DF692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0.001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0.001ml)</w:t>
            </w:r>
          </w:p>
        </w:tc>
        <w:tc>
          <w:tcPr>
            <w:tcW w:w="3865" w:type="dxa"/>
            <w:vMerge/>
          </w:tcPr>
          <w:p w14:paraId="6D887EC2" w14:textId="77777777" w:rsidR="00DF692B" w:rsidRDefault="00DF692B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6EE" w14:paraId="4FAD13B5" w14:textId="77777777" w:rsidTr="00E3335F">
        <w:tc>
          <w:tcPr>
            <w:tcW w:w="1201" w:type="dxa"/>
            <w:shd w:val="clear" w:color="auto" w:fill="FBE4D5" w:themeFill="accent2" w:themeFillTint="33"/>
          </w:tcPr>
          <w:p w14:paraId="4FF29667" w14:textId="3E551D77" w:rsidR="003376EE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2880CE87" w14:textId="6258245D" w:rsidR="003376EE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707FD41A" w14:textId="6A77DE39" w:rsidR="003376EE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3865" w:type="dxa"/>
          </w:tcPr>
          <w:p w14:paraId="72F8D916" w14:textId="72184FAB" w:rsidR="003376EE" w:rsidRPr="00E3335F" w:rsidRDefault="00E3335F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vertAlign w:val="superscript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More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3</w:t>
            </w:r>
          </w:p>
        </w:tc>
      </w:tr>
      <w:tr w:rsidR="00E3335F" w14:paraId="47DCD9C5" w14:textId="77777777" w:rsidTr="00E3335F">
        <w:tc>
          <w:tcPr>
            <w:tcW w:w="1201" w:type="dxa"/>
            <w:shd w:val="clear" w:color="auto" w:fill="FBE4D5" w:themeFill="accent2" w:themeFillTint="33"/>
          </w:tcPr>
          <w:p w14:paraId="7B07B961" w14:textId="5B94BC9A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725FAE41" w14:textId="74143762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</w:tcPr>
          <w:p w14:paraId="5BACE2BB" w14:textId="77F3537C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12830829" w14:textId="245CEB4B" w:rsidR="00E3335F" w:rsidRPr="00E3335F" w:rsidRDefault="00E3335F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more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2</w:t>
            </w:r>
          </w:p>
        </w:tc>
      </w:tr>
      <w:tr w:rsidR="00E3335F" w14:paraId="0585703B" w14:textId="77777777" w:rsidTr="00E3335F">
        <w:tc>
          <w:tcPr>
            <w:tcW w:w="1201" w:type="dxa"/>
            <w:shd w:val="clear" w:color="auto" w:fill="FBE4D5" w:themeFill="accent2" w:themeFillTint="33"/>
          </w:tcPr>
          <w:p w14:paraId="40FC6A3D" w14:textId="469DA9D4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</w:tcPr>
          <w:p w14:paraId="2E8475E3" w14:textId="062942C6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2AAB4322" w14:textId="4CD6A6AB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073B35A3" w14:textId="0AA3C8EB" w:rsidR="00E3335F" w:rsidRPr="00E3335F" w:rsidRDefault="00E3335F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2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 more than 10</w:t>
            </w:r>
          </w:p>
        </w:tc>
      </w:tr>
      <w:tr w:rsidR="00E3335F" w14:paraId="2ACED381" w14:textId="77777777" w:rsidTr="00E3335F">
        <w:tc>
          <w:tcPr>
            <w:tcW w:w="1201" w:type="dxa"/>
          </w:tcPr>
          <w:p w14:paraId="10A87FC3" w14:textId="29891457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2B3A1084" w14:textId="0ADE1DC8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6D986607" w14:textId="61C4DA3E" w:rsidR="00E3335F" w:rsidRDefault="00E3335F" w:rsidP="00E3335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0A8EFEBA" w14:textId="74BC1F39" w:rsidR="00E3335F" w:rsidRDefault="00E3335F" w:rsidP="006C711E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</w:p>
        </w:tc>
      </w:tr>
    </w:tbl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2" w:name="_Toc175750944"/>
      <w:r w:rsidRPr="005757B3">
        <w:t>Calculations</w:t>
      </w:r>
      <w:bookmarkEnd w:id="52"/>
    </w:p>
    <w:p w14:paraId="73803549" w14:textId="0066EE32" w:rsidR="00770C36" w:rsidRPr="00C569A1" w:rsidRDefault="00770C36" w:rsidP="00C569A1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3" w:name="_Toc175750945"/>
      <w:r w:rsidRPr="005757B3">
        <w:t>Acceptance Criteria</w:t>
      </w:r>
      <w:bookmarkEnd w:id="53"/>
    </w:p>
    <w:p w14:paraId="64002C90" w14:textId="45DAFE61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del w:id="54" w:author="Oat ." w:date="2024-09-20T13:31:00Z">
        <w:r w:rsidRPr="005757B3" w:rsidDel="00EB57B5">
          <w:rPr>
            <w:rFonts w:ascii="TH SarabunPSK" w:hAnsi="TH SarabunPSK" w:cs="TH SarabunPSK"/>
            <w:sz w:val="32"/>
            <w:szCs w:val="32"/>
          </w:rPr>
          <w:delText xml:space="preserve">[Specify the acceptable </w:delText>
        </w:r>
        <w:r w:rsidR="00B548BA" w:rsidRPr="00B548BA" w:rsidDel="00EB57B5">
          <w:rPr>
            <w:rFonts w:ascii="TH SarabunPSK" w:hAnsi="TH SarabunPSK" w:cs="TH SarabunPSK"/>
            <w:sz w:val="32"/>
            <w:szCs w:val="32"/>
          </w:rPr>
          <w:delText>Bile-tolerant Gram-negative Bacteria</w:delText>
        </w:r>
        <w:r w:rsidRPr="005757B3" w:rsidDel="00EB57B5">
          <w:rPr>
            <w:rFonts w:ascii="TH SarabunPSK" w:hAnsi="TH SarabunPSK" w:cs="TH SarabunPSK"/>
            <w:sz w:val="32"/>
            <w:szCs w:val="32"/>
          </w:rPr>
          <w:delText xml:space="preserve"> limits for the herbal product as per regulat</w:delText>
        </w:r>
        <w:r w:rsidR="00261196" w:rsidDel="00EB57B5">
          <w:rPr>
            <w:rFonts w:ascii="TH SarabunPSK" w:hAnsi="TH SarabunPSK" w:cs="TH SarabunPSK"/>
            <w:sz w:val="32"/>
            <w:szCs w:val="32"/>
          </w:rPr>
          <w:delText>ory specifications</w:delText>
        </w:r>
        <w:r w:rsidRPr="005757B3" w:rsidDel="00EB57B5">
          <w:rPr>
            <w:rFonts w:ascii="TH SarabunPSK" w:hAnsi="TH SarabunPSK" w:cs="TH SarabunPSK"/>
            <w:sz w:val="32"/>
            <w:szCs w:val="32"/>
          </w:rPr>
          <w:delText>]</w:delText>
        </w:r>
      </w:del>
    </w:p>
    <w:p w14:paraId="115404CF" w14:textId="45E16D08" w:rsidR="00E43D4D" w:rsidRDefault="00E43D4D" w:rsidP="00E43D4D">
      <w:pPr>
        <w:pStyle w:val="Heading4"/>
        <w:numPr>
          <w:ilvl w:val="1"/>
          <w:numId w:val="1"/>
        </w:numPr>
        <w:rPr>
          <w:ins w:id="55" w:author="Oat ." w:date="2024-09-20T13:33:00Z"/>
          <w:rFonts w:cs="TH SarabunPSK"/>
          <w:szCs w:val="32"/>
        </w:rPr>
      </w:pPr>
      <w:ins w:id="56" w:author="Oat ." w:date="2024-09-20T13:33:00Z">
        <w:r>
          <w:rPr>
            <w:rFonts w:cs="TH SarabunPSK"/>
            <w:szCs w:val="32"/>
          </w:rPr>
          <w:t xml:space="preserve">Test for absence, </w:t>
        </w:r>
        <w:r w:rsidR="005177A3">
          <w:rPr>
            <w:rFonts w:cs="TH SarabunPSK"/>
            <w:szCs w:val="32"/>
          </w:rPr>
          <w:t>should be positive.</w:t>
        </w:r>
      </w:ins>
    </w:p>
    <w:p w14:paraId="1B5E1803" w14:textId="0AEBC0E7" w:rsidR="00E43D4D" w:rsidRDefault="00E43D4D" w:rsidP="00E43D4D">
      <w:pPr>
        <w:pStyle w:val="Heading4"/>
        <w:numPr>
          <w:ilvl w:val="1"/>
          <w:numId w:val="1"/>
        </w:numPr>
        <w:rPr>
          <w:ins w:id="57" w:author="Oat ." w:date="2024-09-20T13:33:00Z"/>
          <w:rFonts w:cs="TH SarabunPSK"/>
          <w:szCs w:val="32"/>
        </w:rPr>
      </w:pPr>
      <w:ins w:id="58" w:author="Oat ." w:date="2024-09-20T13:33:00Z">
        <w:r w:rsidRPr="002D457E">
          <w:rPr>
            <w:rFonts w:cs="TH SarabunPSK"/>
            <w:szCs w:val="32"/>
          </w:rPr>
          <w:t xml:space="preserve">Lowest </w:t>
        </w:r>
        <w:r>
          <w:rPr>
            <w:rFonts w:cs="TH SarabunPSK"/>
            <w:szCs w:val="32"/>
          </w:rPr>
          <w:t>dilution of product control should be positive.</w:t>
        </w:r>
      </w:ins>
    </w:p>
    <w:p w14:paraId="75BA73E4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9" w:name="_Toc175750946"/>
      <w:r w:rsidRPr="005757B3">
        <w:t>Reporting</w:t>
      </w:r>
      <w:bookmarkEnd w:id="59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01C81FEA" w14:textId="77777777" w:rsidR="00294DA8" w:rsidRPr="005757B3" w:rsidRDefault="00294DA8" w:rsidP="00294DA8">
      <w:pPr>
        <w:pStyle w:val="Heading4"/>
        <w:numPr>
          <w:ilvl w:val="0"/>
          <w:numId w:val="1"/>
        </w:numPr>
      </w:pPr>
      <w:bookmarkStart w:id="60" w:name="_Toc175743392"/>
      <w:r w:rsidRPr="005757B3">
        <w:t>References</w:t>
      </w:r>
      <w:bookmarkEnd w:id="60"/>
    </w:p>
    <w:p w14:paraId="757CF9C5" w14:textId="77777777" w:rsidR="00294DA8" w:rsidRDefault="00294DA8" w:rsidP="00294D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686E963" w14:textId="77777777" w:rsidR="00294DA8" w:rsidRPr="00646A51" w:rsidRDefault="00294DA8" w:rsidP="00294D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Ph. </w:t>
      </w:r>
      <w:r w:rsidRPr="00646A51">
        <w:rPr>
          <w:rFonts w:ascii="TH SarabunPSK" w:hAnsi="TH SarabunPSK" w:cs="TH SarabunPSK"/>
          <w:sz w:val="32"/>
          <w:szCs w:val="32"/>
        </w:rPr>
        <w:t>Eur. 2.6.12 Microbiological Examination of Non-Sterile Products: Microbial Enumeration Tests</w:t>
      </w:r>
    </w:p>
    <w:p w14:paraId="10B45E3F" w14:textId="77777777" w:rsidR="00294DA8" w:rsidRPr="003558F8" w:rsidRDefault="00294DA8" w:rsidP="00294D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2023 - Appendix 10.2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19420AB" w14:textId="1C62F58F" w:rsidR="00770C36" w:rsidRPr="005757B3" w:rsidRDefault="00770C36" w:rsidP="00892B59">
      <w:pPr>
        <w:pStyle w:val="Heading4"/>
        <w:numPr>
          <w:ilvl w:val="0"/>
          <w:numId w:val="1"/>
        </w:numPr>
      </w:pPr>
      <w:bookmarkStart w:id="61" w:name="_Toc175750947"/>
      <w:r w:rsidRPr="005757B3">
        <w:lastRenderedPageBreak/>
        <w:t>Revision History</w:t>
      </w:r>
      <w:bookmarkEnd w:id="61"/>
    </w:p>
    <w:p w14:paraId="78FA29E6" w14:textId="21D8B693" w:rsidR="005177A3" w:rsidRDefault="005177A3" w:rsidP="0035474A">
      <w:pPr>
        <w:pStyle w:val="Heading4"/>
        <w:numPr>
          <w:ilvl w:val="1"/>
          <w:numId w:val="1"/>
        </w:numPr>
      </w:pPr>
      <w:bookmarkStart w:id="62" w:name="_Toc175750948"/>
      <w:ins w:id="63" w:author="Oat ." w:date="2024-09-20T13:34:00Z">
        <w:r>
          <w:t>Revision 3</w:t>
        </w:r>
        <w:r w:rsidR="00316B14">
          <w:t xml:space="preserve"> Established suitability based on conditions and test parameters of analytical procedure reference number…</w:t>
        </w:r>
      </w:ins>
    </w:p>
    <w:p w14:paraId="3D8D3579" w14:textId="6F64616B" w:rsidR="0035474A" w:rsidRDefault="0035474A" w:rsidP="0035474A">
      <w:pPr>
        <w:pStyle w:val="Heading4"/>
        <w:numPr>
          <w:ilvl w:val="1"/>
          <w:numId w:val="1"/>
        </w:numPr>
      </w:pPr>
      <w:r>
        <w:t>Revision 2.1</w:t>
      </w:r>
    </w:p>
    <w:p w14:paraId="7B40A08E" w14:textId="645A5EC9" w:rsidR="00194F38" w:rsidRDefault="00194F38" w:rsidP="00194F38">
      <w:pPr>
        <w:pStyle w:val="Heading4"/>
        <w:numPr>
          <w:ilvl w:val="2"/>
          <w:numId w:val="1"/>
        </w:numPr>
      </w:pPr>
      <w:r>
        <w:t>Renamed the document from</w:t>
      </w:r>
      <w:r w:rsidR="00CE6C17">
        <w:t xml:space="preserve"> ‘</w:t>
      </w:r>
      <w:r w:rsidR="001E2599" w:rsidRPr="001E2599">
        <w:t xml:space="preserve">Analytical Procedure for Bile-tolerant Gram-negative Bacteria </w:t>
      </w:r>
      <w:r w:rsidR="001E2599" w:rsidRPr="001E2599">
        <w:rPr>
          <w:b/>
          <w:bCs/>
        </w:rPr>
        <w:t>enumeration</w:t>
      </w:r>
      <w:r w:rsidR="001E2599" w:rsidRPr="001E2599">
        <w:t xml:space="preserve"> in Herbal Products</w:t>
      </w:r>
      <w:r w:rsidR="00CE6C17">
        <w:t>’</w:t>
      </w:r>
      <w:r w:rsidR="001E2599">
        <w:t xml:space="preserve"> to ‘</w:t>
      </w:r>
      <w:r w:rsidR="001E2599" w:rsidRPr="001E2599">
        <w:t xml:space="preserve">Analytical Procedure for Bile-tolerant Gram-negative Bacteria </w:t>
      </w:r>
      <w:r w:rsidR="001E2599" w:rsidRPr="001E2599">
        <w:rPr>
          <w:b/>
          <w:bCs/>
        </w:rPr>
        <w:t>detection</w:t>
      </w:r>
      <w:r w:rsidR="006A276E">
        <w:rPr>
          <w:b/>
          <w:bCs/>
        </w:rPr>
        <w:t>s</w:t>
      </w:r>
      <w:r w:rsidR="001E2599" w:rsidRPr="001E2599">
        <w:t xml:space="preserve"> in Herbal Products</w:t>
      </w:r>
      <w:r w:rsidR="001E2599">
        <w:t>’</w:t>
      </w:r>
    </w:p>
    <w:p w14:paraId="015176E8" w14:textId="025CF288" w:rsidR="00240AF0" w:rsidRPr="00240AF0" w:rsidRDefault="00240AF0" w:rsidP="00240AF0">
      <w:pPr>
        <w:pStyle w:val="Heading4"/>
        <w:numPr>
          <w:ilvl w:val="2"/>
          <w:numId w:val="1"/>
        </w:numPr>
      </w:pPr>
      <w:r>
        <w:t>Removed s</w:t>
      </w:r>
      <w:r w:rsidR="00D5455A">
        <w:t>pread plate technique according to procedure not included enumeration hence</w:t>
      </w:r>
      <w:r w:rsidR="001700DF">
        <w:t xml:space="preserve"> test only most probability number</w:t>
      </w:r>
      <w:r w:rsidR="0058325A">
        <w:t xml:space="preserve"> and </w:t>
      </w:r>
      <w:r w:rsidR="00F854EB">
        <w:t>subsequently plating technique</w:t>
      </w:r>
      <w:r w:rsidR="001700DF">
        <w:t>.</w:t>
      </w:r>
    </w:p>
    <w:p w14:paraId="7BF20092" w14:textId="0E0CE3CB" w:rsidR="00A97A77" w:rsidRDefault="00A97A77" w:rsidP="00A97A77">
      <w:pPr>
        <w:pStyle w:val="ListParagraph"/>
        <w:numPr>
          <w:ilvl w:val="2"/>
          <w:numId w:val="1"/>
        </w:numPr>
        <w:rPr>
          <w:rFonts w:ascii="TH SarabunPSK" w:eastAsiaTheme="majorEastAsia" w:hAnsi="TH SarabunPSK" w:cstheme="majorBidi"/>
          <w:iCs/>
          <w:color w:val="2F5496" w:themeColor="accent1" w:themeShade="BF"/>
          <w:sz w:val="32"/>
          <w:szCs w:val="30"/>
        </w:rPr>
      </w:pPr>
      <w:r w:rsidRPr="00A97A77">
        <w:rPr>
          <w:rFonts w:ascii="TH SarabunPSK" w:eastAsiaTheme="majorEastAsia" w:hAnsi="TH SarabunPSK" w:cstheme="majorBidi"/>
          <w:iCs/>
          <w:color w:val="2F5496" w:themeColor="accent1" w:themeShade="BF"/>
          <w:sz w:val="32"/>
          <w:szCs w:val="30"/>
        </w:rPr>
        <w:t>Generally removed ‘sterile’ from equipment as known for general practice</w:t>
      </w:r>
    </w:p>
    <w:p w14:paraId="054910D4" w14:textId="77777777" w:rsidR="00692B26" w:rsidRDefault="00692B26" w:rsidP="00692B26">
      <w:pPr>
        <w:pStyle w:val="Heading4"/>
        <w:numPr>
          <w:ilvl w:val="2"/>
          <w:numId w:val="1"/>
        </w:numPr>
      </w:pPr>
      <w:r>
        <w:t>Generally replaced ‘sterile diluent’ with ‘diluent’ based on suitability test</w:t>
      </w:r>
    </w:p>
    <w:p w14:paraId="18A5D266" w14:textId="77777777" w:rsidR="0069499E" w:rsidRDefault="0069499E" w:rsidP="0069499E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</w:p>
    <w:p w14:paraId="1025AA70" w14:textId="77777777" w:rsidR="008D7CC3" w:rsidRDefault="008D7CC3" w:rsidP="008D7CC3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0F2BDFEA" w14:textId="77777777" w:rsidR="000A4C82" w:rsidRDefault="000A4C82" w:rsidP="000A4C82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68119334" w14:textId="08B388D9" w:rsidR="00692B26" w:rsidRDefault="00DD7350" w:rsidP="00DD7350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Removed pre-specified amount of </w:t>
      </w:r>
      <w:r>
        <w:rPr>
          <w:rFonts w:cs="TH SarabunPSK"/>
          <w:szCs w:val="32"/>
        </w:rPr>
        <w:t>herbal product sample and leave as optional based on suitability test</w:t>
      </w:r>
    </w:p>
    <w:p w14:paraId="608BFEA6" w14:textId="068859B2" w:rsidR="00D3022B" w:rsidRDefault="00D3022B" w:rsidP="00D3022B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Removed steps of </w:t>
      </w:r>
      <w:r>
        <w:rPr>
          <w:rFonts w:cs="TH SarabunPSK"/>
          <w:szCs w:val="32"/>
        </w:rPr>
        <w:t>Preparation of positive control and negative control cultures</w:t>
      </w:r>
      <w:r w:rsidR="00E864AC">
        <w:rPr>
          <w:rFonts w:cs="TH SarabunPSK"/>
          <w:szCs w:val="32"/>
        </w:rPr>
        <w:t xml:space="preserve"> under semi-quantitative test and suitability of the test method</w:t>
      </w:r>
    </w:p>
    <w:p w14:paraId="6A143DED" w14:textId="411C4B6E" w:rsidR="00420735" w:rsidRDefault="00420735" w:rsidP="00420735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Replace EEB diluent with TSB in steps of </w:t>
      </w:r>
      <w:r w:rsidR="00494E4E">
        <w:rPr>
          <w:rFonts w:cs="TH SarabunPSK"/>
          <w:szCs w:val="32"/>
        </w:rPr>
        <w:t>selection enrichment</w:t>
      </w:r>
      <w:r>
        <w:rPr>
          <w:rFonts w:cs="TH SarabunPSK"/>
          <w:szCs w:val="32"/>
        </w:rPr>
        <w:t xml:space="preserve"> under semi-quantitative test and suitability of the test method</w:t>
      </w:r>
    </w:p>
    <w:p w14:paraId="18794326" w14:textId="77777777" w:rsidR="00420735" w:rsidRPr="00420735" w:rsidRDefault="00420735" w:rsidP="00420735"/>
    <w:p w14:paraId="0107C838" w14:textId="77777777" w:rsidR="00E5640B" w:rsidRPr="00E5640B" w:rsidRDefault="00E5640B" w:rsidP="00E5640B"/>
    <w:p w14:paraId="51BA12D5" w14:textId="77777777" w:rsidR="00DD3C3E" w:rsidRPr="00DD3C3E" w:rsidRDefault="00DD3C3E" w:rsidP="00DD3C3E"/>
    <w:p w14:paraId="2AD6E375" w14:textId="77777777" w:rsidR="00294DA8" w:rsidRPr="00294DA8" w:rsidRDefault="00294DA8" w:rsidP="00294DA8"/>
    <w:p w14:paraId="16E41778" w14:textId="77777777" w:rsidR="0035474A" w:rsidRPr="0035474A" w:rsidRDefault="0035474A" w:rsidP="004B4D6E">
      <w:pPr>
        <w:pStyle w:val="ListParagraph"/>
        <w:ind w:left="360"/>
      </w:pPr>
    </w:p>
    <w:p w14:paraId="693BDA47" w14:textId="77777777" w:rsidR="00D81FCE" w:rsidRDefault="00D81FCE">
      <w:r>
        <w:lastRenderedPageBreak/>
        <w:br w:type="page"/>
      </w:r>
    </w:p>
    <w:p w14:paraId="13C5F62D" w14:textId="4E09CE4A" w:rsidR="005757B3" w:rsidRPr="0015203F" w:rsidRDefault="001A5592" w:rsidP="0035474A"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="00072AA9">
        <w:rPr>
          <w:rFonts w:cs="Angsana New"/>
          <w:cs/>
        </w:rPr>
        <w:t>ขั้นตอนการปฏิบัติงานสำหรับการนับจำนวนจุลินทรีย์แกรมลบที่ทนน้ำดี (</w:t>
      </w:r>
      <w:r w:rsidR="00072AA9">
        <w:t xml:space="preserve">Bile-tolerant Gram-negative Bacteria) </w:t>
      </w:r>
      <w:r w:rsidR="00072AA9">
        <w:rPr>
          <w:rFonts w:cs="Angsana New"/>
          <w:cs/>
        </w:rPr>
        <w:t>ในผลิตภัณฑ์สมุนไพร</w:t>
      </w:r>
      <w:bookmarkEnd w:id="62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64" w:name="_Toc175750949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64"/>
    </w:p>
    <w:p w14:paraId="6C7F2FFD" w14:textId="24E28ECE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FD2CAC">
        <w:rPr>
          <w:rFonts w:ascii="TH SarabunPSK" w:hAnsi="TH SarabunPSK" w:cs="TH SarabunPSK" w:hint="cs"/>
          <w:sz w:val="32"/>
          <w:szCs w:val="32"/>
          <w:cs/>
        </w:rPr>
        <w:t xml:space="preserve">เพื่อการวิเคราะห์จำนวนจุลินทรีย์แกรมลบที่ทนน้ำดีในผลิตภัณฑ์สมุนไพรสำเร็จรูป ด้วยวิธี </w:t>
      </w:r>
      <w:r w:rsidR="00FD2CAC">
        <w:rPr>
          <w:rFonts w:ascii="TH SarabunPSK" w:hAnsi="TH SarabunPSK" w:cs="TH SarabunPSK" w:hint="cs"/>
          <w:sz w:val="32"/>
          <w:szCs w:val="32"/>
        </w:rPr>
        <w:t xml:space="preserve">spread plating technique </w:t>
      </w:r>
      <w:r w:rsidR="00FD2CAC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FD2CA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FD2CAC">
        <w:rPr>
          <w:rFonts w:ascii="TH SarabunPSK" w:hAnsi="TH SarabunPSK" w:cs="TH SarabunPSK" w:hint="cs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5" w:name="_Toc175750950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65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6" w:name="_Toc175750951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66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7" w:name="_Toc175750952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67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น้ำเปปโตน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04492FEF" w14:textId="77777777" w:rsidR="004A0B8A" w:rsidRDefault="005757B3" w:rsidP="004A0B8A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6704E957" w14:textId="77777777" w:rsidR="004A0B8A" w:rsidRDefault="004A0B8A" w:rsidP="004A0B8A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4A0B8A">
        <w:rPr>
          <w:rFonts w:ascii="TH SarabunPSK" w:hAnsi="TH SarabunPSK" w:cs="TH SarabunPSK"/>
          <w:sz w:val="32"/>
          <w:szCs w:val="32"/>
        </w:rPr>
        <w:t>Soybean-Casein Digest Broth (Tryptone Soya Broth: TSB)</w:t>
      </w:r>
    </w:p>
    <w:p w14:paraId="0C340D29" w14:textId="06D65198" w:rsidR="004A0B8A" w:rsidRPr="004A0B8A" w:rsidRDefault="004A0B8A" w:rsidP="004A0B8A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4A0B8A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43E999B0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>17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3B9CCD3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 xml:space="preserve">Papaic Digest of Soybean Meal 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3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9F3BD54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Sodium Chloride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5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0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6B310F6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Dipotassium Hydrogen Phosphate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2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5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9E9837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t>Dextrose Monohydrate</w:t>
      </w:r>
      <w:r w:rsidRPr="00055F4F">
        <w:rPr>
          <w:rFonts w:ascii="TH SarabunPSK" w:hAnsi="TH SarabunPSK" w:cs="TH SarabunPSK" w:hint="cs"/>
          <w:sz w:val="32"/>
          <w:szCs w:val="32"/>
        </w:rPr>
        <w:tab/>
      </w:r>
      <w:r w:rsidRPr="00055F4F">
        <w:rPr>
          <w:rFonts w:ascii="TH SarabunPSK" w:hAnsi="TH SarabunPSK" w:cs="TH SarabunPSK" w:hint="cs"/>
          <w:sz w:val="32"/>
          <w:szCs w:val="32"/>
        </w:rPr>
        <w:tab/>
        <w:t>2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.</w:t>
      </w:r>
      <w:r w:rsidRPr="00055F4F">
        <w:rPr>
          <w:rFonts w:ascii="TH SarabunPSK" w:hAnsi="TH SarabunPSK" w:cs="TH SarabunPSK" w:hint="cs"/>
          <w:sz w:val="32"/>
          <w:szCs w:val="32"/>
        </w:rPr>
        <w:t>5</w:t>
      </w:r>
      <w:r w:rsidRPr="00055F4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5425092" w14:textId="77777777" w:rsidR="004A0B8A" w:rsidRPr="00055F4F" w:rsidRDefault="004A0B8A" w:rsidP="004A0B8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055F4F">
        <w:rPr>
          <w:rFonts w:ascii="TH SarabunPSK" w:hAnsi="TH SarabunPSK" w:cs="TH SarabunPSK" w:hint="cs"/>
          <w:sz w:val="32"/>
          <w:szCs w:val="32"/>
        </w:rPr>
        <w:lastRenderedPageBreak/>
        <w:t xml:space="preserve">Deionized Water </w:t>
      </w:r>
      <w:r w:rsidRPr="00055F4F">
        <w:rPr>
          <w:rFonts w:ascii="TH SarabunPSK" w:hAnsi="TH SarabunPSK" w:cs="TH SarabunPSK" w:hint="cs"/>
          <w:sz w:val="32"/>
          <w:szCs w:val="32"/>
          <w:cs/>
        </w:rPr>
        <w:t>(</w:t>
      </w:r>
      <w:r w:rsidRPr="00055F4F">
        <w:rPr>
          <w:rFonts w:ascii="TH SarabunPSK" w:hAnsi="TH SarabunPSK" w:cs="TH SarabunPSK" w:hint="cs"/>
          <w:sz w:val="32"/>
          <w:szCs w:val="32"/>
        </w:rPr>
        <w:t>DI Water</w:t>
      </w:r>
      <w:r w:rsidRPr="00055F4F">
        <w:rPr>
          <w:rFonts w:ascii="TH SarabunPSK" w:hAnsi="TH SarabunPSK" w:cs="TH SarabunPSK" w:hint="cs"/>
          <w:sz w:val="32"/>
          <w:szCs w:val="32"/>
          <w:cs/>
        </w:rPr>
        <w:t xml:space="preserve">)                              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055F4F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2C19BBAB" w14:textId="77777777" w:rsidR="004A0B8A" w:rsidRDefault="004A0B8A" w:rsidP="004A0B8A">
      <w:pPr>
        <w:pStyle w:val="ListParagraph"/>
        <w:ind w:left="1152" w:firstLine="28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Dissolve solids medium, autoclave at 121 °C for 15 minutes.</w:t>
      </w:r>
    </w:p>
    <w:p w14:paraId="77206746" w14:textId="77777777" w:rsidR="004A0B8A" w:rsidRDefault="004A0B8A" w:rsidP="004A0B8A">
      <w:pPr>
        <w:pStyle w:val="ListParagraph"/>
        <w:ind w:left="1152" w:firstLine="28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7.3 ± 0.2.</w:t>
      </w:r>
    </w:p>
    <w:p w14:paraId="51E5FCBB" w14:textId="561ED00D" w:rsidR="004A0B8A" w:rsidRPr="004A0B8A" w:rsidRDefault="004A0B8A" w:rsidP="004A0B8A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4A0B8A">
        <w:rPr>
          <w:rFonts w:ascii="TH SarabunPSK" w:hAnsi="TH SarabunPSK" w:cs="TH SarabunPSK" w:hint="cs"/>
          <w:sz w:val="32"/>
          <w:szCs w:val="32"/>
        </w:rPr>
        <w:t xml:space="preserve">Enterobacteria Enrichment Broth Mossel </w:t>
      </w:r>
      <w:r w:rsidRPr="004A0B8A">
        <w:rPr>
          <w:rFonts w:ascii="TH SarabunPSK" w:hAnsi="TH SarabunPSK" w:cs="TH SarabunPSK" w:hint="cs"/>
          <w:sz w:val="32"/>
          <w:szCs w:val="32"/>
          <w:cs/>
        </w:rPr>
        <w:t>(</w:t>
      </w:r>
      <w:r w:rsidRPr="004A0B8A">
        <w:rPr>
          <w:rFonts w:ascii="TH SarabunPSK" w:hAnsi="TH SarabunPSK" w:cs="TH SarabunPSK" w:hint="cs"/>
          <w:sz w:val="32"/>
          <w:szCs w:val="32"/>
        </w:rPr>
        <w:t>EEB</w:t>
      </w:r>
      <w:r w:rsidRPr="004A0B8A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F1D60FB" w14:textId="77777777" w:rsidR="004A0B8A" w:rsidRPr="00D2301C" w:rsidRDefault="004A0B8A" w:rsidP="004A0B8A">
      <w:pPr>
        <w:pStyle w:val="ListParagraph"/>
        <w:ind w:left="792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2301C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51E6F3A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>Pancreatic digest of gelatin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10.0    g</w:t>
      </w:r>
    </w:p>
    <w:p w14:paraId="1B9DC93B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Dextrose</w:t>
      </w:r>
      <w:r w:rsidRPr="002E7B43">
        <w:rPr>
          <w:rFonts w:ascii="TH SarabunPSK" w:hAnsi="TH SarabunPSK" w:cs="TH SarabunPSK" w:hint="cs"/>
          <w:sz w:val="32"/>
          <w:szCs w:val="32"/>
        </w:rPr>
        <w:t xml:space="preserve"> monohydrate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5.0     g</w:t>
      </w:r>
    </w:p>
    <w:p w14:paraId="0F3DA903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Dehydrated, ox bile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20.0    g</w:t>
      </w:r>
    </w:p>
    <w:p w14:paraId="4B89A3FE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Potassium dihydrogen phosphate                                   </w:t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Pr="002E7B43">
        <w:rPr>
          <w:rFonts w:ascii="TH SarabunPSK" w:hAnsi="TH SarabunPSK" w:cs="TH SarabunPSK" w:hint="cs"/>
          <w:sz w:val="32"/>
          <w:szCs w:val="32"/>
        </w:rPr>
        <w:t>.0     g</w:t>
      </w:r>
    </w:p>
    <w:p w14:paraId="7A65212F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Disodium hydrogen phosphate, dihydrate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8.0     g</w:t>
      </w:r>
    </w:p>
    <w:p w14:paraId="14B70715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E7B43">
        <w:rPr>
          <w:rFonts w:ascii="TH SarabunPSK" w:hAnsi="TH SarabunPSK" w:cs="TH SarabunPSK" w:hint="cs"/>
          <w:sz w:val="32"/>
          <w:szCs w:val="32"/>
        </w:rPr>
        <w:t xml:space="preserve">Brilliant green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2E7B43">
        <w:rPr>
          <w:rFonts w:ascii="TH SarabunPSK" w:hAnsi="TH SarabunPSK" w:cs="TH SarabunPSK" w:hint="cs"/>
          <w:sz w:val="32"/>
          <w:szCs w:val="32"/>
        </w:rPr>
        <w:t>0.015  g</w:t>
      </w:r>
    </w:p>
    <w:p w14:paraId="4C975F9C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 ml</w:t>
      </w:r>
    </w:p>
    <w:p w14:paraId="663BB93D" w14:textId="77777777" w:rsidR="004A0B8A" w:rsidRDefault="004A0B8A" w:rsidP="004A0B8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Mix and heat at 100 °C for 30 minutes to sterilize and cool immediately. </w:t>
      </w:r>
      <w:r w:rsidRPr="00E613C1">
        <w:rPr>
          <w:rFonts w:ascii="TH SarabunPSK" w:hAnsi="TH SarabunPSK" w:cs="TH SarabunPSK"/>
          <w:b/>
          <w:bCs/>
          <w:sz w:val="32"/>
          <w:szCs w:val="32"/>
        </w:rPr>
        <w:t>Do not Autoclave.</w:t>
      </w:r>
    </w:p>
    <w:p w14:paraId="6C52F4A2" w14:textId="77777777" w:rsidR="004A0B8A" w:rsidRDefault="004A0B8A" w:rsidP="004A0B8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sterilization: 7.2 ±0.2</w:t>
      </w:r>
    </w:p>
    <w:p w14:paraId="1BB57BF7" w14:textId="13C449E1" w:rsidR="004A0B8A" w:rsidRPr="004A0B8A" w:rsidRDefault="004A0B8A" w:rsidP="00921694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4A0B8A">
        <w:rPr>
          <w:rFonts w:ascii="TH SarabunPSK" w:hAnsi="TH SarabunPSK" w:cs="TH SarabunPSK" w:hint="cs"/>
          <w:sz w:val="32"/>
          <w:szCs w:val="32"/>
        </w:rPr>
        <w:t>Violet Red Bile Dextrose Agar (VRBA)</w:t>
      </w:r>
    </w:p>
    <w:p w14:paraId="1C616B9B" w14:textId="77777777" w:rsidR="004A0B8A" w:rsidRPr="00D2301C" w:rsidRDefault="004A0B8A" w:rsidP="00921694">
      <w:pPr>
        <w:pStyle w:val="ListParagraph"/>
        <w:ind w:left="792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2301C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069C79D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Yeast extract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551BB59D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Pancreatic digest of gelatin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313313D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Bile salts mixture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3254A589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Lactose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745F5155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Sodium chloride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07C01E8C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Dextrose monohydrate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70608D4A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Agar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15.0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43194512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Neutral red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30.0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3B7BA0AD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Crystal violet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10CFDE39" w14:textId="77777777" w:rsidR="004A0B8A" w:rsidRDefault="004A0B8A" w:rsidP="004A0B8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118CEE3A" w14:textId="77777777" w:rsidR="004A0B8A" w:rsidRDefault="004A0B8A" w:rsidP="004A0B8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Mix and heat boiling. Do not overheat or sterilize. Transfer at once to a water-bath maintained at about 50 °C, and pour into plates as soon as the medium has cooled.</w:t>
      </w:r>
    </w:p>
    <w:p w14:paraId="39C8264D" w14:textId="77777777" w:rsidR="004A0B8A" w:rsidRDefault="004A0B8A" w:rsidP="004A0B8A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7.4 ± 0.2.</w:t>
      </w:r>
    </w:p>
    <w:p w14:paraId="788DF2FF" w14:textId="537E9287" w:rsidR="003640A0" w:rsidRDefault="005757B3" w:rsidP="004A0B8A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ปิเปตที่ปราศจากเชื้อ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8" w:name="_Toc175750953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68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0AB4C013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ชั่ง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TSA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 </w:t>
      </w:r>
      <w:r w:rsid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70146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ลงใน </w:t>
      </w:r>
      <w:r w:rsidR="0070146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sterile </w:t>
      </w:r>
      <w:r w:rsidR="00735D13" w:rsidRPr="00735D13">
        <w:rPr>
          <w:rFonts w:ascii="TH SarabunPSK" w:hAnsi="TH SarabunPSK" w:cs="TH SarabunPSK"/>
          <w:color w:val="ED7D31" w:themeColor="accent2"/>
          <w:sz w:val="32"/>
          <w:szCs w:val="32"/>
        </w:rPr>
        <w:t>Erlenmeyer flask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16FC361A" w14:textId="7FECE388" w:rsidR="00F45044" w:rsidRPr="00AC6DAA" w:rsidRDefault="00F45044" w:rsidP="00F4504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0C6F87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เติม</w:t>
      </w:r>
      <w:r w:rsidR="0042628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3D4F6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>… ml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D9A382C" w14:textId="4A30B413" w:rsidR="00AC6DAA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046901" w14:textId="362A957E" w:rsidR="006D11C8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67C5250E" w14:textId="77777777" w:rsidR="00165B8C" w:rsidRDefault="00165B8C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เติมตัวทำเจือจาง </w:t>
      </w:r>
      <w:r>
        <w:rPr>
          <w:rFonts w:ascii="TH SarabunPSK" w:hAnsi="TH SarabunPSK" w:cs="TH SarabunPSK" w:hint="cs"/>
          <w:sz w:val="32"/>
          <w:szCs w:val="32"/>
        </w:rPr>
        <w:t xml:space="preserve">(Diluent) TSB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ปราศจากเชื้อ </w:t>
      </w:r>
      <w:r>
        <w:rPr>
          <w:rFonts w:ascii="TH SarabunPSK" w:hAnsi="TH SarabunPSK" w:cs="TH SarabunPSK" w:hint="cs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มิลลิลิตร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เพื่อเตรียมสารเจือจาง 1</w:t>
      </w:r>
      <w:r>
        <w:rPr>
          <w:rFonts w:ascii="TH SarabunPSK" w:hAnsi="TH SarabunPSK" w:cs="TH SarabunPSK" w:hint="cs"/>
          <w:sz w:val="32"/>
          <w:szCs w:val="32"/>
        </w:rPr>
        <w:t>:10)</w:t>
      </w:r>
    </w:p>
    <w:p w14:paraId="6D45F614" w14:textId="4BF77BC5" w:rsidR="005757B3" w:rsidRDefault="006A1E3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A1E3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บดผสมในเครื่องบดผสมหรือเครื่องปั่นปราศจากเชื้อและทำการ </w:t>
      </w:r>
      <w:r>
        <w:rPr>
          <w:rFonts w:ascii="TH SarabunPSK" w:hAnsi="TH SarabunPSK" w:cs="TH SarabunPSK" w:hint="cs"/>
          <w:sz w:val="32"/>
          <w:szCs w:val="32"/>
        </w:rPr>
        <w:t xml:space="preserve">resuscitate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</w:rPr>
        <w:t xml:space="preserve">20-25 ˚C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 w:hint="cs"/>
          <w:sz w:val="32"/>
          <w:szCs w:val="32"/>
        </w:rPr>
        <w:t xml:space="preserve">2-5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0C216AC" w14:textId="77777777" w:rsidR="006A1E37" w:rsidRPr="006A1E37" w:rsidRDefault="006A1E37" w:rsidP="006A1E37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4300BEF" w14:textId="79FCA5F4" w:rsidR="006D11C8" w:rsidRDefault="000D33F8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Test for absence</w:t>
      </w:r>
    </w:p>
    <w:p w14:paraId="6313A33B" w14:textId="1E3A9B12" w:rsidR="00C82AE7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007210">
        <w:rPr>
          <w:rFonts w:ascii="TH SarabunPSK" w:hAnsi="TH SarabunPSK" w:cs="TH SarabunPSK" w:hint="cs"/>
          <w:sz w:val="32"/>
          <w:szCs w:val="32"/>
          <w:cs/>
        </w:rPr>
        <w:t>หลังจบการ</w:t>
      </w:r>
      <w:r w:rsidR="00007210">
        <w:rPr>
          <w:rFonts w:ascii="TH SarabunPSK" w:hAnsi="TH SarabunPSK" w:cs="TH SarabunPSK" w:hint="cs"/>
          <w:sz w:val="32"/>
          <w:szCs w:val="32"/>
        </w:rPr>
        <w:t xml:space="preserve"> resuscitate </w:t>
      </w:r>
      <w:r w:rsidR="00007210">
        <w:rPr>
          <w:rFonts w:ascii="TH SarabunPSK" w:hAnsi="TH SarabunPSK" w:cs="TH SarabunPSK" w:hint="cs"/>
          <w:sz w:val="32"/>
          <w:szCs w:val="32"/>
          <w:cs/>
        </w:rPr>
        <w:t xml:space="preserve">ย้าย </w:t>
      </w:r>
      <w:r w:rsidR="00007210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[ …ปริมาตรเทียบเท่า 1 กรัม หรือ 1 มิลลิลิตรของสารตั้งต้น</w:t>
      </w:r>
      <w:r w:rsidR="00007210">
        <w:rPr>
          <w:rFonts w:ascii="TH SarabunPSK" w:hAnsi="TH SarabunPSK" w:cs="TH SarabunPSK" w:hint="cs"/>
          <w:color w:val="ED7D31" w:themeColor="accent2"/>
          <w:sz w:val="32"/>
          <w:szCs w:val="32"/>
        </w:rPr>
        <w:t>]</w:t>
      </w:r>
      <w:r w:rsidR="00007210">
        <w:rPr>
          <w:rFonts w:ascii="TH SarabunPSK" w:hAnsi="TH SarabunPSK" w:cs="TH SarabunPSK" w:hint="cs"/>
          <w:sz w:val="32"/>
          <w:szCs w:val="32"/>
        </w:rPr>
        <w:t xml:space="preserve"> </w:t>
      </w:r>
      <w:r w:rsidR="00007210">
        <w:rPr>
          <w:rFonts w:ascii="TH SarabunPSK" w:hAnsi="TH SarabunPSK" w:cs="TH SarabunPSK" w:hint="cs"/>
          <w:sz w:val="32"/>
          <w:szCs w:val="32"/>
          <w:cs/>
        </w:rPr>
        <w:t>ของสารในข้อ 5.2.3 ลงในหลอดปราศจากเชื้อที่มี</w:t>
      </w:r>
      <w:r w:rsidR="00007210">
        <w:rPr>
          <w:rFonts w:ascii="TH SarabunPSK" w:hAnsi="TH SarabunPSK" w:cs="TH SarabunPSK" w:hint="cs"/>
          <w:sz w:val="32"/>
          <w:szCs w:val="32"/>
        </w:rPr>
        <w:t xml:space="preserve"> Enterobacteria Enrichment Broth Mossel (EEB)</w:t>
      </w:r>
      <w:r w:rsidR="00007210">
        <w:rPr>
          <w:rFonts w:ascii="TH SarabunPSK" w:hAnsi="TH SarabunPSK" w:cs="TH SarabunPSK" w:hint="cs"/>
          <w:sz w:val="32"/>
          <w:szCs w:val="32"/>
          <w:cs/>
        </w:rPr>
        <w:t xml:space="preserve"> ปริมาณ 9 มิลลิลิตร</w:t>
      </w:r>
    </w:p>
    <w:p w14:paraId="3C7B1A3F" w14:textId="6A23C321" w:rsidR="00007210" w:rsidRPr="00392B3A" w:rsidRDefault="00007210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0E136F">
        <w:rPr>
          <w:rFonts w:ascii="TH SarabunPSK" w:hAnsi="TH SarabunPSK" w:cs="TH SarabunPSK"/>
          <w:sz w:val="32"/>
          <w:szCs w:val="32"/>
        </w:rPr>
        <w:t xml:space="preserve"> </w:t>
      </w:r>
      <w:r w:rsidR="000E136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[ผสมสารให้เข้ากัน</w:t>
      </w:r>
      <w:r w:rsidR="000E136F">
        <w:rPr>
          <w:rFonts w:ascii="TH SarabunPSK" w:hAnsi="TH SarabunPSK" w:cs="TH SarabunPSK" w:hint="cs"/>
          <w:color w:val="ED7D31" w:themeColor="accent2"/>
          <w:sz w:val="32"/>
          <w:szCs w:val="32"/>
        </w:rPr>
        <w:t>]</w:t>
      </w:r>
    </w:p>
    <w:p w14:paraId="73509A69" w14:textId="368F7E8E" w:rsidR="00392B3A" w:rsidRDefault="00392B3A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บ่มสารที่ 30 – 35</w:t>
      </w:r>
      <w:r>
        <w:rPr>
          <w:rFonts w:ascii="TH SarabunPSK" w:hAnsi="TH SarabunPSK" w:cs="TH SarabunPSK" w:hint="cs"/>
          <w:sz w:val="32"/>
          <w:szCs w:val="32"/>
        </w:rPr>
        <w:t xml:space="preserve"> °C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 24 – 48 ชั่วโมง เพื่อเพิ่มปริมาณเชื้อ (</w:t>
      </w:r>
      <w:r>
        <w:rPr>
          <w:rFonts w:ascii="TH SarabunPSK" w:hAnsi="TH SarabunPSK" w:cs="TH SarabunPSK" w:hint="cs"/>
          <w:sz w:val="32"/>
          <w:szCs w:val="32"/>
        </w:rPr>
        <w:t>enrichment)</w:t>
      </w:r>
    </w:p>
    <w:p w14:paraId="01CFC079" w14:textId="2A4067F1" w:rsidR="005D68BA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6B35C6">
        <w:rPr>
          <w:rFonts w:ascii="TH SarabunPSK" w:hAnsi="TH SarabunPSK" w:cs="TH SarabunPSK" w:hint="cs"/>
          <w:sz w:val="32"/>
          <w:szCs w:val="32"/>
          <w:cs/>
        </w:rPr>
        <w:t xml:space="preserve">เปลี่ยนอาหารเลี้ยงเชื้อ </w:t>
      </w:r>
      <w:r w:rsidR="006B35C6">
        <w:rPr>
          <w:rFonts w:ascii="TH SarabunPSK" w:hAnsi="TH SarabunPSK" w:cs="TH SarabunPSK" w:hint="cs"/>
          <w:sz w:val="32"/>
          <w:szCs w:val="32"/>
        </w:rPr>
        <w:t xml:space="preserve">(subculture) </w:t>
      </w:r>
      <w:r w:rsidR="006B35C6">
        <w:rPr>
          <w:rFonts w:ascii="TH SarabunPSK" w:hAnsi="TH SarabunPSK" w:cs="TH SarabunPSK" w:hint="cs"/>
          <w:sz w:val="32"/>
          <w:szCs w:val="32"/>
          <w:cs/>
        </w:rPr>
        <w:t>โดยย้ายสารผสมอย่างเต็มลูป (</w:t>
      </w:r>
      <w:r w:rsidR="006B35C6">
        <w:rPr>
          <w:rFonts w:ascii="TH SarabunPSK" w:hAnsi="TH SarabunPSK" w:cs="TH SarabunPSK" w:hint="cs"/>
          <w:sz w:val="32"/>
          <w:szCs w:val="32"/>
        </w:rPr>
        <w:t xml:space="preserve">loopful) </w:t>
      </w:r>
      <w:r w:rsidR="006B35C6">
        <w:rPr>
          <w:rFonts w:ascii="TH SarabunPSK" w:hAnsi="TH SarabunPSK" w:cs="TH SarabunPSK" w:hint="cs"/>
          <w:sz w:val="32"/>
          <w:szCs w:val="32"/>
          <w:cs/>
        </w:rPr>
        <w:t>ลงในจานเพาะที่มี</w:t>
      </w:r>
      <w:r w:rsidR="006B35C6">
        <w:rPr>
          <w:rFonts w:ascii="TH SarabunPSK" w:hAnsi="TH SarabunPSK" w:cs="TH SarabunPSK" w:hint="cs"/>
          <w:sz w:val="32"/>
          <w:szCs w:val="32"/>
        </w:rPr>
        <w:t xml:space="preserve"> Violet Red Bile Dextrose Agar (VRBA).</w:t>
      </w:r>
    </w:p>
    <w:p w14:paraId="3F624CB8" w14:textId="671BA9F6" w:rsidR="007E55AD" w:rsidRDefault="007E55AD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บ่มจานเพาะเชื้อที่ 30 – 35</w:t>
      </w:r>
      <w:r>
        <w:rPr>
          <w:rFonts w:ascii="TH SarabunPSK" w:hAnsi="TH SarabunPSK" w:cs="TH SarabunPSK" w:hint="cs"/>
          <w:sz w:val="32"/>
          <w:szCs w:val="32"/>
        </w:rPr>
        <w:t xml:space="preserve"> °C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 18 – 24 ชั่วโมง</w:t>
      </w:r>
    </w:p>
    <w:p w14:paraId="2785CF02" w14:textId="1D338758" w:rsidR="00290708" w:rsidRPr="006B35C6" w:rsidRDefault="00290708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สังเกตจานเพาะเชื้อ หากไม่มีการเจริญของเชื้อ ถือว่าผลิตภัณฑ์ผ่านการทดสอบว่าไม่มีจุลินทรีย์แกรมลบที่ทนน้ำดี</w:t>
      </w:r>
    </w:p>
    <w:p w14:paraId="4DE43946" w14:textId="77777777" w:rsidR="006B35C6" w:rsidRPr="00E0797C" w:rsidRDefault="006B35C6" w:rsidP="006B35C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D952BEF" w14:textId="77777777" w:rsidR="00971ADF" w:rsidRDefault="00971ADF" w:rsidP="00971ADF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Semi-quantitative test</w:t>
      </w:r>
    </w:p>
    <w:p w14:paraId="1F1F71DB" w14:textId="15782BDD" w:rsidR="007A7DBB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478A0">
        <w:rPr>
          <w:rFonts w:ascii="TH SarabunPSK" w:hAnsi="TH SarabunPSK" w:cs="TH SarabunPSK" w:hint="cs"/>
          <w:sz w:val="32"/>
          <w:szCs w:val="32"/>
          <w:cs/>
        </w:rPr>
        <w:t xml:space="preserve">การเตรียม </w:t>
      </w:r>
      <w:r w:rsidR="005478A0">
        <w:rPr>
          <w:rFonts w:ascii="TH SarabunPSK" w:hAnsi="TH SarabunPSK" w:cs="TH SarabunPSK" w:hint="cs"/>
          <w:sz w:val="32"/>
          <w:szCs w:val="32"/>
        </w:rPr>
        <w:t>Positive control</w:t>
      </w:r>
      <w:r w:rsidR="005478A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5478A0">
        <w:rPr>
          <w:rFonts w:ascii="TH SarabunPSK" w:hAnsi="TH SarabunPSK" w:cs="TH SarabunPSK" w:hint="cs"/>
          <w:sz w:val="32"/>
          <w:szCs w:val="32"/>
        </w:rPr>
        <w:t>Negative control</w:t>
      </w:r>
      <w:r w:rsidR="005478A0">
        <w:rPr>
          <w:rFonts w:ascii="TH SarabunPSK" w:hAnsi="TH SarabunPSK" w:cs="TH SarabunPSK" w:hint="cs"/>
          <w:sz w:val="32"/>
          <w:szCs w:val="32"/>
          <w:cs/>
        </w:rPr>
        <w:t xml:space="preserve"> ของเชื้อที่ทำการเพาะ</w:t>
      </w:r>
    </w:p>
    <w:p w14:paraId="6F60E0D9" w14:textId="055FAB76" w:rsidR="005478A0" w:rsidRDefault="005F3D6F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นำเอา </w:t>
      </w:r>
      <w:r>
        <w:rPr>
          <w:rFonts w:ascii="TH SarabunPSK" w:hAnsi="TH SarabunPSK" w:cs="TH SarabunPSK" w:hint="cs"/>
          <w:i/>
          <w:iCs/>
          <w:sz w:val="32"/>
          <w:szCs w:val="32"/>
        </w:rPr>
        <w:t>Escherichia coli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 w:hint="cs"/>
          <w:sz w:val="32"/>
          <w:szCs w:val="32"/>
        </w:rPr>
        <w:t xml:space="preserve"> ATCC </w:t>
      </w:r>
      <w:r>
        <w:rPr>
          <w:rFonts w:ascii="TH SarabunPSK" w:hAnsi="TH SarabunPSK" w:cs="TH SarabunPSK" w:hint="cs"/>
          <w:sz w:val="32"/>
          <w:szCs w:val="32"/>
          <w:cs/>
        </w:rPr>
        <w:t>8739</w:t>
      </w:r>
      <w:r>
        <w:rPr>
          <w:rFonts w:ascii="TH SarabunPSK" w:hAnsi="TH SarabunPSK" w:cs="TH SarabunPSK" w:hint="cs"/>
          <w:sz w:val="32"/>
          <w:szCs w:val="32"/>
        </w:rPr>
        <w:t xml:space="preserve">, DMST </w:t>
      </w:r>
      <w:r>
        <w:rPr>
          <w:rFonts w:ascii="TH SarabunPSK" w:hAnsi="TH SarabunPSK" w:cs="TH SarabunPSK" w:hint="cs"/>
          <w:sz w:val="32"/>
          <w:szCs w:val="32"/>
          <w:cs/>
        </w:rPr>
        <w:t>15537</w:t>
      </w:r>
      <w:r>
        <w:rPr>
          <w:rFonts w:ascii="TH SarabunPSK" w:hAnsi="TH SarabunPSK" w:cs="TH SarabunPSK" w:hint="cs"/>
          <w:sz w:val="32"/>
          <w:szCs w:val="32"/>
        </w:rPr>
        <w:t xml:space="preserve">, NCIMB </w:t>
      </w:r>
      <w:r>
        <w:rPr>
          <w:rFonts w:ascii="TH SarabunPSK" w:hAnsi="TH SarabunPSK" w:cs="TH SarabunPSK" w:hint="cs"/>
          <w:sz w:val="32"/>
          <w:szCs w:val="32"/>
          <w:cs/>
        </w:rPr>
        <w:t>8545</w:t>
      </w:r>
      <w:r>
        <w:rPr>
          <w:rFonts w:ascii="TH SarabunPSK" w:hAnsi="TH SarabunPSK" w:cs="TH SarabunPSK" w:hint="cs"/>
          <w:sz w:val="32"/>
          <w:szCs w:val="32"/>
        </w:rPr>
        <w:t xml:space="preserve">, C.I.P. </w:t>
      </w:r>
      <w:r>
        <w:rPr>
          <w:rFonts w:ascii="TH SarabunPSK" w:hAnsi="TH SarabunPSK" w:cs="TH SarabunPSK" w:hint="cs"/>
          <w:sz w:val="32"/>
          <w:szCs w:val="32"/>
          <w:cs/>
        </w:rPr>
        <w:t>53.126 หรือ</w:t>
      </w:r>
      <w:r>
        <w:rPr>
          <w:rFonts w:ascii="TH SarabunPSK" w:hAnsi="TH SarabunPSK" w:cs="TH SarabunPSK" w:hint="cs"/>
          <w:sz w:val="32"/>
          <w:szCs w:val="32"/>
        </w:rPr>
        <w:t xml:space="preserve"> NBRC </w:t>
      </w:r>
      <w:r>
        <w:rPr>
          <w:rFonts w:ascii="TH SarabunPSK" w:hAnsi="TH SarabunPSK" w:cs="TH SarabunPSK" w:hint="cs"/>
          <w:sz w:val="32"/>
          <w:szCs w:val="32"/>
          <w:cs/>
        </w:rPr>
        <w:t>3972</w:t>
      </w:r>
      <w:r>
        <w:rPr>
          <w:rFonts w:ascii="TH SarabunPSK" w:hAnsi="TH SarabunPSK" w:cs="TH SarabunPSK" w:hint="cs"/>
          <w:sz w:val="32"/>
          <w:szCs w:val="32"/>
        </w:rPr>
        <w:t xml:space="preserve">;) </w:t>
      </w:r>
      <w:r>
        <w:rPr>
          <w:rFonts w:ascii="TH SarabunPSK" w:hAnsi="TH SarabunPSK" w:cs="TH SarabunPSK" w:hint="cs"/>
          <w:sz w:val="32"/>
          <w:szCs w:val="32"/>
          <w:cs/>
        </w:rPr>
        <w:t>ออกมาจากระบบเก็บรักษาเชื้อจุลินทรีย์ อย่างปราศจากเชื้อ</w:t>
      </w:r>
    </w:p>
    <w:p w14:paraId="67A2B7CF" w14:textId="1E6BCA20" w:rsidR="005F3D6F" w:rsidRDefault="00A16375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="00C152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5285">
        <w:rPr>
          <w:rFonts w:ascii="TH SarabunPSK" w:hAnsi="TH SarabunPSK" w:cs="TH SarabunPSK" w:hint="cs"/>
          <w:i/>
          <w:iCs/>
          <w:sz w:val="32"/>
          <w:szCs w:val="32"/>
        </w:rPr>
        <w:t>Escherichia coli</w:t>
      </w:r>
      <w:r w:rsidR="00C15285">
        <w:rPr>
          <w:rFonts w:ascii="TH SarabunPSK" w:hAnsi="TH SarabunPSK" w:cs="TH SarabunPSK" w:hint="cs"/>
          <w:sz w:val="32"/>
          <w:szCs w:val="32"/>
        </w:rPr>
        <w:t xml:space="preserve"> </w:t>
      </w:r>
      <w:r w:rsidR="00C15285">
        <w:rPr>
          <w:rFonts w:ascii="TH SarabunPSK" w:hAnsi="TH SarabunPSK" w:cs="TH SarabunPSK" w:hint="cs"/>
          <w:sz w:val="32"/>
          <w:szCs w:val="32"/>
          <w:cs/>
        </w:rPr>
        <w:t>อย่างเต็มลูป ลงในขวดดูรานที่มี</w:t>
      </w:r>
      <w:r w:rsidR="00C15285">
        <w:rPr>
          <w:rFonts w:ascii="TH SarabunPSK" w:hAnsi="TH SarabunPSK" w:cs="TH SarabunPSK" w:hint="cs"/>
          <w:sz w:val="32"/>
          <w:szCs w:val="32"/>
        </w:rPr>
        <w:t xml:space="preserve"> TSB</w:t>
      </w:r>
      <w:r w:rsidR="00C15285">
        <w:rPr>
          <w:rFonts w:ascii="TH SarabunPSK" w:hAnsi="TH SarabunPSK" w:cs="TH SarabunPSK" w:hint="cs"/>
          <w:sz w:val="32"/>
          <w:szCs w:val="32"/>
          <w:cs/>
        </w:rPr>
        <w:t xml:space="preserve"> ปริมาณ </w:t>
      </w:r>
      <w:r w:rsidR="00C15285">
        <w:rPr>
          <w:rFonts w:ascii="TH SarabunPSK" w:hAnsi="TH SarabunPSK" w:cs="TH SarabunPSK" w:hint="cs"/>
          <w:sz w:val="32"/>
          <w:szCs w:val="32"/>
        </w:rPr>
        <w:t xml:space="preserve">100 </w:t>
      </w:r>
      <w:r w:rsidR="00C15285">
        <w:rPr>
          <w:rFonts w:ascii="TH SarabunPSK" w:hAnsi="TH SarabunPSK" w:cs="TH SarabunPSK" w:hint="cs"/>
          <w:sz w:val="32"/>
          <w:szCs w:val="32"/>
          <w:cs/>
        </w:rPr>
        <w:t>มิลลิลิตร</w:t>
      </w:r>
    </w:p>
    <w:p w14:paraId="3A0E85D2" w14:textId="4D5CE3A9" w:rsidR="00A16375" w:rsidRDefault="00AE172B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คนเบาๆ จนสารเข้ากัน</w:t>
      </w:r>
    </w:p>
    <w:p w14:paraId="4365588F" w14:textId="2E1347F3" w:rsidR="0080065E" w:rsidRDefault="0080065E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ทำการบ่มที่ 30 – 35</w:t>
      </w:r>
      <w:r>
        <w:rPr>
          <w:rFonts w:ascii="TH SarabunPSK" w:hAnsi="TH SarabunPSK" w:cs="TH SarabunPSK" w:hint="cs"/>
          <w:sz w:val="32"/>
          <w:szCs w:val="32"/>
        </w:rPr>
        <w:t xml:space="preserve"> °C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 18 – 24 ชั่วโมง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เพาะเลี้ยงเชื้อทิ้งไว้ข้ามคืน</w:t>
      </w:r>
      <w:r>
        <w:rPr>
          <w:rFonts w:ascii="TH SarabunPSK" w:hAnsi="TH SarabunPSK" w:cs="TH SarabunPSK" w:hint="cs"/>
          <w:sz w:val="32"/>
          <w:szCs w:val="32"/>
        </w:rPr>
        <w:t>)</w:t>
      </w:r>
    </w:p>
    <w:p w14:paraId="02064DCF" w14:textId="260FEA4A" w:rsidR="0080065E" w:rsidRDefault="00386DB2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นำเอาเชื้อที่เพาะออกจากเครื่องและใช้</w:t>
      </w:r>
      <w:r>
        <w:rPr>
          <w:rFonts w:ascii="TH SarabunPSK" w:hAnsi="TH SarabunPSK" w:cs="TH SarabunPSK" w:hint="cs"/>
          <w:sz w:val="32"/>
          <w:szCs w:val="32"/>
        </w:rPr>
        <w:t xml:space="preserve"> spectrophotometer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ในการวัด </w:t>
      </w:r>
      <w:r>
        <w:rPr>
          <w:rFonts w:ascii="TH SarabunPSK" w:hAnsi="TH SarabunPSK" w:cs="TH SarabunPSK" w:hint="cs"/>
          <w:sz w:val="32"/>
          <w:szCs w:val="32"/>
        </w:rPr>
        <w:t>OD</w:t>
      </w:r>
      <w:r>
        <w:rPr>
          <w:rFonts w:ascii="TH SarabunPSK" w:hAnsi="TH SarabunPSK" w:cs="TH SarabunPSK" w:hint="cs"/>
          <w:sz w:val="32"/>
          <w:szCs w:val="32"/>
          <w:cs/>
        </w:rPr>
        <w:t>600 เพื่อเป็น</w:t>
      </w:r>
      <w:r>
        <w:rPr>
          <w:rFonts w:ascii="TH SarabunPSK" w:hAnsi="TH SarabunPSK" w:cs="TH SarabunPSK" w:hint="cs"/>
          <w:sz w:val="32"/>
          <w:szCs w:val="32"/>
        </w:rPr>
        <w:t xml:space="preserve"> standardize optical density</w:t>
      </w:r>
    </w:p>
    <w:p w14:paraId="1FF51E4E" w14:textId="4F8E4A1B" w:rsidR="00386DB2" w:rsidRDefault="00F91655" w:rsidP="005478A0">
      <w:pPr>
        <w:pStyle w:val="ListParagraph"/>
        <w:numPr>
          <w:ilvl w:val="3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เตรียมสารเจือจางของเชื้อที่เพาะด้วยน้ำเกลือปราศจากเชื้อ (</w:t>
      </w:r>
      <w:r>
        <w:rPr>
          <w:rFonts w:ascii="TH SarabunPSK" w:hAnsi="TH SarabunPSK" w:cs="TH SarabunPSK" w:hint="cs"/>
          <w:sz w:val="32"/>
          <w:szCs w:val="32"/>
        </w:rPr>
        <w:t>sterile normal saline solution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ให้มีค่า </w:t>
      </w:r>
      <w:r>
        <w:rPr>
          <w:rFonts w:ascii="TH SarabunPSK" w:hAnsi="TH SarabunPSK" w:cs="TH SarabunPSK" w:hint="cs"/>
          <w:sz w:val="32"/>
          <w:szCs w:val="32"/>
        </w:rPr>
        <w:t>OD</w:t>
      </w:r>
      <w:r>
        <w:rPr>
          <w:rFonts w:ascii="TH SarabunPSK" w:hAnsi="TH SarabunPSK" w:cs="TH SarabunPSK" w:hint="cs"/>
          <w:sz w:val="32"/>
          <w:szCs w:val="32"/>
          <w:cs/>
        </w:rPr>
        <w:t>600 ที่ประมาณ 0.1 ซึ่งใกล้เคียงกับ 1</w:t>
      </w:r>
      <w:r>
        <w:rPr>
          <w:rFonts w:ascii="TH SarabunPSK" w:hAnsi="TH SarabunPSK" w:cs="TH SarabunPSK" w:hint="cs"/>
          <w:sz w:val="32"/>
          <w:szCs w:val="32"/>
        </w:rPr>
        <w:t xml:space="preserve"> x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vertAlign w:val="superscript"/>
          <w:cs/>
        </w:rPr>
        <w:t>8</w:t>
      </w:r>
      <w:r>
        <w:rPr>
          <w:rFonts w:ascii="TH SarabunPSK" w:hAnsi="TH SarabunPSK" w:cs="TH SarabunPSK" w:hint="cs"/>
          <w:sz w:val="32"/>
          <w:szCs w:val="32"/>
        </w:rPr>
        <w:t xml:space="preserve"> CFU/ml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ของ </w:t>
      </w:r>
      <w:r>
        <w:rPr>
          <w:rFonts w:ascii="TH SarabunPSK" w:hAnsi="TH SarabunPSK" w:cs="TH SarabunPSK" w:hint="cs"/>
          <w:i/>
          <w:iCs/>
          <w:sz w:val="32"/>
          <w:szCs w:val="32"/>
        </w:rPr>
        <w:t xml:space="preserve">E. coli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iCs/>
          <w:sz w:val="32"/>
          <w:szCs w:val="32"/>
        </w:rPr>
        <w:t>S. aureus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โดยให้ทำการเก็บสารที่ได้ภายในตู้เย็นที่ 2-8</w:t>
      </w:r>
      <w:r>
        <w:rPr>
          <w:rFonts w:ascii="TH SarabunPSK" w:hAnsi="TH SarabunPSK" w:cs="TH SarabunPSK" w:hint="cs"/>
          <w:sz w:val="32"/>
          <w:szCs w:val="32"/>
        </w:rPr>
        <w:t xml:space="preserve"> °C </w:t>
      </w:r>
      <w:r>
        <w:rPr>
          <w:rFonts w:ascii="TH SarabunPSK" w:hAnsi="TH SarabunPSK" w:cs="TH SarabunPSK" w:hint="cs"/>
          <w:sz w:val="32"/>
          <w:szCs w:val="32"/>
          <w:cs/>
        </w:rPr>
        <w:t>ทันทีหลังจากมีการใช้งาน</w:t>
      </w:r>
    </w:p>
    <w:p w14:paraId="27D9F237" w14:textId="77777777" w:rsidR="001A4A30" w:rsidRDefault="001A4A30" w:rsidP="001A4A30">
      <w:pPr>
        <w:pStyle w:val="ListParagraph"/>
        <w:numPr>
          <w:ilvl w:val="3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Verify </w:t>
      </w:r>
      <w:r>
        <w:rPr>
          <w:rFonts w:ascii="TH SarabunPSK" w:hAnsi="TH SarabunPSK" w:cs="TH SarabunPSK" w:hint="cs"/>
          <w:sz w:val="32"/>
          <w:szCs w:val="32"/>
          <w:cs/>
        </w:rPr>
        <w:t>สารเจือจางในข้อ 5.4.1.6 ด้วยการเจือจางสารแขวนตะกอนจาก 10</w:t>
      </w:r>
      <w:r>
        <w:rPr>
          <w:rFonts w:ascii="TH SarabunPSK" w:hAnsi="TH SarabunPSK" w:cs="TH SarabunPSK" w:hint="cs"/>
          <w:sz w:val="32"/>
          <w:szCs w:val="32"/>
          <w:vertAlign w:val="superscript"/>
        </w:rPr>
        <w:t>-</w:t>
      </w:r>
      <w:r>
        <w:rPr>
          <w:rFonts w:ascii="TH SarabunPSK" w:hAnsi="TH SarabunPSK" w:cs="TH SarabunPSK" w:hint="cs"/>
          <w:sz w:val="32"/>
          <w:szCs w:val="32"/>
          <w:vertAlign w:val="superscript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ไปเป็น 10</w:t>
      </w:r>
      <w:r>
        <w:rPr>
          <w:rFonts w:ascii="TH SarabunPSK" w:hAnsi="TH SarabunPSK" w:cs="TH SarabunPSK" w:hint="cs"/>
          <w:sz w:val="32"/>
          <w:szCs w:val="32"/>
          <w:vertAlign w:val="superscript"/>
        </w:rPr>
        <w:t>-</w:t>
      </w:r>
      <w:r>
        <w:rPr>
          <w:rFonts w:ascii="TH SarabunPSK" w:hAnsi="TH SarabunPSK" w:cs="TH SarabunPSK" w:hint="cs"/>
          <w:sz w:val="32"/>
          <w:szCs w:val="32"/>
          <w:vertAlign w:val="superscript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จากนั้นทำ </w:t>
      </w:r>
      <w:r>
        <w:rPr>
          <w:rFonts w:ascii="TH SarabunPSK" w:hAnsi="TH SarabunPSK" w:cs="TH SarabunPSK" w:hint="cs"/>
          <w:sz w:val="32"/>
          <w:szCs w:val="32"/>
        </w:rPr>
        <w:t>plating technique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โดยเชื้อที่ผ่านการเพาะข้ามคืนแล้วควรได้ผลลัพธ์ที่ 30-300 </w:t>
      </w:r>
    </w:p>
    <w:p w14:paraId="794B5038" w14:textId="7F1929D5" w:rsidR="00F91655" w:rsidRDefault="001A4A30" w:rsidP="001A4A30">
      <w:pPr>
        <w:pStyle w:val="ListParagraph"/>
        <w:ind w:left="1728" w:firstLine="432"/>
        <w:rPr>
          <w:rFonts w:ascii="TH SarabunPSK" w:hAnsi="TH SarabunPSK" w:cs="TH SarabunPSK"/>
          <w:sz w:val="32"/>
          <w:szCs w:val="32"/>
        </w:rPr>
      </w:pPr>
      <w:r w:rsidRPr="001A4A3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 w:rsidRPr="001A4A30">
        <w:rPr>
          <w:rFonts w:ascii="TH SarabunPSK" w:hAnsi="TH SarabunPSK" w:cs="TH SarabunPSK" w:hint="cs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</w:t>
      </w:r>
      <w:r w:rsidR="004D5EC1">
        <w:rPr>
          <w:rFonts w:ascii="TH SarabunPSK" w:hAnsi="TH SarabunPSK" w:cs="TH SarabunPSK" w:hint="cs"/>
          <w:sz w:val="32"/>
          <w:szCs w:val="32"/>
          <w:cs/>
        </w:rPr>
        <w:t>การเจริญเติบโต (</w:t>
      </w:r>
      <w:r>
        <w:rPr>
          <w:rFonts w:ascii="TH SarabunPSK" w:hAnsi="TH SarabunPSK" w:cs="TH SarabunPSK" w:hint="cs"/>
          <w:sz w:val="32"/>
          <w:szCs w:val="32"/>
        </w:rPr>
        <w:t>growth curve</w:t>
      </w:r>
      <w:r w:rsidR="004D5EC1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</w:t>
      </w:r>
      <w:r w:rsidR="004D5EC1">
        <w:rPr>
          <w:rFonts w:ascii="TH SarabunPSK" w:hAnsi="TH SarabunPSK" w:cs="TH SarabunPSK" w:hint="cs"/>
          <w:sz w:val="32"/>
          <w:szCs w:val="32"/>
          <w:cs/>
        </w:rPr>
        <w:t>สำหรับเชื้อแต่ละ</w:t>
      </w:r>
      <w:r>
        <w:rPr>
          <w:rFonts w:ascii="TH SarabunPSK" w:hAnsi="TH SarabunPSK" w:cs="TH SarabunPSK" w:hint="cs"/>
          <w:sz w:val="32"/>
          <w:szCs w:val="32"/>
        </w:rPr>
        <w:t xml:space="preserve"> strain </w:t>
      </w:r>
      <w:r>
        <w:rPr>
          <w:rFonts w:ascii="TH SarabunPSK" w:hAnsi="TH SarabunPSK" w:cs="TH SarabunPSK" w:hint="cs"/>
          <w:sz w:val="32"/>
          <w:szCs w:val="32"/>
          <w:cs/>
        </w:rPr>
        <w:t>อาจแตกต่างกันตามแต่ละห้องปฏิบัติการ</w:t>
      </w:r>
      <w:r>
        <w:rPr>
          <w:rFonts w:ascii="TH SarabunPSK" w:hAnsi="TH SarabunPSK" w:cs="TH SarabunPSK" w:hint="cs"/>
          <w:sz w:val="32"/>
          <w:szCs w:val="32"/>
        </w:rPr>
        <w:t xml:space="preserve"> It is always best practice to create a growth curve for specific requirement accuracy result</w:t>
      </w:r>
    </w:p>
    <w:p w14:paraId="6322D521" w14:textId="62E26438" w:rsidR="000D7626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233523">
        <w:rPr>
          <w:rFonts w:ascii="TH SarabunPSK" w:hAnsi="TH SarabunPSK" w:cs="TH SarabunPSK" w:hint="cs"/>
          <w:sz w:val="32"/>
          <w:szCs w:val="32"/>
          <w:cs/>
        </w:rPr>
        <w:t>ความเหมาะสมของวิธีการทดสอบ</w:t>
      </w:r>
    </w:p>
    <w:p w14:paraId="1604CED3" w14:textId="77777777" w:rsidR="00B925CE" w:rsidRDefault="00B925CE" w:rsidP="00B925CE">
      <w:pPr>
        <w:pStyle w:val="ListParagraph"/>
        <w:numPr>
          <w:ilvl w:val="3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ใช้ปริมาณจุลชีพไม่เกิน</w:t>
      </w:r>
      <w:r>
        <w:rPr>
          <w:rFonts w:ascii="TH SarabunPSK" w:hAnsi="TH SarabunPSK" w:cs="TH SarabunPSK" w:hint="cs"/>
          <w:sz w:val="32"/>
          <w:szCs w:val="32"/>
        </w:rPr>
        <w:t xml:space="preserve"> 100 CFU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</w:rPr>
        <w:t xml:space="preserve">g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</w:rPr>
        <w:t xml:space="preserve"> ml </w:t>
      </w:r>
      <w:r>
        <w:rPr>
          <w:rFonts w:ascii="TH SarabunPSK" w:hAnsi="TH SarabunPSK" w:cs="TH SarabunPSK" w:hint="cs"/>
          <w:sz w:val="32"/>
          <w:szCs w:val="32"/>
          <w:cs/>
        </w:rPr>
        <w:t>ตามข้อ</w:t>
      </w:r>
      <w:r>
        <w:rPr>
          <w:rFonts w:ascii="TH SarabunPSK" w:hAnsi="TH SarabunPSK" w:cs="TH SarabunPSK" w:hint="cs"/>
          <w:sz w:val="32"/>
          <w:szCs w:val="32"/>
        </w:rPr>
        <w:t xml:space="preserve"> 5.4.1.7 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>
        <w:rPr>
          <w:rFonts w:ascii="TH SarabunPSK" w:hAnsi="TH SarabunPSK" w:cs="TH SarabunPSK" w:hint="cs"/>
          <w:sz w:val="32"/>
          <w:szCs w:val="32"/>
        </w:rPr>
        <w:t xml:space="preserve"> positive control (</w:t>
      </w:r>
      <w:r>
        <w:rPr>
          <w:rFonts w:ascii="TH SarabunPSK" w:hAnsi="TH SarabunPSK" w:cs="TH SarabunPSK" w:hint="cs"/>
          <w:i/>
          <w:iCs/>
          <w:sz w:val="32"/>
          <w:szCs w:val="32"/>
        </w:rPr>
        <w:t>E. coli</w:t>
      </w:r>
      <w:r>
        <w:rPr>
          <w:rFonts w:ascii="TH SarabunPSK" w:hAnsi="TH SarabunPSK" w:cs="TH SarabunPSK" w:hint="cs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</w:rPr>
        <w:t>negative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control (</w:t>
      </w:r>
      <w:r>
        <w:rPr>
          <w:rFonts w:ascii="TH SarabunPSK" w:hAnsi="TH SarabunPSK" w:cs="TH SarabunPSK" w:hint="cs"/>
          <w:i/>
          <w:iCs/>
          <w:sz w:val="32"/>
          <w:szCs w:val="32"/>
        </w:rPr>
        <w:t>S. aureus</w:t>
      </w:r>
      <w:r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6DB5E405" w14:textId="6B1E82B6" w:rsidR="00E0797C" w:rsidRDefault="00E0797C" w:rsidP="00E0797C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06B585" w14:textId="77777777" w:rsidR="007A7DBB" w:rsidRDefault="007A7DBB" w:rsidP="005757B3">
      <w:pPr>
        <w:rPr>
          <w:rFonts w:ascii="TH SarabunPSK" w:hAnsi="TH SarabunPSK" w:cs="TH SarabunPSK"/>
          <w:sz w:val="32"/>
          <w:szCs w:val="32"/>
        </w:rPr>
      </w:pPr>
    </w:p>
    <w:p w14:paraId="4B62BBB2" w14:textId="77777777" w:rsidR="000007D2" w:rsidRDefault="000007D2" w:rsidP="000007D2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Selection enrichment</w:t>
      </w:r>
    </w:p>
    <w:p w14:paraId="4CDFE932" w14:textId="7BA075EA" w:rsidR="005757B3" w:rsidRPr="007A7DBB" w:rsidRDefault="007A7DBB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7525D">
        <w:rPr>
          <w:rFonts w:ascii="TH SarabunPSK" w:hAnsi="TH SarabunPSK" w:cs="TH SarabunPSK" w:hint="cs"/>
          <w:sz w:val="32"/>
          <w:szCs w:val="32"/>
          <w:cs/>
        </w:rPr>
        <w:t xml:space="preserve">ปิเปตสารจากข้อ 5.2.3 ปริมาณ </w:t>
      </w:r>
      <w:r w:rsidR="0047525D">
        <w:rPr>
          <w:rFonts w:ascii="TH SarabunPSK" w:hAnsi="TH SarabunPSK" w:cs="TH SarabunPSK" w:hint="cs"/>
          <w:sz w:val="32"/>
          <w:szCs w:val="32"/>
        </w:rPr>
        <w:t>1</w:t>
      </w:r>
      <w:r w:rsidR="0047525D">
        <w:rPr>
          <w:rFonts w:ascii="TH SarabunPSK" w:hAnsi="TH SarabunPSK" w:cs="TH SarabunPSK" w:hint="cs"/>
          <w:sz w:val="32"/>
          <w:szCs w:val="32"/>
          <w:cs/>
        </w:rPr>
        <w:t xml:space="preserve"> มิลลิลิตรลงบนหลอดปราศจากเชื้อที่มี</w:t>
      </w:r>
      <w:r w:rsidR="0047525D">
        <w:rPr>
          <w:rFonts w:ascii="TH SarabunPSK" w:hAnsi="TH SarabunPSK" w:cs="TH SarabunPSK" w:hint="cs"/>
          <w:sz w:val="32"/>
          <w:szCs w:val="32"/>
        </w:rPr>
        <w:t xml:space="preserve"> Enterobacteria Enrichment Broth Mossel (EEB)</w:t>
      </w:r>
      <w:r w:rsidR="0047525D">
        <w:rPr>
          <w:rFonts w:ascii="TH SarabunPSK" w:hAnsi="TH SarabunPSK" w:cs="TH SarabunPSK" w:hint="cs"/>
          <w:sz w:val="32"/>
          <w:szCs w:val="32"/>
          <w:cs/>
        </w:rPr>
        <w:t xml:space="preserve"> ปริมาณ 9 มิลลิลิตรเพื่อเตรียม 10-</w:t>
      </w:r>
      <w:r w:rsidR="0047525D">
        <w:rPr>
          <w:rFonts w:ascii="TH SarabunPSK" w:hAnsi="TH SarabunPSK" w:cs="TH SarabunPSK" w:hint="cs"/>
          <w:sz w:val="32"/>
          <w:szCs w:val="32"/>
        </w:rPr>
        <w:t xml:space="preserve">fold serial dilution (0.01 </w:t>
      </w:r>
      <w:r w:rsidR="0047525D">
        <w:rPr>
          <w:rFonts w:ascii="TH SarabunPSK" w:hAnsi="TH SarabunPSK" w:cs="TH SarabunPSK" w:hint="cs"/>
          <w:sz w:val="32"/>
          <w:szCs w:val="32"/>
          <w:cs/>
        </w:rPr>
        <w:t>และ 0.001 กรัมหรือมิลลิลิตรของสารตั้งต้น)</w:t>
      </w:r>
    </w:p>
    <w:p w14:paraId="4502088B" w14:textId="459DF433" w:rsidR="005757B3" w:rsidRDefault="006C6B36" w:rsidP="005757B3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7AE206B" wp14:editId="4E1E852F">
                <wp:extent cx="4826000" cy="1840237"/>
                <wp:effectExtent l="0" t="0" r="0" b="762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Top Corners Rounded 3"/>
                        <wps:cNvSpPr/>
                        <wps:spPr>
                          <a:xfrm rot="10800000">
                            <a:off x="1687914" y="586166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87914" y="554416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2178190" y="540668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6" name="Rectangle: Top Corners Rounded 16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Connector: Curved 34"/>
                        <wps:cNvCnPr/>
                        <wps:spPr>
                          <a:xfrm rot="16200000" flipH="1">
                            <a:off x="2037548" y="284540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21842" y="1189696"/>
                            <a:ext cx="673239" cy="392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F0F1DA" w14:textId="77777777" w:rsidR="006C6B36" w:rsidRPr="007D4064" w:rsidRDefault="006C6B36" w:rsidP="006C6B36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16"/>
                                  <w:szCs w:val="20"/>
                                </w:rPr>
                              </w:pPr>
                              <w:r w:rsidRPr="007D4064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resuscitate 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br/>
                              </w:r>
                              <w:r w:rsidRPr="007D4064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mixture</w:t>
                              </w:r>
                            </w:p>
                            <w:p w14:paraId="0C7B0EBE" w14:textId="77777777" w:rsidR="006C6B36" w:rsidRPr="007D4064" w:rsidRDefault="006C6B36" w:rsidP="006C6B36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533141" y="1567623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13AA1" w14:textId="77777777" w:rsidR="006C6B36" w:rsidRPr="00500CF3" w:rsidRDefault="006C6B36" w:rsidP="006C6B36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57540" y="1194719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6327C1" w14:textId="77777777" w:rsidR="006C6B36" w:rsidRPr="00500CF3" w:rsidRDefault="006C6B36" w:rsidP="006C6B36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66900" y="160716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8D4DA" w14:textId="77777777" w:rsidR="006C6B36" w:rsidRPr="00500CF3" w:rsidRDefault="006C6B36" w:rsidP="006C6B36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Group 40"/>
                        <wpg:cNvGrpSpPr/>
                        <wpg:grpSpPr>
                          <a:xfrm>
                            <a:off x="2735874" y="543747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41" name="Rectangle: Top Corners Rounded 41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7" name="Text Box 57"/>
                        <wps:cNvSpPr txBox="1"/>
                        <wps:spPr>
                          <a:xfrm>
                            <a:off x="2615224" y="1197798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A2CF" w14:textId="77777777" w:rsidR="006C6B36" w:rsidRPr="00500CF3" w:rsidRDefault="006C6B36" w:rsidP="006C6B36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or: Curved 58"/>
                        <wps:cNvCnPr/>
                        <wps:spPr>
                          <a:xfrm rot="16200000" flipH="1">
                            <a:off x="2575064" y="278189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404416" y="154365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4C387" w14:textId="77777777" w:rsidR="006C6B36" w:rsidRPr="00500CF3" w:rsidRDefault="006C6B36" w:rsidP="006C6B36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AE206B" id="Canvas 64" o:spid="_x0000_s1172" editas="canvas" style="width:380pt;height:144.9pt;mso-position-horizontal-relative:char;mso-position-vertical-relative:line" coordsize="4826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">
                <v:shape id="_x0000_s1173" type="#_x0000_t75" style="position:absolute;width:48260;height:18402;visibility:visible;mso-wrap-style:square" filled="t">
                  <v:fill o:detectmouseclick="t"/>
                  <v:path o:connecttype="none"/>
                </v:shape>
                <v:shape id="Rectangle: Top Corners Rounded 3" o:spid="_x0000_s1174" style="position:absolute;left:16879;top:5861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5" o:spid="_x0000_s1175" style="position:absolute;left:16879;top:5544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" fillcolor="#b4c6e7 [1300]" strokecolor="#8eaadb [1940]" strokeweight="1pt">
                  <v:stroke joinstyle="miter"/>
                </v:oval>
                <v:group id="Group 15" o:spid="_x0000_s1176" style="position:absolute;left:21781;top:5406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Rectangle: Top Corners Rounded 16" o:spid="_x0000_s1177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31" o:spid="_x0000_s1178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" fillcolor="#aeaaaa [2414]" strokecolor="#747070 [1614]" strokeweight="1pt">
                    <v:stroke joinstyle="miter"/>
                  </v:oval>
                </v:group>
                <v:shape id="Connector: Curved 34" o:spid="_x0000_s1179" type="#_x0000_t38" style="position:absolute;left:20375;top:2845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" adj="-583200" strokecolor="#7b7b7b [2406]" strokeweight=".5pt">
                  <v:stroke endarrow="block" joinstyle="miter"/>
                </v:shape>
                <v:shape id="Text Box 35" o:spid="_x0000_s1180" type="#_x0000_t202" style="position:absolute;left:14218;top:11896;width:673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" fillcolor="white [3201]" stroked="f" strokeweight=".5pt">
                  <v:textbox inset=",0">
                    <w:txbxContent>
                      <w:p w14:paraId="4EF0F1DA" w14:textId="77777777" w:rsidR="006C6B36" w:rsidRPr="007D4064" w:rsidRDefault="006C6B36" w:rsidP="006C6B36">
                        <w:pPr>
                          <w:jc w:val="center"/>
                          <w:rPr>
                            <w:rFonts w:ascii="TH SarabunPSK" w:hAnsi="TH SarabunPSK" w:cs="TH SarabunPSK"/>
                            <w:sz w:val="16"/>
                            <w:szCs w:val="20"/>
                          </w:rPr>
                        </w:pPr>
                        <w:r w:rsidRPr="007D4064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resuscitate 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br/>
                        </w:r>
                        <w:r w:rsidRPr="007D4064">
                          <w:rPr>
                            <w:rFonts w:ascii="TH SarabunPSK" w:hAnsi="TH SarabunPSK" w:cs="TH SarabunPSK"/>
                            <w:szCs w:val="22"/>
                          </w:rPr>
                          <w:t>mixture</w:t>
                        </w:r>
                      </w:p>
                      <w:p w14:paraId="0C7B0EBE" w14:textId="77777777" w:rsidR="006C6B36" w:rsidRPr="007D4064" w:rsidRDefault="006C6B36" w:rsidP="006C6B36">
                        <w:pPr>
                          <w:jc w:val="center"/>
                          <w:rPr>
                            <w:rFonts w:ascii="TH SarabunPSK" w:hAnsi="TH SarabunPSK" w:cs="TH SarabunPSK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6" o:spid="_x0000_s1181" type="#_x0000_t202" style="position:absolute;left:15331;top:15676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" filled="f" stroked="f" strokeweight=".5pt">
                  <v:textbox inset=",0">
                    <w:txbxContent>
                      <w:p w14:paraId="67F13AA1" w14:textId="77777777" w:rsidR="006C6B36" w:rsidRPr="00500CF3" w:rsidRDefault="006C6B36" w:rsidP="006C6B36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37" o:spid="_x0000_s1182" type="#_x0000_t202" style="position:absolute;left:20575;top:1194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" fillcolor="white [3201]" stroked="f" strokeweight=".5pt">
                  <v:textbox inset=",0">
                    <w:txbxContent>
                      <w:p w14:paraId="2C6327C1" w14:textId="77777777" w:rsidR="006C6B36" w:rsidRPr="00500CF3" w:rsidRDefault="006C6B36" w:rsidP="006C6B36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39" o:spid="_x0000_s1183" type="#_x0000_t202" style="position:absolute;left:18669;top:160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rU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p&#10;F9y/xB8gFzcAAAD//wMAUEsBAi0AFAAGAAgAAAAhANvh9svuAAAAhQEAABMAAAAAAAAAAAAAAAAA&#10;AAAAAFtDb250ZW50X1R5cGVzXS54bWxQSwECLQAUAAYACAAAACEAWvQsW78AAAAVAQAACwAAAAAA&#10;AAAAAAAAAAAfAQAAX3JlbHMvLnJlbHNQSwECLQAUAAYACAAAACEA1hCa1MAAAADbAAAADwAAAAAA&#10;AAAAAAAAAAAHAgAAZHJzL2Rvd25yZXYueG1sUEsFBgAAAAADAAMAtwAAAPQCAAAAAA==&#10;" filled="f" stroked="f" strokeweight=".5pt">
                  <v:textbox inset=",0">
                    <w:txbxContent>
                      <w:p w14:paraId="72F8D4DA" w14:textId="77777777" w:rsidR="006C6B36" w:rsidRPr="00500CF3" w:rsidRDefault="006C6B36" w:rsidP="006C6B36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group id="Group 40" o:spid="_x0000_s1184" style="position:absolute;left:27358;top:5437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Rectangle: Top Corners Rounded 41" o:spid="_x0000_s1185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56" o:spid="_x0000_s1186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" fillcolor="#aeaaaa [2414]" strokecolor="#747070 [1614]" strokeweight="1pt">
                    <v:stroke joinstyle="miter"/>
                  </v:oval>
                </v:group>
                <v:shape id="Text Box 57" o:spid="_x0000_s1187" type="#_x0000_t202" style="position:absolute;left:26152;top:11977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" fillcolor="white [3201]" stroked="f" strokeweight=".5pt">
                  <v:textbox inset=",0">
                    <w:txbxContent>
                      <w:p w14:paraId="4F0AA2CF" w14:textId="77777777" w:rsidR="006C6B36" w:rsidRPr="00500CF3" w:rsidRDefault="006C6B36" w:rsidP="006C6B36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10^-3</w:t>
                        </w:r>
                      </w:p>
                    </w:txbxContent>
                  </v:textbox>
                </v:shape>
                <v:shape id="Connector: Curved 58" o:spid="_x0000_s1188" type="#_x0000_t38" style="position:absolute;left:25750;top:2781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" adj="-583200" strokecolor="#7b7b7b [2406]" strokeweight=".5pt">
                  <v:stroke endarrow="block" joinstyle="miter"/>
                </v:shape>
                <v:shape id="Text Box 60" o:spid="_x0000_s1189" type="#_x0000_t202" style="position:absolute;left:24044;top:1543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" filled="f" stroked="f" strokeweight=".5pt">
                  <v:textbox inset=",0">
                    <w:txbxContent>
                      <w:p w14:paraId="6614C387" w14:textId="77777777" w:rsidR="006C6B36" w:rsidRPr="00500CF3" w:rsidRDefault="006C6B36" w:rsidP="006C6B36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874D32" w14:textId="77777777" w:rsidR="00682229" w:rsidRDefault="00682229" w:rsidP="00682229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บ่มสารที่ 30 – 35</w:t>
      </w:r>
      <w:r>
        <w:rPr>
          <w:rFonts w:ascii="TH SarabunPSK" w:hAnsi="TH SarabunPSK" w:cs="TH SarabunPSK" w:hint="cs"/>
          <w:sz w:val="32"/>
          <w:szCs w:val="32"/>
        </w:rPr>
        <w:t xml:space="preserve"> °C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เป็นเวลา 24-48 ชั่วโมง</w:t>
      </w:r>
    </w:p>
    <w:p w14:paraId="01A93B5A" w14:textId="77777777" w:rsidR="00682229" w:rsidRDefault="00682229" w:rsidP="00682229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ทำซ้ำข้อ 5.5.1 ถึง 5.5.2 กับ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[blank solutions]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เพื่อเป็น </w:t>
      </w:r>
      <w:r>
        <w:rPr>
          <w:rFonts w:ascii="TH SarabunPSK" w:hAnsi="TH SarabunPSK" w:cs="TH SarabunPSK" w:hint="cs"/>
          <w:sz w:val="32"/>
          <w:szCs w:val="32"/>
        </w:rPr>
        <w:t>negative control</w:t>
      </w:r>
    </w:p>
    <w:p w14:paraId="148C1268" w14:textId="77777777" w:rsidR="004921E0" w:rsidRPr="005757B3" w:rsidRDefault="004921E0" w:rsidP="005757B3">
      <w:pPr>
        <w:rPr>
          <w:rFonts w:ascii="TH SarabunPSK" w:hAnsi="TH SarabunPSK" w:cs="TH SarabunPSK"/>
          <w:sz w:val="32"/>
          <w:szCs w:val="32"/>
        </w:rPr>
      </w:pPr>
    </w:p>
    <w:p w14:paraId="79B0AEEE" w14:textId="77777777" w:rsidR="007C58A3" w:rsidRDefault="007C58A3" w:rsidP="007C58A3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การเปลี่ยนอาหารเลี้ยงเชื้อเพื่อนับจำนวนเชื้อ</w:t>
      </w:r>
    </w:p>
    <w:p w14:paraId="78CFADD8" w14:textId="77777777" w:rsidR="00A51A05" w:rsidRDefault="00A51A05" w:rsidP="00A51A05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ย้าย</w:t>
      </w:r>
      <w:r>
        <w:rPr>
          <w:rFonts w:ascii="TH SarabunPSK" w:hAnsi="TH SarabunPSK" w:cs="TH SarabunPSK" w:hint="cs"/>
          <w:sz w:val="32"/>
          <w:szCs w:val="32"/>
        </w:rPr>
        <w:t xml:space="preserve"> 0.1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มิลลิลิตรของเชื้อที่ผ่านการ</w:t>
      </w:r>
      <w:r>
        <w:rPr>
          <w:rFonts w:ascii="TH SarabunPSK" w:hAnsi="TH SarabunPSK" w:cs="TH SarabunPSK" w:hint="cs"/>
          <w:sz w:val="32"/>
          <w:szCs w:val="32"/>
        </w:rPr>
        <w:t xml:space="preserve"> enriched </w:t>
      </w:r>
      <w:r>
        <w:rPr>
          <w:rFonts w:ascii="TH SarabunPSK" w:hAnsi="TH SarabunPSK" w:cs="TH SarabunPSK" w:hint="cs"/>
          <w:sz w:val="32"/>
          <w:szCs w:val="32"/>
          <w:cs/>
        </w:rPr>
        <w:t>ลงใน</w:t>
      </w:r>
      <w:r>
        <w:rPr>
          <w:rFonts w:ascii="TH SarabunPSK" w:hAnsi="TH SarabunPSK" w:cs="TH SarabunPSK" w:hint="cs"/>
          <w:sz w:val="32"/>
          <w:szCs w:val="32"/>
        </w:rPr>
        <w:t xml:space="preserve"> Violet Red Bile Dextrose Agar (VRBA)</w:t>
      </w:r>
    </w:p>
    <w:p w14:paraId="524D284F" w14:textId="77777777" w:rsidR="00A51A05" w:rsidRDefault="00A51A05" w:rsidP="00A51A05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Spread inoculum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ให้กระจายทั่วผิว </w:t>
      </w:r>
      <w:r>
        <w:rPr>
          <w:rFonts w:ascii="TH SarabunPSK" w:hAnsi="TH SarabunPSK" w:cs="TH SarabunPSK" w:hint="cs"/>
          <w:sz w:val="32"/>
          <w:szCs w:val="32"/>
        </w:rPr>
        <w:t xml:space="preserve">VRBG agar 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</w:rPr>
        <w:t xml:space="preserve"> spreader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ปราศจากเชื้อ</w:t>
      </w:r>
    </w:p>
    <w:p w14:paraId="75104DD1" w14:textId="77777777" w:rsidR="00A51A05" w:rsidRDefault="00A51A05" w:rsidP="00A51A05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บ่มจานเพาะ</w:t>
      </w:r>
      <w:r>
        <w:rPr>
          <w:rFonts w:ascii="TH SarabunPSK" w:hAnsi="TH SarabunPSK" w:cs="TH SarabunPSK" w:hint="cs"/>
          <w:sz w:val="32"/>
          <w:szCs w:val="32"/>
        </w:rPr>
        <w:t xml:space="preserve"> VRBG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</w:rPr>
        <w:t xml:space="preserve"> 30 – 35 °C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</w:t>
      </w:r>
      <w:r>
        <w:rPr>
          <w:rFonts w:ascii="TH SarabunPSK" w:hAnsi="TH SarabunPSK" w:cs="TH SarabunPSK" w:hint="cs"/>
          <w:sz w:val="32"/>
          <w:szCs w:val="32"/>
        </w:rPr>
        <w:t xml:space="preserve"> 18 – 24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6F199322" w14:textId="77777777" w:rsidR="001B194B" w:rsidRDefault="001B194B" w:rsidP="001B194B">
      <w:pPr>
        <w:pStyle w:val="ListParagraph"/>
        <w:spacing w:line="256" w:lineRule="auto"/>
        <w:ind w:left="1224"/>
        <w:rPr>
          <w:rFonts w:ascii="TH SarabunPSK" w:hAnsi="TH SarabunPSK" w:cs="TH SarabunPSK"/>
          <w:sz w:val="32"/>
          <w:szCs w:val="32"/>
        </w:rPr>
      </w:pPr>
    </w:p>
    <w:p w14:paraId="6DAAC054" w14:textId="7EBC12DA" w:rsidR="005757B3" w:rsidRDefault="001B194B" w:rsidP="001B194B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1B194B">
        <w:rPr>
          <w:rFonts w:ascii="TH SarabunPSK" w:hAnsi="TH SarabunPSK" w:cs="TH SarabunPSK" w:hint="cs"/>
          <w:sz w:val="32"/>
          <w:szCs w:val="32"/>
          <w:cs/>
        </w:rPr>
        <w:t>สังเกตและแปลผล</w:t>
      </w:r>
    </w:p>
    <w:p w14:paraId="6C3CD19E" w14:textId="77777777" w:rsidR="004A60D7" w:rsidRDefault="004A60D7" w:rsidP="004A60D7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หากมีโคโลนี ถือว่าเป็นผลบวก โดยแปลผลจำนวนแบคทีเรียที่อาจมีได้ ดังตาราง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465"/>
        <w:gridCol w:w="1559"/>
        <w:gridCol w:w="1701"/>
        <w:gridCol w:w="3581"/>
      </w:tblGrid>
      <w:tr w:rsidR="004A60D7" w14:paraId="48DDE82A" w14:textId="77777777" w:rsidTr="004A60D7">
        <w:trPr>
          <w:tblHeader/>
        </w:trPr>
        <w:tc>
          <w:tcPr>
            <w:tcW w:w="4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90B5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ผลการทดสอบของของแต่ละความเข้มข้น</w:t>
            </w:r>
          </w:p>
        </w:tc>
        <w:tc>
          <w:tcPr>
            <w:tcW w:w="3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68C4" w14:textId="77777777" w:rsidR="004A60D7" w:rsidRDefault="004A60D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จำนวนแบคทีเรียที่อาจมี (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Probable Number of bacteria)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ต่อกรัมหรือมิลลิลิตรของผลิตภัณฑ์</w:t>
            </w:r>
          </w:p>
        </w:tc>
      </w:tr>
      <w:tr w:rsidR="004A60D7" w14:paraId="77823B3F" w14:textId="77777777" w:rsidTr="004A60D7">
        <w:trPr>
          <w:tblHeader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7F9C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0.1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กรัม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br/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0.1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มล.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9CF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0.01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กรัม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br/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0.01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มล.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D57F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0.001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กรัม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br/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0.001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มล.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472D" w14:textId="77777777" w:rsidR="004A60D7" w:rsidRDefault="004A60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A60D7" w14:paraId="22EC0B84" w14:textId="77777777" w:rsidTr="004A60D7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A27DF0A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6A465EA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BE68F56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9B1A" w14:textId="77777777" w:rsidR="004A60D7" w:rsidRDefault="004A60D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vertAlign w:val="superscript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3</w:t>
            </w:r>
          </w:p>
        </w:tc>
      </w:tr>
      <w:tr w:rsidR="004A60D7" w14:paraId="54391F0C" w14:textId="77777777" w:rsidTr="004A60D7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827CFA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D015B3D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386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36A4" w14:textId="77777777" w:rsidR="004A60D7" w:rsidRDefault="004A60D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แต่มากกว่า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2</w:t>
            </w:r>
          </w:p>
        </w:tc>
      </w:tr>
      <w:tr w:rsidR="004A60D7" w14:paraId="47916BEB" w14:textId="77777777" w:rsidTr="004A60D7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E68F7BC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C21D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8BB5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68EF" w14:textId="77777777" w:rsidR="004A60D7" w:rsidRDefault="004A60D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แต่มากกว่า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</w:p>
        </w:tc>
      </w:tr>
      <w:tr w:rsidR="004A60D7" w14:paraId="14D085D0" w14:textId="77777777" w:rsidTr="004A60D7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0112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DC32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16AC" w14:textId="77777777" w:rsidR="004A60D7" w:rsidRDefault="004A60D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9A47" w14:textId="77777777" w:rsidR="004A60D7" w:rsidRDefault="004A60D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น้อยกว่า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10</w:t>
            </w:r>
          </w:p>
        </w:tc>
      </w:tr>
    </w:tbl>
    <w:p w14:paraId="7CE2C86A" w14:textId="77777777" w:rsidR="004A60D7" w:rsidRPr="001B194B" w:rsidRDefault="004A60D7" w:rsidP="004A60D7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9" w:name="_Toc175750954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69"/>
    </w:p>
    <w:p w14:paraId="184241AD" w14:textId="68EE268B" w:rsidR="005757B3" w:rsidRPr="005757B3" w:rsidRDefault="004A60D7" w:rsidP="00B0544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0" w:name="_Toc175750955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70"/>
    </w:p>
    <w:p w14:paraId="2A30DBD3" w14:textId="66DD65CD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7858EF">
        <w:rPr>
          <w:rFonts w:ascii="TH SarabunPSK" w:hAnsi="TH SarabunPSK" w:cs="TH SarabunPSK" w:hint="cs"/>
          <w:color w:val="ED7D31" w:themeColor="accent2"/>
          <w:sz w:val="32"/>
          <w:szCs w:val="32"/>
        </w:rPr>
        <w:t>[</w:t>
      </w:r>
      <w:r w:rsidR="007858E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ระบุขีดจำกัดจุลินทรีย์แกรมลบที่ทนน้ำดีที่ยอมรับได้สำหรับผลิตภัณฑ์สมุนไพรตามข้อกำหนดมาตรฐาน]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1" w:name="_Toc175750956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71"/>
    </w:p>
    <w:p w14:paraId="2FE3FFFE" w14:textId="09F3FC7D" w:rsidR="005757B3" w:rsidRPr="00B0544C" w:rsidRDefault="00B0544C" w:rsidP="00B0544C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ED7D31" w:themeColor="accent2"/>
          <w:sz w:val="32"/>
          <w:szCs w:val="32"/>
          <w:cs/>
        </w:rPr>
      </w:pPr>
      <w:r w:rsidRPr="00B0544C">
        <w:rPr>
          <w:rFonts w:ascii="TH SarabunPSK" w:hAnsi="TH SarabunPSK" w:cs="TH SarabunPSK" w:hint="cs"/>
          <w:color w:val="ED7D31" w:themeColor="accent2"/>
          <w:sz w:val="32"/>
          <w:szCs w:val="32"/>
        </w:rPr>
        <w:t>[</w:t>
      </w:r>
      <w:r w:rsidRPr="00B0544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บันทึกผลลงในระบบคุณภาพของบริษัท</w:t>
      </w:r>
      <w:r w:rsidRPr="00B0544C">
        <w:rPr>
          <w:rFonts w:ascii="TH SarabunPSK" w:hAnsi="TH SarabunPSK" w:cs="TH SarabunPSK" w:hint="cs"/>
          <w:color w:val="ED7D31" w:themeColor="accent2"/>
          <w:sz w:val="32"/>
          <w:szCs w:val="32"/>
        </w:rPr>
        <w:t>]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2" w:name="_Toc175750957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72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A75355A" w14:textId="2FC14612" w:rsidR="005757B3" w:rsidRPr="00B0544C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3" w:name="_Toc175750958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73"/>
    </w:p>
    <w:p w14:paraId="27AFB75C" w14:textId="4370BDCD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DEE5" w14:textId="77777777" w:rsidR="00A22A64" w:rsidRDefault="00A22A64" w:rsidP="005D2E9C">
      <w:pPr>
        <w:spacing w:after="0" w:line="240" w:lineRule="auto"/>
      </w:pPr>
      <w:r>
        <w:separator/>
      </w:r>
    </w:p>
  </w:endnote>
  <w:endnote w:type="continuationSeparator" w:id="0">
    <w:p w14:paraId="14D59891" w14:textId="77777777" w:rsidR="00A22A64" w:rsidRDefault="00A22A64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777C2413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641D91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6B044F">
      <w:rPr>
        <w:noProof/>
      </w:rPr>
      <w:t>20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r w:rsidR="00154180">
      <w:fldChar w:fldCharType="begin"/>
    </w:r>
    <w:r w:rsidR="00154180">
      <w:instrText xml:space="preserve"> NUMPAGES  \* Arabic  \* MERGEFORMAT </w:instrText>
    </w:r>
    <w:r w:rsidR="00154180">
      <w:fldChar w:fldCharType="separate"/>
    </w:r>
    <w:r w:rsidR="00E13577">
      <w:rPr>
        <w:noProof/>
      </w:rPr>
      <w:t>10</w:t>
    </w:r>
    <w:r w:rsidR="001541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DE82" w14:textId="77777777" w:rsidR="00A22A64" w:rsidRDefault="00A22A64" w:rsidP="005D2E9C">
      <w:pPr>
        <w:spacing w:after="0" w:line="240" w:lineRule="auto"/>
      </w:pPr>
      <w:r>
        <w:separator/>
      </w:r>
    </w:p>
  </w:footnote>
  <w:footnote w:type="continuationSeparator" w:id="0">
    <w:p w14:paraId="6316AD17" w14:textId="77777777" w:rsidR="00A22A64" w:rsidRDefault="00A22A64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F70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382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07DA2"/>
    <w:multiLevelType w:val="hybridMultilevel"/>
    <w:tmpl w:val="A83ED524"/>
    <w:lvl w:ilvl="0" w:tplc="61E61100">
      <w:start w:val="80"/>
      <w:numFmt w:val="bullet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014E11"/>
    <w:multiLevelType w:val="hybridMultilevel"/>
    <w:tmpl w:val="87C8866E"/>
    <w:lvl w:ilvl="0" w:tplc="B5F868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37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16"/>
  </w:num>
  <w:num w:numId="8">
    <w:abstractNumId w:val="9"/>
  </w:num>
  <w:num w:numId="9">
    <w:abstractNumId w:val="7"/>
  </w:num>
  <w:num w:numId="10">
    <w:abstractNumId w:val="10"/>
  </w:num>
  <w:num w:numId="11">
    <w:abstractNumId w:val="13"/>
  </w:num>
  <w:num w:numId="12">
    <w:abstractNumId w:val="14"/>
  </w:num>
  <w:num w:numId="13">
    <w:abstractNumId w:val="18"/>
  </w:num>
  <w:num w:numId="14">
    <w:abstractNumId w:val="12"/>
  </w:num>
  <w:num w:numId="15">
    <w:abstractNumId w:val="19"/>
  </w:num>
  <w:num w:numId="16">
    <w:abstractNumId w:val="15"/>
  </w:num>
  <w:num w:numId="17">
    <w:abstractNumId w:val="6"/>
  </w:num>
  <w:num w:numId="18">
    <w:abstractNumId w:val="5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7D2"/>
    <w:rsid w:val="000008CC"/>
    <w:rsid w:val="00001CC5"/>
    <w:rsid w:val="00002D18"/>
    <w:rsid w:val="00007210"/>
    <w:rsid w:val="000075B2"/>
    <w:rsid w:val="000118BE"/>
    <w:rsid w:val="000127C1"/>
    <w:rsid w:val="000131DC"/>
    <w:rsid w:val="00016246"/>
    <w:rsid w:val="00016E15"/>
    <w:rsid w:val="00023486"/>
    <w:rsid w:val="00023513"/>
    <w:rsid w:val="000242AB"/>
    <w:rsid w:val="000243DC"/>
    <w:rsid w:val="00026560"/>
    <w:rsid w:val="00035ED0"/>
    <w:rsid w:val="00045C8C"/>
    <w:rsid w:val="00047068"/>
    <w:rsid w:val="00051A0D"/>
    <w:rsid w:val="00053581"/>
    <w:rsid w:val="00055A0B"/>
    <w:rsid w:val="00055F4F"/>
    <w:rsid w:val="00062091"/>
    <w:rsid w:val="000624C5"/>
    <w:rsid w:val="00067DF8"/>
    <w:rsid w:val="00072AA9"/>
    <w:rsid w:val="00075A53"/>
    <w:rsid w:val="00075E7D"/>
    <w:rsid w:val="00083826"/>
    <w:rsid w:val="00087AE6"/>
    <w:rsid w:val="00087B07"/>
    <w:rsid w:val="000A23D4"/>
    <w:rsid w:val="000A3BE9"/>
    <w:rsid w:val="000A4C82"/>
    <w:rsid w:val="000A52E6"/>
    <w:rsid w:val="000B5711"/>
    <w:rsid w:val="000B5B1A"/>
    <w:rsid w:val="000C6F87"/>
    <w:rsid w:val="000D33F8"/>
    <w:rsid w:val="000D44BF"/>
    <w:rsid w:val="000D5A2A"/>
    <w:rsid w:val="000D65EB"/>
    <w:rsid w:val="000D7626"/>
    <w:rsid w:val="000E136F"/>
    <w:rsid w:val="000E307E"/>
    <w:rsid w:val="000E5AA5"/>
    <w:rsid w:val="000F441A"/>
    <w:rsid w:val="000F4E2E"/>
    <w:rsid w:val="00103C35"/>
    <w:rsid w:val="00104577"/>
    <w:rsid w:val="001073BC"/>
    <w:rsid w:val="00117590"/>
    <w:rsid w:val="00126339"/>
    <w:rsid w:val="00126D1C"/>
    <w:rsid w:val="00140018"/>
    <w:rsid w:val="00141A3F"/>
    <w:rsid w:val="0015203F"/>
    <w:rsid w:val="00154180"/>
    <w:rsid w:val="0016300A"/>
    <w:rsid w:val="00164EB2"/>
    <w:rsid w:val="00165B8C"/>
    <w:rsid w:val="001700DF"/>
    <w:rsid w:val="00170AD7"/>
    <w:rsid w:val="001722FF"/>
    <w:rsid w:val="00194F38"/>
    <w:rsid w:val="001A4A30"/>
    <w:rsid w:val="001A5592"/>
    <w:rsid w:val="001B07DE"/>
    <w:rsid w:val="001B194B"/>
    <w:rsid w:val="001B650F"/>
    <w:rsid w:val="001B74E9"/>
    <w:rsid w:val="001C02E3"/>
    <w:rsid w:val="001C0ABA"/>
    <w:rsid w:val="001D1179"/>
    <w:rsid w:val="001D7012"/>
    <w:rsid w:val="001E05DF"/>
    <w:rsid w:val="001E2599"/>
    <w:rsid w:val="001E36E0"/>
    <w:rsid w:val="001E6564"/>
    <w:rsid w:val="001F17C3"/>
    <w:rsid w:val="001F28A4"/>
    <w:rsid w:val="001F6FFF"/>
    <w:rsid w:val="00203F0B"/>
    <w:rsid w:val="00222DC1"/>
    <w:rsid w:val="00233030"/>
    <w:rsid w:val="00233523"/>
    <w:rsid w:val="002346A7"/>
    <w:rsid w:val="00240AF0"/>
    <w:rsid w:val="00242724"/>
    <w:rsid w:val="002427B4"/>
    <w:rsid w:val="00244A6B"/>
    <w:rsid w:val="00244D77"/>
    <w:rsid w:val="00256B51"/>
    <w:rsid w:val="00261196"/>
    <w:rsid w:val="00266C99"/>
    <w:rsid w:val="00267EE8"/>
    <w:rsid w:val="00276C04"/>
    <w:rsid w:val="00276DF2"/>
    <w:rsid w:val="00284EEC"/>
    <w:rsid w:val="00286F33"/>
    <w:rsid w:val="00287DAF"/>
    <w:rsid w:val="00290708"/>
    <w:rsid w:val="00291315"/>
    <w:rsid w:val="00294DA8"/>
    <w:rsid w:val="002B5234"/>
    <w:rsid w:val="002B565B"/>
    <w:rsid w:val="002D0BFA"/>
    <w:rsid w:val="002D1D59"/>
    <w:rsid w:val="002D335E"/>
    <w:rsid w:val="002E2248"/>
    <w:rsid w:val="002E42B8"/>
    <w:rsid w:val="002E5763"/>
    <w:rsid w:val="002E69A7"/>
    <w:rsid w:val="002E79FB"/>
    <w:rsid w:val="002F1BAE"/>
    <w:rsid w:val="002F1E75"/>
    <w:rsid w:val="002F2716"/>
    <w:rsid w:val="002F6A0C"/>
    <w:rsid w:val="002F6A82"/>
    <w:rsid w:val="00300274"/>
    <w:rsid w:val="0031084B"/>
    <w:rsid w:val="0031392C"/>
    <w:rsid w:val="003162B9"/>
    <w:rsid w:val="00316B14"/>
    <w:rsid w:val="00322030"/>
    <w:rsid w:val="00323981"/>
    <w:rsid w:val="00333D4E"/>
    <w:rsid w:val="0033654D"/>
    <w:rsid w:val="003376EE"/>
    <w:rsid w:val="00337B64"/>
    <w:rsid w:val="00341131"/>
    <w:rsid w:val="003421FE"/>
    <w:rsid w:val="003445B8"/>
    <w:rsid w:val="003448C3"/>
    <w:rsid w:val="0035474A"/>
    <w:rsid w:val="003558F8"/>
    <w:rsid w:val="00360495"/>
    <w:rsid w:val="003640A0"/>
    <w:rsid w:val="00366275"/>
    <w:rsid w:val="00371263"/>
    <w:rsid w:val="00372050"/>
    <w:rsid w:val="003729B8"/>
    <w:rsid w:val="00376F95"/>
    <w:rsid w:val="003840E5"/>
    <w:rsid w:val="0038553B"/>
    <w:rsid w:val="00386DB2"/>
    <w:rsid w:val="003876F4"/>
    <w:rsid w:val="00387F71"/>
    <w:rsid w:val="00392B3A"/>
    <w:rsid w:val="003A3BE1"/>
    <w:rsid w:val="003A4240"/>
    <w:rsid w:val="003B1139"/>
    <w:rsid w:val="003B17A2"/>
    <w:rsid w:val="003B2EF3"/>
    <w:rsid w:val="003B3E0F"/>
    <w:rsid w:val="003B4136"/>
    <w:rsid w:val="003C4102"/>
    <w:rsid w:val="003C539D"/>
    <w:rsid w:val="003D1F67"/>
    <w:rsid w:val="003D26A3"/>
    <w:rsid w:val="003D4F63"/>
    <w:rsid w:val="003F6BD1"/>
    <w:rsid w:val="00401C0D"/>
    <w:rsid w:val="004047D9"/>
    <w:rsid w:val="00410475"/>
    <w:rsid w:val="004168C5"/>
    <w:rsid w:val="00420735"/>
    <w:rsid w:val="0042628A"/>
    <w:rsid w:val="0043227F"/>
    <w:rsid w:val="00434077"/>
    <w:rsid w:val="00434DA7"/>
    <w:rsid w:val="00440428"/>
    <w:rsid w:val="00471624"/>
    <w:rsid w:val="0047206F"/>
    <w:rsid w:val="00474C57"/>
    <w:rsid w:val="0047525D"/>
    <w:rsid w:val="00483AC0"/>
    <w:rsid w:val="00484D6B"/>
    <w:rsid w:val="00484F15"/>
    <w:rsid w:val="00490BCB"/>
    <w:rsid w:val="004921E0"/>
    <w:rsid w:val="00493072"/>
    <w:rsid w:val="00494E4E"/>
    <w:rsid w:val="004A0B8A"/>
    <w:rsid w:val="004A60D7"/>
    <w:rsid w:val="004A6286"/>
    <w:rsid w:val="004B3962"/>
    <w:rsid w:val="004B4951"/>
    <w:rsid w:val="004B4D6E"/>
    <w:rsid w:val="004B5C47"/>
    <w:rsid w:val="004C2A54"/>
    <w:rsid w:val="004C541C"/>
    <w:rsid w:val="004D1387"/>
    <w:rsid w:val="004D1B3F"/>
    <w:rsid w:val="004D4C88"/>
    <w:rsid w:val="004D5EC1"/>
    <w:rsid w:val="004D6362"/>
    <w:rsid w:val="004E3137"/>
    <w:rsid w:val="004E5C23"/>
    <w:rsid w:val="004F0B81"/>
    <w:rsid w:val="004F1C7F"/>
    <w:rsid w:val="004F5323"/>
    <w:rsid w:val="00500CF3"/>
    <w:rsid w:val="00505CA9"/>
    <w:rsid w:val="00510055"/>
    <w:rsid w:val="005177A3"/>
    <w:rsid w:val="00526DAF"/>
    <w:rsid w:val="0053225A"/>
    <w:rsid w:val="00534DC5"/>
    <w:rsid w:val="00540A0C"/>
    <w:rsid w:val="005478A0"/>
    <w:rsid w:val="0054797F"/>
    <w:rsid w:val="00554802"/>
    <w:rsid w:val="0056063B"/>
    <w:rsid w:val="00565760"/>
    <w:rsid w:val="00573A5E"/>
    <w:rsid w:val="00574878"/>
    <w:rsid w:val="005757B3"/>
    <w:rsid w:val="00575A40"/>
    <w:rsid w:val="00581308"/>
    <w:rsid w:val="0058325A"/>
    <w:rsid w:val="00587D15"/>
    <w:rsid w:val="00591582"/>
    <w:rsid w:val="005A1736"/>
    <w:rsid w:val="005A2641"/>
    <w:rsid w:val="005A2716"/>
    <w:rsid w:val="005A7576"/>
    <w:rsid w:val="005B79EC"/>
    <w:rsid w:val="005C3B31"/>
    <w:rsid w:val="005C622F"/>
    <w:rsid w:val="005C6AB8"/>
    <w:rsid w:val="005D02A5"/>
    <w:rsid w:val="005D0C89"/>
    <w:rsid w:val="005D2E9C"/>
    <w:rsid w:val="005D5098"/>
    <w:rsid w:val="005D68BA"/>
    <w:rsid w:val="005E6925"/>
    <w:rsid w:val="005F3D6F"/>
    <w:rsid w:val="005F77E9"/>
    <w:rsid w:val="0061452B"/>
    <w:rsid w:val="00621EC0"/>
    <w:rsid w:val="00622BBD"/>
    <w:rsid w:val="0062451A"/>
    <w:rsid w:val="00630345"/>
    <w:rsid w:val="0063678E"/>
    <w:rsid w:val="00637820"/>
    <w:rsid w:val="00640AE2"/>
    <w:rsid w:val="00641D91"/>
    <w:rsid w:val="00646B8A"/>
    <w:rsid w:val="00647E78"/>
    <w:rsid w:val="00654882"/>
    <w:rsid w:val="00654C4A"/>
    <w:rsid w:val="00656BFF"/>
    <w:rsid w:val="00660565"/>
    <w:rsid w:val="00664249"/>
    <w:rsid w:val="006678E3"/>
    <w:rsid w:val="00672AA8"/>
    <w:rsid w:val="006730D2"/>
    <w:rsid w:val="00673D8C"/>
    <w:rsid w:val="00676991"/>
    <w:rsid w:val="00681F98"/>
    <w:rsid w:val="00682229"/>
    <w:rsid w:val="00685C13"/>
    <w:rsid w:val="00692B26"/>
    <w:rsid w:val="0069499E"/>
    <w:rsid w:val="006A1E37"/>
    <w:rsid w:val="006A2055"/>
    <w:rsid w:val="006A276E"/>
    <w:rsid w:val="006A5ADF"/>
    <w:rsid w:val="006B044F"/>
    <w:rsid w:val="006B053A"/>
    <w:rsid w:val="006B09EB"/>
    <w:rsid w:val="006B35C6"/>
    <w:rsid w:val="006C06C3"/>
    <w:rsid w:val="006C1ACB"/>
    <w:rsid w:val="006C6B36"/>
    <w:rsid w:val="006C711E"/>
    <w:rsid w:val="006D11C8"/>
    <w:rsid w:val="006D3F28"/>
    <w:rsid w:val="006D5791"/>
    <w:rsid w:val="006D6676"/>
    <w:rsid w:val="006D73DC"/>
    <w:rsid w:val="006E002A"/>
    <w:rsid w:val="006E540F"/>
    <w:rsid w:val="006E61D4"/>
    <w:rsid w:val="006E7E2A"/>
    <w:rsid w:val="00700E62"/>
    <w:rsid w:val="00701464"/>
    <w:rsid w:val="00710ADA"/>
    <w:rsid w:val="00712625"/>
    <w:rsid w:val="00721106"/>
    <w:rsid w:val="00724C26"/>
    <w:rsid w:val="00730184"/>
    <w:rsid w:val="007301EA"/>
    <w:rsid w:val="00733D32"/>
    <w:rsid w:val="00735D13"/>
    <w:rsid w:val="0074654C"/>
    <w:rsid w:val="0075553A"/>
    <w:rsid w:val="00757219"/>
    <w:rsid w:val="0076097C"/>
    <w:rsid w:val="0076103A"/>
    <w:rsid w:val="00770C36"/>
    <w:rsid w:val="007717E9"/>
    <w:rsid w:val="007742AA"/>
    <w:rsid w:val="0078198B"/>
    <w:rsid w:val="0078379D"/>
    <w:rsid w:val="00785011"/>
    <w:rsid w:val="007858EF"/>
    <w:rsid w:val="00786948"/>
    <w:rsid w:val="00786A0F"/>
    <w:rsid w:val="007876A6"/>
    <w:rsid w:val="00790AE6"/>
    <w:rsid w:val="0079183F"/>
    <w:rsid w:val="007947D3"/>
    <w:rsid w:val="007A01EE"/>
    <w:rsid w:val="007A2017"/>
    <w:rsid w:val="007A5843"/>
    <w:rsid w:val="007A7DBB"/>
    <w:rsid w:val="007B43C6"/>
    <w:rsid w:val="007C58A3"/>
    <w:rsid w:val="007C6F54"/>
    <w:rsid w:val="007D4064"/>
    <w:rsid w:val="007E01DB"/>
    <w:rsid w:val="007E5254"/>
    <w:rsid w:val="007E55AD"/>
    <w:rsid w:val="0080065E"/>
    <w:rsid w:val="00801CE6"/>
    <w:rsid w:val="00816414"/>
    <w:rsid w:val="00817B12"/>
    <w:rsid w:val="00821CF8"/>
    <w:rsid w:val="0082589F"/>
    <w:rsid w:val="008377E7"/>
    <w:rsid w:val="00841E2B"/>
    <w:rsid w:val="00860483"/>
    <w:rsid w:val="008613ED"/>
    <w:rsid w:val="008627A3"/>
    <w:rsid w:val="0087286A"/>
    <w:rsid w:val="00874F3F"/>
    <w:rsid w:val="00882EDD"/>
    <w:rsid w:val="00883BA2"/>
    <w:rsid w:val="00892B59"/>
    <w:rsid w:val="00894408"/>
    <w:rsid w:val="008946C1"/>
    <w:rsid w:val="008A2C70"/>
    <w:rsid w:val="008A63CB"/>
    <w:rsid w:val="008B0F8B"/>
    <w:rsid w:val="008B2244"/>
    <w:rsid w:val="008B6E7E"/>
    <w:rsid w:val="008C2223"/>
    <w:rsid w:val="008C4143"/>
    <w:rsid w:val="008D4C20"/>
    <w:rsid w:val="008D6AEE"/>
    <w:rsid w:val="008D7CC3"/>
    <w:rsid w:val="008E06E1"/>
    <w:rsid w:val="008F17B0"/>
    <w:rsid w:val="008F4006"/>
    <w:rsid w:val="008F7C08"/>
    <w:rsid w:val="00903D4F"/>
    <w:rsid w:val="00905DF1"/>
    <w:rsid w:val="00907747"/>
    <w:rsid w:val="009103B6"/>
    <w:rsid w:val="00921694"/>
    <w:rsid w:val="00923AA7"/>
    <w:rsid w:val="00935DAE"/>
    <w:rsid w:val="00945646"/>
    <w:rsid w:val="0095367E"/>
    <w:rsid w:val="009716EF"/>
    <w:rsid w:val="00971ADF"/>
    <w:rsid w:val="00972DB2"/>
    <w:rsid w:val="0097371F"/>
    <w:rsid w:val="009776BB"/>
    <w:rsid w:val="0098019A"/>
    <w:rsid w:val="00980593"/>
    <w:rsid w:val="009811F0"/>
    <w:rsid w:val="00984DB1"/>
    <w:rsid w:val="0098789B"/>
    <w:rsid w:val="009A18A9"/>
    <w:rsid w:val="009A5FF9"/>
    <w:rsid w:val="009A6319"/>
    <w:rsid w:val="009C3823"/>
    <w:rsid w:val="009D307B"/>
    <w:rsid w:val="009E3E04"/>
    <w:rsid w:val="009E5B0A"/>
    <w:rsid w:val="009F01B9"/>
    <w:rsid w:val="009F201B"/>
    <w:rsid w:val="009F3C5A"/>
    <w:rsid w:val="009F6635"/>
    <w:rsid w:val="009F79FB"/>
    <w:rsid w:val="00A10B02"/>
    <w:rsid w:val="00A16375"/>
    <w:rsid w:val="00A1799E"/>
    <w:rsid w:val="00A20773"/>
    <w:rsid w:val="00A22A64"/>
    <w:rsid w:val="00A33A72"/>
    <w:rsid w:val="00A36351"/>
    <w:rsid w:val="00A363E8"/>
    <w:rsid w:val="00A44A33"/>
    <w:rsid w:val="00A44D6C"/>
    <w:rsid w:val="00A518D5"/>
    <w:rsid w:val="00A51A05"/>
    <w:rsid w:val="00A51EDE"/>
    <w:rsid w:val="00A52245"/>
    <w:rsid w:val="00A5245C"/>
    <w:rsid w:val="00A55FB1"/>
    <w:rsid w:val="00A605FB"/>
    <w:rsid w:val="00A65686"/>
    <w:rsid w:val="00A807B9"/>
    <w:rsid w:val="00A82062"/>
    <w:rsid w:val="00A85270"/>
    <w:rsid w:val="00A85931"/>
    <w:rsid w:val="00A86A96"/>
    <w:rsid w:val="00A95363"/>
    <w:rsid w:val="00A9697F"/>
    <w:rsid w:val="00A97A77"/>
    <w:rsid w:val="00AA31F9"/>
    <w:rsid w:val="00AB339E"/>
    <w:rsid w:val="00AB443C"/>
    <w:rsid w:val="00AC13E9"/>
    <w:rsid w:val="00AC3C8B"/>
    <w:rsid w:val="00AC46C7"/>
    <w:rsid w:val="00AC5D12"/>
    <w:rsid w:val="00AC6DAA"/>
    <w:rsid w:val="00AD2AE5"/>
    <w:rsid w:val="00AD5C83"/>
    <w:rsid w:val="00AE172B"/>
    <w:rsid w:val="00AE29EC"/>
    <w:rsid w:val="00AE45EC"/>
    <w:rsid w:val="00AF6F81"/>
    <w:rsid w:val="00B02910"/>
    <w:rsid w:val="00B040DE"/>
    <w:rsid w:val="00B0544C"/>
    <w:rsid w:val="00B10622"/>
    <w:rsid w:val="00B1351D"/>
    <w:rsid w:val="00B138B9"/>
    <w:rsid w:val="00B262A7"/>
    <w:rsid w:val="00B26319"/>
    <w:rsid w:val="00B352A1"/>
    <w:rsid w:val="00B35D4C"/>
    <w:rsid w:val="00B46CC4"/>
    <w:rsid w:val="00B53C48"/>
    <w:rsid w:val="00B53DC3"/>
    <w:rsid w:val="00B548BA"/>
    <w:rsid w:val="00B62A10"/>
    <w:rsid w:val="00B70FA4"/>
    <w:rsid w:val="00B842B7"/>
    <w:rsid w:val="00B9114C"/>
    <w:rsid w:val="00B91B34"/>
    <w:rsid w:val="00B925CE"/>
    <w:rsid w:val="00B963BA"/>
    <w:rsid w:val="00BA1367"/>
    <w:rsid w:val="00BA6FC3"/>
    <w:rsid w:val="00BB147D"/>
    <w:rsid w:val="00BB574F"/>
    <w:rsid w:val="00BB613F"/>
    <w:rsid w:val="00BC57E3"/>
    <w:rsid w:val="00BC6589"/>
    <w:rsid w:val="00BC7865"/>
    <w:rsid w:val="00BD5BDB"/>
    <w:rsid w:val="00BE0312"/>
    <w:rsid w:val="00BE69B3"/>
    <w:rsid w:val="00BF5997"/>
    <w:rsid w:val="00C00B32"/>
    <w:rsid w:val="00C11CBE"/>
    <w:rsid w:val="00C15285"/>
    <w:rsid w:val="00C22910"/>
    <w:rsid w:val="00C25D4E"/>
    <w:rsid w:val="00C3151C"/>
    <w:rsid w:val="00C31520"/>
    <w:rsid w:val="00C3455D"/>
    <w:rsid w:val="00C4106F"/>
    <w:rsid w:val="00C41C3A"/>
    <w:rsid w:val="00C50B72"/>
    <w:rsid w:val="00C52A0F"/>
    <w:rsid w:val="00C546A0"/>
    <w:rsid w:val="00C569A1"/>
    <w:rsid w:val="00C6112B"/>
    <w:rsid w:val="00C6126C"/>
    <w:rsid w:val="00C66605"/>
    <w:rsid w:val="00C67144"/>
    <w:rsid w:val="00C70F29"/>
    <w:rsid w:val="00C82AE7"/>
    <w:rsid w:val="00C83AB4"/>
    <w:rsid w:val="00C9070C"/>
    <w:rsid w:val="00C94500"/>
    <w:rsid w:val="00CA09EC"/>
    <w:rsid w:val="00CA106B"/>
    <w:rsid w:val="00CB6081"/>
    <w:rsid w:val="00CB6B99"/>
    <w:rsid w:val="00CC131B"/>
    <w:rsid w:val="00CC18DD"/>
    <w:rsid w:val="00CC40DD"/>
    <w:rsid w:val="00CC464C"/>
    <w:rsid w:val="00CC76CF"/>
    <w:rsid w:val="00CD0FC0"/>
    <w:rsid w:val="00CD253B"/>
    <w:rsid w:val="00CD35DA"/>
    <w:rsid w:val="00CE20BB"/>
    <w:rsid w:val="00CE4180"/>
    <w:rsid w:val="00CE6C17"/>
    <w:rsid w:val="00CE76E7"/>
    <w:rsid w:val="00CE79D4"/>
    <w:rsid w:val="00CF5575"/>
    <w:rsid w:val="00D0049B"/>
    <w:rsid w:val="00D04347"/>
    <w:rsid w:val="00D07491"/>
    <w:rsid w:val="00D1000E"/>
    <w:rsid w:val="00D11180"/>
    <w:rsid w:val="00D115CC"/>
    <w:rsid w:val="00D11821"/>
    <w:rsid w:val="00D21033"/>
    <w:rsid w:val="00D2301C"/>
    <w:rsid w:val="00D25EA0"/>
    <w:rsid w:val="00D3022B"/>
    <w:rsid w:val="00D314E9"/>
    <w:rsid w:val="00D31FD8"/>
    <w:rsid w:val="00D439AF"/>
    <w:rsid w:val="00D53D71"/>
    <w:rsid w:val="00D5455A"/>
    <w:rsid w:val="00D55E54"/>
    <w:rsid w:val="00D56F02"/>
    <w:rsid w:val="00D610DE"/>
    <w:rsid w:val="00D71FD5"/>
    <w:rsid w:val="00D747D9"/>
    <w:rsid w:val="00D81FCE"/>
    <w:rsid w:val="00D91AEA"/>
    <w:rsid w:val="00DA1EFA"/>
    <w:rsid w:val="00DB5AB9"/>
    <w:rsid w:val="00DB7111"/>
    <w:rsid w:val="00DC7D6F"/>
    <w:rsid w:val="00DD3C3E"/>
    <w:rsid w:val="00DD7350"/>
    <w:rsid w:val="00DE5762"/>
    <w:rsid w:val="00DE6A89"/>
    <w:rsid w:val="00DF2CD3"/>
    <w:rsid w:val="00DF58C4"/>
    <w:rsid w:val="00DF692B"/>
    <w:rsid w:val="00E0797C"/>
    <w:rsid w:val="00E07B0F"/>
    <w:rsid w:val="00E13577"/>
    <w:rsid w:val="00E30F21"/>
    <w:rsid w:val="00E322D4"/>
    <w:rsid w:val="00E3335F"/>
    <w:rsid w:val="00E37878"/>
    <w:rsid w:val="00E40AD0"/>
    <w:rsid w:val="00E41052"/>
    <w:rsid w:val="00E43D4D"/>
    <w:rsid w:val="00E54105"/>
    <w:rsid w:val="00E543CD"/>
    <w:rsid w:val="00E5640B"/>
    <w:rsid w:val="00E613C1"/>
    <w:rsid w:val="00E631E8"/>
    <w:rsid w:val="00E633E5"/>
    <w:rsid w:val="00E7731E"/>
    <w:rsid w:val="00E77B48"/>
    <w:rsid w:val="00E82573"/>
    <w:rsid w:val="00E82A5C"/>
    <w:rsid w:val="00E83F32"/>
    <w:rsid w:val="00E85803"/>
    <w:rsid w:val="00E864AC"/>
    <w:rsid w:val="00E95760"/>
    <w:rsid w:val="00EA5F39"/>
    <w:rsid w:val="00EB57B5"/>
    <w:rsid w:val="00EB777A"/>
    <w:rsid w:val="00EC227A"/>
    <w:rsid w:val="00EC5B43"/>
    <w:rsid w:val="00ED47A0"/>
    <w:rsid w:val="00EE0AA6"/>
    <w:rsid w:val="00EE4C5E"/>
    <w:rsid w:val="00EE64B0"/>
    <w:rsid w:val="00F03F7C"/>
    <w:rsid w:val="00F15E69"/>
    <w:rsid w:val="00F162A7"/>
    <w:rsid w:val="00F16F0A"/>
    <w:rsid w:val="00F20867"/>
    <w:rsid w:val="00F26766"/>
    <w:rsid w:val="00F30910"/>
    <w:rsid w:val="00F319A4"/>
    <w:rsid w:val="00F45044"/>
    <w:rsid w:val="00F4579C"/>
    <w:rsid w:val="00F51B21"/>
    <w:rsid w:val="00F52DD0"/>
    <w:rsid w:val="00F53D07"/>
    <w:rsid w:val="00F617C8"/>
    <w:rsid w:val="00F65410"/>
    <w:rsid w:val="00F67AF3"/>
    <w:rsid w:val="00F67FE9"/>
    <w:rsid w:val="00F7215F"/>
    <w:rsid w:val="00F733DD"/>
    <w:rsid w:val="00F76206"/>
    <w:rsid w:val="00F854EB"/>
    <w:rsid w:val="00F85A11"/>
    <w:rsid w:val="00F865CF"/>
    <w:rsid w:val="00F870E6"/>
    <w:rsid w:val="00F91655"/>
    <w:rsid w:val="00F91A2A"/>
    <w:rsid w:val="00F9209F"/>
    <w:rsid w:val="00F932FA"/>
    <w:rsid w:val="00FA1EC1"/>
    <w:rsid w:val="00FA4DB3"/>
    <w:rsid w:val="00FA4DC2"/>
    <w:rsid w:val="00FB1059"/>
    <w:rsid w:val="00FB447F"/>
    <w:rsid w:val="00FB4FE4"/>
    <w:rsid w:val="00FC1FD7"/>
    <w:rsid w:val="00FD03AE"/>
    <w:rsid w:val="00FD2CAC"/>
    <w:rsid w:val="00FD7E41"/>
    <w:rsid w:val="00FE20A6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3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50</cp:revision>
  <cp:lastPrinted>2024-08-28T08:22:00Z</cp:lastPrinted>
  <dcterms:created xsi:type="dcterms:W3CDTF">2024-09-20T04:44:00Z</dcterms:created>
  <dcterms:modified xsi:type="dcterms:W3CDTF">2024-09-20T07:33:00Z</dcterms:modified>
</cp:coreProperties>
</file>