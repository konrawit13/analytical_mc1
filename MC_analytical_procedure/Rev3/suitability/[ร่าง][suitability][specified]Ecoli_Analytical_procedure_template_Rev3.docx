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67F49A57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ins w:id="0" w:author="Oat ." w:date="2024-09-30T09:09:00Z">
        <w:r w:rsidR="00450AA5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3B069E" w:rsidRPr="003B069E">
        <w:rPr>
          <w:rFonts w:ascii="TH SarabunPSK" w:hAnsi="TH SarabunPSK" w:cs="TH SarabunPSK"/>
          <w:i/>
          <w:iCs/>
          <w:sz w:val="48"/>
          <w:szCs w:val="48"/>
        </w:rPr>
        <w:t>Escherichia coli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736D7B64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ins w:id="1" w:author="Oat ." w:date="2024-09-30T09:09:00Z">
        <w:r w:rsidR="00D408BB">
          <w:rPr>
            <w:rFonts w:ascii="TH SarabunPSK" w:hAnsi="TH SarabunPSK" w:cs="TH SarabunPSK"/>
            <w:sz w:val="48"/>
            <w:szCs w:val="48"/>
          </w:rPr>
          <w:t>Method suitability test</w:t>
        </w:r>
      </w:ins>
      <w:del w:id="2" w:author="Oat ." w:date="2024-09-30T09:09:00Z">
        <w:r w:rsidR="004C541C" w:rsidRPr="004E3137" w:rsidDel="00D408BB">
          <w:rPr>
            <w:rFonts w:ascii="TH SarabunPSK" w:hAnsi="TH SarabunPSK" w:cs="TH SarabunPSK"/>
            <w:sz w:val="48"/>
            <w:szCs w:val="48"/>
          </w:rPr>
          <w:delText>Analytical Procedure for</w:delText>
        </w:r>
      </w:del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E66DF1" w:rsidRPr="003B069E">
        <w:rPr>
          <w:rFonts w:ascii="TH SarabunPSK" w:hAnsi="TH SarabunPSK" w:cs="TH SarabunPSK"/>
          <w:i/>
          <w:iCs/>
          <w:sz w:val="48"/>
          <w:szCs w:val="48"/>
        </w:rPr>
        <w:t>Escherichia coli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2371D13F" w14:textId="54C67A32" w:rsidR="004A17D3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5247" w:history="1">
            <w:r w:rsidR="004A17D3" w:rsidRPr="00BB0791">
              <w:rPr>
                <w:rStyle w:val="Hyperlink"/>
                <w:noProof/>
              </w:rPr>
              <w:t>General considerations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_Toc175745247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3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6075284A" w14:textId="0E079FAD" w:rsidR="004A17D3" w:rsidRDefault="00C9580D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5248" w:history="1">
            <w:r w:rsidR="004A17D3" w:rsidRPr="00BB0791">
              <w:rPr>
                <w:rStyle w:val="Hyperlink"/>
                <w:noProof/>
              </w:rPr>
              <w:t xml:space="preserve">[English] 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4A17D3" w:rsidRPr="00BB0791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Escherichia coli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_Toc175745248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4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099786E3" w14:textId="7A93698F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49" w:history="1">
            <w:r w:rsidR="004A17D3" w:rsidRPr="00BB0791">
              <w:rPr>
                <w:rStyle w:val="Hyperlink"/>
                <w:noProof/>
              </w:rPr>
              <w:t>1.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Purpose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_Toc175745249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4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151E6A70" w14:textId="7DF6FC38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0" w:history="1">
            <w:r w:rsidR="004A17D3" w:rsidRPr="00BB0791">
              <w:rPr>
                <w:rStyle w:val="Hyperlink"/>
                <w:noProof/>
              </w:rPr>
              <w:t>2.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Scope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_Toc175745250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4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4AE61876" w14:textId="619D1DD8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1" w:history="1">
            <w:r w:rsidR="004A17D3" w:rsidRPr="00BB0791">
              <w:rPr>
                <w:rStyle w:val="Hyperlink"/>
                <w:noProof/>
              </w:rPr>
              <w:t>3.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Responsibilities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_Toc175745251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4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78455588" w14:textId="786F504A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2" w:history="1">
            <w:r w:rsidR="004A17D3" w:rsidRPr="00BB0791">
              <w:rPr>
                <w:rStyle w:val="Hyperlink"/>
                <w:noProof/>
              </w:rPr>
              <w:t>4.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Materials and Equipment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_Toc175745252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4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16EF4D7A" w14:textId="70B0CB31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3" w:history="1">
            <w:r w:rsidR="004A17D3" w:rsidRPr="00BB0791">
              <w:rPr>
                <w:rStyle w:val="Hyperlink"/>
                <w:noProof/>
              </w:rPr>
              <w:t>5.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Procedure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_Toc175745253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6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757BF997" w14:textId="6A49890A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4" w:history="1">
            <w:r w:rsidR="004A17D3" w:rsidRPr="00BB0791">
              <w:rPr>
                <w:rStyle w:val="Hyperlink"/>
                <w:noProof/>
              </w:rPr>
              <w:t>6.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Calculations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_Toc175745254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9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3022FF81" w14:textId="08555823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5" w:history="1">
            <w:r w:rsidR="004A17D3" w:rsidRPr="00BB0791">
              <w:rPr>
                <w:rStyle w:val="Hyperlink"/>
                <w:noProof/>
              </w:rPr>
              <w:t>7.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Acceptance Criteria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_Toc175745255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9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49B0D633" w14:textId="5073807B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6" w:history="1">
            <w:r w:rsidR="004A17D3" w:rsidRPr="00BB0791">
              <w:rPr>
                <w:rStyle w:val="Hyperlink"/>
                <w:noProof/>
              </w:rPr>
              <w:t>8.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Reporting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_Toc175745256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9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2016304E" w14:textId="098BB7CC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57" w:history="1">
            <w:r w:rsidR="004A17D3" w:rsidRPr="00BB0791">
              <w:rPr>
                <w:rStyle w:val="Hyperlink"/>
                <w:noProof/>
              </w:rPr>
              <w:t>9.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noProof/>
              </w:rPr>
              <w:t>References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_Toc175745257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10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0E47E8A5" w14:textId="12EFD74A" w:rsidR="004A17D3" w:rsidRDefault="00C9580D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5258" w:history="1">
            <w:r w:rsidR="004A17D3" w:rsidRPr="00BB0791">
              <w:rPr>
                <w:rStyle w:val="Hyperlink"/>
                <w:noProof/>
              </w:rPr>
              <w:t>10. Revision History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_Toc175745258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10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77B4C047" w14:textId="55133D17" w:rsidR="004A17D3" w:rsidRDefault="00C9580D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5259" w:history="1">
            <w:r w:rsidR="004A17D3" w:rsidRPr="00BB0791">
              <w:rPr>
                <w:rStyle w:val="Hyperlink"/>
                <w:noProof/>
              </w:rPr>
              <w:t>[</w:t>
            </w:r>
            <w:r w:rsidR="004A17D3" w:rsidRPr="00BB0791">
              <w:rPr>
                <w:rStyle w:val="Hyperlink"/>
                <w:noProof/>
                <w:cs/>
              </w:rPr>
              <w:t>ภาษาไทย</w:t>
            </w:r>
            <w:r w:rsidR="004A17D3" w:rsidRPr="00BB0791">
              <w:rPr>
                <w:rStyle w:val="Hyperlink"/>
                <w:noProof/>
              </w:rPr>
              <w:t>]</w:t>
            </w:r>
            <w:r w:rsidR="004A17D3" w:rsidRPr="00BB0791">
              <w:rPr>
                <w:rStyle w:val="Hyperlink"/>
                <w:noProof/>
                <w:cs/>
              </w:rPr>
              <w:t xml:space="preserve"> 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  <w:cs/>
              </w:rPr>
              <w:t>ขั้นตอนการปฏิบัติงานสำหรับการวิเคราะห์เชื้อเอสเชอริเชีย โคไล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</w:rPr>
              <w:t xml:space="preserve"> [</w:t>
            </w:r>
            <w:r w:rsidR="004A17D3" w:rsidRPr="00BB0791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Escherichia coli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 w:rsidR="004A17D3" w:rsidRPr="00BB0791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 xml:space="preserve"> </w:t>
            </w:r>
            <w:r w:rsidR="004A17D3" w:rsidRPr="00BB0791">
              <w:rPr>
                <w:rStyle w:val="Hyperlink"/>
                <w:rFonts w:ascii="TH SarabunPSK" w:hAnsi="TH SarabunPSK" w:cs="TH SarabunPSK"/>
                <w:noProof/>
                <w:cs/>
              </w:rPr>
              <w:t>ในผลิตภัณฑ์สมุนไพร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_Toc175745259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11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6C4168CA" w14:textId="6173EDEB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0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_Toc175745260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11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245DF71C" w14:textId="0AF82C54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1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_Toc175745261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11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43DDAC09" w14:textId="5CAEBD08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2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_Toc175745262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11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2A1DBE52" w14:textId="50E399BF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3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_Toc175745263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11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521B1C97" w14:textId="5193E673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4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_Toc175745264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13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7524ADA9" w14:textId="46459D3D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5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_Toc175745265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15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1B272050" w14:textId="6C66049D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6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_Toc175745266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16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470F508A" w14:textId="4C7DA464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7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_Toc175745267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16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31918FCE" w14:textId="412F767E" w:rsidR="004A17D3" w:rsidRDefault="00C9580D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8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_Toc175745268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16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3846AB3A" w14:textId="6F643B78" w:rsidR="004A17D3" w:rsidRDefault="00C9580D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5269" w:history="1">
            <w:r w:rsidR="004A17D3" w:rsidRPr="00BB0791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4A17D3">
              <w:rPr>
                <w:rFonts w:eastAsiaTheme="minorEastAsia"/>
                <w:noProof/>
              </w:rPr>
              <w:tab/>
            </w:r>
            <w:r w:rsidR="004A17D3" w:rsidRPr="00BB0791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4A17D3">
              <w:rPr>
                <w:noProof/>
                <w:webHidden/>
              </w:rPr>
              <w:tab/>
            </w:r>
            <w:r w:rsidR="004A17D3">
              <w:rPr>
                <w:noProof/>
                <w:webHidden/>
              </w:rPr>
              <w:fldChar w:fldCharType="begin"/>
            </w:r>
            <w:r w:rsidR="004A17D3">
              <w:rPr>
                <w:noProof/>
                <w:webHidden/>
              </w:rPr>
              <w:instrText xml:space="preserve"> PAGEREF _Toc175745269 \h </w:instrText>
            </w:r>
            <w:r w:rsidR="004A17D3">
              <w:rPr>
                <w:noProof/>
                <w:webHidden/>
              </w:rPr>
            </w:r>
            <w:r w:rsidR="004A17D3">
              <w:rPr>
                <w:noProof/>
                <w:webHidden/>
              </w:rPr>
              <w:fldChar w:fldCharType="separate"/>
            </w:r>
            <w:r w:rsidR="000D4E5C">
              <w:rPr>
                <w:noProof/>
                <w:webHidden/>
              </w:rPr>
              <w:t>16</w:t>
            </w:r>
            <w:r w:rsidR="004A17D3">
              <w:rPr>
                <w:noProof/>
                <w:webHidden/>
              </w:rPr>
              <w:fldChar w:fldCharType="end"/>
            </w:r>
          </w:hyperlink>
        </w:p>
        <w:p w14:paraId="4828051A" w14:textId="0A239E4D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3" w:name="_Toc175745247"/>
      <w:r>
        <w:lastRenderedPageBreak/>
        <w:t>General consideration</w:t>
      </w:r>
      <w:r w:rsidR="009F3C5A">
        <w:t>s</w:t>
      </w:r>
      <w:bookmarkEnd w:id="3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68032F9E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>overed: Growth promotion test of culture media,</w:t>
      </w:r>
      <w:del w:id="4" w:author="Oat ." w:date="2024-09-30T09:13:00Z">
        <w:r w:rsidR="00DF2CD3" w:rsidRPr="00FB1059" w:rsidDel="00550646">
          <w:rPr>
            <w:rFonts w:ascii="TH SarabunPSK" w:hAnsi="TH SarabunPSK" w:cs="TH SarabunPSK"/>
            <w:sz w:val="32"/>
            <w:szCs w:val="32"/>
          </w:rPr>
          <w:delText xml:space="preserve"> suitability of microbial enumeration method,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 xml:space="preserve">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5" w:author="Oat ." w:date="2024-09-30T09:30:00Z">
        <w:r w:rsidR="00C56638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  <w:r w:rsidR="00C56638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7F5252E3" w14:textId="77777777" w:rsidR="003B08CB" w:rsidRPr="00877E43" w:rsidRDefault="003B08CB" w:rsidP="003B08CB">
      <w:pPr>
        <w:pStyle w:val="ListParagraph"/>
        <w:numPr>
          <w:ilvl w:val="0"/>
          <w:numId w:val="14"/>
        </w:numPr>
        <w:rPr>
          <w:ins w:id="6" w:author="Oat ." w:date="2024-09-30T09:30:00Z"/>
          <w:rFonts w:ascii="TH SarabunPSK" w:hAnsi="TH SarabunPSK" w:cs="TH SarabunPSK"/>
          <w:sz w:val="32"/>
          <w:szCs w:val="32"/>
        </w:rPr>
      </w:pPr>
      <w:ins w:id="7" w:author="Oat ." w:date="2024-09-30T09:30:00Z">
        <w:r w:rsidRPr="00877E43"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p w14:paraId="3CAA11D5" w14:textId="77777777" w:rsidR="00C56638" w:rsidRPr="00FB1059" w:rsidRDefault="00C56638" w:rsidP="003B08CB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3F540DB0" w:rsidR="00770C36" w:rsidRPr="005757B3" w:rsidRDefault="005757B3" w:rsidP="000624C5">
      <w:pPr>
        <w:pStyle w:val="Heading3"/>
      </w:pPr>
      <w:bookmarkStart w:id="8" w:name="_Toc175745248"/>
      <w:r w:rsidRPr="005757B3">
        <w:lastRenderedPageBreak/>
        <w:t xml:space="preserve">[English] </w:t>
      </w:r>
      <w:ins w:id="9" w:author="Oat ." w:date="2024-09-25T15:00:00Z">
        <w:r w:rsidR="00F52087" w:rsidRPr="00E20459">
          <w:rPr>
            <w:rFonts w:ascii="TH SarabunPSK" w:hAnsi="TH SarabunPSK" w:cs="TH SarabunPSK"/>
            <w:sz w:val="32"/>
            <w:szCs w:val="32"/>
          </w:rPr>
          <w:t>Method suitability test</w:t>
        </w:r>
      </w:ins>
      <w:r w:rsidR="00347DB3" w:rsidRPr="00347DB3">
        <w:rPr>
          <w:rFonts w:ascii="TH SarabunPSK" w:hAnsi="TH SarabunPSK" w:cs="TH SarabunPSK"/>
          <w:sz w:val="32"/>
          <w:szCs w:val="32"/>
        </w:rPr>
        <w:t xml:space="preserve"> for Specified-micro-organism: </w:t>
      </w:r>
      <w:r w:rsidR="00347DB3" w:rsidRPr="00704D19">
        <w:rPr>
          <w:rFonts w:ascii="TH SarabunPSK" w:hAnsi="TH SarabunPSK" w:cs="TH SarabunPSK"/>
          <w:i/>
          <w:iCs/>
          <w:sz w:val="32"/>
          <w:szCs w:val="32"/>
        </w:rPr>
        <w:t>Escherichia coli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8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0" w:name="_Toc175745249"/>
      <w:r w:rsidRPr="005757B3">
        <w:t>Purpose</w:t>
      </w:r>
      <w:bookmarkEnd w:id="10"/>
    </w:p>
    <w:p w14:paraId="04C737D3" w14:textId="5A2F5DE0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ins w:id="11" w:author="Oat ." w:date="2024-09-25T15:02:00Z">
        <w:r w:rsidR="000E69E7">
          <w:rPr>
            <w:rFonts w:ascii="TH SarabunPSK" w:hAnsi="TH SarabunPSK" w:cs="TH SarabunPSK"/>
            <w:sz w:val="32"/>
            <w:szCs w:val="32"/>
          </w:rPr>
          <w:t>establish test parameters for the test method of test</w:t>
        </w:r>
      </w:ins>
      <w:r w:rsidR="002E1D29">
        <w:rPr>
          <w:rFonts w:ascii="TH SarabunPSK" w:hAnsi="TH SarabunPSK" w:cs="TH SarabunPSK"/>
          <w:sz w:val="32"/>
          <w:szCs w:val="32"/>
        </w:rPr>
        <w:t xml:space="preserve"> for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="002E1D29" w:rsidRPr="00347DB3">
        <w:rPr>
          <w:rFonts w:ascii="TH SarabunPSK" w:hAnsi="TH SarabunPSK" w:cs="TH SarabunPSK"/>
          <w:sz w:val="32"/>
          <w:szCs w:val="32"/>
        </w:rPr>
        <w:t xml:space="preserve">Specified-micro-organism: </w:t>
      </w:r>
      <w:r w:rsidR="002E1D29" w:rsidRPr="00704D19">
        <w:rPr>
          <w:rFonts w:ascii="TH SarabunPSK" w:hAnsi="TH SarabunPSK" w:cs="TH SarabunPSK"/>
          <w:i/>
          <w:iCs/>
          <w:sz w:val="32"/>
          <w:szCs w:val="32"/>
        </w:rPr>
        <w:t>Escherichia coli</w:t>
      </w:r>
      <w:r w:rsidR="002E1D29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r w:rsidR="00AE29EC">
        <w:rPr>
          <w:rFonts w:ascii="TH SarabunPSK" w:hAnsi="TH SarabunPSK" w:cs="TH SarabunPSK"/>
          <w:sz w:val="32"/>
          <w:szCs w:val="32"/>
        </w:rPr>
        <w:t xml:space="preserve"> 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2" w:name="_Toc175745250"/>
      <w:r w:rsidRPr="005757B3">
        <w:t>Scope</w:t>
      </w:r>
      <w:bookmarkEnd w:id="12"/>
    </w:p>
    <w:p w14:paraId="071E8A3E" w14:textId="023352BC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ins w:id="13" w:author="Oat ." w:date="2024-09-25T15:03:00Z">
        <w:r w:rsidR="00A6280A" w:rsidRPr="00EF0234">
          <w:rPr>
            <w:rFonts w:ascii="TH SarabunPSK" w:hAnsi="TH SarabunPSK" w:cs="TH SarabunPSK"/>
            <w:sz w:val="32"/>
            <w:szCs w:val="32"/>
          </w:rPr>
          <w:t xml:space="preserve">This procedure applies to </w:t>
        </w:r>
        <w:r w:rsidR="00A6280A" w:rsidRPr="00EF0234">
          <w:rPr>
            <w:rFonts w:ascii="TH SarabunPSK" w:hAnsi="TH SarabunPSK" w:cs="TH SarabunPSK"/>
            <w:color w:val="ED7D31" w:themeColor="accent2"/>
            <w:sz w:val="32"/>
            <w:szCs w:val="32"/>
          </w:rPr>
          <w:t>test method number: […provide internal reference number] for physical address of: […Quality control testing site address]</w:t>
        </w:r>
      </w:ins>
    </w:p>
    <w:p w14:paraId="39AA166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4" w:name="_Toc175745251"/>
      <w:r w:rsidRPr="005757B3">
        <w:t>Responsibilities</w:t>
      </w:r>
      <w:bookmarkEnd w:id="14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5" w:name="_Toc175745252"/>
      <w:r w:rsidRPr="005757B3">
        <w:t>Materials and Equipment</w:t>
      </w:r>
      <w:bookmarkEnd w:id="15"/>
    </w:p>
    <w:p w14:paraId="1D10147A" w14:textId="19A51659" w:rsidR="00770C36" w:rsidRPr="00AE484D" w:rsidRDefault="00AE484D" w:rsidP="00AE484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C629B4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2A70E5D7" w14:textId="3157E26C" w:rsidR="00C629B4" w:rsidRPr="00E54105" w:rsidRDefault="00C629B4" w:rsidP="00C629B4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C629B4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138097FB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62351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or [TAT]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 xml:space="preserve">Dipotassium </w:t>
      </w:r>
      <w:proofErr w:type="spellStart"/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24C3867E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D076F8" w:rsidRPr="00A83456">
        <w:rPr>
          <w:rFonts w:ascii="TH SarabunPSK" w:hAnsi="TH SarabunPSK" w:cs="TH SarabunPSK"/>
          <w:color w:val="ED7D31" w:themeColor="accent2"/>
          <w:sz w:val="32"/>
          <w:szCs w:val="32"/>
        </w:rPr>
        <w:t>MacConkey Broth</w:t>
      </w:r>
      <w:r w:rsidR="00A83456" w:rsidRPr="00A8345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(MB)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58B7035" w14:textId="5B554034" w:rsidR="00156608" w:rsidRPr="00156608" w:rsidRDefault="00156608" w:rsidP="0015660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 xml:space="preserve">Pancreatic digest of gelatin   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  <w:t>20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15C5687" w14:textId="708D0013" w:rsidR="00156608" w:rsidRPr="00156608" w:rsidRDefault="00156608" w:rsidP="0015660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Lactose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10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E705880" w14:textId="0AA78ECD" w:rsidR="00156608" w:rsidRPr="00156608" w:rsidRDefault="00156608" w:rsidP="0015660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Dehydrated ox bile</w:t>
      </w:r>
      <w:proofErr w:type="gramStart"/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  <w:t>5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7001014" w14:textId="253F2912" w:rsidR="00156608" w:rsidRPr="00156608" w:rsidRDefault="00156608" w:rsidP="0015660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Bromocresol purple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/>
          <w:sz w:val="32"/>
          <w:szCs w:val="32"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10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7875801E" w14:textId="41960D4D" w:rsidR="00156608" w:rsidRPr="00156608" w:rsidRDefault="00156608" w:rsidP="00156608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 xml:space="preserve">Deionized 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(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156608">
        <w:rPr>
          <w:rFonts w:ascii="TH SarabunPSK" w:hAnsi="TH SarabunPSK" w:cs="TH SarabunPSK" w:hint="cs"/>
          <w:sz w:val="32"/>
          <w:szCs w:val="32"/>
        </w:rPr>
        <w:t>Water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 xml:space="preserve">1,000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455089AC" w14:textId="77777777" w:rsidR="00156608" w:rsidRPr="00156608" w:rsidRDefault="00156608" w:rsidP="00156608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3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61449E03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A8345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MacConkey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Agar</w:t>
      </w:r>
      <w:r w:rsidRPr="00A83456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(M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A</w:t>
      </w:r>
      <w:r w:rsidRPr="00A83456">
        <w:rPr>
          <w:rFonts w:ascii="TH SarabunPSK" w:hAnsi="TH SarabunPSK" w:cs="TH SarabunPSK"/>
          <w:color w:val="ED7D31" w:themeColor="accent2"/>
          <w:sz w:val="32"/>
          <w:szCs w:val="32"/>
        </w:rPr>
        <w:t>)</w:t>
      </w:r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366AB22" w14:textId="38F80E52" w:rsidR="005B33D2" w:rsidRDefault="005B33D2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Pancreatic Digest of Gelatin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17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6044759" w14:textId="3A0542D0" w:rsidR="00D2128E" w:rsidRPr="00D2128E" w:rsidRDefault="00D2128E" w:rsidP="00D2128E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>ancreatic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 Digest of Casein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     g</w:t>
      </w:r>
    </w:p>
    <w:p w14:paraId="58742EBF" w14:textId="070845B3" w:rsidR="001740EF" w:rsidRPr="001740EF" w:rsidRDefault="001740EF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4514290" w14:textId="0FCD4189" w:rsidR="001740EF" w:rsidRPr="001740EF" w:rsidRDefault="001740EF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Lactose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10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C73830D" w14:textId="29C37831" w:rsidR="001740EF" w:rsidRPr="001740EF" w:rsidRDefault="001740EF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Bile Salts</w:t>
      </w:r>
      <w:r w:rsidR="00D2128E">
        <w:rPr>
          <w:rFonts w:ascii="TH SarabunPSK" w:hAnsi="TH SarabunPSK" w:cs="TH SarabunPSK"/>
          <w:sz w:val="32"/>
          <w:szCs w:val="32"/>
        </w:rPr>
        <w:t xml:space="preserve"> mixture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677636A" w14:textId="57A1FCF1" w:rsidR="001740EF" w:rsidRDefault="001740EF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Sodium Chloride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5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77DF2E6" w14:textId="39710DE6" w:rsidR="0061751E" w:rsidRDefault="0061751E" w:rsidP="0061751E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Agar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13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 xml:space="preserve">50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g</w:t>
      </w:r>
    </w:p>
    <w:p w14:paraId="5ECDDB96" w14:textId="3C2E4AA6" w:rsidR="0061751E" w:rsidRPr="0061751E" w:rsidRDefault="0061751E" w:rsidP="0061751E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Neutral Red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30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0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D2D9D3F" w14:textId="26BC2425" w:rsidR="001740EF" w:rsidRPr="001740EF" w:rsidRDefault="001740EF" w:rsidP="001740EF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Crystal Violet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proofErr w:type="gramStart"/>
      <w:r w:rsidR="00D62DF1"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    mg</w:t>
      </w:r>
    </w:p>
    <w:p w14:paraId="2A620DDD" w14:textId="7EC28228" w:rsidR="002D6651" w:rsidRPr="005B33D2" w:rsidRDefault="001740EF" w:rsidP="005B33D2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(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>Water</w:t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F07316F" w14:textId="067E5C49" w:rsidR="00D42A80" w:rsidRPr="00156608" w:rsidRDefault="0061751E" w:rsidP="00156608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sterilization: 7.1 ± 0.2</w:t>
      </w:r>
    </w:p>
    <w:p w14:paraId="46002BE8" w14:textId="7A4230D3" w:rsidR="00DD0D17" w:rsidRPr="00214209" w:rsidRDefault="00DD0D17" w:rsidP="00DD0D17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14209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214209" w:rsidRPr="00214209">
        <w:rPr>
          <w:rFonts w:ascii="TH SarabunPSK" w:hAnsi="TH SarabunPSK" w:cs="TH SarabunPSK" w:hint="cs"/>
          <w:sz w:val="32"/>
          <w:szCs w:val="32"/>
        </w:rPr>
        <w:t>Levine Eosin</w:t>
      </w:r>
      <w:r w:rsidR="00214209" w:rsidRPr="00214209">
        <w:rPr>
          <w:rFonts w:ascii="TH SarabunPSK" w:hAnsi="TH SarabunPSK" w:cs="TH SarabunPSK" w:hint="cs"/>
          <w:sz w:val="32"/>
          <w:szCs w:val="32"/>
          <w:cs/>
        </w:rPr>
        <w:t>-</w:t>
      </w:r>
      <w:r w:rsidR="00214209" w:rsidRPr="00214209">
        <w:rPr>
          <w:rFonts w:ascii="TH SarabunPSK" w:hAnsi="TH SarabunPSK" w:cs="TH SarabunPSK" w:hint="cs"/>
          <w:sz w:val="32"/>
          <w:szCs w:val="32"/>
        </w:rPr>
        <w:t>Methylene Blue Agar</w:t>
      </w:r>
    </w:p>
    <w:p w14:paraId="70C10D48" w14:textId="77777777" w:rsidR="003F2EFE" w:rsidRDefault="003F2EFE" w:rsidP="003F2EFE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>Formula:</w:t>
      </w:r>
    </w:p>
    <w:p w14:paraId="7509F4F6" w14:textId="77777777" w:rsidR="005F4D25" w:rsidRDefault="005F4D25" w:rsidP="005F4D25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Pancreatic Digest of Gelatin  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10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70D5F94" w14:textId="0D80DCBB" w:rsidR="00105521" w:rsidRDefault="00105521" w:rsidP="005F4D25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>Dipotassium Hydrogen phosphate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  <w:t>2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6038037" w14:textId="23A0AA95" w:rsidR="00105521" w:rsidRPr="00105521" w:rsidRDefault="00105521" w:rsidP="00105521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>Agar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  <w:t>15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AD208EE" w14:textId="45314069" w:rsidR="005F4D25" w:rsidRPr="00105521" w:rsidRDefault="005F4D25" w:rsidP="00105521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 xml:space="preserve">Lactose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10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6AD69D4" w14:textId="65BCD5E4" w:rsidR="005F4D25" w:rsidRPr="005F4D25" w:rsidRDefault="005F4D25" w:rsidP="005F4D25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>Eosin Y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 w:rsidR="00105521"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04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5C1BBE9" w14:textId="5936A46C" w:rsidR="005F4D25" w:rsidRPr="005F4D25" w:rsidRDefault="005F4D25" w:rsidP="005F4D25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Methylene Blue                              </w:t>
      </w:r>
      <w:r w:rsidR="00C91243"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 xml:space="preserve">    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 xml:space="preserve">065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5F4D25">
        <w:rPr>
          <w:rFonts w:ascii="TH SarabunPSK" w:hAnsi="TH SarabunPSK" w:cs="TH SarabunPSK" w:hint="cs"/>
          <w:sz w:val="32"/>
          <w:szCs w:val="32"/>
        </w:rPr>
        <w:t>g</w:t>
      </w:r>
    </w:p>
    <w:p w14:paraId="76CD2A69" w14:textId="204E9FA0" w:rsidR="005F4D25" w:rsidRPr="005F4D25" w:rsidRDefault="005F4D25" w:rsidP="005F4D25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(</w:t>
      </w:r>
      <w:r w:rsidRPr="005F4D25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>Water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C91243"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5F4D25">
        <w:rPr>
          <w:rFonts w:ascii="TH SarabunPSK" w:hAnsi="TH SarabunPSK" w:cs="TH SarabunPSK" w:hint="cs"/>
          <w:sz w:val="32"/>
          <w:szCs w:val="32"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4316D223" w14:textId="2D9E3847" w:rsidR="00214209" w:rsidRPr="0011656E" w:rsidRDefault="00C91243" w:rsidP="0011656E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 7.1 ± 0.2</w:t>
      </w:r>
    </w:p>
    <w:p w14:paraId="078B196C" w14:textId="77777777" w:rsidR="00A83456" w:rsidRPr="00E54105" w:rsidRDefault="00A83456" w:rsidP="00A8345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95FE4E" w14:textId="7F6016B2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55CB62F9" w14:textId="77777777" w:rsidR="0008475A" w:rsidRPr="00892D14" w:rsidRDefault="0008475A" w:rsidP="0008475A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5820157A" w14:textId="77777777" w:rsidR="003936C2" w:rsidRDefault="003936C2" w:rsidP="003936C2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t>Biosafety cabinet class II (BSC II)</w:t>
      </w:r>
    </w:p>
    <w:p w14:paraId="7F40F207" w14:textId="622B8EEE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3C172C82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4DCE964F" w14:textId="77777777" w:rsidR="00085CC9" w:rsidRPr="005A61FF" w:rsidRDefault="00085CC9" w:rsidP="00085CC9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45123F03" w14:textId="6093F982" w:rsidR="00317435" w:rsidRDefault="00317435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bookmarkStart w:id="16" w:name="_Ref178581622"/>
      <w:ins w:id="17" w:author="Oat ." w:date="2024-09-30T09:32:00Z">
        <w:r>
          <w:rPr>
            <w:rFonts w:ascii="TH SarabunPSK" w:hAnsi="TH SarabunPSK" w:cs="TH SarabunPSK"/>
            <w:sz w:val="32"/>
            <w:szCs w:val="32"/>
          </w:rPr>
          <w:t>Test micro-organism:</w:t>
        </w:r>
      </w:ins>
      <w:bookmarkEnd w:id="16"/>
    </w:p>
    <w:p w14:paraId="6853AFF0" w14:textId="77777777" w:rsidR="004239CB" w:rsidRPr="00843314" w:rsidRDefault="004239CB" w:rsidP="004239CB">
      <w:pPr>
        <w:pStyle w:val="ListParagraph"/>
        <w:numPr>
          <w:ilvl w:val="2"/>
          <w:numId w:val="1"/>
        </w:numPr>
        <w:rPr>
          <w:rFonts w:ascii="TH SarabunPSK" w:hAnsi="TH SarabunPSK" w:cs="TH SarabunPSK"/>
          <w:i/>
          <w:iCs/>
          <w:sz w:val="32"/>
          <w:szCs w:val="32"/>
          <w:rPrChange w:id="18" w:author="Oat ." w:date="2024-09-30T09:01:00Z">
            <w:rPr>
              <w:rFonts w:ascii="TH SarabunPSK" w:hAnsi="TH SarabunPSK" w:cs="TH SarabunPSK"/>
              <w:sz w:val="32"/>
              <w:szCs w:val="32"/>
            </w:rPr>
          </w:rPrChange>
        </w:rPr>
      </w:pPr>
      <w:ins w:id="19" w:author="Oat ." w:date="2024-09-30T09:02:00Z">
        <w:r>
          <w:rPr>
            <w:rFonts w:ascii="TH SarabunPSK" w:hAnsi="TH SarabunPSK" w:cs="TH SarabunPSK"/>
            <w:i/>
            <w:iCs/>
            <w:sz w:val="32"/>
            <w:szCs w:val="32"/>
          </w:rPr>
          <w:t>[</w:t>
        </w:r>
        <w:r w:rsidRPr="00DA7DC0">
          <w:rPr>
            <w:rFonts w:ascii="TH SarabunPSK" w:hAnsi="TH SarabunPSK" w:cs="TH SarabunPSK"/>
            <w:i/>
            <w:iCs/>
            <w:sz w:val="32"/>
            <w:szCs w:val="32"/>
          </w:rPr>
          <w:t xml:space="preserve">Escherichia coli </w:t>
        </w:r>
        <w:r w:rsidRPr="007D5E70">
          <w:rPr>
            <w:rFonts w:ascii="TH SarabunPSK" w:hAnsi="TH SarabunPSK" w:cs="TH SarabunPSK"/>
            <w:sz w:val="32"/>
            <w:szCs w:val="32"/>
            <w:rPrChange w:id="20" w:author="Oat ." w:date="2024-09-30T09:03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ATCC 8739, DMST 15537, NCIMB 8545, C.I.P. 53.126 or NBRC</w:t>
        </w:r>
        <w:r>
          <w:rPr>
            <w:rFonts w:ascii="TH SarabunPSK" w:hAnsi="TH SarabunPSK" w:cs="TH SarabunPSK"/>
            <w:i/>
            <w:iCs/>
            <w:sz w:val="32"/>
            <w:szCs w:val="32"/>
          </w:rPr>
          <w:t>]</w:t>
        </w:r>
      </w:ins>
      <w:ins w:id="21" w:author="Oat ." w:date="2024-09-30T09:03:00Z">
        <w:r>
          <w:rPr>
            <w:rFonts w:ascii="TH SarabunPSK" w:hAnsi="TH SarabunPSK" w:cs="TH SarabunPSK"/>
            <w:i/>
            <w:iCs/>
            <w:sz w:val="32"/>
            <w:szCs w:val="32"/>
          </w:rPr>
          <w:t xml:space="preserve">: </w:t>
        </w:r>
        <w:r>
          <w:rPr>
            <w:rFonts w:ascii="TH SarabunPSK" w:hAnsi="TH SarabunPSK" w:cs="TH SarabunPSK"/>
            <w:sz w:val="32"/>
            <w:szCs w:val="32"/>
          </w:rPr>
          <w:t>[passage count/seed reference number]</w:t>
        </w:r>
      </w:ins>
    </w:p>
    <w:p w14:paraId="385B78FE" w14:textId="78973A9C" w:rsidR="00317435" w:rsidRPr="007A5093" w:rsidRDefault="001910F7" w:rsidP="00317435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2" w:author="Oat ." w:date="2024-09-25T15:31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413BBA2F" w14:textId="6093F98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23" w:name="_Toc175745253"/>
      <w:r w:rsidRPr="005757B3">
        <w:lastRenderedPageBreak/>
        <w:t>Procedure</w:t>
      </w:r>
      <w:bookmarkEnd w:id="23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2CDC69C4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085CC9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25F976E" w14:textId="222255B3" w:rsidR="0087286A" w:rsidRPr="005C622F" w:rsidRDefault="0087286A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085CC9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51CB741C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MacConkey agar plate …</w:t>
      </w:r>
    </w:p>
    <w:p w14:paraId="7A6A8CD5" w14:textId="2CC7BBC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enrichment</w:t>
      </w:r>
    </w:p>
    <w:p w14:paraId="64A9CAE0" w14:textId="7CE7AAC0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4072BC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0DB1871F" w14:textId="77777777" w:rsidR="009C1744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4072BC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87297E">
        <w:rPr>
          <w:rFonts w:ascii="TH SarabunPSK" w:hAnsi="TH SarabunPSK" w:cs="TH SarabunPSK"/>
          <w:sz w:val="32"/>
          <w:szCs w:val="32"/>
        </w:rPr>
        <w:t>suitable 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>)</w:t>
      </w:r>
    </w:p>
    <w:p w14:paraId="60D8EB2F" w14:textId="345661E0" w:rsidR="00770C36" w:rsidRPr="000468B4" w:rsidRDefault="000468B4" w:rsidP="000468B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4" w:author="Oat ." w:date="2024-09-26T10:11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1%]</w:t>
        </w:r>
      </w:ins>
      <w:r w:rsidR="001A5592" w:rsidRPr="000468B4">
        <w:rPr>
          <w:rFonts w:ascii="TH SarabunPSK" w:hAnsi="TH SarabunPSK" w:cs="TH SarabunPSK"/>
          <w:sz w:val="32"/>
          <w:szCs w:val="32"/>
        </w:rPr>
        <w:t xml:space="preserve"> </w:t>
      </w:r>
    </w:p>
    <w:p w14:paraId="7CC354EB" w14:textId="2237209B" w:rsidR="00770C36" w:rsidRPr="00841742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84136A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4F89D634" w14:textId="230E3E32" w:rsidR="00841742" w:rsidRPr="00DF331F" w:rsidRDefault="0084174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B16FD5">
        <w:rPr>
          <w:rFonts w:ascii="TH SarabunPSK" w:hAnsi="TH SarabunPSK" w:cs="TH SarabunPSK"/>
          <w:sz w:val="32"/>
          <w:szCs w:val="32"/>
        </w:rPr>
        <w:t xml:space="preserve">Transfer </w:t>
      </w:r>
      <w:r w:rsidR="004072BC" w:rsidRPr="00B16FD5">
        <w:rPr>
          <w:rFonts w:ascii="TH SarabunPSK" w:hAnsi="TH SarabunPSK" w:cs="TH SarabunPSK"/>
          <w:sz w:val="32"/>
          <w:szCs w:val="32"/>
        </w:rPr>
        <w:t>…</w:t>
      </w:r>
      <w:r w:rsidRPr="00B16FD5">
        <w:rPr>
          <w:rFonts w:ascii="TH SarabunPSK" w:hAnsi="TH SarabunPSK" w:cs="TH SarabunPSK"/>
          <w:sz w:val="32"/>
          <w:szCs w:val="32"/>
        </w:rPr>
        <w:t xml:space="preserve"> ml of mixture</w:t>
      </w:r>
      <w:r w:rsidR="001F01E6" w:rsidRPr="00B16FD5">
        <w:rPr>
          <w:rFonts w:ascii="TH SarabunPSK" w:hAnsi="TH SarabunPSK" w:cs="TH SarabunPSK"/>
          <w:sz w:val="32"/>
          <w:szCs w:val="32"/>
        </w:rPr>
        <w:t xml:space="preserve"> corresponding to 1 g or 1 ml of original sample</w:t>
      </w:r>
      <w:r w:rsidRPr="00B16FD5">
        <w:rPr>
          <w:rFonts w:ascii="TH SarabunPSK" w:hAnsi="TH SarabunPSK" w:cs="TH SarabunPSK"/>
          <w:sz w:val="32"/>
          <w:szCs w:val="32"/>
        </w:rPr>
        <w:t xml:space="preserve"> </w:t>
      </w:r>
      <w:r w:rsidR="001F01E6" w:rsidRPr="00B16FD5">
        <w:rPr>
          <w:rFonts w:ascii="TH SarabunPSK" w:hAnsi="TH SarabunPSK" w:cs="TH SarabunPSK"/>
          <w:sz w:val="32"/>
          <w:szCs w:val="32"/>
        </w:rPr>
        <w:t>from</w:t>
      </w:r>
      <w:r w:rsidRPr="00B16FD5">
        <w:rPr>
          <w:rFonts w:ascii="TH SarabunPSK" w:hAnsi="TH SarabunPSK" w:cs="TH SarabunPSK"/>
          <w:sz w:val="32"/>
          <w:szCs w:val="32"/>
        </w:rPr>
        <w:t xml:space="preserve"> step 5.2</w:t>
      </w:r>
      <w:r w:rsidR="00012759">
        <w:rPr>
          <w:rFonts w:ascii="TH SarabunPSK" w:hAnsi="TH SarabunPSK" w:cs="TH SarabunPSK"/>
          <w:sz w:val="32"/>
          <w:szCs w:val="32"/>
        </w:rPr>
        <w:t xml:space="preserve">.3 </w:t>
      </w:r>
      <w:r w:rsidRPr="00B16FD5">
        <w:rPr>
          <w:rFonts w:ascii="TH SarabunPSK" w:hAnsi="TH SarabunPSK" w:cs="TH SarabunPSK"/>
          <w:sz w:val="32"/>
          <w:szCs w:val="32"/>
        </w:rPr>
        <w:t xml:space="preserve">to inoculate </w:t>
      </w:r>
      <w:r w:rsidR="0084366B" w:rsidRPr="00B16FD5">
        <w:rPr>
          <w:rFonts w:ascii="TH SarabunPSK" w:hAnsi="TH SarabunPSK" w:cs="TH SarabunPSK"/>
          <w:sz w:val="32"/>
          <w:szCs w:val="32"/>
        </w:rPr>
        <w:t>… TSB</w:t>
      </w:r>
      <w:r w:rsidR="00DF331F">
        <w:rPr>
          <w:rFonts w:ascii="TH SarabunPSK" w:hAnsi="TH SarabunPSK" w:cs="TH SarabunPSK"/>
          <w:color w:val="ED7D31" w:themeColor="accent2"/>
          <w:sz w:val="32"/>
          <w:szCs w:val="32"/>
        </w:rPr>
        <w:t>*</w:t>
      </w:r>
    </w:p>
    <w:p w14:paraId="3F53126D" w14:textId="3CC85427" w:rsidR="00DF331F" w:rsidRPr="0084366B" w:rsidRDefault="00DF331F" w:rsidP="00DF331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* </w:t>
      </w:r>
      <w:r w:rsidR="00DF612D">
        <w:rPr>
          <w:rFonts w:ascii="TH SarabunPSK" w:hAnsi="TH SarabunPSK" w:cs="TH SarabunPSK"/>
          <w:color w:val="ED7D31" w:themeColor="accent2"/>
          <w:sz w:val="32"/>
          <w:szCs w:val="32"/>
        </w:rPr>
        <w:t>Suitable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amount according to suitability test of the method </w:t>
      </w:r>
      <w:r w:rsidR="00DF612D">
        <w:rPr>
          <w:rFonts w:ascii="TH SarabunPSK" w:hAnsi="TH SarabunPSK" w:cs="TH SarabunPSK"/>
          <w:color w:val="ED7D31" w:themeColor="accent2"/>
          <w:sz w:val="32"/>
          <w:szCs w:val="32"/>
        </w:rPr>
        <w:t>generally 1 in 10 is acceptable.</w:t>
      </w:r>
    </w:p>
    <w:p w14:paraId="561563C8" w14:textId="162E571C" w:rsidR="0084366B" w:rsidRPr="000468B4" w:rsidRDefault="0084366B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1C2ECD0D" w14:textId="414BE352" w:rsidR="000468B4" w:rsidRDefault="008927E5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25" w:author="Oat ." w:date="2024-09-26T10:17:00Z">
        <w:r>
          <w:rPr>
            <w:rFonts w:ascii="TH SarabunPSK" w:hAnsi="TH SarabunPSK" w:cs="TH SarabunPSK"/>
            <w:sz w:val="32"/>
            <w:szCs w:val="32"/>
          </w:rPr>
          <w:t xml:space="preserve">Repeat step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_Ref178238132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26" w:author="Oat ." w:date="2024-09-26T10:17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5.2.1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 xml:space="preserve"> to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_Ref178238149 \r \h </w:instrText>
        </w:r>
      </w:ins>
      <w:r>
        <w:rPr>
          <w:rFonts w:ascii="TH SarabunPSK" w:hAnsi="TH SarabunPSK" w:cs="TH SarabunPSK"/>
          <w:sz w:val="32"/>
          <w:szCs w:val="32"/>
        </w:rPr>
      </w:r>
      <w:ins w:id="27" w:author="Oat ." w:date="2024-09-26T10:17:00Z"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5.2.4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>, while replace reference strain (remarked as: positive product control, negative control)</w:t>
        </w:r>
      </w:ins>
      <w:ins w:id="28" w:author="Oat ." w:date="2024-09-26T10:18:00Z">
        <w:r>
          <w:rPr>
            <w:rFonts w:ascii="TH SarabunPSK" w:hAnsi="TH SarabunPSK" w:cs="TH SarabunPSK"/>
            <w:sz w:val="32"/>
            <w:szCs w:val="32"/>
          </w:rPr>
          <w:t xml:space="preserve"> and without product (remarked as positive control)</w:t>
        </w:r>
      </w:ins>
    </w:p>
    <w:p w14:paraId="7B509A5C" w14:textId="67B52B3A" w:rsidR="00770C36" w:rsidRDefault="00526423" w:rsidP="003079AB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in</w:t>
      </w:r>
      <w:r w:rsidR="003D4062">
        <w:rPr>
          <w:rFonts w:ascii="TH SarabunPSK" w:hAnsi="TH SarabunPSK" w:cs="TH SarabunPSK"/>
          <w:sz w:val="32"/>
          <w:szCs w:val="32"/>
        </w:rPr>
        <w:t xml:space="preserve"> 30-35 ˚C for 18</w:t>
      </w:r>
      <w:del w:id="29" w:author="Oat ." w:date="2024-09-30T09:34:00Z">
        <w:r w:rsidR="003D4062" w:rsidDel="008927E5">
          <w:rPr>
            <w:rFonts w:ascii="TH SarabunPSK" w:hAnsi="TH SarabunPSK" w:cs="TH SarabunPSK"/>
            <w:sz w:val="32"/>
            <w:szCs w:val="32"/>
          </w:rPr>
          <w:delText>-24</w:delText>
        </w:r>
      </w:del>
      <w:r w:rsidR="003D4062">
        <w:rPr>
          <w:rFonts w:ascii="TH SarabunPSK" w:hAnsi="TH SarabunPSK" w:cs="TH SarabunPSK"/>
          <w:sz w:val="32"/>
          <w:szCs w:val="32"/>
        </w:rPr>
        <w:t xml:space="preserve"> hours</w:t>
      </w:r>
    </w:p>
    <w:p w14:paraId="6CE0633D" w14:textId="77777777" w:rsidR="003079AB" w:rsidRPr="003079AB" w:rsidRDefault="003079AB" w:rsidP="003079AB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E3EBE9F" w14:textId="013B7838" w:rsidR="00770C36" w:rsidRDefault="007E6C0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Selective broth</w:t>
      </w:r>
      <w:r w:rsidR="00140958">
        <w:rPr>
          <w:rFonts w:ascii="TH SarabunPSK" w:hAnsi="TH SarabunPSK" w:cs="TH SarabunPSK"/>
          <w:sz w:val="32"/>
          <w:szCs w:val="32"/>
        </w:rPr>
        <w:t xml:space="preserve"> subcultur</w:t>
      </w:r>
      <w:r w:rsidR="004C2E96">
        <w:rPr>
          <w:rFonts w:ascii="TH SarabunPSK" w:hAnsi="TH SarabunPSK" w:cs="TH SarabunPSK"/>
          <w:sz w:val="32"/>
          <w:szCs w:val="32"/>
        </w:rPr>
        <w:t>e</w:t>
      </w:r>
    </w:p>
    <w:p w14:paraId="22B774B0" w14:textId="4D78C046" w:rsidR="0003549D" w:rsidRDefault="0003549D" w:rsidP="000354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 w:rsidR="008046AA">
        <w:rPr>
          <w:rFonts w:ascii="TH SarabunPSK" w:hAnsi="TH SarabunPSK" w:cs="TH SarabunPSK"/>
          <w:sz w:val="32"/>
          <w:szCs w:val="32"/>
        </w:rPr>
        <w:t>well</w:t>
      </w:r>
      <w:r w:rsidRPr="00AF6A43">
        <w:rPr>
          <w:rFonts w:ascii="TH SarabunPSK" w:hAnsi="TH SarabunPSK" w:cs="TH SarabunPSK"/>
          <w:sz w:val="32"/>
          <w:szCs w:val="32"/>
        </w:rPr>
        <w:t xml:space="preserve"> mix</w:t>
      </w:r>
      <w:r>
        <w:rPr>
          <w:rFonts w:ascii="TH SarabunPSK" w:hAnsi="TH SarabunPSK" w:cs="TH SarabunPSK"/>
          <w:sz w:val="32"/>
          <w:szCs w:val="32"/>
        </w:rPr>
        <w:t xml:space="preserve"> sample</w:t>
      </w:r>
      <w:r w:rsidR="00EC5288">
        <w:rPr>
          <w:rFonts w:ascii="TH SarabunPSK" w:hAnsi="TH SarabunPSK" w:cs="TH SarabunPSK"/>
          <w:sz w:val="32"/>
          <w:szCs w:val="32"/>
        </w:rPr>
        <w:t xml:space="preserve"> </w:t>
      </w:r>
      <w:r w:rsidR="00A27F6F">
        <w:rPr>
          <w:rFonts w:ascii="TH SarabunPSK" w:hAnsi="TH SarabunPSK" w:cs="TH SarabunPSK"/>
          <w:sz w:val="32"/>
          <w:szCs w:val="32"/>
        </w:rPr>
        <w:t>(</w:t>
      </w:r>
      <w:r w:rsidR="00BA0276">
        <w:rPr>
          <w:rFonts w:ascii="TH SarabunPSK" w:hAnsi="TH SarabunPSK" w:cs="TH SarabunPSK"/>
          <w:sz w:val="32"/>
          <w:szCs w:val="32"/>
        </w:rPr>
        <w:t>enriched</w:t>
      </w:r>
      <w:r w:rsidR="00A27F6F"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with vertex mixer]</w:t>
      </w:r>
    </w:p>
    <w:p w14:paraId="2FAC6763" w14:textId="6AD21FA7" w:rsidR="0034106B" w:rsidRDefault="0034106B" w:rsidP="0003549D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Transfer 1 ml of sample with sterile pipette into</w:t>
      </w:r>
      <w:r w:rsidR="000B7097">
        <w:rPr>
          <w:rFonts w:ascii="TH SarabunPSK" w:hAnsi="TH SarabunPSK" w:cs="TH SarabunPSK"/>
          <w:sz w:val="32"/>
          <w:szCs w:val="32"/>
        </w:rPr>
        <w:t xml:space="preserve"> 250-ml Duran bottle</w:t>
      </w:r>
      <w:r w:rsidR="002C3A59">
        <w:rPr>
          <w:rFonts w:ascii="TH SarabunPSK" w:hAnsi="TH SarabunPSK" w:cs="TH SarabunPSK"/>
          <w:sz w:val="32"/>
          <w:szCs w:val="32"/>
        </w:rPr>
        <w:t xml:space="preserve"> containing 100 ml MacConkey Broth</w:t>
      </w:r>
    </w:p>
    <w:p w14:paraId="6566D675" w14:textId="77777777" w:rsidR="00BB488D" w:rsidRPr="00BB488D" w:rsidRDefault="00A21D62" w:rsidP="004C2E9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BB488D">
        <w:rPr>
          <w:rFonts w:ascii="TH SarabunPSK" w:hAnsi="TH SarabunPSK" w:cs="TH SarabunPSK"/>
          <w:sz w:val="32"/>
          <w:szCs w:val="32"/>
        </w:rPr>
        <w:t xml:space="preserve"> </w:t>
      </w:r>
      <w:r w:rsidR="00BB488D"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7B6BF2BE" w14:textId="0275345F" w:rsidR="004C2E96" w:rsidRPr="00BB488D" w:rsidRDefault="007504E5" w:rsidP="004C2E9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BB488D">
        <w:rPr>
          <w:rFonts w:ascii="TH SarabunPSK" w:hAnsi="TH SarabunPSK" w:cs="TH SarabunPSK"/>
          <w:sz w:val="32"/>
          <w:szCs w:val="32"/>
        </w:rPr>
        <w:t xml:space="preserve"> Incubate the bottle in </w:t>
      </w:r>
      <w:r w:rsidR="00F12E66" w:rsidRPr="00BB488D">
        <w:rPr>
          <w:rFonts w:ascii="TH SarabunPSK" w:hAnsi="TH SarabunPSK" w:cs="TH SarabunPSK"/>
          <w:sz w:val="32"/>
          <w:szCs w:val="32"/>
        </w:rPr>
        <w:t>42</w:t>
      </w:r>
      <w:r w:rsidR="00F17235" w:rsidRPr="00BB488D">
        <w:rPr>
          <w:rFonts w:ascii="TH SarabunPSK" w:hAnsi="TH SarabunPSK" w:cs="TH SarabunPSK" w:hint="cs"/>
          <w:sz w:val="32"/>
          <w:szCs w:val="32"/>
          <w:cs/>
        </w:rPr>
        <w:t>-</w:t>
      </w:r>
      <w:r w:rsidR="00F12E66" w:rsidRPr="00BB488D">
        <w:rPr>
          <w:rFonts w:ascii="TH SarabunPSK" w:hAnsi="TH SarabunPSK" w:cs="TH SarabunPSK"/>
          <w:sz w:val="32"/>
          <w:szCs w:val="32"/>
        </w:rPr>
        <w:t>44</w:t>
      </w:r>
      <w:r w:rsidR="00F17235" w:rsidRPr="00BB488D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="00F17235" w:rsidRPr="00BB488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F17235" w:rsidRPr="00BB488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F17235" w:rsidRPr="00BB488D">
        <w:rPr>
          <w:rFonts w:ascii="TH SarabunPSK" w:hAnsi="TH SarabunPSK" w:cs="TH SarabunPSK" w:hint="cs"/>
          <w:sz w:val="32"/>
          <w:szCs w:val="32"/>
        </w:rPr>
        <w:t xml:space="preserve"> </w:t>
      </w:r>
      <w:r w:rsidR="00F17235" w:rsidRPr="00BB488D">
        <w:rPr>
          <w:rFonts w:ascii="TH SarabunPSK" w:hAnsi="TH SarabunPSK" w:cs="TH SarabunPSK"/>
          <w:sz w:val="32"/>
          <w:szCs w:val="32"/>
        </w:rPr>
        <w:t>for</w:t>
      </w:r>
      <w:r w:rsidR="00F17235" w:rsidRPr="00BB48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234A" w:rsidRPr="00BB488D">
        <w:rPr>
          <w:rFonts w:ascii="TH SarabunPSK" w:hAnsi="TH SarabunPSK" w:cs="TH SarabunPSK"/>
          <w:sz w:val="32"/>
          <w:szCs w:val="32"/>
        </w:rPr>
        <w:t>24</w:t>
      </w:r>
      <w:del w:id="30" w:author="Oat ." w:date="2024-09-30T09:35:00Z">
        <w:r w:rsidR="00F17235" w:rsidRPr="00BB488D" w:rsidDel="008927E5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A5234A" w:rsidRPr="00BB488D" w:rsidDel="008927E5">
          <w:rPr>
            <w:rFonts w:ascii="TH SarabunPSK" w:hAnsi="TH SarabunPSK" w:cs="TH SarabunPSK"/>
            <w:sz w:val="32"/>
            <w:szCs w:val="32"/>
          </w:rPr>
          <w:delText>48</w:delText>
        </w:r>
      </w:del>
      <w:r w:rsidR="00F17235" w:rsidRPr="00BB48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17235" w:rsidRPr="00BB488D">
        <w:rPr>
          <w:rFonts w:ascii="TH SarabunPSK" w:hAnsi="TH SarabunPSK" w:cs="TH SarabunPSK"/>
          <w:sz w:val="32"/>
          <w:szCs w:val="32"/>
        </w:rPr>
        <w:t>hours</w:t>
      </w:r>
    </w:p>
    <w:p w14:paraId="470782F2" w14:textId="77777777" w:rsidR="004C2E96" w:rsidRPr="004C2E96" w:rsidRDefault="004C2E96" w:rsidP="004C2E9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495B54C1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6C5E05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5.3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0EDF38ED" w14:textId="683BC604" w:rsidR="00B72115" w:rsidRDefault="00507CFA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 xml:space="preserve">Streak </w:t>
      </w:r>
      <w:r w:rsidR="00404B85">
        <w:rPr>
          <w:rFonts w:ascii="TH SarabunPSK" w:hAnsi="TH SarabunPSK" w:cs="TH SarabunPSK"/>
          <w:sz w:val="32"/>
          <w:szCs w:val="32"/>
        </w:rPr>
        <w:t>on sur</w:t>
      </w:r>
      <w:r w:rsidR="006C3EE8">
        <w:rPr>
          <w:rFonts w:ascii="TH SarabunPSK" w:hAnsi="TH SarabunPSK" w:cs="TH SarabunPSK"/>
          <w:sz w:val="32"/>
          <w:szCs w:val="32"/>
        </w:rPr>
        <w:t>face of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AE487F">
        <w:rPr>
          <w:rFonts w:ascii="TH SarabunPSK" w:hAnsi="TH SarabunPSK" w:cs="TH SarabunPSK"/>
          <w:sz w:val="32"/>
          <w:szCs w:val="32"/>
        </w:rPr>
        <w:t>M</w:t>
      </w:r>
      <w:r w:rsidR="00ED5756">
        <w:rPr>
          <w:rFonts w:ascii="TH SarabunPSK" w:hAnsi="TH SarabunPSK" w:cs="TH SarabunPSK"/>
          <w:sz w:val="32"/>
          <w:szCs w:val="32"/>
        </w:rPr>
        <w:t>acConkey agar</w:t>
      </w:r>
      <w:r w:rsidR="00404B85">
        <w:rPr>
          <w:rFonts w:ascii="TH SarabunPSK" w:hAnsi="TH SarabunPSK" w:cs="TH SarabunPSK"/>
          <w:sz w:val="32"/>
          <w:szCs w:val="32"/>
        </w:rPr>
        <w:t xml:space="preserve"> </w:t>
      </w:r>
      <w:r w:rsidR="006C3EE8">
        <w:rPr>
          <w:rFonts w:ascii="TH SarabunPSK" w:hAnsi="TH SarabunPSK" w:cs="TH SarabunPSK"/>
          <w:sz w:val="32"/>
          <w:szCs w:val="32"/>
        </w:rPr>
        <w:t>plate</w:t>
      </w:r>
    </w:p>
    <w:p w14:paraId="6FA2DBF2" w14:textId="30FCFED6" w:rsidR="004957C2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plate</w:t>
      </w:r>
      <w:r w:rsidR="004964D9">
        <w:rPr>
          <w:rFonts w:ascii="TH SarabunPSK" w:hAnsi="TH SarabunPSK" w:cs="TH SarabunPSK"/>
          <w:sz w:val="32"/>
          <w:szCs w:val="32"/>
        </w:rPr>
        <w:t xml:space="preserve"> in bottle 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31" w:author="Oat ." w:date="2024-09-30T09:35:00Z">
        <w:r w:rsidR="004964D9" w:rsidRPr="00B6140D" w:rsidDel="004122EA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4122EA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7644C9AA" w14:textId="035F23A0" w:rsidR="006E66D6" w:rsidRDefault="006E66D6" w:rsidP="006E66D6">
      <w:pPr>
        <w:rPr>
          <w:rFonts w:ascii="TH SarabunPSK" w:hAnsi="TH SarabunPSK" w:cs="TH SarabunPSK"/>
          <w:sz w:val="32"/>
          <w:szCs w:val="32"/>
        </w:rPr>
      </w:pPr>
    </w:p>
    <w:p w14:paraId="2F4260FC" w14:textId="77777777" w:rsidR="006E66D6" w:rsidRPr="006E66D6" w:rsidRDefault="006E66D6" w:rsidP="006E66D6">
      <w:pPr>
        <w:rPr>
          <w:rFonts w:ascii="TH SarabunPSK" w:hAnsi="TH SarabunPSK" w:cs="TH SarabunPSK"/>
          <w:sz w:val="32"/>
          <w:szCs w:val="32"/>
        </w:rPr>
      </w:pPr>
    </w:p>
    <w:p w14:paraId="19D006D1" w14:textId="7B9710A6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6D669F45" wp14:editId="5581FF5E">
                <wp:extent cx="6304915" cy="5424985"/>
                <wp:effectExtent l="0" t="0" r="635" b="4445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" name="Group 1"/>
                        <wpg:cNvGrpSpPr/>
                        <wpg:grpSpPr>
                          <a:xfrm>
                            <a:off x="2381106" y="808027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36" name="Arrow: Pentagon 36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Straight Connector 208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Straight Connector 211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rgbClr val="CC66FF">
                                <a:alpha val="41961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Straight Connector 212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Connector 213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Connector 214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19" name="Connector: Curved 219"/>
                        <wps:cNvCnPr/>
                        <wps:spPr>
                          <a:xfrm rot="16200000" flipH="1">
                            <a:off x="2266329" y="474270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Text Box 152"/>
                        <wps:cNvSpPr txBox="1"/>
                        <wps:spPr>
                          <a:xfrm>
                            <a:off x="856899" y="1396529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06ACEE8E" w:rsidR="00790DE3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159"/>
                        <wps:cNvSpPr txBox="1"/>
                        <wps:spPr>
                          <a:xfrm>
                            <a:off x="1920579" y="91493"/>
                            <a:ext cx="737857" cy="397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E7CBEF" w14:textId="1427C50B" w:rsidR="00790DE3" w:rsidRDefault="00A346BB" w:rsidP="000E1A0A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</w:t>
                              </w:r>
                              <w:r w:rsidR="00790DE3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ml</w:t>
                              </w:r>
                              <w:r w:rsidR="00A15D0C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</w:t>
                              </w:r>
                              <w:r w:rsidR="000E1A0A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</w:r>
                              <w:r w:rsidR="00296007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eq</w:t>
                              </w:r>
                              <w:r w:rsidR="000E1A0A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.</w:t>
                              </w:r>
                              <w:r w:rsidR="00296007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to 1 g of sample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152"/>
                        <wps:cNvSpPr txBox="1"/>
                        <wps:spPr>
                          <a:xfrm>
                            <a:off x="2181339" y="1542667"/>
                            <a:ext cx="936025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723B49" w14:textId="38ED4C4A" w:rsidR="00A346BB" w:rsidRDefault="0006422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MacConkey broth</w:t>
                              </w:r>
                            </w:p>
                            <w:p w14:paraId="30593936" w14:textId="77777777" w:rsidR="00A346BB" w:rsidRDefault="00A346B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762706" y="433530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452672" y="281616"/>
                            <a:ext cx="671996" cy="22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3DA89B2F" w:rsidR="002C36E6" w:rsidRDefault="006D07CB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 g or 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267418" y="642370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289239" y="1091010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946868" y="750378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28" name="Group 1334739928"/>
                        <wpg:cNvGrpSpPr/>
                        <wpg:grpSpPr>
                          <a:xfrm>
                            <a:off x="1911063" y="776277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7939232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20619" name="Oval 53520619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29156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77" name="Text Box 152"/>
                        <wps:cNvSpPr txBox="1"/>
                        <wps:spPr>
                          <a:xfrm>
                            <a:off x="1253905" y="111587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1470A024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2" w:author="Oat ." w:date="2024-09-30T09:36:00Z">
                                <w:r w:rsidRPr="000E1A0A"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1253905" y="876308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0859779" name="Straight Arrow Connector 1720859779"/>
                        <wps:cNvCnPr/>
                        <wps:spPr>
                          <a:xfrm>
                            <a:off x="2931692" y="1109640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4437445" name="Text Box 152"/>
                        <wps:cNvSpPr txBox="1"/>
                        <wps:spPr>
                          <a:xfrm>
                            <a:off x="2896358" y="113450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36BFE6" w14:textId="7C404AB1" w:rsidR="009C6DFD" w:rsidRPr="000E1A0A" w:rsidRDefault="009C6DF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24</w:t>
                              </w:r>
                              <w:del w:id="33" w:author="Oat ." w:date="2024-09-30T09:36:00Z">
                                <w:r w:rsidRPr="000E1A0A"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48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164190" name="Text Box 152"/>
                        <wps:cNvSpPr txBox="1"/>
                        <wps:spPr>
                          <a:xfrm>
                            <a:off x="2896358" y="894938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6CAB8E" w14:textId="0F34D402" w:rsidR="009C6DFD" w:rsidRPr="000E1A0A" w:rsidRDefault="009C6DF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42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44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3611014" y="1037592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DEA4FE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9" idx="2"/>
                          <a:endCxn id="100" idx="2"/>
                        </wps:cNvCnPr>
                        <wps:spPr>
                          <a:xfrm>
                            <a:off x="3611014" y="1085942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" idx="6"/>
                          <a:endCxn id="100" idx="6"/>
                        </wps:cNvCnPr>
                        <wps:spPr>
                          <a:xfrm>
                            <a:off x="4225150" y="1085942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611014" y="947266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3506846" y="1391593"/>
                            <a:ext cx="936025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6B7FAB9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MacConkey agar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3618495" y="717688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19009424">
                            <a:off x="3558209" y="628260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3947588" y="1058852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921155" y="1648726"/>
                            <a:ext cx="0" cy="371143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152"/>
                        <wps:cNvSpPr txBox="1"/>
                        <wps:spPr>
                          <a:xfrm>
                            <a:off x="3887922" y="1633759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015CC4" w14:textId="77777777" w:rsidR="00530170" w:rsidRPr="000E1A0A" w:rsidRDefault="0053017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52"/>
                        <wps:cNvSpPr txBox="1"/>
                        <wps:spPr>
                          <a:xfrm>
                            <a:off x="3887922" y="179753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A642DD" w14:textId="4030E510" w:rsidR="00530170" w:rsidRPr="000E1A0A" w:rsidRDefault="0053017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4" w:author="Oat ." w:date="2024-09-30T09:36:00Z">
                                <w:r w:rsidRPr="000E1A0A"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nector: Elbow 20"/>
                        <wps:cNvCnPr>
                          <a:endCxn id="120" idx="0"/>
                        </wps:cNvCnPr>
                        <wps:spPr>
                          <a:xfrm rot="10800000" flipV="1">
                            <a:off x="2903985" y="2026693"/>
                            <a:ext cx="1020529" cy="12869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endCxn id="121" idx="0"/>
                        </wps:cNvCnPr>
                        <wps:spPr>
                          <a:xfrm>
                            <a:off x="3924511" y="2026693"/>
                            <a:ext cx="1063287" cy="1496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52"/>
                        <wps:cNvSpPr txBox="1"/>
                        <wps:spPr>
                          <a:xfrm>
                            <a:off x="2217762" y="2155389"/>
                            <a:ext cx="1372765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58225F" w14:textId="70E8E011" w:rsidR="002D02CF" w:rsidRDefault="002D02C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 colonies presence</w:t>
                              </w:r>
                            </w:p>
                            <w:p w14:paraId="2D2B3DA0" w14:textId="77777777" w:rsidR="002D02CF" w:rsidRDefault="002D02C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52"/>
                        <wps:cNvSpPr txBox="1"/>
                        <wps:spPr>
                          <a:xfrm>
                            <a:off x="4508103" y="2176339"/>
                            <a:ext cx="95994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0416A1" w14:textId="3D013243" w:rsidR="002D02CF" w:rsidRDefault="002D02CF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4AE4F8DA" w14:textId="5B594AB6" w:rsidR="002D02CF" w:rsidRDefault="002D02CF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2550417" y="3586640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76424D">
                              <a:alpha val="71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Connector 130"/>
                        <wps:cNvCnPr>
                          <a:stCxn id="132" idx="2"/>
                          <a:endCxn id="122" idx="2"/>
                        </wps:cNvCnPr>
                        <wps:spPr>
                          <a:xfrm>
                            <a:off x="2550417" y="3634990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>
                          <a:stCxn id="132" idx="6"/>
                          <a:endCxn id="122" idx="6"/>
                        </wps:cNvCnPr>
                        <wps:spPr>
                          <a:xfrm>
                            <a:off x="3164553" y="3634990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2550417" y="3496314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52"/>
                        <wps:cNvSpPr txBox="1"/>
                        <wps:spPr>
                          <a:xfrm>
                            <a:off x="2068754" y="3906245"/>
                            <a:ext cx="1655513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A682B0" w14:textId="58715931" w:rsidR="007B3FB0" w:rsidRDefault="0052245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Eosin </w:t>
                              </w:r>
                              <w:r w:rsidR="00AB28E9" w:rsidRPr="00AB28E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methylene blue agar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(EMB)</w:t>
                              </w:r>
                            </w:p>
                            <w:p w14:paraId="1BF07CEC" w14:textId="77777777" w:rsidR="007B3FB0" w:rsidRDefault="007B3FB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2557898" y="3266736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 rot="19009424">
                            <a:off x="2497612" y="3177308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 flipH="1">
                            <a:off x="2886991" y="3607900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2904906" y="2368610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4987798" y="2395125"/>
                            <a:ext cx="0" cy="146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4469640" y="39062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 Box 152"/>
                        <wps:cNvSpPr txBox="1"/>
                        <wps:spPr>
                          <a:xfrm>
                            <a:off x="2200372" y="2742150"/>
                            <a:ext cx="1479789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7E8481" w14:textId="526D0FF3" w:rsidR="00DC414D" w:rsidRDefault="00DC414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  <w:r w:rsidR="00022D82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: Gram (-) rod</w:t>
                              </w:r>
                              <w:r w:rsidR="009504F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</w:t>
                              </w:r>
                            </w:p>
                            <w:p w14:paraId="7FAE1224" w14:textId="77777777" w:rsidR="00DC414D" w:rsidRDefault="00DC414D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2904906" y="2948726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2876249" y="4128927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52"/>
                        <wps:cNvSpPr txBox="1"/>
                        <wps:spPr>
                          <a:xfrm>
                            <a:off x="2883875" y="4278116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E36814" w14:textId="77777777" w:rsidR="0039678F" w:rsidRPr="000E1A0A" w:rsidRDefault="0039678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5" w:author="Oat ." w:date="2024-09-30T09:36:00Z">
                                <w:r w:rsidRPr="000E1A0A" w:rsidDel="00467524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52"/>
                        <wps:cNvSpPr txBox="1"/>
                        <wps:spPr>
                          <a:xfrm>
                            <a:off x="2876249" y="41136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C8CF3" w14:textId="77777777" w:rsidR="0039678F" w:rsidRPr="000E1A0A" w:rsidRDefault="0039678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52"/>
                        <wps:cNvSpPr txBox="1"/>
                        <wps:spPr>
                          <a:xfrm>
                            <a:off x="1733628" y="4490912"/>
                            <a:ext cx="2307449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CAB399" w14:textId="6F0BAF0B" w:rsidR="00024E33" w:rsidRDefault="00024E33" w:rsidP="000E087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 colonies morphology</w:t>
                              </w:r>
                              <w:r w:rsidR="000E087D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characteristic</w:t>
                              </w:r>
                            </w:p>
                            <w:p w14:paraId="1358E846" w14:textId="123DBC46" w:rsidR="00024E33" w:rsidRDefault="00024E33" w:rsidP="000E087D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2877973" y="4683057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Text Box 152"/>
                        <wps:cNvSpPr txBox="1"/>
                        <wps:spPr>
                          <a:xfrm>
                            <a:off x="2361002" y="5058909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AE6B22" w14:textId="121E2995" w:rsidR="000E087D" w:rsidRDefault="000E087D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/>
                        <wps:spPr>
                          <a:xfrm flipV="1">
                            <a:off x="3661847" y="3995951"/>
                            <a:ext cx="71908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2"/>
                        <wps:cNvSpPr txBox="1"/>
                        <wps:spPr>
                          <a:xfrm>
                            <a:off x="2374781" y="1407132"/>
                            <a:ext cx="501468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32CFC7" w14:textId="1C106BA7" w:rsidR="00B4601A" w:rsidRDefault="00B4601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100ml</w:t>
                              </w:r>
                            </w:p>
                            <w:p w14:paraId="0F59CF1A" w14:textId="77777777" w:rsidR="00B4601A" w:rsidRDefault="00B4601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496.45pt;height:427.15pt;mso-position-horizontal-relative:char;mso-position-vertical-relative:line" coordsize="63049,54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49;height:54248;visibility:visible;mso-wrap-style:square" filled="t">
                  <v:fill o:detectmouseclick="t"/>
                  <v:path o:connecttype="none"/>
                </v:shape>
                <v:group id="Group 1" o:spid="_x0000_s1028" style="position:absolute;left:23811;top:8080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rrow: Pentagon 36" o:spid="_x0000_s1029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" adj="14889" fillcolor="white [3212]" strokecolor="#747070 [1614]"/>
                  <v:rect id="Rectangle 37" o:spid="_x0000_s1030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/>
                  <v:line id="Straight Connector 38" o:spid="_x0000_s1031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" strokecolor="#2f5496 [2404]" strokeweight=".5pt">
                    <v:stroke joinstyle="miter"/>
                  </v:line>
                  <v:line id="Straight Connector 165" o:spid="_x0000_s1032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" strokecolor="#2f5496 [2404]" strokeweight=".5pt">
                    <v:stroke joinstyle="miter"/>
                  </v:line>
                  <v:line id="Straight Connector 166" o:spid="_x0000_s1033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" strokecolor="#2f5496 [2404]" strokeweight=".5pt">
                    <v:stroke joinstyle="miter"/>
                  </v:line>
                  <v:line id="Straight Connector 205" o:spid="_x0000_s1034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" strokecolor="#2f5496 [2404]" strokeweight=".5pt">
                    <v:stroke joinstyle="miter"/>
                  </v:line>
                  <v:line id="Straight Connector 206" o:spid="_x0000_s1035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M2V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C75l4BOTqCQAA//8DAFBLAQItABQABgAIAAAAIQDb4fbL7gAAAIUBAAATAAAAAAAAAAAA&#10;AAAAAAAAAABbQ29udGVudF9UeXBlc10ueG1sUEsBAi0AFAAGAAgAAAAhAFr0LFu/AAAAFQEAAAsA&#10;AAAAAAAAAAAAAAAAHwEAAF9yZWxzLy5yZWxzUEsBAi0AFAAGAAgAAAAhAOAwzZXEAAAA3AAAAA8A&#10;AAAAAAAAAAAAAAAABwIAAGRycy9kb3ducmV2LnhtbFBLBQYAAAAAAwADALcAAAD4AgAAAAA=&#10;" strokecolor="#2f5496 [2404]" strokeweight=".5pt">
                    <v:stroke joinstyle="miter"/>
                  </v:line>
                  <v:line id="Straight Connector 207" o:spid="_x0000_s1036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GgOxAAAANw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NJnB75l4BOTqCQAA//8DAFBLAQItABQABgAIAAAAIQDb4fbL7gAAAIUBAAATAAAAAAAAAAAA&#10;AAAAAAAAAABbQ29udGVudF9UeXBlc10ueG1sUEsBAi0AFAAGAAgAAAAhAFr0LFu/AAAAFQEAAAsA&#10;AAAAAAAAAAAAAAAAHwEAAF9yZWxzLy5yZWxzUEsBAi0AFAAGAAgAAAAhAI98aA7EAAAA3AAAAA8A&#10;AAAAAAAAAAAAAAAABwIAAGRycy9kb3ducmV2LnhtbFBLBQYAAAAAAwADALcAAAD4AgAAAAA=&#10;" strokecolor="#2f5496 [2404]" strokeweight=".5pt">
                    <v:stroke joinstyle="miter"/>
                  </v:line>
                  <v:line id="Straight Connector 208" o:spid="_x0000_s1037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" strokecolor="#2f5496 [2404]" strokeweight=".5pt">
                    <v:stroke joinstyle="miter"/>
                  </v:line>
                  <v:line id="Straight Connector 209" o:spid="_x0000_s1038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" strokecolor="#2f5496 [2404]" strokeweight=".5pt">
                    <v:stroke joinstyle="miter"/>
                  </v:line>
                  <v:line id="Straight Connector 210" o:spid="_x0000_s1039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" strokecolor="#2f5496 [2404]" strokeweight=".5pt">
                    <v:stroke joinstyle="miter"/>
                  </v:line>
                  <v:line id="Straight Connector 211" o:spid="_x0000_s1040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" strokecolor="#2f5496 [2404]" strokeweight=".5pt">
                    <v:stroke joinstyle="miter"/>
                  </v:line>
                  <v:rect id="Rectangle 39" o:spid="_x0000_s1041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" fillcolor="#c6f" stroked="f" strokeweight="1pt">
                    <v:fill opacity="27499f"/>
                  </v:rect>
                  <v:line id="Straight Connector 41" o:spid="_x0000_s1042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" strokecolor="#a5a5a5 [3206]" strokeweight=".5pt">
                    <v:stroke joinstyle="miter"/>
                  </v:line>
                  <v:line id="Straight Connector 212" o:spid="_x0000_s1043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" strokecolor="#a5a5a5 [3206]" strokeweight=".5pt">
                    <v:stroke joinstyle="miter"/>
                  </v:line>
                  <v:line id="Straight Connector 213" o:spid="_x0000_s1044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679xAAAANwAAAAPAAAAZHJzL2Rvd25yZXYueG1sRI9Ba8JA&#10;FITvQv/D8grezCYK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M5zrv3EAAAA3AAAAA8A&#10;AAAAAAAAAAAAAAAABwIAAGRycy9kb3ducmV2LnhtbFBLBQYAAAAAAwADALcAAAD4AgAAAAA=&#10;" strokecolor="#a5a5a5 [3206]" strokeweight=".5pt">
                    <v:stroke joinstyle="miter"/>
                  </v:line>
                  <v:line id="Straight Connector 214" o:spid="_x0000_s1045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jaJxAAAANwAAAAPAAAAZHJzL2Rvd25yZXYueG1sRI9Ba8JA&#10;FITvQv/D8grezCYi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EGaNonEAAAA3AAAAA8A&#10;AAAAAAAAAAAAAAAABwIAAGRycy9kb3ducmV2LnhtbFBLBQYAAAAAAwADALcAAAD4AgAAAAA=&#10;" strokecolor="#a5a5a5 [3206]" strokeweight=".5pt">
                    <v:stroke joinstyle="miter"/>
                  </v:line>
                  <v:line id="Straight Connector 215" o:spid="_x0000_s1046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" strokecolor="#a5a5a5 [3206]" strokeweight=".5pt">
                    <v:stroke joinstyle="miter"/>
                  </v:lin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19" o:spid="_x0000_s1047" type="#_x0000_t38" style="position:absolute;left:22663;top:4742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" adj="-629625" strokecolor="#7b7b7b [2406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48" type="#_x0000_t202" style="position:absolute;left:8568;top:13965;width:397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06ACEE8E" w:rsidR="00790DE3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9" o:spid="_x0000_s1049" type="#_x0000_t202" style="position:absolute;left:19205;top:914;width:7379;height:3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" filled="f" stroked="f" strokeweight=".5pt">
                  <v:textbox inset=",0">
                    <w:txbxContent>
                      <w:p w14:paraId="3EE7CBEF" w14:textId="1427C50B" w:rsidR="00790DE3" w:rsidRDefault="00A346BB" w:rsidP="000E1A0A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</w:t>
                        </w:r>
                        <w:r w:rsidR="00790DE3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ml</w:t>
                        </w:r>
                        <w:r w:rsidR="00A15D0C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</w:t>
                        </w:r>
                        <w:r w:rsidR="000E1A0A"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</w:r>
                        <w:r w:rsidR="00296007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eq</w:t>
                        </w:r>
                        <w:r w:rsidR="000E1A0A">
                          <w:rPr>
                            <w:rFonts w:ascii="TH SarabunPSK" w:eastAsia="Calibri" w:hAnsi="TH SarabunPSK" w:cs="Cordia New"/>
                            <w:szCs w:val="22"/>
                          </w:rPr>
                          <w:t>.</w:t>
                        </w:r>
                        <w:r w:rsidR="00296007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to 1 g of sample</w:t>
                        </w:r>
                      </w:p>
                    </w:txbxContent>
                  </v:textbox>
                </v:shape>
                <v:shape id="Text Box 152" o:spid="_x0000_s1050" type="#_x0000_t202" style="position:absolute;left:21813;top:15426;width:936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" fillcolor="white [3201]" stroked="f" strokeweight=".5pt">
                  <v:textbox inset=",0">
                    <w:txbxContent>
                      <w:p w14:paraId="63723B49" w14:textId="38ED4C4A" w:rsidR="00A346BB" w:rsidRDefault="0006422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MacConkey broth</w:t>
                        </w:r>
                      </w:p>
                      <w:p w14:paraId="30593936" w14:textId="77777777" w:rsidR="00A346BB" w:rsidRDefault="00A346B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27" o:spid="_x0000_s1051" type="#_x0000_t38" style="position:absolute;left:7627;top:4334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52" type="#_x0000_t202" style="position:absolute;left:4526;top:2816;width:672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3DA89B2F" w:rsidR="002C36E6" w:rsidRDefault="006D07CB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 g or 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</w:p>
                    </w:txbxContent>
                  </v:textbox>
                </v:shape>
                <v:shape id="Text Box 152" o:spid="_x0000_s1053" type="#_x0000_t202" style="position:absolute;left:2674;top:6423;width:50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54" type="#_x0000_t32" style="position:absolute;left:12892;top:109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group id="Group 1968945900" o:spid="_x0000_s1055" style="position:absolute;left:9468;top:7503;width:1778;height:6153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56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57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58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28" o:spid="_x0000_s1059" style="position:absolute;left:19110;top:7762;width:1778;height:6153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">
                  <v:shape id="Rectangle: Top Corners Rounded 357939232" o:spid="_x0000_s1060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53520619" o:spid="_x0000_s1061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062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63" type="#_x0000_t202" style="position:absolute;left:12539;top:11158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1470A024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6" w:author="Oat ." w:date="2024-09-30T09:36:00Z">
                          <w:r w:rsidRPr="000E1A0A"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4" type="#_x0000_t202" style="position:absolute;left:12539;top:8763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20859779" o:spid="_x0000_s1065" type="#_x0000_t32" style="position:absolute;left:29316;top:11096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066" type="#_x0000_t202" style="position:absolute;left:28963;top:113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" filled="f" stroked="f" strokeweight=".5pt">
                  <v:textbox inset=",0">
                    <w:txbxContent>
                      <w:p w14:paraId="1736BFE6" w14:textId="7C404AB1" w:rsidR="009C6DFD" w:rsidRPr="000E1A0A" w:rsidRDefault="009C6DF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24</w:t>
                        </w:r>
                        <w:del w:id="37" w:author="Oat ." w:date="2024-09-30T09:36:00Z">
                          <w:r w:rsidRPr="000E1A0A"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48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67" type="#_x0000_t202" style="position:absolute;left:28963;top:89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" filled="f" stroked="f" strokeweight=".5pt">
                  <v:textbox inset=",0">
                    <w:txbxContent>
                      <w:p w14:paraId="2A6CAB8E" w14:textId="0F34D402" w:rsidR="009C6DFD" w:rsidRPr="000E1A0A" w:rsidRDefault="009C6DF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42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44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00" o:spid="_x0000_s1068" style="position:absolute;left:36110;top:10375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" fillcolor="#dea4fe" strokecolor="#44546a [3215]" strokeweight="1pt">
                  <v:stroke joinstyle="miter"/>
                </v:oval>
                <v:line id="Straight Connector 11" o:spid="_x0000_s1069" style="position:absolute;visibility:visible;mso-wrap-style:square" from="36110,10859" to="36110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<v:stroke joinstyle="miter"/>
                </v:line>
                <v:line id="Straight Connector 102" o:spid="_x0000_s1070" style="position:absolute;visibility:visible;mso-wrap-style:square" from="42251,10859" to="42251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<v:stroke joinstyle="miter"/>
                </v:line>
                <v:oval id="Oval 9" o:spid="_x0000_s1071" style="position:absolute;left:36110;top:9472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72" type="#_x0000_t202" style="position:absolute;left:35068;top:13915;width:9360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6B7FAB9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MacConkey agar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2" o:spid="_x0000_s1073" style="position:absolute;visibility:visible;mso-wrap-style:square" from="36184,7176" to="39588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<v:stroke joinstyle="miter"/>
                </v:line>
                <v:rect id="Rectangle 13" o:spid="_x0000_s1074" style="position:absolute;left:35582;top:6282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<v:oval id="Oval 14" o:spid="_x0000_s1075" style="position:absolute;left:39475;top:10588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<v:stroke joinstyle="miter"/>
                </v:oval>
                <v:shape id="Straight Arrow Connector 111" o:spid="_x0000_s1076" type="#_x0000_t32" style="position:absolute;left:39211;top:16487;width:0;height:3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" strokecolor="#4472c4 [3204]" strokeweight=".5pt">
                  <v:stroke joinstyle="miter"/>
                </v:shape>
                <v:shape id="Text Box 152" o:spid="_x0000_s1077" type="#_x0000_t202" style="position:absolute;left:38879;top:16337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" filled="f" stroked="f" strokeweight=".5pt">
                  <v:textbox inset=",0">
                    <w:txbxContent>
                      <w:p w14:paraId="17015CC4" w14:textId="77777777" w:rsidR="00530170" w:rsidRPr="000E1A0A" w:rsidRDefault="0053017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8" type="#_x0000_t202" style="position:absolute;left:38879;top:17975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" filled="f" stroked="f" strokeweight=".5pt">
                  <v:textbox inset=",0">
                    <w:txbxContent>
                      <w:p w14:paraId="1FA642DD" w14:textId="4030E510" w:rsidR="00530170" w:rsidRPr="000E1A0A" w:rsidRDefault="0053017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8" w:author="Oat ." w:date="2024-09-30T09:36:00Z">
                          <w:r w:rsidRPr="000E1A0A"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0" o:spid="_x0000_s1079" type="#_x0000_t33" style="position:absolute;left:29039;top:20266;width:10206;height:12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" strokecolor="#4472c4 [3204]" strokeweight=".5pt"/>
                <v:shape id="Connector: Elbow 21" o:spid="_x0000_s1080" type="#_x0000_t33" style="position:absolute;left:39245;top:20266;width:10632;height:14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" strokecolor="#4472c4 [3204]" strokeweight=".5pt"/>
                <v:shape id="Text Box 152" o:spid="_x0000_s1081" type="#_x0000_t202" style="position:absolute;left:22177;top:21553;width:13728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" fillcolor="white [3201]" stroked="f" strokeweight=".5pt">
                  <v:textbox inset=",0">
                    <w:txbxContent>
                      <w:p w14:paraId="0158225F" w14:textId="70E8E011" w:rsidR="002D02CF" w:rsidRDefault="002D02C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 colonies presence</w:t>
                        </w:r>
                      </w:p>
                      <w:p w14:paraId="2D2B3DA0" w14:textId="77777777" w:rsidR="002D02CF" w:rsidRDefault="002D02C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2" type="#_x0000_t202" style="position:absolute;left:45081;top:21763;width:9599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" fillcolor="white [3201]" stroked="f" strokeweight=".5pt">
                  <v:textbox inset=",0">
                    <w:txbxContent>
                      <w:p w14:paraId="2F0416A1" w14:textId="3D013243" w:rsidR="002D02CF" w:rsidRDefault="002D02CF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4AE4F8DA" w14:textId="5B594AB6" w:rsidR="002D02CF" w:rsidRDefault="002D02CF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oval id="Oval 122" o:spid="_x0000_s1083" style="position:absolute;left:25504;top:35866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" fillcolor="#76424d" strokecolor="#44546a [3215]" strokeweight="1pt">
                  <v:fill opacity="46517f"/>
                  <v:stroke joinstyle="miter"/>
                </v:oval>
                <v:line id="Straight Connector 130" o:spid="_x0000_s1084" style="position:absolute;visibility:visible;mso-wrap-style:square" from="25504,36349" to="25504,3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" strokecolor="#44546a [3215]" strokeweight="1pt">
                  <v:stroke joinstyle="miter"/>
                </v:line>
                <v:line id="Straight Connector 131" o:spid="_x0000_s1085" style="position:absolute;visibility:visible;mso-wrap-style:square" from="31645,36349" to="31645,3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" strokecolor="#44546a [3215]" strokeweight="1pt">
                  <v:stroke joinstyle="miter"/>
                </v:line>
                <v:oval id="Oval 132" o:spid="_x0000_s1086" style="position:absolute;left:25504;top:34963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" filled="f" strokecolor="#44546a [3215]" strokeweight="1pt">
                  <v:stroke joinstyle="miter"/>
                </v:oval>
                <v:shape id="Text Box 152" o:spid="_x0000_s1087" type="#_x0000_t202" style="position:absolute;left:20687;top:39062;width:1655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" fillcolor="white [3201]" stroked="f" strokeweight=".5pt">
                  <v:textbox inset=",0">
                    <w:txbxContent>
                      <w:p w14:paraId="71A682B0" w14:textId="58715931" w:rsidR="007B3FB0" w:rsidRDefault="0052245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Eosin </w:t>
                        </w:r>
                        <w:r w:rsidR="00AB28E9" w:rsidRPr="00AB28E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methylene blue agar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(EMB)</w:t>
                        </w:r>
                      </w:p>
                      <w:p w14:paraId="1BF07CEC" w14:textId="77777777" w:rsidR="007B3FB0" w:rsidRDefault="007B3FB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4" o:spid="_x0000_s1088" style="position:absolute;visibility:visible;mso-wrap-style:square" from="25578,32667" to="28982,3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" strokecolor="#747070 [1614]" strokeweight=".5pt">
                  <v:stroke joinstyle="miter"/>
                </v:line>
                <v:rect id="Rectangle 135" o:spid="_x0000_s1089" style="position:absolute;left:24976;top:31773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" fillcolor="#404040 [2429]" stroked="f" strokeweight="1pt"/>
                <v:oval id="Oval 136" o:spid="_x0000_s1090" style="position:absolute;left:28869;top:36079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" filled="f" strokecolor="#44546a [3215]" strokeweight=".5pt">
                  <v:stroke joinstyle="miter"/>
                </v:oval>
                <v:shape id="Straight Arrow Connector 137" o:spid="_x0000_s1091" type="#_x0000_t32" style="position:absolute;left:29049;top:23686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092" type="#_x0000_t32" style="position:absolute;left:49877;top:23951;width:0;height:14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093" type="#_x0000_t202" style="position:absolute;left:44696;top:3906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094" type="#_x0000_t202" style="position:absolute;left:22003;top:27421;width:14798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" fillcolor="white [3201]" stroked="f" strokeweight=".5pt">
                  <v:textbox inset=",0">
                    <w:txbxContent>
                      <w:p w14:paraId="3B7E8481" w14:textId="526D0FF3" w:rsidR="00DC414D" w:rsidRDefault="00DC414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  <w:r w:rsidR="00022D82">
                          <w:rPr>
                            <w:rFonts w:ascii="TH SarabunPSK" w:eastAsia="Calibri" w:hAnsi="TH SarabunPSK" w:cs="Cordia New"/>
                            <w:szCs w:val="22"/>
                          </w:rPr>
                          <w:t>: Gram (-) rod</w:t>
                        </w:r>
                        <w:r w:rsidR="009504F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s</w:t>
                        </w:r>
                      </w:p>
                      <w:p w14:paraId="7FAE1224" w14:textId="77777777" w:rsidR="00DC414D" w:rsidRDefault="00DC414D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41" o:spid="_x0000_s1095" type="#_x0000_t32" style="position:absolute;left:29049;top:29487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096" type="#_x0000_t32" style="position:absolute;left:28762;top:41289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97" type="#_x0000_t202" style="position:absolute;left:28838;top:42781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" filled="f" stroked="f" strokeweight=".5pt">
                  <v:textbox inset=",0">
                    <w:txbxContent>
                      <w:p w14:paraId="2BE36814" w14:textId="77777777" w:rsidR="0039678F" w:rsidRPr="000E1A0A" w:rsidRDefault="0039678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9" w:author="Oat ." w:date="2024-09-30T09:36:00Z">
                          <w:r w:rsidRPr="000E1A0A" w:rsidDel="00467524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8" type="#_x0000_t202" style="position:absolute;left:28762;top:41136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" filled="f" stroked="f" strokeweight=".5pt">
                  <v:textbox inset=",0">
                    <w:txbxContent>
                      <w:p w14:paraId="4E1C8CF3" w14:textId="77777777" w:rsidR="0039678F" w:rsidRPr="000E1A0A" w:rsidRDefault="0039678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99" type="#_x0000_t202" style="position:absolute;left:17336;top:44909;width:2307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Mt7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" fillcolor="white [3201]" stroked="f" strokeweight=".5pt">
                  <v:textbox inset=",0">
                    <w:txbxContent>
                      <w:p w14:paraId="78CAB399" w14:textId="6F0BAF0B" w:rsidR="00024E33" w:rsidRDefault="00024E33" w:rsidP="000E087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 colonies morphology</w:t>
                        </w:r>
                        <w:r w:rsidR="000E087D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characteristic</w:t>
                        </w:r>
                      </w:p>
                      <w:p w14:paraId="1358E846" w14:textId="123DBC46" w:rsidR="00024E33" w:rsidRDefault="00024E33" w:rsidP="000E087D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146" o:spid="_x0000_s1100" type="#_x0000_t32" style="position:absolute;left:28779;top:46830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101" type="#_x0000_t202" style="position:absolute;left:23610;top:50589;width:1114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" fillcolor="#fbe4d5 [661]" stroked="f" strokeweight=".5pt">
                  <v:textbox inset=",0">
                    <w:txbxContent>
                      <w:p w14:paraId="33AE6B22" w14:textId="121E2995" w:rsidR="000E087D" w:rsidRDefault="000E087D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148" o:spid="_x0000_s1102" type="#_x0000_t32" style="position:absolute;left:36618;top:39959;width:71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" strokecolor="#4472c4 [3204]" strokeweight=".5pt">
                  <v:stroke endarrow="block" joinstyle="miter"/>
                </v:shape>
                <v:shape id="Text Box 152" o:spid="_x0000_s1103" type="#_x0000_t202" style="position:absolute;left:23747;top:14071;width:5015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" fillcolor="white [3201]" stroked="f" strokeweight=".5pt">
                  <v:textbox inset=",0">
                    <w:txbxContent>
                      <w:p w14:paraId="4332CFC7" w14:textId="1C106BA7" w:rsidR="00B4601A" w:rsidRDefault="00B4601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100ml</w:t>
                        </w:r>
                      </w:p>
                      <w:p w14:paraId="0F59CF1A" w14:textId="77777777" w:rsidR="00B4601A" w:rsidRDefault="00B4601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A23041" w14:textId="74562082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 xml:space="preserve">Colony </w:t>
      </w:r>
      <w:r w:rsidR="006B4CA6">
        <w:rPr>
          <w:rFonts w:ascii="TH SarabunPSK" w:hAnsi="TH SarabunPSK" w:cs="TH SarabunPSK"/>
          <w:sz w:val="32"/>
          <w:szCs w:val="32"/>
        </w:rPr>
        <w:t>observation</w:t>
      </w:r>
      <w:r w:rsidR="00E02CA4">
        <w:rPr>
          <w:rFonts w:ascii="TH SarabunPSK" w:hAnsi="TH SarabunPSK" w:cs="TH SarabunPSK"/>
          <w:sz w:val="32"/>
          <w:szCs w:val="32"/>
        </w:rPr>
        <w:t xml:space="preserve"> and </w:t>
      </w:r>
      <w:r w:rsidR="00091D9D">
        <w:rPr>
          <w:rFonts w:ascii="TH SarabunPSK" w:hAnsi="TH SarabunPSK" w:cs="TH SarabunPSK"/>
          <w:sz w:val="32"/>
          <w:szCs w:val="32"/>
        </w:rPr>
        <w:t xml:space="preserve">Morphological </w:t>
      </w:r>
      <w:r w:rsidR="00E02CA4">
        <w:rPr>
          <w:rFonts w:ascii="TH SarabunPSK" w:hAnsi="TH SarabunPSK" w:cs="TH SarabunPSK"/>
          <w:sz w:val="32"/>
          <w:szCs w:val="32"/>
        </w:rPr>
        <w:t>Identification</w:t>
      </w:r>
    </w:p>
    <w:p w14:paraId="218C1B69" w14:textId="62C4F2EE" w:rsidR="00287DAF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</w:t>
      </w:r>
      <w:r w:rsidR="005C3C25">
        <w:rPr>
          <w:rFonts w:ascii="TH SarabunPSK" w:hAnsi="TH SarabunPSK" w:cs="TH SarabunPSK"/>
          <w:sz w:val="32"/>
          <w:szCs w:val="32"/>
        </w:rPr>
        <w:t xml:space="preserve">observe </w:t>
      </w:r>
      <w:r w:rsidR="001A059E">
        <w:rPr>
          <w:rFonts w:ascii="TH SarabunPSK" w:hAnsi="TH SarabunPSK" w:cs="TH SarabunPSK"/>
          <w:sz w:val="32"/>
          <w:szCs w:val="32"/>
        </w:rPr>
        <w:t>colony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on plates</w:t>
      </w:r>
      <w:r w:rsidR="00003DF9">
        <w:rPr>
          <w:rFonts w:ascii="TH SarabunPSK" w:hAnsi="TH SarabunPSK" w:cs="TH SarabunPSK"/>
          <w:sz w:val="32"/>
          <w:szCs w:val="32"/>
        </w:rPr>
        <w:t>.</w:t>
      </w:r>
      <w:r w:rsidR="001B18BC">
        <w:rPr>
          <w:rFonts w:ascii="TH SarabunPSK" w:hAnsi="TH SarabunPSK" w:cs="TH SarabunPSK"/>
          <w:sz w:val="32"/>
          <w:szCs w:val="32"/>
        </w:rPr>
        <w:t xml:space="preserve"> </w:t>
      </w:r>
      <w:r w:rsidR="00003DF9">
        <w:rPr>
          <w:rFonts w:ascii="TH SarabunPSK" w:hAnsi="TH SarabunPSK" w:cs="TH SarabunPSK"/>
          <w:sz w:val="32"/>
          <w:szCs w:val="32"/>
        </w:rPr>
        <w:t>If the colonies matching the following description</w:t>
      </w:r>
      <w:r w:rsidR="00910BA5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39617E" w14:paraId="1761560D" w14:textId="77777777" w:rsidTr="00116955">
        <w:tc>
          <w:tcPr>
            <w:tcW w:w="9530" w:type="dxa"/>
            <w:shd w:val="clear" w:color="auto" w:fill="1F4E79" w:themeFill="accent5" w:themeFillShade="80"/>
          </w:tcPr>
          <w:p w14:paraId="61AF2668" w14:textId="1B197526" w:rsidR="0039617E" w:rsidRPr="00116955" w:rsidRDefault="0039617E" w:rsidP="003961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lastRenderedPageBreak/>
              <w:t>Characteristic Colonial Morphology:</w:t>
            </w:r>
          </w:p>
        </w:tc>
      </w:tr>
      <w:tr w:rsidR="0039617E" w14:paraId="7DF82A11" w14:textId="77777777" w:rsidTr="00116955">
        <w:tc>
          <w:tcPr>
            <w:tcW w:w="9530" w:type="dxa"/>
          </w:tcPr>
          <w:p w14:paraId="0C2EE447" w14:textId="10F2DC2A" w:rsidR="0039617E" w:rsidRDefault="0039617E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9617E">
              <w:rPr>
                <w:rFonts w:ascii="TH SarabunPSK" w:hAnsi="TH SarabunPSK" w:cs="TH SarabunPSK"/>
                <w:sz w:val="32"/>
                <w:szCs w:val="32"/>
              </w:rPr>
              <w:t>“Brick-red; may have surrounding zone of precipitated bile”</w:t>
            </w:r>
          </w:p>
        </w:tc>
      </w:tr>
    </w:tbl>
    <w:p w14:paraId="70D828C9" w14:textId="77777777" w:rsidR="0039617E" w:rsidRPr="00340CE2" w:rsidRDefault="0039617E" w:rsidP="0039617E">
      <w:pPr>
        <w:pStyle w:val="ListParagraph"/>
        <w:ind w:left="1224"/>
        <w:rPr>
          <w:rFonts w:ascii="TH SarabunPSK" w:hAnsi="TH SarabunPSK" w:cs="TH SarabunPSK"/>
          <w:sz w:val="20"/>
          <w:szCs w:val="20"/>
        </w:rPr>
      </w:pPr>
    </w:p>
    <w:p w14:paraId="5569C11D" w14:textId="1FAD08CA" w:rsidR="00994BA7" w:rsidRDefault="00964BBE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Proceed to the next step of gram</w:t>
      </w:r>
      <w:r w:rsidR="007A5093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staining test.</w:t>
      </w:r>
    </w:p>
    <w:p w14:paraId="5D4C7D17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B92E350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4A82A10" w14:textId="24F912C8" w:rsidR="00532F52" w:rsidRDefault="00340CE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Perform, gram</w:t>
      </w:r>
      <w:r w:rsidR="007A5093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staining of </w:t>
      </w:r>
      <w:r w:rsidR="00E30B19">
        <w:rPr>
          <w:rFonts w:ascii="TH SarabunPSK" w:hAnsi="TH SarabunPSK" w:cs="TH SarabunPSK"/>
          <w:sz w:val="32"/>
          <w:szCs w:val="32"/>
        </w:rPr>
        <w:t>the positive morphology colonies</w:t>
      </w:r>
      <w:r w:rsidR="00FA69A3">
        <w:rPr>
          <w:rFonts w:ascii="TH SarabunPSK" w:hAnsi="TH SarabunPSK" w:cs="TH SarabunPSK"/>
          <w:sz w:val="32"/>
          <w:szCs w:val="32"/>
        </w:rPr>
        <w:t xml:space="preserve">. If </w:t>
      </w:r>
      <w:r w:rsidR="00C018C8">
        <w:rPr>
          <w:rFonts w:ascii="TH SarabunPSK" w:hAnsi="TH SarabunPSK" w:cs="TH SarabunPSK"/>
          <w:sz w:val="32"/>
          <w:szCs w:val="32"/>
        </w:rPr>
        <w:t>the gram</w:t>
      </w:r>
      <w:r w:rsidR="00EC7F0B">
        <w:rPr>
          <w:rFonts w:ascii="TH SarabunPSK" w:hAnsi="TH SarabunPSK" w:cs="TH SarabunPSK"/>
          <w:sz w:val="32"/>
          <w:szCs w:val="32"/>
        </w:rPr>
        <w:t>-</w:t>
      </w:r>
      <w:r w:rsidR="00C018C8">
        <w:rPr>
          <w:rFonts w:ascii="TH SarabunPSK" w:hAnsi="TH SarabunPSK" w:cs="TH SarabunPSK"/>
          <w:sz w:val="32"/>
          <w:szCs w:val="32"/>
        </w:rPr>
        <w:t>stain resulting</w:t>
      </w:r>
      <w:r w:rsidR="003E2AFC">
        <w:rPr>
          <w:rFonts w:ascii="TH SarabunPSK" w:hAnsi="TH SarabunPSK" w:cs="TH SarabunPSK"/>
          <w:sz w:val="32"/>
          <w:szCs w:val="32"/>
        </w:rPr>
        <w:t xml:space="preserve"> in: Negative rods (</w:t>
      </w:r>
      <w:proofErr w:type="spellStart"/>
      <w:r w:rsidR="003E2AFC">
        <w:rPr>
          <w:rFonts w:ascii="TH SarabunPSK" w:hAnsi="TH SarabunPSK" w:cs="TH SarabunPSK"/>
          <w:sz w:val="32"/>
          <w:szCs w:val="32"/>
        </w:rPr>
        <w:t>cocco</w:t>
      </w:r>
      <w:proofErr w:type="spellEnd"/>
      <w:r w:rsidR="007B7D84">
        <w:rPr>
          <w:rFonts w:ascii="TH SarabunPSK" w:hAnsi="TH SarabunPSK" w:cs="TH SarabunPSK"/>
          <w:sz w:val="32"/>
          <w:szCs w:val="32"/>
        </w:rPr>
        <w:t>-bacilli</w:t>
      </w:r>
      <w:r w:rsidR="003E2AFC">
        <w:rPr>
          <w:rFonts w:ascii="TH SarabunPSK" w:hAnsi="TH SarabunPSK" w:cs="TH SarabunPSK"/>
          <w:sz w:val="32"/>
          <w:szCs w:val="32"/>
        </w:rPr>
        <w:t>)</w:t>
      </w:r>
      <w:r w:rsidR="000E29E1">
        <w:rPr>
          <w:rFonts w:ascii="TH SarabunPSK" w:hAnsi="TH SarabunPSK" w:cs="TH SarabunPSK"/>
          <w:sz w:val="32"/>
          <w:szCs w:val="32"/>
        </w:rPr>
        <w:t>, then</w:t>
      </w:r>
      <w:r w:rsidR="00E80092">
        <w:rPr>
          <w:rFonts w:ascii="TH SarabunPSK" w:hAnsi="TH SarabunPSK" w:cs="TH SarabunPSK"/>
          <w:sz w:val="32"/>
          <w:szCs w:val="32"/>
        </w:rPr>
        <w:t xml:space="preserve"> proceed to the next step</w:t>
      </w:r>
      <w:r w:rsidR="00A032D5">
        <w:rPr>
          <w:rFonts w:ascii="TH SarabunPSK" w:hAnsi="TH SarabunPSK" w:cs="TH SarabunPSK"/>
          <w:sz w:val="32"/>
          <w:szCs w:val="32"/>
        </w:rPr>
        <w:t>.</w:t>
      </w:r>
    </w:p>
    <w:p w14:paraId="2940CD83" w14:textId="2CC39510" w:rsidR="00A032D5" w:rsidRDefault="00A032D5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95561">
        <w:rPr>
          <w:rFonts w:ascii="TH SarabunPSK" w:hAnsi="TH SarabunPSK" w:cs="TH SarabunPSK"/>
          <w:sz w:val="32"/>
          <w:szCs w:val="32"/>
        </w:rPr>
        <w:t>Transfer the suspect</w:t>
      </w:r>
      <w:r w:rsidR="00541CE5">
        <w:rPr>
          <w:rFonts w:ascii="TH SarabunPSK" w:hAnsi="TH SarabunPSK" w:cs="TH SarabunPSK"/>
          <w:sz w:val="32"/>
          <w:szCs w:val="32"/>
        </w:rPr>
        <w:t xml:space="preserve"> colonies individually </w:t>
      </w:r>
      <w:r w:rsidR="00022434">
        <w:rPr>
          <w:rFonts w:ascii="TH SarabunPSK" w:hAnsi="TH SarabunPSK" w:cs="TH SarabunPSK"/>
          <w:sz w:val="32"/>
          <w:szCs w:val="32"/>
        </w:rPr>
        <w:t xml:space="preserve">onto the surface of </w:t>
      </w:r>
      <w:r w:rsidR="004511B4" w:rsidRPr="004511B4">
        <w:rPr>
          <w:rFonts w:ascii="TH SarabunPSK" w:hAnsi="TH SarabunPSK" w:cs="TH SarabunPSK"/>
          <w:sz w:val="32"/>
          <w:szCs w:val="32"/>
        </w:rPr>
        <w:t>Levine eosin-methylene blue agar</w:t>
      </w:r>
      <w:r w:rsidR="00AE299C">
        <w:rPr>
          <w:rFonts w:ascii="TH SarabunPSK" w:hAnsi="TH SarabunPSK" w:cs="TH SarabunPSK"/>
          <w:sz w:val="32"/>
          <w:szCs w:val="32"/>
        </w:rPr>
        <w:t xml:space="preserve"> using sterile loop streaking</w:t>
      </w:r>
      <w:r w:rsidR="005A1E60">
        <w:rPr>
          <w:rFonts w:ascii="TH SarabunPSK" w:hAnsi="TH SarabunPSK" w:cs="TH SarabunPSK"/>
          <w:sz w:val="32"/>
          <w:szCs w:val="32"/>
        </w:rPr>
        <w:t xml:space="preserve"> techniq</w:t>
      </w:r>
      <w:r w:rsidR="009E4DE4">
        <w:rPr>
          <w:rFonts w:ascii="TH SarabunPSK" w:hAnsi="TH SarabunPSK" w:cs="TH SarabunPSK"/>
          <w:sz w:val="32"/>
          <w:szCs w:val="32"/>
        </w:rPr>
        <w:t>ue.</w:t>
      </w:r>
    </w:p>
    <w:p w14:paraId="6572FCAE" w14:textId="2E71AE3C" w:rsidR="009E4DE4" w:rsidRDefault="009E4DE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plate </w:t>
      </w:r>
      <w:r w:rsidR="00913767">
        <w:rPr>
          <w:rFonts w:ascii="TH SarabunPSK" w:hAnsi="TH SarabunPSK" w:cs="TH SarabunPSK"/>
          <w:sz w:val="32"/>
          <w:szCs w:val="32"/>
        </w:rPr>
        <w:t xml:space="preserve">in </w:t>
      </w:r>
      <w:r w:rsidR="00913767" w:rsidRPr="00B6140D">
        <w:rPr>
          <w:rFonts w:ascii="TH SarabunPSK" w:hAnsi="TH SarabunPSK" w:cs="TH SarabunPSK" w:hint="cs"/>
          <w:sz w:val="32"/>
          <w:szCs w:val="32"/>
        </w:rPr>
        <w:t>30</w:t>
      </w:r>
      <w:r w:rsidR="00913767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913767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proofErr w:type="spellStart"/>
      <w:r w:rsidR="00913767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913767" w:rsidRPr="00B6140D">
        <w:rPr>
          <w:rFonts w:ascii="TH SarabunPSK" w:hAnsi="TH SarabunPSK" w:cs="TH SarabunPSK" w:hint="cs"/>
          <w:sz w:val="32"/>
          <w:szCs w:val="32"/>
        </w:rPr>
        <w:t>C</w:t>
      </w:r>
      <w:proofErr w:type="spellEnd"/>
      <w:r w:rsidR="00913767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913767">
        <w:rPr>
          <w:rFonts w:ascii="TH SarabunPSK" w:hAnsi="TH SarabunPSK" w:cs="TH SarabunPSK"/>
          <w:sz w:val="32"/>
          <w:szCs w:val="32"/>
        </w:rPr>
        <w:t>for</w:t>
      </w:r>
      <w:r w:rsidR="00913767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3767" w:rsidRPr="00B6140D">
        <w:rPr>
          <w:rFonts w:ascii="TH SarabunPSK" w:hAnsi="TH SarabunPSK" w:cs="TH SarabunPSK" w:hint="cs"/>
          <w:sz w:val="32"/>
          <w:szCs w:val="32"/>
        </w:rPr>
        <w:t>18</w:t>
      </w:r>
      <w:del w:id="40" w:author="Oat ." w:date="2024-09-30T09:36:00Z">
        <w:r w:rsidR="00913767" w:rsidRPr="00B6140D" w:rsidDel="00467524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913767" w:rsidDel="00467524">
          <w:rPr>
            <w:rFonts w:ascii="TH SarabunPSK" w:hAnsi="TH SarabunPSK" w:cs="TH SarabunPSK"/>
            <w:sz w:val="32"/>
            <w:szCs w:val="32"/>
          </w:rPr>
          <w:delText>24</w:delText>
        </w:r>
      </w:del>
      <w:r w:rsidR="00913767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13767">
        <w:rPr>
          <w:rFonts w:ascii="TH SarabunPSK" w:hAnsi="TH SarabunPSK" w:cs="TH SarabunPSK"/>
          <w:sz w:val="32"/>
          <w:szCs w:val="32"/>
        </w:rPr>
        <w:t>hours.</w:t>
      </w:r>
    </w:p>
    <w:p w14:paraId="783FC085" w14:textId="582D616F" w:rsidR="009623EB" w:rsidRDefault="00C92E3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After incubate, ca</w:t>
      </w:r>
      <w:r w:rsidR="009E0598">
        <w:rPr>
          <w:rFonts w:ascii="TH SarabunPSK" w:hAnsi="TH SarabunPSK" w:cs="TH SarabunPSK"/>
          <w:sz w:val="32"/>
          <w:szCs w:val="32"/>
        </w:rPr>
        <w:t xml:space="preserve">refully examine the </w:t>
      </w:r>
      <w:r w:rsidR="000C0D2E">
        <w:rPr>
          <w:rFonts w:ascii="TH SarabunPSK" w:hAnsi="TH SarabunPSK" w:cs="TH SarabunPSK"/>
          <w:sz w:val="32"/>
          <w:szCs w:val="32"/>
        </w:rPr>
        <w:t>plate under tra</w:t>
      </w:r>
      <w:r w:rsidR="00794D79">
        <w:rPr>
          <w:rFonts w:ascii="TH SarabunPSK" w:hAnsi="TH SarabunPSK" w:cs="TH SarabunPSK"/>
          <w:sz w:val="32"/>
          <w:szCs w:val="32"/>
        </w:rPr>
        <w:t>nsmitted light</w:t>
      </w:r>
      <w:r w:rsidR="00A71BF1">
        <w:rPr>
          <w:rFonts w:ascii="TH SarabunPSK" w:hAnsi="TH SarabunPSK" w:cs="TH SarabunPSK"/>
          <w:sz w:val="32"/>
          <w:szCs w:val="32"/>
        </w:rPr>
        <w:t>. If the colony exhibits</w:t>
      </w:r>
      <w:r w:rsidR="001C174E">
        <w:rPr>
          <w:rFonts w:ascii="TH SarabunPSK" w:hAnsi="TH SarabunPSK" w:cs="TH SarabunPSK"/>
          <w:sz w:val="32"/>
          <w:szCs w:val="32"/>
        </w:rPr>
        <w:t xml:space="preserve"> </w:t>
      </w:r>
      <w:r w:rsidR="006C47BD">
        <w:rPr>
          <w:rFonts w:ascii="TH SarabunPSK" w:hAnsi="TH SarabunPSK" w:cs="TH SarabunPSK"/>
          <w:sz w:val="32"/>
          <w:szCs w:val="32"/>
        </w:rPr>
        <w:t>characteristic as following:</w:t>
      </w:r>
      <w:r w:rsidR="001D5BE0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4230"/>
      </w:tblGrid>
      <w:tr w:rsidR="009623EB" w:rsidRPr="00116955" w14:paraId="22F6522D" w14:textId="73591FDB" w:rsidTr="001D6E33">
        <w:tc>
          <w:tcPr>
            <w:tcW w:w="4086" w:type="dxa"/>
            <w:tcBorders>
              <w:right w:val="single" w:sz="4" w:space="0" w:color="E7E6E6" w:themeColor="background2"/>
            </w:tcBorders>
            <w:shd w:val="clear" w:color="auto" w:fill="1F4E79" w:themeFill="accent5" w:themeFillShade="80"/>
          </w:tcPr>
          <w:p w14:paraId="20A988EB" w14:textId="245D2D19" w:rsidR="009623EB" w:rsidRPr="00116955" w:rsidRDefault="00C92170" w:rsidP="0000718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217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Light</w:t>
            </w:r>
            <w:r w:rsidR="00E75DBC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/</w:t>
            </w:r>
            <w:r w:rsidRPr="00C9217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direction</w:t>
            </w:r>
          </w:p>
        </w:tc>
        <w:tc>
          <w:tcPr>
            <w:tcW w:w="4230" w:type="dxa"/>
            <w:tcBorders>
              <w:left w:val="single" w:sz="4" w:space="0" w:color="E7E6E6" w:themeColor="background2"/>
            </w:tcBorders>
            <w:shd w:val="clear" w:color="auto" w:fill="1F4E79" w:themeFill="accent5" w:themeFillShade="80"/>
          </w:tcPr>
          <w:p w14:paraId="3D281BBB" w14:textId="7C659A30" w:rsidR="009623EB" w:rsidRPr="00116955" w:rsidRDefault="009623EB" w:rsidP="0000718F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Characteristic Colonial Morphology:</w:t>
            </w:r>
          </w:p>
        </w:tc>
      </w:tr>
      <w:tr w:rsidR="009623EB" w14:paraId="50D3153C" w14:textId="4BA01E44" w:rsidTr="006C47BD">
        <w:tc>
          <w:tcPr>
            <w:tcW w:w="4086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EBB41AB" w14:textId="786FD9CE" w:rsidR="009623EB" w:rsidRDefault="009B773C" w:rsidP="000071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Reflected light</w:t>
            </w:r>
            <w:r w:rsidR="00E75DBC">
              <w:rPr>
                <w:rFonts w:ascii="TH SarabunPSK" w:hAnsi="TH SarabunPSK" w:cs="TH SarabunPSK"/>
                <w:sz w:val="32"/>
                <w:szCs w:val="32"/>
              </w:rPr>
              <w:t xml:space="preserve"> on colonies-sided</w:t>
            </w:r>
            <w:r>
              <w:rPr>
                <w:rFonts w:ascii="TH SarabunPSK" w:hAnsi="TH SarabunPSK" w:cs="TH SarabunPSK"/>
                <w:sz w:val="32"/>
                <w:szCs w:val="32"/>
              </w:rPr>
              <w:t>:</w:t>
            </w:r>
          </w:p>
        </w:tc>
        <w:tc>
          <w:tcPr>
            <w:tcW w:w="423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8B5F436" w14:textId="7B38AC42" w:rsidR="009623EB" w:rsidRPr="0039617E" w:rsidRDefault="001D6E33" w:rsidP="000071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Metallic sheen</w:t>
            </w:r>
          </w:p>
        </w:tc>
      </w:tr>
      <w:tr w:rsidR="009623EB" w14:paraId="74039FD8" w14:textId="77777777" w:rsidTr="006C47BD">
        <w:tc>
          <w:tcPr>
            <w:tcW w:w="408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5B17350" w14:textId="1DD700E4" w:rsidR="00E75DBC" w:rsidRPr="0039617E" w:rsidRDefault="009B773C" w:rsidP="000071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Transmitted light</w:t>
            </w:r>
            <w:r w:rsidR="001D6E3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75DBC">
              <w:rPr>
                <w:rFonts w:ascii="TH SarabunPSK" w:hAnsi="TH SarabunPSK" w:cs="TH SarabunPSK"/>
                <w:sz w:val="32"/>
                <w:szCs w:val="32"/>
              </w:rPr>
              <w:t>Under co</w:t>
            </w:r>
            <w:r w:rsidR="001D6E33">
              <w:rPr>
                <w:rFonts w:ascii="TH SarabunPSK" w:hAnsi="TH SarabunPSK" w:cs="TH SarabunPSK"/>
                <w:sz w:val="32"/>
                <w:szCs w:val="32"/>
              </w:rPr>
              <w:t>lonies sided:</w:t>
            </w:r>
          </w:p>
        </w:tc>
        <w:tc>
          <w:tcPr>
            <w:tcW w:w="423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3A1749D" w14:textId="416A2576" w:rsidR="009623EB" w:rsidRPr="0039617E" w:rsidRDefault="001D6E33" w:rsidP="0000718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Blue-black</w:t>
            </w:r>
          </w:p>
        </w:tc>
      </w:tr>
    </w:tbl>
    <w:p w14:paraId="1E850A06" w14:textId="2B12B240" w:rsidR="00C92E34" w:rsidRDefault="006C47BD" w:rsidP="009623EB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="001D5BE0">
        <w:rPr>
          <w:rFonts w:ascii="TH SarabunPSK" w:hAnsi="TH SarabunPSK" w:cs="TH SarabunPSK"/>
          <w:sz w:val="32"/>
          <w:szCs w:val="32"/>
        </w:rPr>
        <w:t>hen</w:t>
      </w:r>
      <w:r>
        <w:rPr>
          <w:rFonts w:ascii="TH SarabunPSK" w:hAnsi="TH SarabunPSK" w:cs="TH SarabunPSK"/>
          <w:sz w:val="32"/>
          <w:szCs w:val="32"/>
        </w:rPr>
        <w:t>,</w:t>
      </w:r>
      <w:r w:rsidR="0040549B">
        <w:rPr>
          <w:rFonts w:ascii="TH SarabunPSK" w:hAnsi="TH SarabunPSK" w:cs="TH SarabunPSK"/>
          <w:sz w:val="32"/>
          <w:szCs w:val="32"/>
        </w:rPr>
        <w:t xml:space="preserve"> the product is consider</w:t>
      </w:r>
      <w:r w:rsidR="00516E68">
        <w:rPr>
          <w:rFonts w:ascii="TH SarabunPSK" w:hAnsi="TH SarabunPSK" w:cs="TH SarabunPSK"/>
          <w:sz w:val="32"/>
          <w:szCs w:val="32"/>
        </w:rPr>
        <w:t>ed</w:t>
      </w:r>
      <w:r w:rsidR="0040549B">
        <w:rPr>
          <w:rFonts w:ascii="TH SarabunPSK" w:hAnsi="TH SarabunPSK" w:cs="TH SarabunPSK"/>
          <w:sz w:val="32"/>
          <w:szCs w:val="32"/>
        </w:rPr>
        <w:t xml:space="preserve"> presence (positive) </w:t>
      </w:r>
      <w:r w:rsidR="00704D19">
        <w:rPr>
          <w:rFonts w:ascii="TH SarabunPSK" w:hAnsi="TH SarabunPSK" w:cs="TH SarabunPSK"/>
          <w:sz w:val="32"/>
          <w:szCs w:val="32"/>
        </w:rPr>
        <w:t xml:space="preserve">for </w:t>
      </w:r>
      <w:r w:rsidR="00704D19" w:rsidRPr="00704D19">
        <w:rPr>
          <w:rFonts w:ascii="TH SarabunPSK" w:hAnsi="TH SarabunPSK" w:cs="TH SarabunPSK"/>
          <w:i/>
          <w:iCs/>
          <w:sz w:val="32"/>
          <w:szCs w:val="32"/>
        </w:rPr>
        <w:t>Escherichia coli</w:t>
      </w:r>
      <w:r w:rsidR="007F404F">
        <w:rPr>
          <w:rFonts w:ascii="TH SarabunPSK" w:hAnsi="TH SarabunPSK" w:cs="TH SarabunPSK"/>
          <w:i/>
          <w:iCs/>
          <w:sz w:val="32"/>
          <w:szCs w:val="32"/>
        </w:rPr>
        <w:t xml:space="preserve">. </w:t>
      </w:r>
      <w:r w:rsidR="007F404F">
        <w:rPr>
          <w:rFonts w:ascii="TH SarabunPSK" w:hAnsi="TH SarabunPSK" w:cs="TH SarabunPSK"/>
          <w:sz w:val="32"/>
          <w:szCs w:val="32"/>
        </w:rPr>
        <w:t xml:space="preserve">The presence of for </w:t>
      </w:r>
      <w:r w:rsidR="007F404F" w:rsidRPr="00704D19">
        <w:rPr>
          <w:rFonts w:ascii="TH SarabunPSK" w:hAnsi="TH SarabunPSK" w:cs="TH SarabunPSK"/>
          <w:i/>
          <w:iCs/>
          <w:sz w:val="32"/>
          <w:szCs w:val="32"/>
        </w:rPr>
        <w:t>Escherichia coli</w:t>
      </w:r>
      <w:r w:rsidR="007F404F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7F404F">
        <w:rPr>
          <w:rFonts w:ascii="TH SarabunPSK" w:hAnsi="TH SarabunPSK" w:cs="TH SarabunPSK"/>
          <w:sz w:val="32"/>
          <w:szCs w:val="32"/>
        </w:rPr>
        <w:t xml:space="preserve">May be confirmed </w:t>
      </w:r>
      <w:r w:rsidR="00CE2A12">
        <w:rPr>
          <w:rFonts w:ascii="TH SarabunPSK" w:hAnsi="TH SarabunPSK" w:cs="TH SarabunPSK"/>
          <w:sz w:val="32"/>
          <w:szCs w:val="32"/>
        </w:rPr>
        <w:t>by suitable cultural and, if necessary, biochemical tests</w:t>
      </w:r>
      <w:r w:rsidR="00A409BA">
        <w:rPr>
          <w:rFonts w:ascii="TH SarabunPSK" w:hAnsi="TH SarabunPSK" w:cs="TH SarabunPSK"/>
          <w:sz w:val="32"/>
          <w:szCs w:val="32"/>
        </w:rPr>
        <w:t>. Further serological test may be performed.</w:t>
      </w:r>
    </w:p>
    <w:p w14:paraId="166D9457" w14:textId="2D2754A6" w:rsidR="00770C36" w:rsidRDefault="00340CE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94BA7">
        <w:rPr>
          <w:rFonts w:ascii="TH SarabunPSK" w:hAnsi="TH SarabunPSK" w:cs="TH SarabunPSK"/>
          <w:sz w:val="32"/>
          <w:szCs w:val="32"/>
        </w:rPr>
        <w:t>R</w:t>
      </w:r>
      <w:r w:rsidR="00483AC0">
        <w:rPr>
          <w:rFonts w:ascii="TH SarabunPSK" w:hAnsi="TH SarabunPSK" w:cs="TH SarabunPSK"/>
          <w:sz w:val="32"/>
          <w:szCs w:val="32"/>
        </w:rPr>
        <w:t>ecord the result</w:t>
      </w:r>
      <w:r w:rsidR="000118BE">
        <w:rPr>
          <w:rFonts w:ascii="TH SarabunPSK" w:hAnsi="TH SarabunPSK" w:cs="TH SarabunPSK"/>
          <w:sz w:val="32"/>
          <w:szCs w:val="32"/>
        </w:rPr>
        <w:t>s as per section 8.</w:t>
      </w:r>
    </w:p>
    <w:p w14:paraId="2180A7D4" w14:textId="77777777" w:rsidR="00E42510" w:rsidRDefault="00E42510" w:rsidP="00232BF8">
      <w:pPr>
        <w:rPr>
          <w:rFonts w:ascii="TH SarabunPSK" w:hAnsi="TH SarabunPSK" w:cs="TH SarabunPSK"/>
          <w:sz w:val="32"/>
          <w:szCs w:val="32"/>
        </w:rPr>
      </w:pPr>
    </w:p>
    <w:p w14:paraId="2B5B4AF9" w14:textId="048C72BF" w:rsidR="00232BF8" w:rsidRPr="00745AF2" w:rsidRDefault="00E42510" w:rsidP="00232BF8">
      <w:pPr>
        <w:rPr>
          <w:rFonts w:ascii="TH SarabunPSK" w:hAnsi="TH SarabunPSK" w:cs="TH SarabunPSK"/>
          <w:b/>
          <w:bCs/>
          <w:sz w:val="32"/>
          <w:szCs w:val="32"/>
        </w:rPr>
      </w:pPr>
      <w:r w:rsidRPr="00745AF2">
        <w:rPr>
          <w:rFonts w:ascii="TH SarabunPSK" w:hAnsi="TH SarabunPSK" w:cs="TH SarabunPSK"/>
          <w:b/>
          <w:bCs/>
          <w:sz w:val="32"/>
          <w:szCs w:val="32"/>
        </w:rPr>
        <w:t>S</w:t>
      </w:r>
      <w:r w:rsidR="00232BF8" w:rsidRPr="00745AF2">
        <w:rPr>
          <w:rFonts w:ascii="TH SarabunPSK" w:hAnsi="TH SarabunPSK" w:cs="TH SarabunPSK"/>
          <w:b/>
          <w:bCs/>
          <w:sz w:val="32"/>
          <w:szCs w:val="32"/>
        </w:rPr>
        <w:t>emi</w:t>
      </w:r>
      <w:r w:rsidRPr="00745AF2">
        <w:rPr>
          <w:rFonts w:ascii="TH SarabunPSK" w:hAnsi="TH SarabunPSK" w:cs="TH SarabunPSK"/>
          <w:b/>
          <w:bCs/>
          <w:sz w:val="32"/>
          <w:szCs w:val="32"/>
        </w:rPr>
        <w:t>-quantitative test</w:t>
      </w:r>
    </w:p>
    <w:p w14:paraId="26EF0EF1" w14:textId="7C4C0124" w:rsidR="00232BF8" w:rsidRDefault="00264AE7" w:rsidP="00232B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Prepare </w:t>
      </w:r>
      <w:r w:rsidR="00E42510">
        <w:rPr>
          <w:rFonts w:ascii="TH SarabunPSK" w:hAnsi="TH SarabunPSK" w:cs="TH SarabunPSK"/>
          <w:sz w:val="32"/>
          <w:szCs w:val="32"/>
        </w:rPr>
        <w:t>Serial dilution</w:t>
      </w:r>
      <w:r w:rsidR="002939AD">
        <w:rPr>
          <w:rFonts w:ascii="TH SarabunPSK" w:hAnsi="TH SarabunPSK" w:cs="TH SarabunPSK"/>
          <w:sz w:val="32"/>
          <w:szCs w:val="32"/>
        </w:rPr>
        <w:t xml:space="preserve"> enrichment</w:t>
      </w:r>
    </w:p>
    <w:p w14:paraId="39F40CFE" w14:textId="675E1D23" w:rsidR="00603E7C" w:rsidRDefault="005529B9" w:rsidP="00603E7C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Transfer mixture from</w:t>
      </w:r>
      <w:r w:rsidR="00B16FD5">
        <w:rPr>
          <w:rFonts w:ascii="TH SarabunPSK" w:hAnsi="TH SarabunPSK" w:cs="TH SarabunPSK"/>
          <w:sz w:val="32"/>
          <w:szCs w:val="32"/>
        </w:rPr>
        <w:t xml:space="preserve"> step</w:t>
      </w:r>
      <w:r w:rsidR="00854C3D">
        <w:rPr>
          <w:rFonts w:ascii="TH SarabunPSK" w:hAnsi="TH SarabunPSK" w:cs="TH SarabunPSK"/>
          <w:sz w:val="32"/>
          <w:szCs w:val="32"/>
        </w:rPr>
        <w:t xml:space="preserve"> 5.2.3.</w:t>
      </w:r>
      <w:r w:rsidR="00B32478">
        <w:rPr>
          <w:rFonts w:ascii="TH SarabunPSK" w:hAnsi="TH SarabunPSK" w:cs="TH SarabunPSK"/>
          <w:sz w:val="32"/>
          <w:szCs w:val="32"/>
        </w:rPr>
        <w:t xml:space="preserve"> </w:t>
      </w:r>
      <w:r w:rsidR="00967CC2">
        <w:rPr>
          <w:rFonts w:ascii="TH SarabunPSK" w:hAnsi="TH SarabunPSK" w:cs="TH SarabunPSK"/>
          <w:sz w:val="32"/>
          <w:szCs w:val="32"/>
        </w:rPr>
        <w:t>containing successively 0.1 g (or 0.1 ml)</w:t>
      </w:r>
      <w:r w:rsidR="002A6BBC">
        <w:rPr>
          <w:rFonts w:ascii="TH SarabunPSK" w:hAnsi="TH SarabunPSK" w:cs="TH SarabunPSK"/>
          <w:sz w:val="32"/>
          <w:szCs w:val="32"/>
        </w:rPr>
        <w:t>, 0.01 g (or 0.01 ml), and 0.001 g</w:t>
      </w:r>
      <w:r w:rsidR="00FB0E4B">
        <w:rPr>
          <w:rFonts w:ascii="TH SarabunPSK" w:hAnsi="TH SarabunPSK" w:cs="TH SarabunPSK"/>
          <w:sz w:val="32"/>
          <w:szCs w:val="32"/>
        </w:rPr>
        <w:t xml:space="preserve"> (or 0.001 ml) of original sample</w:t>
      </w:r>
      <w:r w:rsidR="00543756">
        <w:rPr>
          <w:rFonts w:ascii="TH SarabunPSK" w:hAnsi="TH SarabunPSK" w:cs="TH SarabunPSK"/>
          <w:sz w:val="32"/>
          <w:szCs w:val="32"/>
        </w:rPr>
        <w:t xml:space="preserve"> to inoculate</w:t>
      </w:r>
      <w:r w:rsidR="00012759">
        <w:rPr>
          <w:rFonts w:ascii="TH SarabunPSK" w:hAnsi="TH SarabunPSK" w:cs="TH SarabunPSK"/>
          <w:sz w:val="32"/>
          <w:szCs w:val="32"/>
        </w:rPr>
        <w:t xml:space="preserve"> </w:t>
      </w:r>
      <w:r w:rsidR="00012759" w:rsidRPr="00B16FD5">
        <w:rPr>
          <w:rFonts w:ascii="TH SarabunPSK" w:hAnsi="TH SarabunPSK" w:cs="TH SarabunPSK"/>
          <w:sz w:val="32"/>
          <w:szCs w:val="32"/>
        </w:rPr>
        <w:t>… TSB</w:t>
      </w:r>
      <w:r w:rsidR="00012759">
        <w:rPr>
          <w:rFonts w:ascii="TH SarabunPSK" w:hAnsi="TH SarabunPSK" w:cs="TH SarabunPSK"/>
          <w:sz w:val="32"/>
          <w:szCs w:val="32"/>
        </w:rPr>
        <w:t xml:space="preserve"> *</w:t>
      </w:r>
    </w:p>
    <w:p w14:paraId="5F23EF69" w14:textId="77777777" w:rsidR="007D54E4" w:rsidRPr="0084366B" w:rsidRDefault="007D54E4" w:rsidP="007D54E4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* Suitable amount according to suitability test of the method generally 1 in 10 is acceptable.</w:t>
      </w:r>
    </w:p>
    <w:p w14:paraId="00A46C22" w14:textId="77777777" w:rsidR="007D54E4" w:rsidRDefault="007D54E4" w:rsidP="007D54E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0348D285" w14:textId="7061F813" w:rsidR="00425AE3" w:rsidRDefault="007D54E4" w:rsidP="00425AE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 Incubate in 30-35 ˚C for 18</w:t>
      </w:r>
      <w:del w:id="41" w:author="Oat ." w:date="2024-09-30T09:37:00Z">
        <w:r w:rsidDel="00467524">
          <w:rPr>
            <w:rFonts w:ascii="TH SarabunPSK" w:hAnsi="TH SarabunPSK" w:cs="TH SarabunPSK"/>
            <w:sz w:val="32"/>
            <w:szCs w:val="32"/>
          </w:rPr>
          <w:delText>-24</w:delText>
        </w:r>
      </w:del>
      <w:r>
        <w:rPr>
          <w:rFonts w:ascii="TH SarabunPSK" w:hAnsi="TH SarabunPSK" w:cs="TH SarabunPSK"/>
          <w:sz w:val="32"/>
          <w:szCs w:val="32"/>
        </w:rPr>
        <w:t xml:space="preserve"> hours</w:t>
      </w:r>
    </w:p>
    <w:p w14:paraId="1D200D7F" w14:textId="69489E90" w:rsidR="002939AD" w:rsidRDefault="002939AD" w:rsidP="002939AD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Selection </w:t>
      </w:r>
      <w:r w:rsidR="00821B50">
        <w:rPr>
          <w:rFonts w:ascii="TH SarabunPSK" w:hAnsi="TH SarabunPSK" w:cs="TH SarabunPSK"/>
          <w:sz w:val="32"/>
          <w:szCs w:val="32"/>
        </w:rPr>
        <w:t>enrichment</w:t>
      </w:r>
    </w:p>
    <w:p w14:paraId="606BC8D1" w14:textId="2C40061A" w:rsidR="002939AD" w:rsidRDefault="0022513E" w:rsidP="00425AE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Shake </w:t>
      </w:r>
      <w:r w:rsidR="000704D0">
        <w:rPr>
          <w:rFonts w:ascii="TH SarabunPSK" w:hAnsi="TH SarabunPSK" w:cs="TH SarabunPSK"/>
          <w:sz w:val="32"/>
          <w:szCs w:val="32"/>
        </w:rPr>
        <w:t xml:space="preserve">well </w:t>
      </w:r>
      <w:r>
        <w:rPr>
          <w:rFonts w:ascii="TH SarabunPSK" w:hAnsi="TH SarabunPSK" w:cs="TH SarabunPSK"/>
          <w:sz w:val="32"/>
          <w:szCs w:val="32"/>
        </w:rPr>
        <w:t>the mixture from step 5.6.3</w:t>
      </w:r>
    </w:p>
    <w:p w14:paraId="659C5055" w14:textId="44E01216" w:rsidR="000704D0" w:rsidRDefault="000704D0" w:rsidP="00425AE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Transfer 1.0 ml of the enrichment culture to 100 ml of MacConkey broth</w:t>
      </w:r>
    </w:p>
    <w:p w14:paraId="469D860C" w14:textId="53595DB1" w:rsidR="000704D0" w:rsidRDefault="000704D0" w:rsidP="00425AE3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Shake well the mixture</w:t>
      </w:r>
    </w:p>
    <w:p w14:paraId="48940BDE" w14:textId="5B654B94" w:rsidR="00821B50" w:rsidRPr="00821B50" w:rsidRDefault="00CD7AAB" w:rsidP="00821B50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Incubate the broth bottle at 42-44 ˚C</w:t>
      </w:r>
      <w:r w:rsidR="00821B50">
        <w:rPr>
          <w:rFonts w:ascii="TH SarabunPSK" w:hAnsi="TH SarabunPSK" w:cs="TH SarabunPSK"/>
          <w:sz w:val="32"/>
          <w:szCs w:val="32"/>
        </w:rPr>
        <w:t xml:space="preserve"> for 24</w:t>
      </w:r>
      <w:del w:id="42" w:author="Oat ." w:date="2024-09-30T09:37:00Z">
        <w:r w:rsidR="00821B50" w:rsidDel="00467524">
          <w:rPr>
            <w:rFonts w:ascii="TH SarabunPSK" w:hAnsi="TH SarabunPSK" w:cs="TH SarabunPSK"/>
            <w:sz w:val="32"/>
            <w:szCs w:val="32"/>
          </w:rPr>
          <w:delText>-48</w:delText>
        </w:r>
      </w:del>
      <w:r w:rsidR="00821B50">
        <w:rPr>
          <w:rFonts w:ascii="TH SarabunPSK" w:hAnsi="TH SarabunPSK" w:cs="TH SarabunPSK"/>
          <w:sz w:val="32"/>
          <w:szCs w:val="32"/>
        </w:rPr>
        <w:t xml:space="preserve"> h</w:t>
      </w:r>
      <w:r w:rsidR="00B7585E">
        <w:rPr>
          <w:rFonts w:ascii="TH SarabunPSK" w:hAnsi="TH SarabunPSK" w:cs="TH SarabunPSK"/>
          <w:sz w:val="32"/>
          <w:szCs w:val="32"/>
        </w:rPr>
        <w:t>ours</w:t>
      </w:r>
    </w:p>
    <w:p w14:paraId="6F93C01C" w14:textId="34E4DF4C" w:rsidR="00821B50" w:rsidRDefault="00821B50" w:rsidP="00821B5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</w:t>
      </w:r>
      <w:r w:rsidR="00D9076B">
        <w:rPr>
          <w:rFonts w:ascii="TH SarabunPSK" w:hAnsi="TH SarabunPSK" w:cs="TH SarabunPSK"/>
          <w:sz w:val="32"/>
          <w:szCs w:val="32"/>
        </w:rPr>
        <w:t xml:space="preserve">ctive </w:t>
      </w:r>
      <w:r w:rsidR="004A6F4F">
        <w:rPr>
          <w:rFonts w:ascii="TH SarabunPSK" w:hAnsi="TH SarabunPSK" w:cs="TH SarabunPSK"/>
          <w:sz w:val="32"/>
          <w:szCs w:val="32"/>
        </w:rPr>
        <w:t>Subculture</w:t>
      </w:r>
    </w:p>
    <w:p w14:paraId="43498F6C" w14:textId="4A0E38FD" w:rsidR="004A6F4F" w:rsidRDefault="004A6F4F" w:rsidP="004A6F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Shake well the mixture from step 5.7.4</w:t>
      </w:r>
    </w:p>
    <w:p w14:paraId="72284541" w14:textId="4BC25720" w:rsidR="004A6F4F" w:rsidRDefault="00C06A86" w:rsidP="004A6F4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Transfer a loopful of </w:t>
      </w:r>
      <w:r w:rsidR="00B90DBE">
        <w:rPr>
          <w:rFonts w:ascii="TH SarabunPSK" w:hAnsi="TH SarabunPSK" w:cs="TH SarabunPSK"/>
          <w:sz w:val="32"/>
          <w:szCs w:val="32"/>
        </w:rPr>
        <w:t>mixture from step 5.8.1 onto MacConkey</w:t>
      </w:r>
      <w:r w:rsidR="00B7585E">
        <w:rPr>
          <w:rFonts w:ascii="TH SarabunPSK" w:hAnsi="TH SarabunPSK" w:cs="TH SarabunPSK"/>
          <w:sz w:val="32"/>
          <w:szCs w:val="32"/>
        </w:rPr>
        <w:t xml:space="preserve"> agar plate</w:t>
      </w:r>
    </w:p>
    <w:p w14:paraId="70D38480" w14:textId="5F77DC9F" w:rsidR="00B7585E" w:rsidRPr="006D21CF" w:rsidRDefault="00B7585E" w:rsidP="006D21C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the plates at </w:t>
      </w:r>
      <w:r w:rsidR="00F0639C">
        <w:rPr>
          <w:rFonts w:ascii="TH SarabunPSK" w:hAnsi="TH SarabunPSK" w:cs="TH SarabunPSK"/>
          <w:sz w:val="32"/>
          <w:szCs w:val="32"/>
        </w:rPr>
        <w:t>30-35</w:t>
      </w:r>
      <w:r>
        <w:rPr>
          <w:rFonts w:ascii="TH SarabunPSK" w:hAnsi="TH SarabunPSK" w:cs="TH SarabunPSK"/>
          <w:sz w:val="32"/>
          <w:szCs w:val="32"/>
        </w:rPr>
        <w:t xml:space="preserve"> ˚C for </w:t>
      </w:r>
      <w:r w:rsidR="00F0639C">
        <w:rPr>
          <w:rFonts w:ascii="TH SarabunPSK" w:hAnsi="TH SarabunPSK" w:cs="TH SarabunPSK"/>
          <w:sz w:val="32"/>
          <w:szCs w:val="32"/>
        </w:rPr>
        <w:t>18</w:t>
      </w:r>
      <w:del w:id="43" w:author="Oat ." w:date="2024-09-30T09:37:00Z">
        <w:r w:rsidDel="00467524">
          <w:rPr>
            <w:rFonts w:ascii="TH SarabunPSK" w:hAnsi="TH SarabunPSK" w:cs="TH SarabunPSK"/>
            <w:sz w:val="32"/>
            <w:szCs w:val="32"/>
          </w:rPr>
          <w:delText>-</w:delText>
        </w:r>
        <w:r w:rsidR="00F0639C" w:rsidDel="00467524">
          <w:rPr>
            <w:rFonts w:ascii="TH SarabunPSK" w:hAnsi="TH SarabunPSK" w:cs="TH SarabunPSK"/>
            <w:sz w:val="32"/>
            <w:szCs w:val="32"/>
          </w:rPr>
          <w:delText>72</w:delText>
        </w:r>
      </w:del>
      <w:r>
        <w:rPr>
          <w:rFonts w:ascii="TH SarabunPSK" w:hAnsi="TH SarabunPSK" w:cs="TH SarabunPSK"/>
          <w:sz w:val="32"/>
          <w:szCs w:val="32"/>
        </w:rPr>
        <w:t xml:space="preserve"> </w:t>
      </w:r>
      <w:r w:rsidR="006D21CF">
        <w:rPr>
          <w:rFonts w:ascii="TH SarabunPSK" w:hAnsi="TH SarabunPSK" w:cs="TH SarabunPSK"/>
          <w:sz w:val="32"/>
          <w:szCs w:val="32"/>
        </w:rPr>
        <w:t>hours</w:t>
      </w:r>
    </w:p>
    <w:p w14:paraId="565E794B" w14:textId="77777777" w:rsidR="003665DB" w:rsidRDefault="00995DA1" w:rsidP="009222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Interpret result as following table of most </w:t>
      </w:r>
      <w:r w:rsidR="003665DB">
        <w:rPr>
          <w:rFonts w:ascii="TH SarabunPSK" w:hAnsi="TH SarabunPSK" w:cs="TH SarabunPSK"/>
          <w:sz w:val="32"/>
          <w:szCs w:val="32"/>
        </w:rPr>
        <w:t>probability number (MPN):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1201"/>
        <w:gridCol w:w="1620"/>
        <w:gridCol w:w="1620"/>
        <w:gridCol w:w="3865"/>
      </w:tblGrid>
      <w:tr w:rsidR="00D33486" w14:paraId="0B2E2B91" w14:textId="77777777" w:rsidTr="007B0C7A">
        <w:tc>
          <w:tcPr>
            <w:tcW w:w="4441" w:type="dxa"/>
            <w:gridSpan w:val="3"/>
            <w:vAlign w:val="center"/>
          </w:tcPr>
          <w:p w14:paraId="016975B1" w14:textId="77777777" w:rsidR="00D33486" w:rsidRPr="00C569A1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569A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Results for each quantity of product</w:t>
            </w:r>
          </w:p>
        </w:tc>
        <w:tc>
          <w:tcPr>
            <w:tcW w:w="3865" w:type="dxa"/>
            <w:vMerge w:val="restart"/>
          </w:tcPr>
          <w:p w14:paraId="45D4AE43" w14:textId="77777777" w:rsidR="00D33486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Probable Number (PN) of bacteria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per g or ml of product</w:t>
            </w:r>
          </w:p>
        </w:tc>
      </w:tr>
      <w:tr w:rsidR="00D33486" w14:paraId="1E555358" w14:textId="77777777" w:rsidTr="007B0C7A">
        <w:tc>
          <w:tcPr>
            <w:tcW w:w="1201" w:type="dxa"/>
          </w:tcPr>
          <w:p w14:paraId="054A15D9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0.1ml)</w:t>
            </w:r>
          </w:p>
        </w:tc>
        <w:tc>
          <w:tcPr>
            <w:tcW w:w="1620" w:type="dxa"/>
          </w:tcPr>
          <w:p w14:paraId="0634D3D8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0.01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0.01ml)</w:t>
            </w:r>
          </w:p>
        </w:tc>
        <w:tc>
          <w:tcPr>
            <w:tcW w:w="1620" w:type="dxa"/>
          </w:tcPr>
          <w:p w14:paraId="33AFA6D0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0.001 g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(or 0.001ml)</w:t>
            </w:r>
          </w:p>
        </w:tc>
        <w:tc>
          <w:tcPr>
            <w:tcW w:w="3865" w:type="dxa"/>
            <w:vMerge/>
          </w:tcPr>
          <w:p w14:paraId="749F4CE1" w14:textId="77777777" w:rsidR="00D33486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3486" w14:paraId="1E3C673D" w14:textId="77777777" w:rsidTr="007B0C7A">
        <w:tc>
          <w:tcPr>
            <w:tcW w:w="1201" w:type="dxa"/>
            <w:shd w:val="clear" w:color="auto" w:fill="FBE4D5" w:themeFill="accent2" w:themeFillTint="33"/>
          </w:tcPr>
          <w:p w14:paraId="4A6B1755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096AF2D8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66F30F93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3865" w:type="dxa"/>
          </w:tcPr>
          <w:p w14:paraId="15A962B5" w14:textId="77777777" w:rsidR="00D33486" w:rsidRPr="00E3335F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vertAlign w:val="superscript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More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3</w:t>
            </w:r>
          </w:p>
        </w:tc>
      </w:tr>
      <w:tr w:rsidR="00D33486" w14:paraId="54A9801C" w14:textId="77777777" w:rsidTr="007B0C7A">
        <w:tc>
          <w:tcPr>
            <w:tcW w:w="1201" w:type="dxa"/>
            <w:shd w:val="clear" w:color="auto" w:fill="FBE4D5" w:themeFill="accent2" w:themeFillTint="33"/>
          </w:tcPr>
          <w:p w14:paraId="0E514C74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  <w:shd w:val="clear" w:color="auto" w:fill="FBE4D5" w:themeFill="accent2" w:themeFillTint="33"/>
          </w:tcPr>
          <w:p w14:paraId="5FEEC7F2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</w:tcPr>
          <w:p w14:paraId="66796587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5A38EB58" w14:textId="77777777" w:rsidR="00D33486" w:rsidRPr="00E3335F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and more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>2</w:t>
            </w:r>
          </w:p>
        </w:tc>
      </w:tr>
      <w:tr w:rsidR="00D33486" w14:paraId="671748B1" w14:textId="77777777" w:rsidTr="007B0C7A">
        <w:tc>
          <w:tcPr>
            <w:tcW w:w="1201" w:type="dxa"/>
            <w:shd w:val="clear" w:color="auto" w:fill="FBE4D5" w:themeFill="accent2" w:themeFillTint="33"/>
          </w:tcPr>
          <w:p w14:paraId="05A496A8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620" w:type="dxa"/>
          </w:tcPr>
          <w:p w14:paraId="16344E66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6FB06EB3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5E93CC73" w14:textId="77777777" w:rsidR="00D33486" w:rsidRPr="00E3335F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  <w:r>
              <w:rPr>
                <w:rFonts w:ascii="TH SarabunPSK" w:hAnsi="TH SarabunPSK" w:cs="TH SarabunPSK"/>
                <w:sz w:val="32"/>
                <w:szCs w:val="32"/>
                <w:vertAlign w:val="superscript"/>
              </w:rPr>
              <w:t xml:space="preserve">2 </w:t>
            </w:r>
            <w:r>
              <w:rPr>
                <w:rFonts w:ascii="TH SarabunPSK" w:hAnsi="TH SarabunPSK" w:cs="TH SarabunPSK"/>
                <w:sz w:val="32"/>
                <w:szCs w:val="32"/>
              </w:rPr>
              <w:t>and more than 10</w:t>
            </w:r>
          </w:p>
        </w:tc>
      </w:tr>
      <w:tr w:rsidR="00D33486" w14:paraId="4C23E3C2" w14:textId="77777777" w:rsidTr="007B0C7A">
        <w:tc>
          <w:tcPr>
            <w:tcW w:w="1201" w:type="dxa"/>
          </w:tcPr>
          <w:p w14:paraId="034CA43E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2E458E41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620" w:type="dxa"/>
          </w:tcPr>
          <w:p w14:paraId="3D6F2224" w14:textId="77777777" w:rsidR="00D33486" w:rsidRDefault="00D33486" w:rsidP="007B0C7A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865" w:type="dxa"/>
          </w:tcPr>
          <w:p w14:paraId="6B7D9757" w14:textId="77777777" w:rsidR="00D33486" w:rsidRDefault="00D33486" w:rsidP="007B0C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Less than 10</w:t>
            </w:r>
          </w:p>
        </w:tc>
      </w:tr>
    </w:tbl>
    <w:p w14:paraId="185DE502" w14:textId="1FFC51C3" w:rsidR="00922297" w:rsidRPr="00E952C0" w:rsidRDefault="00E952C0" w:rsidP="00E952C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Record</w:t>
      </w:r>
      <w:r w:rsidR="00227D48">
        <w:rPr>
          <w:rFonts w:ascii="TH SarabunPSK" w:hAnsi="TH SarabunPSK" w:cs="TH SarabunPSK"/>
          <w:sz w:val="32"/>
          <w:szCs w:val="32"/>
        </w:rPr>
        <w:t xml:space="preserve"> the result as prescribed in section 8.</w:t>
      </w:r>
    </w:p>
    <w:p w14:paraId="35A23844" w14:textId="77777777" w:rsidR="004A6F4F" w:rsidRDefault="004A6F4F" w:rsidP="004A6F4F">
      <w:pPr>
        <w:pStyle w:val="ListParagraph"/>
        <w:ind w:left="792"/>
        <w:rPr>
          <w:rFonts w:ascii="TH SarabunPSK" w:hAnsi="TH SarabunPSK" w:cs="TH SarabunPSK"/>
          <w:sz w:val="32"/>
          <w:szCs w:val="32"/>
        </w:rPr>
      </w:pPr>
    </w:p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4" w:name="_Toc175745254"/>
      <w:r w:rsidRPr="005757B3">
        <w:t>Calculations</w:t>
      </w:r>
      <w:bookmarkEnd w:id="44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5" w:name="_Toc175745255"/>
      <w:r w:rsidRPr="005757B3">
        <w:t>Acceptance Criteria</w:t>
      </w:r>
      <w:bookmarkEnd w:id="45"/>
    </w:p>
    <w:p w14:paraId="6474D8F3" w14:textId="003E4650" w:rsidR="000A13F3" w:rsidRDefault="000A13F3" w:rsidP="000A13F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del w:id="46" w:author="Oat ." w:date="2024-09-26T10:13:00Z">
        <w:r w:rsidRPr="00B454EA" w:rsidDel="00B435E8">
          <w:rPr>
            <w:rFonts w:ascii="TH SarabunPSK" w:hAnsi="TH SarabunPSK" w:cs="TH SarabunPSK"/>
            <w:sz w:val="32"/>
            <w:szCs w:val="32"/>
            <w:rPrChange w:id="47" w:author="Oat ." w:date="2024-09-26T10:20:00Z">
              <w:rPr/>
            </w:rPrChange>
          </w:rPr>
          <w:delText xml:space="preserve">Absence (negative) in </w:delText>
        </w:r>
        <w:r w:rsidRPr="00B454EA" w:rsidDel="00B435E8">
          <w:rPr>
            <w:rFonts w:ascii="TH SarabunPSK" w:hAnsi="TH SarabunPSK" w:cs="TH SarabunPSK"/>
            <w:color w:val="ED7D31" w:themeColor="accent2"/>
            <w:sz w:val="32"/>
            <w:szCs w:val="32"/>
            <w:rPrChange w:id="48" w:author="Oat ." w:date="2024-09-26T10:20:00Z">
              <w:rPr>
                <w:color w:val="ED7D31" w:themeColor="accent2"/>
              </w:rPr>
            </w:rPrChange>
          </w:rPr>
          <w:delText>… gram or … ml [according to product specifications]</w:delText>
        </w:r>
      </w:del>
      <w:ins w:id="49" w:author="Oat ." w:date="2024-09-26T10:14:00Z">
        <w:r w:rsidRPr="00B454EA">
          <w:rPr>
            <w:rFonts w:ascii="TH SarabunPSK" w:hAnsi="TH SarabunPSK" w:cs="TH SarabunPSK"/>
            <w:sz w:val="32"/>
            <w:szCs w:val="32"/>
            <w:rPrChange w:id="50" w:author="Oat ." w:date="2024-09-26T10:20:00Z">
              <w:rPr/>
            </w:rPrChange>
          </w:rPr>
          <w:t xml:space="preserve">Positive product control spiked with </w:t>
        </w:r>
      </w:ins>
      <w:ins w:id="51" w:author="Oat ." w:date="2024-09-30T09:39:00Z">
        <w:r w:rsidR="004C188D">
          <w:rPr>
            <w:rFonts w:ascii="TH SarabunPSK" w:hAnsi="TH SarabunPSK" w:cs="TH SarabunPSK"/>
            <w:i/>
            <w:iCs/>
            <w:sz w:val="32"/>
            <w:szCs w:val="32"/>
          </w:rPr>
          <w:t>E.</w:t>
        </w:r>
      </w:ins>
      <w:ins w:id="52" w:author="Oat ." w:date="2024-09-30T09:40:00Z">
        <w:r w:rsidR="00E857FE"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</w:ins>
      <w:ins w:id="53" w:author="Oat ." w:date="2024-09-30T09:39:00Z">
        <w:r w:rsidR="004C188D">
          <w:rPr>
            <w:rFonts w:ascii="TH SarabunPSK" w:hAnsi="TH SarabunPSK" w:cs="TH SarabunPSK"/>
            <w:i/>
            <w:iCs/>
            <w:sz w:val="32"/>
            <w:szCs w:val="32"/>
          </w:rPr>
          <w:t>coli</w:t>
        </w:r>
      </w:ins>
      <w:ins w:id="54" w:author="Oat ." w:date="2024-09-26T10:19:00Z">
        <w:r w:rsidRPr="00B454EA">
          <w:rPr>
            <w:rFonts w:ascii="TH SarabunPSK" w:hAnsi="TH SarabunPSK" w:cs="TH SarabunPSK"/>
            <w:i/>
            <w:iCs/>
            <w:sz w:val="32"/>
            <w:szCs w:val="32"/>
            <w:rPrChange w:id="55" w:author="Oat ." w:date="2024-09-26T10:20:00Z">
              <w:rPr>
                <w:i/>
                <w:iCs/>
              </w:rPr>
            </w:rPrChange>
          </w:rPr>
          <w:t xml:space="preserve"> </w:t>
        </w:r>
        <w:r w:rsidRPr="00B454EA">
          <w:rPr>
            <w:rFonts w:ascii="TH SarabunPSK" w:hAnsi="TH SarabunPSK" w:cs="TH SarabunPSK"/>
            <w:sz w:val="32"/>
            <w:szCs w:val="32"/>
            <w:rPrChange w:id="56" w:author="Oat ." w:date="2024-09-26T10:20:00Z">
              <w:rPr>
                <w:rFonts w:ascii="TH SarabunPSK" w:hAnsi="TH SarabunPSK" w:cs="TH SarabunPSK"/>
                <w:i/>
                <w:iCs/>
                <w:sz w:val="32"/>
                <w:szCs w:val="32"/>
              </w:rPr>
            </w:rPrChange>
          </w:rPr>
          <w:t>as sp</w:t>
        </w:r>
      </w:ins>
      <w:ins w:id="57" w:author="Oat ." w:date="2024-09-26T10:20:00Z">
        <w:r w:rsidRPr="00B454EA">
          <w:rPr>
            <w:rFonts w:ascii="TH SarabunPSK" w:hAnsi="TH SarabunPSK" w:cs="TH SarabunPSK"/>
            <w:sz w:val="32"/>
            <w:szCs w:val="32"/>
            <w:rPrChange w:id="58" w:author="Oat ." w:date="2024-09-26T10:20:00Z">
              <w:rPr/>
            </w:rPrChange>
          </w:rPr>
          <w:t xml:space="preserve">ecified in section </w:t>
        </w:r>
      </w:ins>
      <w:ins w:id="59" w:author="Oat ." w:date="2024-09-30T09:40:00Z">
        <w:r w:rsidR="004C188D">
          <w:rPr>
            <w:rFonts w:ascii="TH SarabunPSK" w:hAnsi="TH SarabunPSK" w:cs="TH SarabunPSK"/>
            <w:sz w:val="32"/>
            <w:szCs w:val="32"/>
          </w:rPr>
          <w:fldChar w:fldCharType="begin"/>
        </w:r>
        <w:r w:rsidR="004C188D">
          <w:rPr>
            <w:rFonts w:ascii="TH SarabunPSK" w:hAnsi="TH SarabunPSK" w:cs="TH SarabunPSK"/>
            <w:sz w:val="32"/>
            <w:szCs w:val="32"/>
          </w:rPr>
          <w:instrText xml:space="preserve"> REF _Ref178581622 \r \h </w:instrText>
        </w:r>
        <w:r w:rsidR="004C188D">
          <w:rPr>
            <w:rFonts w:ascii="TH SarabunPSK" w:hAnsi="TH SarabunPSK" w:cs="TH SarabunPSK"/>
            <w:sz w:val="32"/>
            <w:szCs w:val="32"/>
          </w:rPr>
        </w:r>
      </w:ins>
      <w:r w:rsidR="004C188D">
        <w:rPr>
          <w:rFonts w:ascii="TH SarabunPSK" w:hAnsi="TH SarabunPSK" w:cs="TH SarabunPSK"/>
          <w:sz w:val="32"/>
          <w:szCs w:val="32"/>
        </w:rPr>
        <w:fldChar w:fldCharType="separate"/>
      </w:r>
      <w:ins w:id="60" w:author="Oat ." w:date="2024-09-30T09:40:00Z">
        <w:r w:rsidR="004C188D">
          <w:rPr>
            <w:rFonts w:ascii="TH SarabunPSK" w:hAnsi="TH SarabunPSK" w:cs="TH SarabunPSK"/>
            <w:sz w:val="32"/>
            <w:szCs w:val="32"/>
          </w:rPr>
          <w:t>4.15</w:t>
        </w:r>
        <w:r w:rsidR="004C188D">
          <w:rPr>
            <w:rFonts w:ascii="TH SarabunPSK" w:hAnsi="TH SarabunPSK" w:cs="TH SarabunPSK"/>
            <w:sz w:val="32"/>
            <w:szCs w:val="32"/>
          </w:rPr>
          <w:fldChar w:fldCharType="end"/>
        </w:r>
      </w:ins>
      <w:ins w:id="61" w:author="Oat ." w:date="2024-09-26T10:35:00Z">
        <w:r>
          <w:rPr>
            <w:rFonts w:ascii="TH SarabunPSK" w:hAnsi="TH SarabunPSK" w:cs="TH SarabunPSK"/>
            <w:sz w:val="32"/>
            <w:szCs w:val="32"/>
          </w:rPr>
          <w:t xml:space="preserve"> should be positive</w:t>
        </w:r>
      </w:ins>
      <w:ins w:id="62" w:author="Oat ." w:date="2024-09-26T10:36:00Z">
        <w:r>
          <w:rPr>
            <w:rFonts w:ascii="TH SarabunPSK" w:hAnsi="TH SarabunPSK" w:cs="TH SarabunPSK"/>
            <w:sz w:val="32"/>
            <w:szCs w:val="32"/>
          </w:rPr>
          <w:t>.</w:t>
        </w:r>
      </w:ins>
    </w:p>
    <w:p w14:paraId="17B4D560" w14:textId="2FD48899" w:rsidR="000A13F3" w:rsidRDefault="00E857FE" w:rsidP="000A13F3">
      <w:pPr>
        <w:pStyle w:val="ListParagraph"/>
        <w:numPr>
          <w:ilvl w:val="1"/>
          <w:numId w:val="1"/>
        </w:numPr>
        <w:rPr>
          <w:ins w:id="63" w:author="Oat ." w:date="2024-09-30T09:40:00Z"/>
          <w:rFonts w:ascii="TH SarabunPSK" w:hAnsi="TH SarabunPSK" w:cs="TH SarabunPSK"/>
          <w:sz w:val="32"/>
          <w:szCs w:val="32"/>
        </w:rPr>
      </w:pPr>
      <w:ins w:id="64" w:author="Oat ." w:date="2024-09-30T09:40:00Z">
        <w:r w:rsidRPr="004D27B1">
          <w:rPr>
            <w:rFonts w:ascii="TH SarabunPSK" w:hAnsi="TH SarabunPSK" w:cs="TH SarabunPSK"/>
            <w:sz w:val="32"/>
            <w:szCs w:val="32"/>
          </w:rPr>
          <w:lastRenderedPageBreak/>
          <w:t>Positive</w:t>
        </w:r>
        <w:r>
          <w:rPr>
            <w:rFonts w:ascii="TH SarabunPSK" w:hAnsi="TH SarabunPSK" w:cs="TH SarabunPSK"/>
            <w:sz w:val="32"/>
            <w:szCs w:val="32"/>
          </w:rPr>
          <w:t xml:space="preserve"> </w:t>
        </w:r>
        <w:r w:rsidRPr="004D27B1">
          <w:rPr>
            <w:rFonts w:ascii="TH SarabunPSK" w:hAnsi="TH SarabunPSK" w:cs="TH SarabunPSK"/>
            <w:sz w:val="32"/>
            <w:szCs w:val="32"/>
          </w:rPr>
          <w:t xml:space="preserve">control spiked with </w:t>
        </w:r>
        <w:r>
          <w:rPr>
            <w:rFonts w:ascii="TH SarabunPSK" w:hAnsi="TH SarabunPSK" w:cs="TH SarabunPSK"/>
            <w:i/>
            <w:iCs/>
            <w:sz w:val="32"/>
            <w:szCs w:val="32"/>
          </w:rPr>
          <w:t>E. coli</w:t>
        </w:r>
        <w:r w:rsidRPr="004D27B1">
          <w:rPr>
            <w:rFonts w:ascii="TH SarabunPSK" w:hAnsi="TH SarabunPSK" w:cs="TH SarabunPSK"/>
            <w:i/>
            <w:iCs/>
            <w:sz w:val="32"/>
            <w:szCs w:val="32"/>
          </w:rPr>
          <w:t xml:space="preserve"> </w:t>
        </w:r>
        <w:r w:rsidRPr="004D27B1">
          <w:rPr>
            <w:rFonts w:ascii="TH SarabunPSK" w:hAnsi="TH SarabunPSK" w:cs="TH SarabunPSK"/>
            <w:sz w:val="32"/>
            <w:szCs w:val="32"/>
          </w:rPr>
          <w:t xml:space="preserve">as specified in section </w:t>
        </w:r>
        <w:r>
          <w:rPr>
            <w:rFonts w:ascii="TH SarabunPSK" w:hAnsi="TH SarabunPSK" w:cs="TH SarabunPSK"/>
            <w:sz w:val="32"/>
            <w:szCs w:val="32"/>
          </w:rPr>
          <w:fldChar w:fldCharType="begin"/>
        </w:r>
        <w:r>
          <w:rPr>
            <w:rFonts w:ascii="TH SarabunPSK" w:hAnsi="TH SarabunPSK" w:cs="TH SarabunPSK"/>
            <w:sz w:val="32"/>
            <w:szCs w:val="32"/>
          </w:rPr>
          <w:instrText xml:space="preserve"> REF _Ref178581622 \r \h </w:instrText>
        </w:r>
        <w:r>
          <w:rPr>
            <w:rFonts w:ascii="TH SarabunPSK" w:hAnsi="TH SarabunPSK" w:cs="TH SarabunPSK"/>
            <w:sz w:val="32"/>
            <w:szCs w:val="32"/>
          </w:rPr>
        </w:r>
        <w:r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sz w:val="32"/>
            <w:szCs w:val="32"/>
          </w:rPr>
          <w:t>4.15</w:t>
        </w:r>
        <w:r>
          <w:rPr>
            <w:rFonts w:ascii="TH SarabunPSK" w:hAnsi="TH SarabunPSK" w:cs="TH SarabunPSK"/>
            <w:sz w:val="32"/>
            <w:szCs w:val="32"/>
          </w:rPr>
          <w:fldChar w:fldCharType="end"/>
        </w:r>
        <w:r>
          <w:rPr>
            <w:rFonts w:ascii="TH SarabunPSK" w:hAnsi="TH SarabunPSK" w:cs="TH SarabunPSK"/>
            <w:sz w:val="32"/>
            <w:szCs w:val="32"/>
          </w:rPr>
          <w:t xml:space="preserve"> should be positive.</w:t>
        </w:r>
      </w:ins>
    </w:p>
    <w:p w14:paraId="32E4CB51" w14:textId="75E2F524" w:rsidR="00E857FE" w:rsidRDefault="00214E53" w:rsidP="000A13F3">
      <w:pPr>
        <w:pStyle w:val="ListParagraph"/>
        <w:numPr>
          <w:ilvl w:val="1"/>
          <w:numId w:val="1"/>
        </w:numPr>
        <w:rPr>
          <w:ins w:id="65" w:author="Oat ." w:date="2024-09-30T09:41:00Z"/>
          <w:rFonts w:ascii="TH SarabunPSK" w:hAnsi="TH SarabunPSK" w:cs="TH SarabunPSK"/>
          <w:sz w:val="32"/>
          <w:szCs w:val="32"/>
        </w:rPr>
      </w:pPr>
      <w:ins w:id="66" w:author="Oat ." w:date="2024-09-30T09:41:00Z">
        <w:r>
          <w:rPr>
            <w:rFonts w:ascii="TH SarabunPSK" w:hAnsi="TH SarabunPSK" w:cs="TH SarabunPSK"/>
            <w:sz w:val="32"/>
            <w:szCs w:val="32"/>
          </w:rPr>
          <w:t>Negative control spiked with S. aureus should be negative.</w:t>
        </w:r>
      </w:ins>
    </w:p>
    <w:p w14:paraId="655606B7" w14:textId="0F01E5C2" w:rsidR="00214E53" w:rsidRDefault="009A2E2C" w:rsidP="000A13F3">
      <w:pPr>
        <w:pStyle w:val="ListParagraph"/>
        <w:numPr>
          <w:ilvl w:val="1"/>
          <w:numId w:val="1"/>
        </w:numPr>
        <w:rPr>
          <w:ins w:id="67" w:author="Oat ." w:date="2024-09-26T10:35:00Z"/>
          <w:rFonts w:ascii="TH SarabunPSK" w:hAnsi="TH SarabunPSK" w:cs="TH SarabunPSK"/>
          <w:sz w:val="32"/>
          <w:szCs w:val="32"/>
        </w:rPr>
      </w:pPr>
      <w:ins w:id="68" w:author="Oat ." w:date="2024-09-30T09:41:00Z">
        <w:r>
          <w:rPr>
            <w:rFonts w:ascii="TH SarabunPSK" w:hAnsi="TH SarabunPSK" w:cs="TH SarabunPSK"/>
            <w:sz w:val="32"/>
            <w:szCs w:val="32"/>
          </w:rPr>
          <w:t>Negative control with diluent should be negative.</w:t>
        </w:r>
      </w:ins>
    </w:p>
    <w:p w14:paraId="75BA73E4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69" w:name="_Toc175745256"/>
      <w:r w:rsidRPr="005757B3">
        <w:t>Reporting</w:t>
      </w:r>
      <w:bookmarkEnd w:id="69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0" w:name="_Toc175745257"/>
      <w:r w:rsidRPr="005757B3">
        <w:t>References</w:t>
      </w:r>
      <w:bookmarkEnd w:id="70"/>
    </w:p>
    <w:p w14:paraId="6E850D55" w14:textId="77777777" w:rsidR="00C15F3F" w:rsidRDefault="00C15F3F" w:rsidP="00C15F3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1C1B853" w14:textId="4FC8FF73" w:rsidR="00165692" w:rsidRDefault="00770C36" w:rsidP="00165692">
      <w:pPr>
        <w:pStyle w:val="Heading4"/>
        <w:numPr>
          <w:ilvl w:val="0"/>
          <w:numId w:val="1"/>
        </w:numPr>
      </w:pPr>
      <w:bookmarkStart w:id="71" w:name="_Toc175745258"/>
      <w:r w:rsidRPr="005757B3">
        <w:lastRenderedPageBreak/>
        <w:t>Revision History</w:t>
      </w:r>
      <w:bookmarkEnd w:id="71"/>
    </w:p>
    <w:p w14:paraId="6D1CF0D5" w14:textId="37989267" w:rsidR="009A2E2C" w:rsidRDefault="00C9580D" w:rsidP="00165692">
      <w:pPr>
        <w:pStyle w:val="Heading4"/>
        <w:numPr>
          <w:ilvl w:val="1"/>
          <w:numId w:val="1"/>
        </w:numPr>
      </w:pPr>
      <w:ins w:id="72" w:author="Oat ." w:date="2024-09-30T09:41:00Z">
        <w:r>
          <w:t>Revision 3: Established suitability based on conditions and test parameters of analytical procedure reference number…</w:t>
        </w:r>
      </w:ins>
    </w:p>
    <w:p w14:paraId="271BC9F3" w14:textId="3585E7DE" w:rsidR="00165692" w:rsidRDefault="00165692" w:rsidP="00165692">
      <w:pPr>
        <w:pStyle w:val="Heading4"/>
        <w:numPr>
          <w:ilvl w:val="1"/>
          <w:numId w:val="1"/>
        </w:numPr>
      </w:pPr>
      <w:r>
        <w:t>Revision 2.1</w:t>
      </w:r>
    </w:p>
    <w:p w14:paraId="79A736C9" w14:textId="77777777" w:rsidR="0087297E" w:rsidRDefault="0087297E" w:rsidP="0087297E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2B9FC687" w14:textId="77777777" w:rsidR="00B65625" w:rsidRDefault="0087297E" w:rsidP="00B65625">
      <w:pPr>
        <w:pStyle w:val="Heading4"/>
        <w:numPr>
          <w:ilvl w:val="2"/>
          <w:numId w:val="1"/>
        </w:numPr>
      </w:pPr>
      <w:r>
        <w:t>Generally replaced ‘sterile diluent’ with ‘diluent’ based on suitability test.</w:t>
      </w:r>
    </w:p>
    <w:p w14:paraId="31583F77" w14:textId="3267E842" w:rsidR="00B65625" w:rsidRDefault="00B65625" w:rsidP="00B65625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</w:t>
      </w:r>
      <w:r w:rsidR="007C06DE">
        <w:t>.</w:t>
      </w:r>
    </w:p>
    <w:p w14:paraId="2B2A2AF6" w14:textId="77777777" w:rsidR="007C06DE" w:rsidRDefault="007C06DE" w:rsidP="007C06DE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3F62BC39" w14:textId="77777777" w:rsidR="009D26D5" w:rsidRDefault="009D26D5" w:rsidP="009D26D5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19F6EE70" w14:textId="6C511FAD" w:rsidR="00EC04E1" w:rsidRDefault="00EC04E1" w:rsidP="00EC04E1">
      <w:pPr>
        <w:pStyle w:val="Heading4"/>
        <w:numPr>
          <w:ilvl w:val="2"/>
          <w:numId w:val="1"/>
        </w:numPr>
      </w:pPr>
      <w:r>
        <w:t xml:space="preserve">Added missing step of </w:t>
      </w:r>
      <w:r w:rsidR="00E93ABC">
        <w:t>enrichment in TSB before subculture</w:t>
      </w:r>
      <w:r w:rsidR="00DF612D">
        <w:t>.</w:t>
      </w:r>
    </w:p>
    <w:p w14:paraId="76F93853" w14:textId="5A172FE7" w:rsidR="00AC3D35" w:rsidRDefault="00AC3D35" w:rsidP="00AC3D35">
      <w:pPr>
        <w:pStyle w:val="Heading4"/>
        <w:numPr>
          <w:ilvl w:val="2"/>
          <w:numId w:val="1"/>
        </w:numPr>
      </w:pPr>
      <w:r>
        <w:t>Fixed erroneously mention</w:t>
      </w:r>
      <w:r w:rsidR="004B0A0D">
        <w:t>ed inoculum volume in selective broth</w:t>
      </w:r>
      <w:r>
        <w:t>.</w:t>
      </w:r>
    </w:p>
    <w:p w14:paraId="29BED83E" w14:textId="20E10384" w:rsidR="006E66D6" w:rsidRDefault="006E66D6" w:rsidP="006E66D6">
      <w:pPr>
        <w:pStyle w:val="Heading4"/>
        <w:numPr>
          <w:ilvl w:val="2"/>
          <w:numId w:val="1"/>
        </w:numPr>
      </w:pPr>
      <w:r>
        <w:t>Added new section of semi-quantitative testing.</w:t>
      </w:r>
    </w:p>
    <w:p w14:paraId="461F7D0E" w14:textId="77777777" w:rsidR="00AB55E4" w:rsidRPr="00AB55E4" w:rsidRDefault="00AB55E4" w:rsidP="00AB55E4"/>
    <w:p w14:paraId="254D5BC3" w14:textId="77777777" w:rsidR="004B0A0D" w:rsidRPr="004B0A0D" w:rsidRDefault="004B0A0D" w:rsidP="004B0A0D"/>
    <w:p w14:paraId="3A64485A" w14:textId="77777777" w:rsidR="00AC3D35" w:rsidRPr="00AC3D35" w:rsidRDefault="00AC3D35" w:rsidP="00AC3D35"/>
    <w:p w14:paraId="4DFE2B07" w14:textId="77777777" w:rsidR="00DF612D" w:rsidRPr="00DF612D" w:rsidRDefault="00DF612D" w:rsidP="00DF612D"/>
    <w:p w14:paraId="26764DF2" w14:textId="77777777" w:rsidR="00EC04E1" w:rsidRPr="00EC04E1" w:rsidRDefault="00EC04E1" w:rsidP="00EC04E1"/>
    <w:p w14:paraId="2F36A437" w14:textId="77777777" w:rsidR="007C06DE" w:rsidRPr="007C06DE" w:rsidRDefault="007C06DE" w:rsidP="007C06DE"/>
    <w:p w14:paraId="34F80D7C" w14:textId="77777777" w:rsidR="007C06DE" w:rsidRPr="007C06DE" w:rsidRDefault="007C06DE" w:rsidP="007C06DE"/>
    <w:p w14:paraId="4B3F12A4" w14:textId="77777777" w:rsidR="00B65625" w:rsidRPr="00B65625" w:rsidRDefault="00B65625" w:rsidP="00B65625"/>
    <w:p w14:paraId="41A177E8" w14:textId="77777777" w:rsidR="00B65625" w:rsidRPr="00B65625" w:rsidRDefault="00B65625" w:rsidP="00B65625"/>
    <w:p w14:paraId="2AC4CDEE" w14:textId="77777777" w:rsidR="00165692" w:rsidRPr="00165692" w:rsidRDefault="00165692" w:rsidP="00165692"/>
    <w:p w14:paraId="66FCA71C" w14:textId="0CA226D2" w:rsidR="005757B3" w:rsidRDefault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3C5F62D" w14:textId="38664DD4" w:rsidR="005757B3" w:rsidRPr="0015203F" w:rsidRDefault="001A5592" w:rsidP="00D31FD8">
      <w:pPr>
        <w:pStyle w:val="Heading3"/>
      </w:pPr>
      <w:bookmarkStart w:id="73" w:name="_Toc175745259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="005E4DD5" w:rsidRPr="009618EA">
        <w:rPr>
          <w:rFonts w:ascii="TH SarabunPSK" w:hAnsi="TH SarabunPSK" w:cs="TH SarabunPSK"/>
          <w:sz w:val="32"/>
          <w:szCs w:val="32"/>
          <w:cs/>
        </w:rPr>
        <w:t>ขั้นตอนการปฏิบัติงานสำหรับการ</w:t>
      </w:r>
      <w:r w:rsidR="005E4DD5">
        <w:rPr>
          <w:rFonts w:ascii="TH SarabunPSK" w:hAnsi="TH SarabunPSK" w:cs="TH SarabunPSK" w:hint="cs"/>
          <w:sz w:val="32"/>
          <w:szCs w:val="32"/>
          <w:cs/>
        </w:rPr>
        <w:t>วิเคราะห์เชื้อเอ</w:t>
      </w:r>
      <w:proofErr w:type="spellStart"/>
      <w:r w:rsidR="005E4DD5">
        <w:rPr>
          <w:rFonts w:ascii="TH SarabunPSK" w:hAnsi="TH SarabunPSK" w:cs="TH SarabunPSK" w:hint="cs"/>
          <w:sz w:val="32"/>
          <w:szCs w:val="32"/>
          <w:cs/>
        </w:rPr>
        <w:t>สเช</w:t>
      </w:r>
      <w:proofErr w:type="spellEnd"/>
      <w:r w:rsidR="005E4DD5">
        <w:rPr>
          <w:rFonts w:ascii="TH SarabunPSK" w:hAnsi="TH SarabunPSK" w:cs="TH SarabunPSK" w:hint="cs"/>
          <w:sz w:val="32"/>
          <w:szCs w:val="32"/>
          <w:cs/>
        </w:rPr>
        <w:t>อริ</w:t>
      </w:r>
      <w:proofErr w:type="spellStart"/>
      <w:r w:rsidR="005E4DD5">
        <w:rPr>
          <w:rFonts w:ascii="TH SarabunPSK" w:hAnsi="TH SarabunPSK" w:cs="TH SarabunPSK" w:hint="cs"/>
          <w:sz w:val="32"/>
          <w:szCs w:val="32"/>
          <w:cs/>
        </w:rPr>
        <w:t>เชีย</w:t>
      </w:r>
      <w:proofErr w:type="spellEnd"/>
      <w:r w:rsidR="005E4DD5">
        <w:rPr>
          <w:rFonts w:ascii="TH SarabunPSK" w:hAnsi="TH SarabunPSK" w:cs="TH SarabunPSK" w:hint="cs"/>
          <w:sz w:val="32"/>
          <w:szCs w:val="32"/>
          <w:cs/>
        </w:rPr>
        <w:t xml:space="preserve"> โค</w:t>
      </w:r>
      <w:proofErr w:type="spellStart"/>
      <w:r w:rsidR="005E4DD5">
        <w:rPr>
          <w:rFonts w:ascii="TH SarabunPSK" w:hAnsi="TH SarabunPSK" w:cs="TH SarabunPSK" w:hint="cs"/>
          <w:sz w:val="32"/>
          <w:szCs w:val="32"/>
          <w:cs/>
        </w:rPr>
        <w:t>ไล</w:t>
      </w:r>
      <w:proofErr w:type="spellEnd"/>
      <w:r w:rsidR="005E4DD5" w:rsidRPr="009618EA">
        <w:rPr>
          <w:rFonts w:ascii="TH SarabunPSK" w:hAnsi="TH SarabunPSK" w:cs="TH SarabunPSK"/>
          <w:sz w:val="32"/>
          <w:szCs w:val="32"/>
        </w:rPr>
        <w:t xml:space="preserve"> </w:t>
      </w:r>
      <w:r w:rsidR="005E4DD5">
        <w:rPr>
          <w:rFonts w:ascii="TH SarabunPSK" w:hAnsi="TH SarabunPSK" w:cs="TH SarabunPSK"/>
          <w:sz w:val="32"/>
          <w:szCs w:val="32"/>
        </w:rPr>
        <w:t>[</w:t>
      </w:r>
      <w:r w:rsidR="005E4DD5" w:rsidRPr="009618EA">
        <w:rPr>
          <w:rFonts w:ascii="TH SarabunPSK" w:hAnsi="TH SarabunPSK" w:cs="TH SarabunPSK"/>
          <w:i/>
          <w:iCs/>
          <w:sz w:val="32"/>
          <w:szCs w:val="32"/>
        </w:rPr>
        <w:t>Escherichia col</w:t>
      </w:r>
      <w:r w:rsidR="005E4DD5">
        <w:rPr>
          <w:rFonts w:ascii="TH SarabunPSK" w:hAnsi="TH SarabunPSK" w:cs="TH SarabunPSK"/>
          <w:i/>
          <w:iCs/>
          <w:sz w:val="32"/>
          <w:szCs w:val="32"/>
        </w:rPr>
        <w:t>i</w:t>
      </w:r>
      <w:r w:rsidR="005E4DD5">
        <w:rPr>
          <w:rFonts w:ascii="TH SarabunPSK" w:hAnsi="TH SarabunPSK" w:cs="TH SarabunPSK"/>
          <w:sz w:val="32"/>
          <w:szCs w:val="32"/>
        </w:rPr>
        <w:t>]</w:t>
      </w:r>
      <w:r w:rsidR="005E4DD5" w:rsidRPr="009618EA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5E4DD5" w:rsidRPr="009618EA">
        <w:rPr>
          <w:rFonts w:ascii="TH SarabunPSK" w:hAnsi="TH SarabunPSK" w:cs="TH SarabunPSK"/>
          <w:sz w:val="32"/>
          <w:szCs w:val="32"/>
          <w:cs/>
        </w:rPr>
        <w:t>ในผลิตภัณฑ์สมุนไพร</w:t>
      </w:r>
      <w:bookmarkEnd w:id="73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74" w:name="_Toc175745260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74"/>
    </w:p>
    <w:p w14:paraId="6C7F2FFD" w14:textId="6A7FC753" w:rsidR="00923AA7" w:rsidRDefault="009475A3" w:rsidP="00923AA7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เพื่อการ</w:t>
      </w:r>
      <w:r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Pr="005757B3">
        <w:rPr>
          <w:rFonts w:ascii="TH SarabunPSK" w:hAnsi="TH SarabunPSK" w:cs="TH SarabunPSK"/>
          <w:sz w:val="32"/>
          <w:szCs w:val="32"/>
          <w:cs/>
        </w:rPr>
        <w:t>จำนวน</w:t>
      </w:r>
      <w:r>
        <w:rPr>
          <w:rFonts w:ascii="TH SarabunPSK" w:hAnsi="TH SarabunPSK" w:cs="TH SarabunPSK" w:hint="cs"/>
          <w:sz w:val="32"/>
          <w:szCs w:val="32"/>
          <w:cs/>
        </w:rPr>
        <w:t>เอ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สเช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อริ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เชีย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โค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E2177">
        <w:rPr>
          <w:rFonts w:ascii="TH SarabunPSK" w:hAnsi="TH SarabunPSK" w:cs="TH SarabunPSK"/>
          <w:sz w:val="32"/>
          <w:szCs w:val="32"/>
        </w:rPr>
        <w:t>(</w:t>
      </w:r>
      <w:r w:rsidR="009E2177" w:rsidRPr="009618EA">
        <w:rPr>
          <w:rFonts w:ascii="TH SarabunPSK" w:hAnsi="TH SarabunPSK" w:cs="TH SarabunPSK"/>
          <w:i/>
          <w:iCs/>
          <w:sz w:val="32"/>
          <w:szCs w:val="32"/>
        </w:rPr>
        <w:t>Escherichia col</w:t>
      </w:r>
      <w:r w:rsidR="009E2177">
        <w:rPr>
          <w:rFonts w:ascii="TH SarabunPSK" w:hAnsi="TH SarabunPSK" w:cs="TH SarabunPSK"/>
          <w:i/>
          <w:iCs/>
          <w:sz w:val="32"/>
          <w:szCs w:val="32"/>
        </w:rPr>
        <w:t>i</w:t>
      </w:r>
      <w:r w:rsidR="009E2177">
        <w:rPr>
          <w:rFonts w:ascii="TH SarabunPSK" w:hAnsi="TH SarabunPSK" w:cs="TH SarabunPSK"/>
          <w:sz w:val="32"/>
          <w:szCs w:val="32"/>
        </w:rPr>
        <w:t xml:space="preserve">) </w:t>
      </w:r>
      <w:r w:rsidRPr="005757B3">
        <w:rPr>
          <w:rFonts w:ascii="TH SarabunPSK" w:hAnsi="TH SarabunPSK" w:cs="TH SarabunPSK"/>
          <w:sz w:val="32"/>
          <w:szCs w:val="32"/>
          <w:cs/>
        </w:rPr>
        <w:t>ในผลิตภัณฑ์สมุนไพร</w:t>
      </w:r>
      <w:r>
        <w:rPr>
          <w:rFonts w:ascii="TH SarabunPSK" w:hAnsi="TH SarabunPSK" w:cs="TH SarabunPSK" w:hint="cs"/>
          <w:sz w:val="32"/>
          <w:szCs w:val="32"/>
          <w:cs/>
        </w:rPr>
        <w:t>สำเร็จรูป</w:t>
      </w:r>
      <w:r w:rsidR="00410475">
        <w:rPr>
          <w:rFonts w:ascii="TH SarabunPSK" w:hAnsi="TH SarabunPSK" w:cs="TH SarabunPSK"/>
          <w:sz w:val="32"/>
          <w:szCs w:val="32"/>
        </w:rPr>
        <w:t xml:space="preserve">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5" w:name="_Toc175745261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75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6" w:name="_Toc175745262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76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7" w:name="_Toc175745263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77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</w:t>
      </w:r>
      <w:proofErr w:type="spellStart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เปปโ</w:t>
      </w:r>
      <w:proofErr w:type="spellEnd"/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7B33C632" w14:textId="77777777" w:rsidR="00731869" w:rsidRDefault="005757B3" w:rsidP="00731869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 xml:space="preserve">อาหารเลี้ยงเชื้อ </w:t>
      </w:r>
      <w:proofErr w:type="spellStart"/>
      <w:r w:rsidR="009C3033" w:rsidRPr="007D2859">
        <w:rPr>
          <w:rFonts w:ascii="TH SarabunPSK" w:hAnsi="TH SarabunPSK" w:cs="TH SarabunPSK" w:hint="cs"/>
          <w:sz w:val="32"/>
          <w:szCs w:val="32"/>
        </w:rPr>
        <w:t>Sabouraud</w:t>
      </w:r>
      <w:proofErr w:type="spellEnd"/>
      <w:r w:rsidR="009C3033" w:rsidRPr="007D2859">
        <w:rPr>
          <w:rFonts w:ascii="TH SarabunPSK" w:hAnsi="TH SarabunPSK" w:cs="TH SarabunPSK" w:hint="cs"/>
          <w:sz w:val="32"/>
          <w:szCs w:val="32"/>
        </w:rPr>
        <w:t xml:space="preserve"> dextrose</w:t>
      </w:r>
      <w:r w:rsidRPr="003640A0">
        <w:rPr>
          <w:rFonts w:ascii="TH SarabunPSK" w:hAnsi="TH SarabunPSK" w:cs="TH SarabunPSK"/>
          <w:sz w:val="32"/>
          <w:szCs w:val="32"/>
        </w:rPr>
        <w:t xml:space="preserve"> Agar (</w:t>
      </w:r>
      <w:r w:rsidR="009C3033">
        <w:rPr>
          <w:rFonts w:ascii="TH SarabunPSK" w:hAnsi="TH SarabunPSK" w:cs="TH SarabunPSK"/>
          <w:sz w:val="32"/>
          <w:szCs w:val="32"/>
        </w:rPr>
        <w:t>SDA</w:t>
      </w:r>
      <w:r w:rsidRPr="003640A0">
        <w:rPr>
          <w:rFonts w:ascii="TH SarabunPSK" w:hAnsi="TH SarabunPSK" w:cs="TH SarabunPSK"/>
          <w:sz w:val="32"/>
          <w:szCs w:val="32"/>
        </w:rPr>
        <w:t>)</w:t>
      </w:r>
    </w:p>
    <w:p w14:paraId="2691D041" w14:textId="237FDC51" w:rsidR="00731869" w:rsidRPr="00731869" w:rsidRDefault="00731869" w:rsidP="00731869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731869">
        <w:rPr>
          <w:rFonts w:ascii="TH SarabunPSK" w:hAnsi="TH SarabunPSK" w:cs="TH SarabunPSK"/>
          <w:color w:val="ED7D31" w:themeColor="accent2"/>
          <w:sz w:val="32"/>
          <w:szCs w:val="32"/>
        </w:rPr>
        <w:t>Soybean-Casein Digest Broth (TSB)</w:t>
      </w:r>
    </w:p>
    <w:p w14:paraId="42EF0B94" w14:textId="77777777" w:rsidR="00731869" w:rsidRDefault="00731869" w:rsidP="00731869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679C0EEB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8F54BA0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proofErr w:type="spellStart"/>
      <w:r w:rsidRPr="003B019A">
        <w:rPr>
          <w:rFonts w:ascii="TH SarabunPSK" w:hAnsi="TH SarabunPSK" w:cs="TH SarabunPSK" w:hint="cs"/>
          <w:sz w:val="32"/>
          <w:szCs w:val="32"/>
        </w:rPr>
        <w:t>Papaic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 xml:space="preserve">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5631570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53A3B22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proofErr w:type="spellStart"/>
      <w:r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proofErr w:type="spellEnd"/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5FB7234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A58E91E" w14:textId="77777777" w:rsidR="00731869" w:rsidRPr="003B019A" w:rsidRDefault="00731869" w:rsidP="00731869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3B019A">
        <w:rPr>
          <w:rFonts w:ascii="TH SarabunPSK" w:hAnsi="TH SarabunPSK" w:cs="TH SarabunPSK" w:hint="cs"/>
          <w:sz w:val="32"/>
          <w:szCs w:val="32"/>
        </w:rPr>
        <w:t>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6D7721A1" w14:textId="77777777" w:rsidR="00731869" w:rsidRDefault="00731869" w:rsidP="00731869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2C128796" w14:textId="51B37AB4" w:rsidR="00731869" w:rsidRPr="00731869" w:rsidRDefault="00731869" w:rsidP="00731869">
      <w:pPr>
        <w:pStyle w:val="ListParagraph"/>
        <w:numPr>
          <w:ilvl w:val="2"/>
          <w:numId w:val="9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731869">
        <w:rPr>
          <w:rFonts w:ascii="TH SarabunPSK" w:hAnsi="TH SarabunPSK" w:cs="TH SarabunPSK"/>
          <w:color w:val="ED7D31" w:themeColor="accent2"/>
          <w:sz w:val="32"/>
          <w:szCs w:val="32"/>
        </w:rPr>
        <w:t>MacConkey Broth (MB)</w:t>
      </w:r>
    </w:p>
    <w:p w14:paraId="5DE85776" w14:textId="77777777" w:rsidR="00731869" w:rsidRDefault="00731869" w:rsidP="00731869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5703F22" w14:textId="77777777" w:rsidR="00731869" w:rsidRPr="00156608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 xml:space="preserve">Pancreatic digest of gelatin   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  <w:t>20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E32B918" w14:textId="77777777" w:rsidR="00731869" w:rsidRPr="00156608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Lactose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10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AF39AF8" w14:textId="77777777" w:rsidR="00731869" w:rsidRPr="00156608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Dehydrated ox bile</w:t>
      </w:r>
      <w:proofErr w:type="gramStart"/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  <w:t>5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E8D005A" w14:textId="77777777" w:rsidR="00731869" w:rsidRPr="00156608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Bromocresol purple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r w:rsidRPr="00156608"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/>
          <w:sz w:val="32"/>
          <w:szCs w:val="32"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10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00</w:t>
      </w:r>
      <w:r w:rsidRPr="00156608"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225331AC" w14:textId="77777777" w:rsidR="00731869" w:rsidRPr="00156608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 xml:space="preserve">Deionized 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(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156608">
        <w:rPr>
          <w:rFonts w:ascii="TH SarabunPSK" w:hAnsi="TH SarabunPSK" w:cs="TH SarabunPSK" w:hint="cs"/>
          <w:sz w:val="32"/>
          <w:szCs w:val="32"/>
        </w:rPr>
        <w:t>Water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>
        <w:rPr>
          <w:rFonts w:ascii="TH SarabunPSK" w:hAnsi="TH SarabunPSK" w:cs="TH SarabunPSK"/>
          <w:sz w:val="32"/>
          <w:szCs w:val="32"/>
        </w:rPr>
        <w:tab/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Pr="00156608">
        <w:rPr>
          <w:rFonts w:ascii="TH SarabunPSK" w:hAnsi="TH SarabunPSK" w:cs="TH SarabunPSK" w:hint="cs"/>
          <w:sz w:val="32"/>
          <w:szCs w:val="32"/>
        </w:rPr>
        <w:tab/>
        <w:t xml:space="preserve">1,000 </w:t>
      </w:r>
      <w:r w:rsidRPr="00156608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6CA55711" w14:textId="77777777" w:rsidR="00731869" w:rsidRPr="00156608" w:rsidRDefault="00731869" w:rsidP="00731869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3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1E0A213D" w14:textId="38F2D159" w:rsidR="00731869" w:rsidRPr="00731869" w:rsidRDefault="00731869" w:rsidP="00731869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731869">
        <w:rPr>
          <w:rFonts w:ascii="TH SarabunPSK" w:hAnsi="TH SarabunPSK" w:cs="TH SarabunPSK"/>
          <w:color w:val="ED7D31" w:themeColor="accent2"/>
          <w:sz w:val="32"/>
          <w:szCs w:val="32"/>
        </w:rPr>
        <w:t>MacConkey Agar (MA)</w:t>
      </w:r>
    </w:p>
    <w:p w14:paraId="05A9D098" w14:textId="77777777" w:rsidR="00731869" w:rsidRDefault="00731869" w:rsidP="00731869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5EB409DE" w14:textId="77777777" w:rsidR="00731869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Pancreatic Digest of Gelatin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17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BEB81C2" w14:textId="77777777" w:rsidR="00731869" w:rsidRPr="00D2128E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P</w:t>
      </w:r>
      <w:r>
        <w:rPr>
          <w:rFonts w:ascii="TH SarabunPSK" w:hAnsi="TH SarabunPSK" w:cs="TH SarabunPSK"/>
          <w:sz w:val="32"/>
          <w:szCs w:val="32"/>
        </w:rPr>
        <w:t>ancreatic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 Digest of Casein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     g</w:t>
      </w:r>
    </w:p>
    <w:p w14:paraId="54DDCFD5" w14:textId="77777777" w:rsidR="00731869" w:rsidRPr="001740EF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Peptic Digest of Animal Tissue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C7B0ED8" w14:textId="77777777" w:rsidR="00731869" w:rsidRPr="001740EF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Lactose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10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7F566F5" w14:textId="77777777" w:rsidR="00731869" w:rsidRPr="001740EF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Bile Salts</w:t>
      </w:r>
      <w:r>
        <w:rPr>
          <w:rFonts w:ascii="TH SarabunPSK" w:hAnsi="TH SarabunPSK" w:cs="TH SarabunPSK"/>
          <w:sz w:val="32"/>
          <w:szCs w:val="32"/>
        </w:rPr>
        <w:t xml:space="preserve"> mixture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            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50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C7BB3D3" w14:textId="77777777" w:rsidR="00731869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Sodium Chloride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5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00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0AE7201" w14:textId="77777777" w:rsidR="00731869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Agar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 xml:space="preserve">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13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 xml:space="preserve">50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g</w:t>
      </w:r>
    </w:p>
    <w:p w14:paraId="4F586DB9" w14:textId="77777777" w:rsidR="00731869" w:rsidRPr="0061751E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Neutral Red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30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0  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E76387D" w14:textId="77777777" w:rsidR="00731869" w:rsidRPr="001740EF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>Crystal Violet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1740EF">
        <w:rPr>
          <w:rFonts w:ascii="TH SarabunPSK" w:hAnsi="TH SarabunPSK" w:cs="TH SarabunPSK" w:hint="cs"/>
          <w:sz w:val="32"/>
          <w:szCs w:val="32"/>
        </w:rPr>
        <w:t>1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.</w:t>
      </w:r>
      <w:r w:rsidRPr="001740EF">
        <w:rPr>
          <w:rFonts w:ascii="TH SarabunPSK" w:hAnsi="TH SarabunPSK" w:cs="TH SarabunPSK" w:hint="cs"/>
          <w:sz w:val="32"/>
          <w:szCs w:val="32"/>
        </w:rPr>
        <w:t>0    mg</w:t>
      </w:r>
    </w:p>
    <w:p w14:paraId="6861C490" w14:textId="77777777" w:rsidR="00731869" w:rsidRPr="005B33D2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1740EF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1740EF">
        <w:rPr>
          <w:rFonts w:ascii="TH SarabunPSK" w:hAnsi="TH SarabunPSK" w:cs="TH SarabunPSK" w:hint="cs"/>
          <w:sz w:val="32"/>
          <w:szCs w:val="32"/>
          <w:cs/>
        </w:rPr>
        <w:t>(</w:t>
      </w:r>
      <w:r w:rsidRPr="001740EF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1740EF">
        <w:rPr>
          <w:rFonts w:ascii="TH SarabunPSK" w:hAnsi="TH SarabunPSK" w:cs="TH SarabunPSK" w:hint="cs"/>
          <w:sz w:val="32"/>
          <w:szCs w:val="32"/>
        </w:rPr>
        <w:t>Water</w:t>
      </w:r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1740EF"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r w:rsidRPr="001740EF">
        <w:rPr>
          <w:rFonts w:ascii="TH SarabunPSK" w:hAnsi="TH SarabunPSK" w:cs="TH SarabunPSK" w:hint="cs"/>
          <w:sz w:val="32"/>
          <w:szCs w:val="32"/>
        </w:rPr>
        <w:tab/>
      </w:r>
      <w:r w:rsidRPr="001740EF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1740EF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09BEA826" w14:textId="77777777" w:rsidR="00731869" w:rsidRPr="00156608" w:rsidRDefault="00731869" w:rsidP="00731869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sterilization: 7.1 ± 0.2</w:t>
      </w:r>
    </w:p>
    <w:p w14:paraId="7245797E" w14:textId="1283F9CF" w:rsidR="00731869" w:rsidRPr="00731869" w:rsidRDefault="00731869" w:rsidP="00731869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731869">
        <w:rPr>
          <w:rFonts w:ascii="TH SarabunPSK" w:hAnsi="TH SarabunPSK" w:cs="TH SarabunPSK" w:hint="cs"/>
          <w:sz w:val="32"/>
          <w:szCs w:val="32"/>
        </w:rPr>
        <w:t>Levine Eosin</w:t>
      </w:r>
      <w:r w:rsidRPr="00731869">
        <w:rPr>
          <w:rFonts w:ascii="TH SarabunPSK" w:hAnsi="TH SarabunPSK" w:cs="TH SarabunPSK" w:hint="cs"/>
          <w:sz w:val="32"/>
          <w:szCs w:val="32"/>
          <w:cs/>
        </w:rPr>
        <w:t>-</w:t>
      </w:r>
      <w:r w:rsidRPr="00731869">
        <w:rPr>
          <w:rFonts w:ascii="TH SarabunPSK" w:hAnsi="TH SarabunPSK" w:cs="TH SarabunPSK" w:hint="cs"/>
          <w:sz w:val="32"/>
          <w:szCs w:val="32"/>
        </w:rPr>
        <w:t>Methylene Blue Agar</w:t>
      </w:r>
    </w:p>
    <w:p w14:paraId="6E52BFBF" w14:textId="77777777" w:rsidR="00731869" w:rsidRDefault="00731869" w:rsidP="00731869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7792EEA8" w14:textId="77777777" w:rsidR="00731869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Pancreatic Digest of Gelatin  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10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DA8F00" w14:textId="77777777" w:rsidR="00731869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lastRenderedPageBreak/>
        <w:t>Dipotassium Hydrogen phosphate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  <w:t>2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0DACE977" w14:textId="77777777" w:rsidR="00731869" w:rsidRPr="00105521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>Agar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  <w:t>15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D853460" w14:textId="77777777" w:rsidR="00731869" w:rsidRPr="00105521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 xml:space="preserve">Lactose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10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A371EEB" w14:textId="77777777" w:rsidR="00731869" w:rsidRPr="005F4D25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>Eosin Y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r w:rsidRPr="005F4D25">
        <w:rPr>
          <w:rFonts w:ascii="TH SarabunPSK" w:hAnsi="TH SarabunPSK" w:cs="TH SarabunPSK" w:hint="cs"/>
          <w:sz w:val="32"/>
          <w:szCs w:val="32"/>
        </w:rPr>
        <w:t>04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FA9E141" w14:textId="77777777" w:rsidR="00731869" w:rsidRPr="005F4D25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Methylene Blue                 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</w:rPr>
        <w:t xml:space="preserve">             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0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.</w:t>
      </w: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 xml:space="preserve">065  </w:t>
      </w:r>
      <w:r w:rsidRPr="005F4D25">
        <w:rPr>
          <w:rFonts w:ascii="TH SarabunPSK" w:hAnsi="TH SarabunPSK" w:cs="TH SarabunPSK" w:hint="cs"/>
          <w:sz w:val="32"/>
          <w:szCs w:val="32"/>
        </w:rPr>
        <w:tab/>
      </w:r>
      <w:proofErr w:type="gramEnd"/>
      <w:r w:rsidRPr="005F4D25">
        <w:rPr>
          <w:rFonts w:ascii="TH SarabunPSK" w:hAnsi="TH SarabunPSK" w:cs="TH SarabunPSK" w:hint="cs"/>
          <w:sz w:val="32"/>
          <w:szCs w:val="32"/>
        </w:rPr>
        <w:t>g</w:t>
      </w:r>
    </w:p>
    <w:p w14:paraId="63336A2E" w14:textId="77777777" w:rsidR="00731869" w:rsidRPr="005F4D25" w:rsidRDefault="00731869" w:rsidP="00731869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5F4D25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5F4D25">
        <w:rPr>
          <w:rFonts w:ascii="TH SarabunPSK" w:hAnsi="TH SarabunPSK" w:cs="TH SarabunPSK" w:hint="cs"/>
          <w:sz w:val="32"/>
          <w:szCs w:val="32"/>
          <w:cs/>
        </w:rPr>
        <w:t>(</w:t>
      </w:r>
      <w:r w:rsidRPr="005F4D25">
        <w:rPr>
          <w:rFonts w:ascii="TH SarabunPSK" w:hAnsi="TH SarabunPSK" w:cs="TH SarabunPSK" w:hint="cs"/>
          <w:sz w:val="32"/>
          <w:szCs w:val="32"/>
        </w:rPr>
        <w:t xml:space="preserve">DI </w:t>
      </w:r>
      <w:proofErr w:type="gramStart"/>
      <w:r w:rsidRPr="005F4D25">
        <w:rPr>
          <w:rFonts w:ascii="TH SarabunPSK" w:hAnsi="TH SarabunPSK" w:cs="TH SarabunPSK" w:hint="cs"/>
          <w:sz w:val="32"/>
          <w:szCs w:val="32"/>
        </w:rPr>
        <w:t>Water</w:t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proofErr w:type="gramEnd"/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</w:rPr>
        <w:tab/>
      </w:r>
      <w:r w:rsidRPr="005F4D2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5F4D25">
        <w:rPr>
          <w:rFonts w:ascii="TH SarabunPSK" w:hAnsi="TH SarabunPSK" w:cs="TH SarabunPSK" w:hint="cs"/>
          <w:sz w:val="32"/>
          <w:szCs w:val="32"/>
        </w:rPr>
        <w:t xml:space="preserve"> </w:t>
      </w:r>
      <w:r w:rsidRPr="005F4D25"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 w:rsidRPr="005F4D25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467D5262" w14:textId="77777777" w:rsidR="00731869" w:rsidRPr="0011656E" w:rsidRDefault="00731869" w:rsidP="00731869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pH after sterilization 7.1 ± 0.2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3640A0">
        <w:rPr>
          <w:rFonts w:ascii="TH SarabunPSK" w:hAnsi="TH SarabunPSK" w:cs="TH SarabunPSK"/>
          <w:sz w:val="32"/>
          <w:szCs w:val="32"/>
          <w:cs/>
        </w:rPr>
        <w:t>ปิ</w:t>
      </w:r>
      <w:proofErr w:type="spellEnd"/>
      <w:r w:rsidRPr="003640A0">
        <w:rPr>
          <w:rFonts w:ascii="TH SarabunPSK" w:hAnsi="TH SarabunPSK" w:cs="TH SarabunPSK"/>
          <w:sz w:val="32"/>
          <w:szCs w:val="32"/>
          <w:cs/>
        </w:rPr>
        <w:t>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Pr="003640A0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8" w:name="_Toc175745264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78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7D9A382C" w14:textId="63E9558A" w:rsidR="00AC6DAA" w:rsidRDefault="001722FF" w:rsidP="0058612F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612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169FB2C5" w14:textId="29FF11F0" w:rsidR="007D7A51" w:rsidRDefault="007D7A51" w:rsidP="007D7A51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>และขั้นตอนก่อนบ่ม</w:t>
      </w:r>
      <w:r>
        <w:rPr>
          <w:rFonts w:ascii="TH SarabunPSK" w:hAnsi="TH SarabunPSK" w:cs="TH SarabunPSK"/>
          <w:sz w:val="32"/>
          <w:szCs w:val="32"/>
        </w:rPr>
        <w:t xml:space="preserve"> (Pre-incubation)</w:t>
      </w:r>
    </w:p>
    <w:p w14:paraId="45194C2C" w14:textId="1F24A715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97371F"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696DBFAC" w14:textId="77777777" w:rsidR="002C477A" w:rsidRDefault="002C477A" w:rsidP="002C477A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เติมสารละลายเจือจาง</w:t>
      </w:r>
      <w:r>
        <w:rPr>
          <w:rFonts w:ascii="TH SarabunPSK" w:hAnsi="TH SarabunPSK" w:cs="TH SarabunPSK"/>
          <w:sz w:val="32"/>
          <w:szCs w:val="32"/>
        </w:rPr>
        <w:t xml:space="preserve"> TSB 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ที่ปราศจากเชื้อ </w:t>
      </w:r>
      <w:r>
        <w:rPr>
          <w:rFonts w:ascii="TH SarabunPSK" w:hAnsi="TH SarabunPSK" w:cs="TH SarabunPSK"/>
          <w:sz w:val="32"/>
          <w:szCs w:val="32"/>
        </w:rPr>
        <w:t>10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มิลลิลิตร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เพื่อเตรียมเป็น 1</w:t>
      </w:r>
      <w:r>
        <w:rPr>
          <w:rFonts w:ascii="TH SarabunPSK" w:hAnsi="TH SarabunPSK" w:cs="TH SarabunPSK"/>
          <w:sz w:val="32"/>
          <w:szCs w:val="32"/>
        </w:rPr>
        <w:t xml:space="preserve">:10 </w:t>
      </w:r>
      <w:r w:rsidRPr="003558F8">
        <w:rPr>
          <w:rFonts w:ascii="TH SarabunPSK" w:hAnsi="TH SarabunPSK" w:cs="TH SarabunPSK"/>
          <w:sz w:val="32"/>
          <w:szCs w:val="32"/>
        </w:rPr>
        <w:t>dilution</w:t>
      </w:r>
      <w:r>
        <w:rPr>
          <w:rFonts w:ascii="TH SarabunPSK" w:hAnsi="TH SarabunPSK" w:cs="TH SarabunPSK"/>
          <w:sz w:val="32"/>
          <w:szCs w:val="32"/>
        </w:rPr>
        <w:t>, 10^-1)</w:t>
      </w:r>
    </w:p>
    <w:p w14:paraId="43C244B1" w14:textId="77777777" w:rsidR="00507ED2" w:rsidRDefault="00507ED2" w:rsidP="00507ED2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บดผสมในเครื่อง</w:t>
      </w:r>
      <w:r w:rsidRPr="006D11C8">
        <w:rPr>
          <w:rFonts w:ascii="TH SarabunPSK" w:hAnsi="TH SarabunPSK" w:cs="TH SarabunPSK" w:hint="cs"/>
          <w:sz w:val="32"/>
          <w:szCs w:val="32"/>
          <w:cs/>
        </w:rPr>
        <w:t xml:space="preserve">ปั่น/บด 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นาที</w:t>
      </w:r>
    </w:p>
    <w:p w14:paraId="05044ECC" w14:textId="2A543368" w:rsidR="0072782A" w:rsidRPr="00247D34" w:rsidRDefault="0072782A" w:rsidP="0072782A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บ่มที่อุณหภูมิ </w:t>
      </w:r>
      <w:r>
        <w:rPr>
          <w:rFonts w:ascii="TH SarabunPSK" w:hAnsi="TH SarabunPSK" w:cs="TH SarabunPSK"/>
          <w:sz w:val="32"/>
          <w:szCs w:val="32"/>
        </w:rPr>
        <w:t xml:space="preserve">30-35 </w:t>
      </w:r>
      <w:r>
        <w:rPr>
          <w:rFonts w:ascii="TH SarabunPSK" w:hAnsi="TH SarabunPSK" w:cs="TH SarabunPSK" w:hint="cs"/>
          <w:sz w:val="32"/>
          <w:szCs w:val="32"/>
        </w:rPr>
        <w:t>˚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 w:rsidRPr="006D11C8">
        <w:rPr>
          <w:rFonts w:ascii="TH SarabunPSK" w:hAnsi="TH SarabunPSK" w:cs="TH SarabunPSK"/>
          <w:sz w:val="32"/>
          <w:szCs w:val="32"/>
          <w:cs/>
        </w:rPr>
        <w:t>เป็นเวลา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นาน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18-24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ชั่วโมง</w:t>
      </w:r>
    </w:p>
    <w:p w14:paraId="4F3713CC" w14:textId="77777777" w:rsidR="00331CD9" w:rsidRDefault="00331CD9" w:rsidP="00331CD9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อาหารเลี้ยงเชื้อเหลวที่จำเพาะต่อการเจริญของเชื้อ</w:t>
      </w:r>
    </w:p>
    <w:p w14:paraId="0718B343" w14:textId="77777777" w:rsidR="0078207D" w:rsidRDefault="0078207D" w:rsidP="0078207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lastRenderedPageBreak/>
        <w:t>บดผสมในเครื่อง</w:t>
      </w:r>
      <w:r w:rsidRPr="006D11C8">
        <w:rPr>
          <w:rFonts w:ascii="TH SarabunPSK" w:hAnsi="TH SarabunPSK" w:cs="TH SarabunPSK" w:hint="cs"/>
          <w:sz w:val="32"/>
          <w:szCs w:val="32"/>
          <w:cs/>
        </w:rPr>
        <w:t xml:space="preserve">ปั่น/บด 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/>
          <w:sz w:val="32"/>
          <w:szCs w:val="32"/>
        </w:rPr>
        <w:t>…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นาที</w:t>
      </w:r>
    </w:p>
    <w:p w14:paraId="73751BCF" w14:textId="77777777" w:rsidR="00866A9B" w:rsidRDefault="00866A9B" w:rsidP="00866A9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ย้ายสารละลายตัวอย่าง </w:t>
      </w:r>
      <w:r>
        <w:rPr>
          <w:rFonts w:ascii="TH SarabunPSK" w:hAnsi="TH SarabunPSK" w:cs="TH SarabunPSK"/>
          <w:sz w:val="32"/>
          <w:szCs w:val="32"/>
        </w:rPr>
        <w:t xml:space="preserve">10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ด้วย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เปตปราศจากเชื้อใส่ในขวดแก้ว </w:t>
      </w:r>
      <w:r>
        <w:rPr>
          <w:rFonts w:ascii="TH SarabunPSK" w:hAnsi="TH SarabunPSK" w:cs="TH SarabunPSK"/>
          <w:sz w:val="32"/>
          <w:szCs w:val="32"/>
        </w:rPr>
        <w:t xml:space="preserve">Duran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ปริมาตร </w:t>
      </w:r>
      <w:r>
        <w:rPr>
          <w:rFonts w:ascii="TH SarabunPSK" w:hAnsi="TH SarabunPSK" w:cs="TH SarabunPSK"/>
          <w:sz w:val="32"/>
          <w:szCs w:val="32"/>
        </w:rPr>
        <w:t xml:space="preserve">250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ที่มีอาหารเลี้ยงเชื้อเหลว </w:t>
      </w:r>
      <w:r>
        <w:rPr>
          <w:rFonts w:ascii="TH SarabunPSK" w:hAnsi="TH SarabunPSK" w:cs="TH SarabunPSK"/>
          <w:sz w:val="32"/>
          <w:szCs w:val="32"/>
        </w:rPr>
        <w:t xml:space="preserve">MacConkey Broth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ปริมาตร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</w:t>
      </w:r>
    </w:p>
    <w:p w14:paraId="6EB8D719" w14:textId="77777777" w:rsidR="00866A9B" w:rsidRDefault="00866A9B" w:rsidP="00866A9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ผสมให้เข้ากัน</w:t>
      </w:r>
    </w:p>
    <w:p w14:paraId="7801ADCA" w14:textId="350FA40F" w:rsidR="00866A9B" w:rsidRPr="00866A9B" w:rsidRDefault="00866A9B" w:rsidP="00866A9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บ่มขวดที่อ</w:t>
      </w:r>
      <w:r w:rsidR="00783DDE">
        <w:rPr>
          <w:rFonts w:ascii="TH SarabunPSK" w:hAnsi="TH SarabunPSK" w:cs="TH SarabunPSK" w:hint="cs"/>
          <w:sz w:val="32"/>
          <w:szCs w:val="32"/>
          <w:cs/>
        </w:rPr>
        <w:t>ุณหภูมิ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42-44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˚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 </w:t>
      </w:r>
      <w:r w:rsidRPr="006D11C8">
        <w:rPr>
          <w:rFonts w:ascii="TH SarabunPSK" w:hAnsi="TH SarabunPSK" w:cs="TH SarabunPSK"/>
          <w:sz w:val="32"/>
          <w:szCs w:val="32"/>
          <w:cs/>
        </w:rPr>
        <w:t>เป็นเวลา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นาน </w:t>
      </w:r>
      <w:r>
        <w:rPr>
          <w:rFonts w:ascii="TH SarabunPSK" w:eastAsiaTheme="minorEastAsia" w:hAnsi="TH SarabunPSK" w:cs="TH SarabunPSK"/>
          <w:sz w:val="32"/>
          <w:szCs w:val="32"/>
        </w:rPr>
        <w:t>24</w:t>
      </w:r>
      <w:r w:rsidRPr="5DD91680">
        <w:rPr>
          <w:rFonts w:ascii="TH SarabunPSK" w:eastAsiaTheme="minorEastAsia" w:hAnsi="TH SarabunPSK" w:cs="TH SarabunPSK"/>
          <w:sz w:val="32"/>
          <w:szCs w:val="32"/>
        </w:rPr>
        <w:t>-48</w:t>
      </w:r>
      <w:r>
        <w:rPr>
          <w:rFonts w:ascii="TH SarabunPSK" w:eastAsiaTheme="minorEastAsia" w:hAnsi="TH SarabunPSK" w:cs="TH SarabunPSK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ชั่วโมง</w:t>
      </w:r>
    </w:p>
    <w:p w14:paraId="67720DA9" w14:textId="77777777" w:rsidR="00E61039" w:rsidRDefault="00E61039" w:rsidP="00E61039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การขีดเชื้อบนอาหารเลี้ยงเชื้อที่จำเพาะต่อเชื้อ</w:t>
      </w:r>
    </w:p>
    <w:p w14:paraId="13522A1D" w14:textId="58FE2CA6" w:rsidR="00762AA4" w:rsidRDefault="00762AA4" w:rsidP="00762AA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ผสมตัวอย่างจากข้อ 5</w:t>
      </w:r>
      <w:r>
        <w:rPr>
          <w:rFonts w:ascii="TH SarabunPSK" w:hAnsi="TH SarabunPSK" w:cs="TH SarabunPSK"/>
          <w:sz w:val="32"/>
          <w:szCs w:val="32"/>
        </w:rPr>
        <w:t xml:space="preserve">.3 </w:t>
      </w:r>
      <w:r>
        <w:rPr>
          <w:rFonts w:ascii="TH SarabunPSK" w:hAnsi="TH SarabunPSK" w:cs="TH SarabunPSK" w:hint="cs"/>
          <w:sz w:val="32"/>
          <w:szCs w:val="32"/>
          <w:cs/>
        </w:rPr>
        <w:t>หลังจากที่บ่มเสร็จแล้วให้เข้ากัน</w:t>
      </w:r>
      <w:r w:rsidRPr="008B1724">
        <w:rPr>
          <w:rFonts w:ascii="TH SarabunPSK" w:hAnsi="TH SarabunPSK" w:cs="TH SarabunPSK"/>
          <w:sz w:val="32"/>
          <w:szCs w:val="32"/>
        </w:rPr>
        <w:t xml:space="preserve"> </w:t>
      </w:r>
    </w:p>
    <w:p w14:paraId="522663BD" w14:textId="77777777" w:rsidR="00762AA4" w:rsidRDefault="00762AA4" w:rsidP="00762AA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ขีดเชื้อบนพื้นผิวของอาหารเลี้ยงเชื้อ </w:t>
      </w:r>
      <w:r>
        <w:rPr>
          <w:rFonts w:ascii="TH SarabunPSK" w:hAnsi="TH SarabunPSK" w:cs="TH SarabunPSK"/>
          <w:sz w:val="32"/>
          <w:szCs w:val="32"/>
        </w:rPr>
        <w:t xml:space="preserve">MacConkey </w:t>
      </w:r>
    </w:p>
    <w:p w14:paraId="25CD3542" w14:textId="794860F3" w:rsidR="00762AA4" w:rsidRPr="004D2AEE" w:rsidRDefault="00762AA4" w:rsidP="00762AA4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700C2">
        <w:rPr>
          <w:rFonts w:ascii="TH SarabunPSK" w:hAnsi="TH SarabunPSK" w:cs="TH SarabunPSK" w:hint="cs"/>
          <w:sz w:val="32"/>
          <w:szCs w:val="32"/>
          <w:cs/>
        </w:rPr>
        <w:t xml:space="preserve">บ่มที่อุณหภูมิ </w:t>
      </w:r>
      <w:r w:rsidR="005700C2">
        <w:rPr>
          <w:rFonts w:ascii="TH SarabunPSK" w:hAnsi="TH SarabunPSK" w:cs="TH SarabunPSK"/>
          <w:sz w:val="32"/>
          <w:szCs w:val="32"/>
        </w:rPr>
        <w:t xml:space="preserve">30-35 </w:t>
      </w:r>
      <w:r w:rsidR="005700C2">
        <w:rPr>
          <w:rFonts w:ascii="TH SarabunPSK" w:hAnsi="TH SarabunPSK" w:cs="TH SarabunPSK" w:hint="cs"/>
          <w:sz w:val="32"/>
          <w:szCs w:val="32"/>
        </w:rPr>
        <w:t>˚</w:t>
      </w:r>
      <w:r w:rsidR="005700C2">
        <w:rPr>
          <w:rFonts w:ascii="TH SarabunPSK" w:hAnsi="TH SarabunPSK" w:cs="TH SarabunPSK"/>
          <w:sz w:val="32"/>
          <w:szCs w:val="32"/>
        </w:rPr>
        <w:t>C</w:t>
      </w:r>
      <w:r w:rsidR="005700C2"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 w:rsidR="005700C2" w:rsidRPr="006D11C8">
        <w:rPr>
          <w:rFonts w:ascii="TH SarabunPSK" w:hAnsi="TH SarabunPSK" w:cs="TH SarabunPSK"/>
          <w:sz w:val="32"/>
          <w:szCs w:val="32"/>
          <w:cs/>
        </w:rPr>
        <w:t>เป็นเวลา</w:t>
      </w:r>
      <w:r w:rsidR="005700C2">
        <w:rPr>
          <w:rFonts w:ascii="TH SarabunPSK" w:eastAsiaTheme="minorEastAsia" w:hAnsi="TH SarabunPSK" w:cs="TH SarabunPSK" w:hint="cs"/>
          <w:sz w:val="32"/>
          <w:szCs w:val="32"/>
          <w:cs/>
        </w:rPr>
        <w:t>นาน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</w:rPr>
        <w:t xml:space="preserve">18-72 </w:t>
      </w:r>
      <w:r>
        <w:rPr>
          <w:rFonts w:ascii="TH SarabunPSK" w:eastAsiaTheme="minorEastAsia" w:hAnsi="TH SarabunPSK" w:cs="TH SarabunPSK" w:hint="cs"/>
          <w:sz w:val="32"/>
          <w:szCs w:val="32"/>
          <w:cs/>
        </w:rPr>
        <w:t>ชั่วโมง</w:t>
      </w:r>
    </w:p>
    <w:p w14:paraId="3D2851FE" w14:textId="77777777" w:rsidR="00A97620" w:rsidRDefault="004D2AEE" w:rsidP="00A9762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c">
            <w:drawing>
              <wp:inline distT="0" distB="0" distL="0" distR="0" wp14:anchorId="633A11F5" wp14:editId="7A095AD5">
                <wp:extent cx="6057900" cy="5212080"/>
                <wp:effectExtent l="0" t="0" r="0" b="45720"/>
                <wp:docPr id="1118108638" name="Canvas 11181086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383484869" name="Group 383484869"/>
                        <wpg:cNvGrpSpPr/>
                        <wpg:grpSpPr>
                          <a:xfrm>
                            <a:off x="2381106" y="808027"/>
                            <a:ext cx="412433" cy="564228"/>
                            <a:chOff x="2381106" y="808027"/>
                            <a:chExt cx="412433" cy="564228"/>
                          </a:xfrm>
                        </wpg:grpSpPr>
                        <wps:wsp>
                          <wps:cNvPr id="650253336" name="Arrow: Pentagon 36"/>
                          <wps:cNvSpPr/>
                          <wps:spPr>
                            <a:xfrm rot="16200000">
                              <a:off x="2308920" y="887637"/>
                              <a:ext cx="556805" cy="412432"/>
                            </a:xfrm>
                            <a:prstGeom prst="homePlate">
                              <a:avLst>
                                <a:gd name="adj" fmla="val 41943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7714008" name="Rectangle 1167714008"/>
                          <wps:cNvSpPr/>
                          <wps:spPr>
                            <a:xfrm>
                              <a:off x="2381106" y="808027"/>
                              <a:ext cx="412432" cy="115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4207640" name="Straight Connector 1624207640"/>
                          <wps:cNvCnPr/>
                          <wps:spPr>
                            <a:xfrm>
                              <a:off x="239873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1650706" name="Straight Connector 1131650706"/>
                          <wps:cNvCnPr/>
                          <wps:spPr>
                            <a:xfrm>
                              <a:off x="2412830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9757317" name="Straight Connector 1759757317"/>
                          <wps:cNvCnPr/>
                          <wps:spPr>
                            <a:xfrm>
                              <a:off x="2432218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9979223" name="Straight Connector 1819979223"/>
                          <wps:cNvCnPr/>
                          <wps:spPr>
                            <a:xfrm>
                              <a:off x="2472756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1696410" name="Straight Connector 401696410"/>
                          <wps:cNvCnPr/>
                          <wps:spPr>
                            <a:xfrm>
                              <a:off x="2535253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355069" name="Straight Connector 241355069"/>
                          <wps:cNvCnPr/>
                          <wps:spPr>
                            <a:xfrm>
                              <a:off x="2626464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2141686" name="Straight Connector 2042141686"/>
                          <wps:cNvCnPr/>
                          <wps:spPr>
                            <a:xfrm>
                              <a:off x="2694027" y="817307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9372884" name="Straight Connector 619372884"/>
                          <wps:cNvCnPr/>
                          <wps:spPr>
                            <a:xfrm>
                              <a:off x="2744701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4668330" name="Straight Connector 1554668330"/>
                          <wps:cNvCnPr/>
                          <wps:spPr>
                            <a:xfrm>
                              <a:off x="2756524" y="817308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8635274" name="Straight Connector 448635274"/>
                          <wps:cNvCnPr/>
                          <wps:spPr>
                            <a:xfrm>
                              <a:off x="2771726" y="815450"/>
                              <a:ext cx="0" cy="9651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0531003" name="Rectangle 610531003"/>
                          <wps:cNvSpPr/>
                          <wps:spPr>
                            <a:xfrm>
                              <a:off x="2388664" y="1115719"/>
                              <a:ext cx="402508" cy="251689"/>
                            </a:xfrm>
                            <a:prstGeom prst="rect">
                              <a:avLst/>
                            </a:prstGeom>
                            <a:solidFill>
                              <a:srgbClr val="CC66FF">
                                <a:alpha val="41961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6694780" name="Straight Connector 1916694780"/>
                          <wps:cNvCnPr/>
                          <wps:spPr>
                            <a:xfrm>
                              <a:off x="2547921" y="97506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0916409" name="Straight Connector 1590916409"/>
                          <wps:cNvCnPr/>
                          <wps:spPr>
                            <a:xfrm>
                              <a:off x="2547921" y="1048619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837805" name="Straight Connector 344837805"/>
                          <wps:cNvCnPr/>
                          <wps:spPr>
                            <a:xfrm>
                              <a:off x="2550417" y="112479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2146501" name="Straight Connector 1142146501"/>
                          <wps:cNvCnPr/>
                          <wps:spPr>
                            <a:xfrm>
                              <a:off x="2547921" y="1224618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788737" name="Straight Connector 654788737"/>
                          <wps:cNvCnPr/>
                          <wps:spPr>
                            <a:xfrm>
                              <a:off x="2547921" y="1308677"/>
                              <a:ext cx="8992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916716189" name="Connector: Curved 219"/>
                        <wps:cNvCnPr/>
                        <wps:spPr>
                          <a:xfrm rot="16200000" flipH="1">
                            <a:off x="2266329" y="474270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8826174" name="Text Box 152"/>
                        <wps:cNvSpPr txBox="1"/>
                        <wps:spPr>
                          <a:xfrm>
                            <a:off x="856899" y="1396529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90A5DE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09381004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721620" name="Text Box 159"/>
                        <wps:cNvSpPr txBox="1"/>
                        <wps:spPr>
                          <a:xfrm>
                            <a:off x="1920579" y="91493"/>
                            <a:ext cx="737857" cy="397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CB1F2D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10 ml or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eq. to 1 g of sample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668955" name="Text Box 152"/>
                        <wps:cNvSpPr txBox="1"/>
                        <wps:spPr>
                          <a:xfrm>
                            <a:off x="2149534" y="1391593"/>
                            <a:ext cx="936025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77E440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MacConkey broth</w:t>
                              </w:r>
                            </w:p>
                            <w:p w14:paraId="077C6277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4428439" name="Connector: Curved 227"/>
                        <wps:cNvCnPr/>
                        <wps:spPr>
                          <a:xfrm rot="16200000" flipH="1">
                            <a:off x="762706" y="433530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2201706" name="Text Box 159"/>
                        <wps:cNvSpPr txBox="1"/>
                        <wps:spPr>
                          <a:xfrm>
                            <a:off x="452672" y="281616"/>
                            <a:ext cx="671996" cy="22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A2268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g or 1 ml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350001" name="Text Box 152"/>
                        <wps:cNvSpPr txBox="1"/>
                        <wps:spPr>
                          <a:xfrm>
                            <a:off x="267418" y="642370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66CBF1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12AAC66D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313477" name="Straight Arrow Connector 1718313477"/>
                        <wps:cNvCnPr/>
                        <wps:spPr>
                          <a:xfrm>
                            <a:off x="1289239" y="1091010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96580576" name="Group 396580576"/>
                        <wpg:cNvGrpSpPr/>
                        <wpg:grpSpPr>
                          <a:xfrm>
                            <a:off x="946868" y="750378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1730907105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8029736" name="Oval 1528029736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8608914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26435412" name="Group 1326435412"/>
                        <wpg:cNvGrpSpPr/>
                        <wpg:grpSpPr>
                          <a:xfrm>
                            <a:off x="1911063" y="776277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1913891025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086612" name="Oval 355086612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932140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42322101" name="Text Box 152"/>
                        <wps:cNvSpPr txBox="1"/>
                        <wps:spPr>
                          <a:xfrm>
                            <a:off x="1253905" y="111587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8B1053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89289" name="Text Box 152"/>
                        <wps:cNvSpPr txBox="1"/>
                        <wps:spPr>
                          <a:xfrm>
                            <a:off x="1253905" y="876308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FE19FE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241065" name="Straight Arrow Connector 1148241065"/>
                        <wps:cNvCnPr/>
                        <wps:spPr>
                          <a:xfrm>
                            <a:off x="2931692" y="1109640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403882" name="Text Box 152"/>
                        <wps:cNvSpPr txBox="1"/>
                        <wps:spPr>
                          <a:xfrm>
                            <a:off x="2896358" y="113450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37F6F2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24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48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848672" name="Text Box 152"/>
                        <wps:cNvSpPr txBox="1"/>
                        <wps:spPr>
                          <a:xfrm>
                            <a:off x="2896358" y="894938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97B4D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42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44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447497" name="Oval 1784447497"/>
                        <wps:cNvSpPr/>
                        <wps:spPr>
                          <a:xfrm>
                            <a:off x="3611014" y="1037592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DEA4FE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3455314" name="Straight Connector 933455314"/>
                        <wps:cNvCnPr/>
                        <wps:spPr>
                          <a:xfrm>
                            <a:off x="3611014" y="1085942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162118" name="Straight Connector 1398162118"/>
                        <wps:cNvCnPr/>
                        <wps:spPr>
                          <a:xfrm>
                            <a:off x="4225150" y="1085942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952695" name="Oval 1650952695"/>
                        <wps:cNvSpPr/>
                        <wps:spPr>
                          <a:xfrm>
                            <a:off x="3611014" y="947266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401097" name="Text Box 152"/>
                        <wps:cNvSpPr txBox="1"/>
                        <wps:spPr>
                          <a:xfrm>
                            <a:off x="3506846" y="1391593"/>
                            <a:ext cx="936025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CC2D8F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MacConkey agar</w:t>
                              </w:r>
                            </w:p>
                            <w:p w14:paraId="07FCB912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8400866" name="Straight Connector 1348400866"/>
                        <wps:cNvCnPr/>
                        <wps:spPr>
                          <a:xfrm>
                            <a:off x="3618495" y="717688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2914818" name="Rectangle 852914818"/>
                        <wps:cNvSpPr/>
                        <wps:spPr>
                          <a:xfrm rot="19009424">
                            <a:off x="3558209" y="628260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061266" name="Oval 1000061266"/>
                        <wps:cNvSpPr/>
                        <wps:spPr>
                          <a:xfrm flipH="1">
                            <a:off x="3947588" y="1058852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00441" name="Straight Arrow Connector 68100441"/>
                        <wps:cNvCnPr/>
                        <wps:spPr>
                          <a:xfrm>
                            <a:off x="3921155" y="1648726"/>
                            <a:ext cx="0" cy="371143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264263" name="Text Box 152"/>
                        <wps:cNvSpPr txBox="1"/>
                        <wps:spPr>
                          <a:xfrm>
                            <a:off x="3887922" y="1633759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48D28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297764" name="Text Box 152"/>
                        <wps:cNvSpPr txBox="1"/>
                        <wps:spPr>
                          <a:xfrm>
                            <a:off x="3887922" y="1797532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7F20E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71288" name="Connector: Elbow 20"/>
                        <wps:cNvCnPr/>
                        <wps:spPr>
                          <a:xfrm rot="10800000" flipV="1">
                            <a:off x="2903985" y="2026693"/>
                            <a:ext cx="1020529" cy="12869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411715" name="Connector: Elbow 21"/>
                        <wps:cNvCnPr/>
                        <wps:spPr>
                          <a:xfrm>
                            <a:off x="3924511" y="2026693"/>
                            <a:ext cx="1063287" cy="149646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48551" name="Text Box 152"/>
                        <wps:cNvSpPr txBox="1"/>
                        <wps:spPr>
                          <a:xfrm>
                            <a:off x="2217762" y="2155389"/>
                            <a:ext cx="1372765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CDB13F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 colonies presence</w:t>
                              </w:r>
                            </w:p>
                            <w:p w14:paraId="1C156D2B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786114" name="Text Box 152"/>
                        <wps:cNvSpPr txBox="1"/>
                        <wps:spPr>
                          <a:xfrm>
                            <a:off x="4508103" y="2176339"/>
                            <a:ext cx="959944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09D5B2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7D580E03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9080" name="Oval 54299080"/>
                        <wps:cNvSpPr/>
                        <wps:spPr>
                          <a:xfrm>
                            <a:off x="2550417" y="3586640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76424D">
                              <a:alpha val="71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959643" name="Straight Connector 384959643"/>
                        <wps:cNvCnPr/>
                        <wps:spPr>
                          <a:xfrm>
                            <a:off x="2550417" y="3634990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783711" name="Straight Connector 723783711"/>
                        <wps:cNvCnPr/>
                        <wps:spPr>
                          <a:xfrm>
                            <a:off x="3164553" y="3634990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3117796" name="Oval 2083117796"/>
                        <wps:cNvSpPr/>
                        <wps:spPr>
                          <a:xfrm>
                            <a:off x="2550417" y="3496314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795228" name="Text Box 152"/>
                        <wps:cNvSpPr txBox="1"/>
                        <wps:spPr>
                          <a:xfrm>
                            <a:off x="2068754" y="3906245"/>
                            <a:ext cx="1655513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1E8F23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Eosin </w:t>
                              </w:r>
                              <w:r w:rsidRPr="00AB28E9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methylene blue agar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(EMB)</w:t>
                              </w:r>
                            </w:p>
                            <w:p w14:paraId="4D6609E8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4014" name="Straight Connector 461744014"/>
                        <wps:cNvCnPr/>
                        <wps:spPr>
                          <a:xfrm>
                            <a:off x="2557898" y="3266736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0584862" name="Rectangle 1070584862"/>
                        <wps:cNvSpPr/>
                        <wps:spPr>
                          <a:xfrm rot="19009424">
                            <a:off x="2497612" y="3177308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526196" name="Oval 1169526196"/>
                        <wps:cNvSpPr/>
                        <wps:spPr>
                          <a:xfrm flipH="1">
                            <a:off x="2886991" y="3607900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466022" name="Straight Arrow Connector 390466022"/>
                        <wps:cNvCnPr/>
                        <wps:spPr>
                          <a:xfrm>
                            <a:off x="2904906" y="2368610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773817" name="Straight Arrow Connector 1239773817"/>
                        <wps:cNvCnPr/>
                        <wps:spPr>
                          <a:xfrm>
                            <a:off x="4987798" y="2395125"/>
                            <a:ext cx="0" cy="14603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5131943" name="Text Box 152"/>
                        <wps:cNvSpPr txBox="1"/>
                        <wps:spPr>
                          <a:xfrm>
                            <a:off x="4469640" y="3906245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96DB1A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833173" name="Text Box 152"/>
                        <wps:cNvSpPr txBox="1"/>
                        <wps:spPr>
                          <a:xfrm>
                            <a:off x="2200372" y="2742150"/>
                            <a:ext cx="1479789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605BC5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staining: Gram (-) rods</w:t>
                              </w:r>
                            </w:p>
                            <w:p w14:paraId="77AD80E9" w14:textId="77777777" w:rsidR="004D2AEE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475436" name="Straight Arrow Connector 1370475436"/>
                        <wps:cNvCnPr/>
                        <wps:spPr>
                          <a:xfrm>
                            <a:off x="2904906" y="2948726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6841429" name="Straight Arrow Connector 776841429"/>
                        <wps:cNvCnPr/>
                        <wps:spPr>
                          <a:xfrm>
                            <a:off x="2876249" y="4128927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5875347" name="Text Box 152"/>
                        <wps:cNvSpPr txBox="1"/>
                        <wps:spPr>
                          <a:xfrm>
                            <a:off x="2883875" y="4278116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75D82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020800" name="Text Box 152"/>
                        <wps:cNvSpPr txBox="1"/>
                        <wps:spPr>
                          <a:xfrm>
                            <a:off x="2876249" y="4113615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2F9A" w14:textId="77777777" w:rsidR="004D2AEE" w:rsidRPr="000E1A0A" w:rsidRDefault="004D2AEE" w:rsidP="004D2AEE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404982" name="Text Box 152"/>
                        <wps:cNvSpPr txBox="1"/>
                        <wps:spPr>
                          <a:xfrm>
                            <a:off x="1733628" y="4490912"/>
                            <a:ext cx="2307449" cy="1922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D7FA3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Positive colonies morphology characteristic</w:t>
                              </w:r>
                            </w:p>
                            <w:p w14:paraId="56A66961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164630" name="Straight Arrow Connector 1434164630"/>
                        <wps:cNvCnPr/>
                        <wps:spPr>
                          <a:xfrm>
                            <a:off x="2877973" y="4683057"/>
                            <a:ext cx="0" cy="3269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8180390" name="Text Box 152"/>
                        <wps:cNvSpPr txBox="1"/>
                        <wps:spPr>
                          <a:xfrm>
                            <a:off x="2361002" y="5058909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C26EDA" w14:textId="77777777" w:rsidR="004D2AEE" w:rsidRDefault="004D2AEE" w:rsidP="004D2AEE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498913" name="Straight Arrow Connector 322498913"/>
                        <wps:cNvCnPr/>
                        <wps:spPr>
                          <a:xfrm flipV="1">
                            <a:off x="3661847" y="3995951"/>
                            <a:ext cx="71908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3A11F5" id="Canvas 1118108638" o:spid="_x0000_s1104" editas="canvas" style="width:477pt;height:410.4pt;mso-position-horizontal-relative:char;mso-position-vertical-relative:line" coordsize="60579,5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">
                <v:shape id="_x0000_s1105" type="#_x0000_t75" style="position:absolute;width:60579;height:52120;visibility:visible;mso-wrap-style:square" filled="t">
                  <v:fill o:detectmouseclick="t"/>
                  <v:path o:connecttype="none"/>
                </v:shape>
                <v:group id="Group 383484869" o:spid="_x0000_s1106" style="position:absolute;left:23811;top:8080;width:4124;height:5642" coordorigin="23811,8080" coordsize="4124,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">
                  <v:shape id="Arrow: Pentagon 36" o:spid="_x0000_s1107" type="#_x0000_t15" style="position:absolute;left:23089;top:8876;width:5568;height:41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" adj="14889" fillcolor="white [3212]" strokecolor="#747070 [1614]"/>
                  <v:rect id="Rectangle 1167714008" o:spid="_x0000_s1108" style="position:absolute;left:23811;top:8080;width:4124;height:1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" fillcolor="#4472c4 [3204]" strokecolor="#1f3763 [1604]" strokeweight="1pt"/>
                  <v:line id="Straight Connector 1624207640" o:spid="_x0000_s1109" style="position:absolute;visibility:visible;mso-wrap-style:square" from="23987,8173" to="2398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" strokecolor="#2f5496 [2404]" strokeweight=".5pt">
                    <v:stroke joinstyle="miter"/>
                  </v:line>
                  <v:line id="Straight Connector 1131650706" o:spid="_x0000_s1110" style="position:absolute;visibility:visible;mso-wrap-style:square" from="24128,8173" to="24128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" strokecolor="#2f5496 [2404]" strokeweight=".5pt">
                    <v:stroke joinstyle="miter"/>
                  </v:line>
                  <v:line id="Straight Connector 1759757317" o:spid="_x0000_s1111" style="position:absolute;visibility:visible;mso-wrap-style:square" from="24322,8173" to="24322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" strokecolor="#2f5496 [2404]" strokeweight=".5pt">
                    <v:stroke joinstyle="miter"/>
                  </v:line>
                  <v:line id="Straight Connector 1819979223" o:spid="_x0000_s1112" style="position:absolute;visibility:visible;mso-wrap-style:square" from="24727,8173" to="2472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" strokecolor="#2f5496 [2404]" strokeweight=".5pt">
                    <v:stroke joinstyle="miter"/>
                  </v:line>
                  <v:line id="Straight Connector 401696410" o:spid="_x0000_s1113" style="position:absolute;visibility:visible;mso-wrap-style:square" from="25352,8154" to="25352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" strokecolor="#2f5496 [2404]" strokeweight=".5pt">
                    <v:stroke joinstyle="miter"/>
                  </v:line>
                  <v:line id="Straight Connector 241355069" o:spid="_x0000_s1114" style="position:absolute;visibility:visible;mso-wrap-style:square" from="26264,8154" to="26264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" strokecolor="#2f5496 [2404]" strokeweight=".5pt">
                    <v:stroke joinstyle="miter"/>
                  </v:line>
                  <v:line id="Straight Connector 2042141686" o:spid="_x0000_s1115" style="position:absolute;visibility:visible;mso-wrap-style:square" from="26940,8173" to="26940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" strokecolor="#2f5496 [2404]" strokeweight=".5pt">
                    <v:stroke joinstyle="miter"/>
                  </v:line>
                  <v:line id="Straight Connector 619372884" o:spid="_x0000_s1116" style="position:absolute;visibility:visible;mso-wrap-style:square" from="27447,8173" to="27447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" strokecolor="#2f5496 [2404]" strokeweight=".5pt">
                    <v:stroke joinstyle="miter"/>
                  </v:line>
                  <v:line id="Straight Connector 1554668330" o:spid="_x0000_s1117" style="position:absolute;visibility:visible;mso-wrap-style:square" from="27565,8173" to="27565,9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" strokecolor="#2f5496 [2404]" strokeweight=".5pt">
                    <v:stroke joinstyle="miter"/>
                  </v:line>
                  <v:line id="Straight Connector 448635274" o:spid="_x0000_s1118" style="position:absolute;visibility:visible;mso-wrap-style:square" from="27717,8154" to="27717,9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" strokecolor="#2f5496 [2404]" strokeweight=".5pt">
                    <v:stroke joinstyle="miter"/>
                  </v:line>
                  <v:rect id="Rectangle 610531003" o:spid="_x0000_s1119" style="position:absolute;left:23886;top:11157;width:4025;height:2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" fillcolor="#c6f" stroked="f" strokeweight="1pt">
                    <v:fill opacity="27499f"/>
                  </v:rect>
                  <v:line id="Straight Connector 1916694780" o:spid="_x0000_s1120" style="position:absolute;visibility:visible;mso-wrap-style:square" from="25479,9750" to="26378,9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" strokecolor="#a5a5a5 [3206]" strokeweight=".5pt">
                    <v:stroke joinstyle="miter"/>
                  </v:line>
                  <v:line id="Straight Connector 1590916409" o:spid="_x0000_s1121" style="position:absolute;visibility:visible;mso-wrap-style:square" from="25479,10486" to="26378,10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" strokecolor="#a5a5a5 [3206]" strokeweight=".5pt">
                    <v:stroke joinstyle="miter"/>
                  </v:line>
                  <v:line id="Straight Connector 344837805" o:spid="_x0000_s1122" style="position:absolute;visibility:visible;mso-wrap-style:square" from="25504,11247" to="26403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" strokecolor="#a5a5a5 [3206]" strokeweight=".5pt">
                    <v:stroke joinstyle="miter"/>
                  </v:line>
                  <v:line id="Straight Connector 1142146501" o:spid="_x0000_s1123" style="position:absolute;visibility:visible;mso-wrap-style:square" from="25479,12246" to="26378,12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" strokecolor="#a5a5a5 [3206]" strokeweight=".5pt">
                    <v:stroke joinstyle="miter"/>
                  </v:line>
                  <v:line id="Straight Connector 654788737" o:spid="_x0000_s1124" style="position:absolute;visibility:visible;mso-wrap-style:square" from="25479,13086" to="26378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" strokecolor="#a5a5a5 [3206]" strokeweight=".5pt">
                    <v:stroke joinstyle="miter"/>
                  </v:line>
                </v:group>
                <v:shape id="Connector: Curved 219" o:spid="_x0000_s1125" type="#_x0000_t38" style="position:absolute;left:22663;top:4742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" adj="-629625" strokecolor="#7b7b7b [2406]" strokeweight=".5pt">
                  <v:stroke endarrow="block" joinstyle="miter"/>
                </v:shape>
                <v:shape id="Text Box 152" o:spid="_x0000_s1126" type="#_x0000_t202" style="position:absolute;left:8568;top:13965;width:3971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" fillcolor="white [3201]" stroked="f" strokeweight=".5pt">
                  <v:textbox inset=",0">
                    <w:txbxContent>
                      <w:p w14:paraId="3590A5DE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09381004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9" o:spid="_x0000_s1127" type="#_x0000_t202" style="position:absolute;left:19205;top:914;width:7379;height:3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" filled="f" stroked="f" strokeweight=".5pt">
                  <v:textbox inset=",0">
                    <w:txbxContent>
                      <w:p w14:paraId="46CB1F2D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10 ml or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eq. to 1 g of sample</w:t>
                        </w:r>
                      </w:p>
                    </w:txbxContent>
                  </v:textbox>
                </v:shape>
                <v:shape id="Text Box 152" o:spid="_x0000_s1128" type="#_x0000_t202" style="position:absolute;left:21495;top:13915;width:9360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" fillcolor="white [3201]" stroked="f" strokeweight=".5pt">
                  <v:textbox inset=",0">
                    <w:txbxContent>
                      <w:p w14:paraId="7977E440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MacConkey broth</w:t>
                        </w:r>
                      </w:p>
                      <w:p w14:paraId="077C6277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27" o:spid="_x0000_s1129" type="#_x0000_t38" style="position:absolute;left:7627;top:4334;width:64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" adj="-629625" strokecolor="#7b7b7b [2406]" strokeweight=".5pt">
                  <v:stroke endarrow="block" joinstyle="miter"/>
                </v:shape>
                <v:shape id="Text Box 159" o:spid="_x0000_s1130" type="#_x0000_t202" style="position:absolute;left:4526;top:2816;width:6720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" filled="f" stroked="f" strokeweight=".5pt">
                  <v:textbox inset=",0">
                    <w:txbxContent>
                      <w:p w14:paraId="49DA2268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g or 1 ml</w:t>
                        </w:r>
                      </w:p>
                    </w:txbxContent>
                  </v:textbox>
                </v:shape>
                <v:shape id="Text Box 152" o:spid="_x0000_s1131" type="#_x0000_t202" style="position:absolute;left:2674;top:6423;width:508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" fillcolor="white [3201]" stroked="f" strokeweight=".5pt">
                  <v:textbox inset=",0">
                    <w:txbxContent>
                      <w:p w14:paraId="5066CBF1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12AAC66D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18313477" o:spid="_x0000_s1132" type="#_x0000_t32" style="position:absolute;left:12892;top:10910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" strokecolor="#4472c4 [3204]" strokeweight=".5pt">
                  <v:stroke endarrow="block" joinstyle="miter"/>
                </v:shape>
                <v:group id="Group 396580576" o:spid="_x0000_s1133" style="position:absolute;left:9468;top:7503;width:1778;height:6153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">
                  <v:shape id="Rectangle: Top Corners Rounded 216" o:spid="_x0000_s113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528029736" o:spid="_x0000_s113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" fillcolor="#b4c6e7 [1300]" strokecolor="#8eaadb [1940]" strokeweight="1pt">
                    <v:stroke joinstyle="miter"/>
                  </v:oval>
                  <v:shape id="Rectangle: Top Corners Rounded 232" o:spid="_x0000_s113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26435412" o:spid="_x0000_s1137" style="position:absolute;left:19110;top:7762;width:1778;height:6153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">
                  <v:shape id="Rectangle: Top Corners Rounded 357939232" o:spid="_x0000_s1138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355086612" o:spid="_x0000_s1139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140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41" type="#_x0000_t202" style="position:absolute;left:12539;top:11158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" filled="f" stroked="f" strokeweight=".5pt">
                  <v:textbox inset=",0">
                    <w:txbxContent>
                      <w:p w14:paraId="3C8B1053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2" type="#_x0000_t202" style="position:absolute;left:12539;top:8763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" filled="f" stroked="f" strokeweight=".5pt">
                  <v:textbox inset=",0">
                    <w:txbxContent>
                      <w:p w14:paraId="3DFE19FE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48241065" o:spid="_x0000_s1143" type="#_x0000_t32" style="position:absolute;left:29316;top:11096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44" type="#_x0000_t202" style="position:absolute;left:28963;top:113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" filled="f" stroked="f" strokeweight=".5pt">
                  <v:textbox inset=",0">
                    <w:txbxContent>
                      <w:p w14:paraId="5837F6F2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24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48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5" type="#_x0000_t202" style="position:absolute;left:28963;top:89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" filled="f" stroked="f" strokeweight=".5pt">
                  <v:textbox inset=",0">
                    <w:txbxContent>
                      <w:p w14:paraId="76097B4D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42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44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784447497" o:spid="_x0000_s1146" style="position:absolute;left:36110;top:10375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" fillcolor="#dea4fe" strokecolor="#44546a [3215]" strokeweight="1pt">
                  <v:stroke joinstyle="miter"/>
                </v:oval>
                <v:line id="Straight Connector 933455314" o:spid="_x0000_s1147" style="position:absolute;visibility:visible;mso-wrap-style:square" from="36110,10859" to="36110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" strokecolor="#44546a [3215]" strokeweight="1pt">
                  <v:stroke joinstyle="miter"/>
                </v:line>
                <v:line id="Straight Connector 1398162118" o:spid="_x0000_s1148" style="position:absolute;visibility:visible;mso-wrap-style:square" from="42251,10859" to="42251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" strokecolor="#44546a [3215]" strokeweight="1pt">
                  <v:stroke joinstyle="miter"/>
                </v:line>
                <v:oval id="Oval 1650952695" o:spid="_x0000_s1149" style="position:absolute;left:36110;top:9472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" filled="f" strokecolor="#44546a [3215]" strokeweight="1pt">
                  <v:stroke joinstyle="miter"/>
                </v:oval>
                <v:shape id="Text Box 152" o:spid="_x0000_s1150" type="#_x0000_t202" style="position:absolute;left:35068;top:13915;width:9360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" fillcolor="white [3201]" stroked="f" strokeweight=".5pt">
                  <v:textbox inset=",0">
                    <w:txbxContent>
                      <w:p w14:paraId="64CC2D8F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MacConkey agar</w:t>
                        </w:r>
                      </w:p>
                      <w:p w14:paraId="07FCB912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48400866" o:spid="_x0000_s1151" style="position:absolute;visibility:visible;mso-wrap-style:square" from="36184,7176" to="39588,10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" strokecolor="#747070 [1614]" strokeweight=".5pt">
                  <v:stroke joinstyle="miter"/>
                </v:line>
                <v:rect id="Rectangle 852914818" o:spid="_x0000_s1152" style="position:absolute;left:35582;top:6282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" fillcolor="#404040 [2429]" stroked="f" strokeweight="1pt"/>
                <v:oval id="Oval 1000061266" o:spid="_x0000_s1153" style="position:absolute;left:39475;top:10588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" filled="f" strokecolor="#44546a [3215]" strokeweight=".5pt">
                  <v:stroke joinstyle="miter"/>
                </v:oval>
                <v:shape id="Straight Arrow Connector 68100441" o:spid="_x0000_s1154" type="#_x0000_t32" style="position:absolute;left:39211;top:16487;width:0;height:3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" strokecolor="#4472c4 [3204]" strokeweight=".5pt">
                  <v:stroke joinstyle="miter"/>
                </v:shape>
                <v:shape id="Text Box 152" o:spid="_x0000_s1155" type="#_x0000_t202" style="position:absolute;left:38879;top:16337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" filled="f" stroked="f" strokeweight=".5pt">
                  <v:textbox inset=",0">
                    <w:txbxContent>
                      <w:p w14:paraId="05548D28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56" type="#_x0000_t202" style="position:absolute;left:38879;top:17975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" filled="f" stroked="f" strokeweight=".5pt">
                  <v:textbox inset=",0">
                    <w:txbxContent>
                      <w:p w14:paraId="17B7F20E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0" o:spid="_x0000_s1157" type="#_x0000_t33" style="position:absolute;left:29039;top:20266;width:10206;height:128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" strokecolor="#4472c4 [3204]" strokeweight=".5pt"/>
                <v:shape id="Connector: Elbow 21" o:spid="_x0000_s1158" type="#_x0000_t33" style="position:absolute;left:39245;top:20266;width:10632;height:14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" strokecolor="#4472c4 [3204]" strokeweight=".5pt"/>
                <v:shape id="Text Box 152" o:spid="_x0000_s1159" type="#_x0000_t202" style="position:absolute;left:22177;top:21553;width:13728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" fillcolor="white [3201]" stroked="f" strokeweight=".5pt">
                  <v:textbox inset=",0">
                    <w:txbxContent>
                      <w:p w14:paraId="06CDB13F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 colonies presence</w:t>
                        </w:r>
                      </w:p>
                      <w:p w14:paraId="1C156D2B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60" type="#_x0000_t202" style="position:absolute;left:45081;top:21763;width:9599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" fillcolor="white [3201]" stroked="f" strokeweight=".5pt">
                  <v:textbox inset=",0">
                    <w:txbxContent>
                      <w:p w14:paraId="7D09D5B2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7D580E03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oval id="Oval 54299080" o:spid="_x0000_s1161" style="position:absolute;left:25504;top:35866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" fillcolor="#76424d" strokecolor="#44546a [3215]" strokeweight="1pt">
                  <v:fill opacity="46517f"/>
                  <v:stroke joinstyle="miter"/>
                </v:oval>
                <v:line id="Straight Connector 384959643" o:spid="_x0000_s1162" style="position:absolute;visibility:visible;mso-wrap-style:square" from="25504,36349" to="25504,3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" strokecolor="#44546a [3215]" strokeweight="1pt">
                  <v:stroke joinstyle="miter"/>
                </v:line>
                <v:line id="Straight Connector 723783711" o:spid="_x0000_s1163" style="position:absolute;visibility:visible;mso-wrap-style:square" from="31645,36349" to="31645,3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" strokecolor="#44546a [3215]" strokeweight="1pt">
                  <v:stroke joinstyle="miter"/>
                </v:line>
                <v:oval id="Oval 2083117796" o:spid="_x0000_s1164" style="position:absolute;left:25504;top:34963;width:6141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" filled="f" strokecolor="#44546a [3215]" strokeweight="1pt">
                  <v:stroke joinstyle="miter"/>
                </v:oval>
                <v:shape id="Text Box 152" o:spid="_x0000_s1165" type="#_x0000_t202" style="position:absolute;left:20687;top:39062;width:16555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" fillcolor="white [3201]" stroked="f" strokeweight=".5pt">
                  <v:textbox inset=",0">
                    <w:txbxContent>
                      <w:p w14:paraId="361E8F23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Eosin </w:t>
                        </w:r>
                        <w:r w:rsidRPr="00AB28E9">
                          <w:rPr>
                            <w:rFonts w:ascii="TH SarabunPSK" w:eastAsia="Calibri" w:hAnsi="TH SarabunPSK" w:cs="Cordia New"/>
                            <w:szCs w:val="22"/>
                          </w:rPr>
                          <w:t>methylene blue agar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(EMB)</w:t>
                        </w:r>
                      </w:p>
                      <w:p w14:paraId="4D6609E8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61744014" o:spid="_x0000_s1166" style="position:absolute;visibility:visible;mso-wrap-style:square" from="25578,32667" to="28982,3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" strokecolor="#747070 [1614]" strokeweight=".5pt">
                  <v:stroke joinstyle="miter"/>
                </v:line>
                <v:rect id="Rectangle 1070584862" o:spid="_x0000_s1167" style="position:absolute;left:24976;top:31773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" fillcolor="#404040 [2429]" stroked="f" strokeweight="1pt"/>
                <v:oval id="Oval 1169526196" o:spid="_x0000_s1168" style="position:absolute;left:28869;top:36079;width:458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" filled="f" strokecolor="#44546a [3215]" strokeweight=".5pt">
                  <v:stroke joinstyle="miter"/>
                </v:oval>
                <v:shape id="Straight Arrow Connector 390466022" o:spid="_x0000_s1169" type="#_x0000_t32" style="position:absolute;left:29049;top:23686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1239773817" o:spid="_x0000_s1170" type="#_x0000_t32" style="position:absolute;left:49877;top:23951;width:0;height:14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71" type="#_x0000_t202" style="position:absolute;left:44696;top:3906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" fillcolor="#e2efd9 [665]" stroked="f" strokeweight=".5pt">
                  <v:textbox inset=",0">
                    <w:txbxContent>
                      <w:p w14:paraId="5E96DB1A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Text Box 152" o:spid="_x0000_s1172" type="#_x0000_t202" style="position:absolute;left:22003;top:27421;width:14798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" fillcolor="white [3201]" stroked="f" strokeweight=".5pt">
                  <v:textbox inset=",0">
                    <w:txbxContent>
                      <w:p w14:paraId="5C605BC5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staining: Gram (-) rods</w:t>
                        </w:r>
                      </w:p>
                      <w:p w14:paraId="77AD80E9" w14:textId="77777777" w:rsidR="004D2AEE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70475436" o:spid="_x0000_s1173" type="#_x0000_t32" style="position:absolute;left:29049;top:29487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776841429" o:spid="_x0000_s1174" type="#_x0000_t32" style="position:absolute;left:28762;top:41289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" strokecolor="#4472c4 [3204]" strokeweight=".5pt">
                  <v:stroke endarrow="block" joinstyle="miter"/>
                </v:shape>
                <v:shape id="Text Box 152" o:spid="_x0000_s1175" type="#_x0000_t202" style="position:absolute;left:28838;top:42781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" filled="f" stroked="f" strokeweight=".5pt">
                  <v:textbox inset=",0">
                    <w:txbxContent>
                      <w:p w14:paraId="56375D82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6" type="#_x0000_t202" style="position:absolute;left:28762;top:41136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" filled="f" stroked="f" strokeweight=".5pt">
                  <v:textbox inset=",0">
                    <w:txbxContent>
                      <w:p w14:paraId="250B2F9A" w14:textId="77777777" w:rsidR="004D2AEE" w:rsidRPr="000E1A0A" w:rsidRDefault="004D2AEE" w:rsidP="004D2AEE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7" type="#_x0000_t202" style="position:absolute;left:17336;top:44909;width:2307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" fillcolor="white [3201]" stroked="f" strokeweight=".5pt">
                  <v:textbox inset=",0">
                    <w:txbxContent>
                      <w:p w14:paraId="30CD7FA3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Positive colonies morphology characteristic</w:t>
                        </w:r>
                      </w:p>
                      <w:p w14:paraId="56A66961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1434164630" o:spid="_x0000_s1178" type="#_x0000_t32" style="position:absolute;left:28779;top:46830;width:0;height:3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" strokecolor="#4472c4 [3204]" strokeweight=".5pt">
                  <v:stroke endarrow="block" joinstyle="miter"/>
                </v:shape>
                <v:shape id="Text Box 152" o:spid="_x0000_s1179" type="#_x0000_t202" style="position:absolute;left:23610;top:50589;width:11144;height:1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" fillcolor="#fbe4d5 [661]" stroked="f" strokeweight=".5pt">
                  <v:textbox inset=",0">
                    <w:txbxContent>
                      <w:p w14:paraId="40C26EDA" w14:textId="77777777" w:rsidR="004D2AEE" w:rsidRDefault="004D2AEE" w:rsidP="004D2AEE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Straight Arrow Connector 322498913" o:spid="_x0000_s1180" type="#_x0000_t32" style="position:absolute;left:36618;top:39959;width:71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3BB4435" w14:textId="77777777" w:rsidR="00A97620" w:rsidRDefault="00A97620" w:rsidP="00A97620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A97620">
        <w:rPr>
          <w:rFonts w:ascii="TH SarabunPSK" w:hAnsi="TH SarabunPSK" w:cs="TH SarabunPSK" w:hint="cs"/>
          <w:sz w:val="32"/>
          <w:szCs w:val="32"/>
          <w:cs/>
        </w:rPr>
        <w:lastRenderedPageBreak/>
        <w:t>การสังเกตโคโลนีและลักษณะทางสัณฐานวิทยาของเชื้อเพื่อพิสูจน์เอกลักษณ์</w:t>
      </w:r>
    </w:p>
    <w:p w14:paraId="04ECAF96" w14:textId="42D89A4C" w:rsidR="0078207D" w:rsidRPr="004C5A47" w:rsidRDefault="00A97620" w:rsidP="00A97620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A97620">
        <w:rPr>
          <w:rFonts w:ascii="TH SarabunPSK" w:hAnsi="TH SarabunPSK" w:cs="TH SarabunPSK" w:hint="cs"/>
          <w:sz w:val="32"/>
          <w:szCs w:val="32"/>
          <w:cs/>
        </w:rPr>
        <w:t>หลังจากเสร็จสิ้นการบ่ม ให้สังเกตโคโลนีที่เกิดขึ้น ถ้าพบว่าโคโลนีมีลักษณะตรงกับรายละเอียดดังแสดงในตารางต่อไปนี้ ให้ปฏิบัติตามขั้นตอนถัดไป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0"/>
      </w:tblGrid>
      <w:tr w:rsidR="00FA6EF3" w14:paraId="0363F75C" w14:textId="77777777" w:rsidTr="00656617">
        <w:tc>
          <w:tcPr>
            <w:tcW w:w="9530" w:type="dxa"/>
            <w:shd w:val="clear" w:color="auto" w:fill="002060"/>
          </w:tcPr>
          <w:p w14:paraId="2F379BE2" w14:textId="77777777" w:rsidR="00FA6EF3" w:rsidRDefault="00FA6EF3" w:rsidP="006566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ลักษณะสัณฐานวิทยาของโคโลนี</w:t>
            </w:r>
          </w:p>
        </w:tc>
      </w:tr>
      <w:tr w:rsidR="00FA6EF3" w14:paraId="2216E3D7" w14:textId="77777777" w:rsidTr="00656617">
        <w:tc>
          <w:tcPr>
            <w:tcW w:w="9530" w:type="dxa"/>
          </w:tcPr>
          <w:p w14:paraId="2D153820" w14:textId="77777777" w:rsidR="00FA6EF3" w:rsidRDefault="00FA6EF3" w:rsidP="0065661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สีแดงอิฐ โดยรอบอาจมีการตกตะกอนของน้ำดี</w:t>
            </w:r>
          </w:p>
        </w:tc>
      </w:tr>
    </w:tbl>
    <w:p w14:paraId="444960E2" w14:textId="77777777" w:rsidR="004C5A47" w:rsidRDefault="004C5A47" w:rsidP="004C5A47">
      <w:pPr>
        <w:rPr>
          <w:rFonts w:ascii="TH SarabunPSK" w:hAnsi="TH SarabunPSK" w:cs="TH SarabunPSK"/>
          <w:sz w:val="32"/>
          <w:szCs w:val="32"/>
        </w:rPr>
      </w:pPr>
    </w:p>
    <w:p w14:paraId="6C77E5F5" w14:textId="77777777" w:rsidR="004C5A47" w:rsidRDefault="004C5A47" w:rsidP="004C5A47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ทำการยอมแกรมของโคโลนีที่มีลักษณะดังตารางแสดงข้างต้น ถ้าพบว่าผลของการย้อมแกรมออกมาเป็นแกรมลบรูปแท่ง </w:t>
      </w:r>
      <w:r w:rsidRPr="004C5A47">
        <w:rPr>
          <w:rFonts w:ascii="TH SarabunPSK" w:hAnsi="TH SarabunPSK" w:cs="TH SarabunPSK"/>
          <w:sz w:val="32"/>
          <w:szCs w:val="32"/>
        </w:rPr>
        <w:t xml:space="preserve">(negative rod: </w:t>
      </w:r>
      <w:proofErr w:type="spellStart"/>
      <w:r w:rsidRPr="004C5A47">
        <w:rPr>
          <w:rFonts w:ascii="TH SarabunPSK" w:hAnsi="TH SarabunPSK" w:cs="TH SarabunPSK"/>
          <w:sz w:val="32"/>
          <w:szCs w:val="32"/>
        </w:rPr>
        <w:t>cocco</w:t>
      </w:r>
      <w:proofErr w:type="spellEnd"/>
      <w:r w:rsidRPr="004C5A47">
        <w:rPr>
          <w:rFonts w:ascii="TH SarabunPSK" w:hAnsi="TH SarabunPSK" w:cs="TH SarabunPSK"/>
          <w:sz w:val="32"/>
          <w:szCs w:val="32"/>
        </w:rPr>
        <w:t xml:space="preserve">-bacilli) </w:t>
      </w:r>
      <w:r w:rsidRPr="004C5A47">
        <w:rPr>
          <w:rFonts w:ascii="TH SarabunPSK" w:hAnsi="TH SarabunPSK" w:cs="TH SarabunPSK" w:hint="cs"/>
          <w:sz w:val="32"/>
          <w:szCs w:val="32"/>
          <w:cs/>
        </w:rPr>
        <w:t>ให้ปฏิบัติตามขั้นตอนถัดไป</w:t>
      </w:r>
    </w:p>
    <w:p w14:paraId="49AE593A" w14:textId="77777777" w:rsidR="004C5A47" w:rsidRDefault="004C5A47" w:rsidP="004C5A47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ย้ายโคโลนีที่สงสัยไปยังพื้นผิวของอาหารเลี้ยงเชื้อ </w:t>
      </w:r>
      <w:r w:rsidRPr="004C5A47">
        <w:rPr>
          <w:rFonts w:ascii="TH SarabunPSK" w:hAnsi="TH SarabunPSK" w:cs="TH SarabunPSK"/>
          <w:sz w:val="32"/>
          <w:szCs w:val="32"/>
        </w:rPr>
        <w:t xml:space="preserve">Levine eosin-methylene blue </w:t>
      </w: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ด้วยลูปปราศจากเชื้อและ </w:t>
      </w:r>
      <w:r w:rsidRPr="004C5A47">
        <w:rPr>
          <w:rFonts w:ascii="TH SarabunPSK" w:hAnsi="TH SarabunPSK" w:cs="TH SarabunPSK"/>
          <w:sz w:val="32"/>
          <w:szCs w:val="32"/>
        </w:rPr>
        <w:t>streaking technique</w:t>
      </w: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 โดยต้องมั่นใจว่าไม่มีการปนเปื้อนของโคโลนีอื่นในขั้นตอนดังกล่าว</w:t>
      </w:r>
    </w:p>
    <w:p w14:paraId="32714BC5" w14:textId="77777777" w:rsidR="004C5A47" w:rsidRPr="004C5A47" w:rsidRDefault="004C5A47" w:rsidP="004C5A47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บ่มอาหารเลี้ยงเชื้อที่ </w:t>
      </w:r>
      <w:r w:rsidRPr="004C5A47">
        <w:rPr>
          <w:rFonts w:ascii="TH SarabunPSK" w:hAnsi="TH SarabunPSK" w:cs="TH SarabunPSK"/>
          <w:sz w:val="32"/>
          <w:szCs w:val="32"/>
        </w:rPr>
        <w:t>30-35</w:t>
      </w:r>
      <m:oMath>
        <m:r>
          <w:rPr>
            <w:rFonts w:ascii="Cambria Math" w:hAnsi="Cambria Math" w:cs="TH SarabunPSK"/>
            <w:sz w:val="24"/>
            <w:szCs w:val="24"/>
          </w:rPr>
          <m:t>℃</m:t>
        </m:r>
      </m:oMath>
      <w:r w:rsidRPr="004C5A47">
        <w:rPr>
          <w:rFonts w:ascii="TH SarabunPSK" w:eastAsiaTheme="minorEastAsia" w:hAnsi="TH SarabunPSK" w:cs="TH SarabunPSK"/>
          <w:sz w:val="24"/>
          <w:szCs w:val="24"/>
        </w:rPr>
        <w:t xml:space="preserve"> </w:t>
      </w:r>
      <w:r w:rsidRPr="004C5A47">
        <w:rPr>
          <w:rFonts w:ascii="TH SarabunPSK" w:eastAsiaTheme="minorEastAsia" w:hAnsi="TH SarabunPSK" w:cs="TH SarabunPSK" w:hint="cs"/>
          <w:sz w:val="24"/>
          <w:szCs w:val="24"/>
          <w:cs/>
        </w:rPr>
        <w:t xml:space="preserve"> </w:t>
      </w:r>
      <w:r w:rsidRPr="004C5A47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นาน </w:t>
      </w:r>
      <w:r w:rsidRPr="004C5A47">
        <w:rPr>
          <w:rFonts w:ascii="TH SarabunPSK" w:eastAsiaTheme="minorEastAsia" w:hAnsi="TH SarabunPSK" w:cs="TH SarabunPSK"/>
          <w:sz w:val="32"/>
          <w:szCs w:val="32"/>
        </w:rPr>
        <w:t xml:space="preserve">18-24 </w:t>
      </w:r>
      <w:r w:rsidRPr="004C5A47">
        <w:rPr>
          <w:rFonts w:ascii="TH SarabunPSK" w:eastAsiaTheme="minorEastAsia" w:hAnsi="TH SarabunPSK" w:cs="TH SarabunPSK" w:hint="cs"/>
          <w:sz w:val="32"/>
          <w:szCs w:val="32"/>
          <w:cs/>
        </w:rPr>
        <w:t>ชั่วโมง</w:t>
      </w:r>
    </w:p>
    <w:p w14:paraId="29EA08A3" w14:textId="100F3502" w:rsidR="004C5A47" w:rsidRPr="004C5A47" w:rsidRDefault="004C5A47" w:rsidP="004C5A47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4C5A47">
        <w:rPr>
          <w:rFonts w:ascii="TH SarabunPSK" w:hAnsi="TH SarabunPSK" w:cs="TH SarabunPSK" w:hint="cs"/>
          <w:sz w:val="32"/>
          <w:szCs w:val="32"/>
          <w:cs/>
        </w:rPr>
        <w:t>หลังจากเสร็จสิ้นการบ่ม</w:t>
      </w:r>
      <w:r w:rsidRPr="004C5A47">
        <w:rPr>
          <w:rFonts w:ascii="TH SarabunPSK" w:hAnsi="TH SarabunPSK" w:cs="TH SarabunPSK"/>
          <w:sz w:val="32"/>
          <w:szCs w:val="32"/>
        </w:rPr>
        <w:t xml:space="preserve"> </w:t>
      </w:r>
      <w:r w:rsidRPr="004C5A47">
        <w:rPr>
          <w:rFonts w:ascii="TH SarabunPSK" w:hAnsi="TH SarabunPSK" w:cs="TH SarabunPSK" w:hint="cs"/>
          <w:sz w:val="32"/>
          <w:szCs w:val="32"/>
          <w:cs/>
        </w:rPr>
        <w:t>ให้ตรวจสอบอาหารเลี้ยงเชื้ออย่างระมัดระวังภายใต้กล้องจุลทรรศน์แบบแสง หากพบว่าโคโลนีมีลักษณะตรงกับรายละเอียดดังแสดงในตารางต่อไปนี้ ให้พิจารณาว่าผลิตภัณฑ์ดังกล่าวมีเชื้อเอ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สเช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>อริ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เชีย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 โค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ไล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ปะปนอยู่ </w:t>
      </w:r>
      <w:r w:rsidRPr="004C5A47">
        <w:rPr>
          <w:rFonts w:ascii="TH SarabunPSK" w:hAnsi="TH SarabunPSK" w:cs="TH SarabunPSK"/>
          <w:sz w:val="32"/>
          <w:szCs w:val="32"/>
        </w:rPr>
        <w:t>(</w:t>
      </w:r>
      <w:r w:rsidRPr="004C5A47">
        <w:rPr>
          <w:rFonts w:ascii="TH SarabunPSK" w:hAnsi="TH SarabunPSK" w:cs="TH SarabunPSK" w:hint="cs"/>
          <w:sz w:val="32"/>
          <w:szCs w:val="32"/>
          <w:cs/>
        </w:rPr>
        <w:t>แสดงผลเป็นบวก</w:t>
      </w:r>
      <w:r w:rsidRPr="004C5A47">
        <w:rPr>
          <w:rFonts w:ascii="TH SarabunPSK" w:hAnsi="TH SarabunPSK" w:cs="TH SarabunPSK"/>
          <w:sz w:val="32"/>
          <w:szCs w:val="32"/>
        </w:rPr>
        <w:t>)</w:t>
      </w: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 ซึ่งสามารถยืนยันผลการทดสอบต่อด้วยการทำการเพาะเชื้อวิธีอื่น ๆ ที่เหมาะสมต่อการเจริญของเชื้อเอ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สเช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>อริ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เชีย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 โค</w:t>
      </w:r>
      <w:proofErr w:type="spellStart"/>
      <w:r w:rsidRPr="004C5A47">
        <w:rPr>
          <w:rFonts w:ascii="TH SarabunPSK" w:hAnsi="TH SarabunPSK" w:cs="TH SarabunPSK" w:hint="cs"/>
          <w:sz w:val="32"/>
          <w:szCs w:val="32"/>
          <w:cs/>
        </w:rPr>
        <w:t>ไล</w:t>
      </w:r>
      <w:proofErr w:type="spellEnd"/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 หรือการทำ </w:t>
      </w:r>
      <w:r w:rsidRPr="004C5A47">
        <w:rPr>
          <w:rFonts w:ascii="TH SarabunPSK" w:hAnsi="TH SarabunPSK" w:cs="TH SarabunPSK"/>
          <w:sz w:val="32"/>
          <w:szCs w:val="32"/>
        </w:rPr>
        <w:t xml:space="preserve">biochemical test </w:t>
      </w:r>
      <w:r w:rsidRPr="004C5A4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4C5A47">
        <w:rPr>
          <w:rFonts w:ascii="TH SarabunPSK" w:hAnsi="TH SarabunPSK" w:cs="TH SarabunPSK"/>
          <w:sz w:val="32"/>
          <w:szCs w:val="32"/>
        </w:rPr>
        <w:t xml:space="preserve">Serological test </w:t>
      </w:r>
      <w:r w:rsidRPr="004C5A47">
        <w:rPr>
          <w:rFonts w:ascii="TH SarabunPSK" w:hAnsi="TH SarabunPSK" w:cs="TH SarabunPSK" w:hint="cs"/>
          <w:sz w:val="32"/>
          <w:szCs w:val="32"/>
          <w:cs/>
        </w:rPr>
        <w:t>หากจำเป็น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770"/>
      </w:tblGrid>
      <w:tr w:rsidR="00070E54" w14:paraId="3DAF7F83" w14:textId="77777777" w:rsidTr="00656617">
        <w:trPr>
          <w:trHeight w:val="300"/>
        </w:trPr>
        <w:tc>
          <w:tcPr>
            <w:tcW w:w="4770" w:type="dxa"/>
            <w:shd w:val="clear" w:color="auto" w:fill="002060"/>
          </w:tcPr>
          <w:p w14:paraId="6B63F463" w14:textId="4D5C3050" w:rsidR="00070E54" w:rsidRPr="00070E54" w:rsidRDefault="00070E54" w:rsidP="0065661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ทิศทางของแสง</w:t>
            </w:r>
          </w:p>
        </w:tc>
        <w:tc>
          <w:tcPr>
            <w:tcW w:w="4770" w:type="dxa"/>
            <w:shd w:val="clear" w:color="auto" w:fill="002060"/>
          </w:tcPr>
          <w:p w14:paraId="74A3743F" w14:textId="385FCF45" w:rsidR="00070E54" w:rsidRDefault="00070E54" w:rsidP="006566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ลักษณะสัณฐานของโคโลนี</w:t>
            </w:r>
          </w:p>
        </w:tc>
      </w:tr>
      <w:tr w:rsidR="00070E54" w14:paraId="2A9D719D" w14:textId="77777777" w:rsidTr="00656617">
        <w:trPr>
          <w:trHeight w:val="300"/>
        </w:trPr>
        <w:tc>
          <w:tcPr>
            <w:tcW w:w="4770" w:type="dxa"/>
          </w:tcPr>
          <w:p w14:paraId="51DAF1A5" w14:textId="77777777" w:rsidR="00070E54" w:rsidRPr="00070E54" w:rsidRDefault="00070E54" w:rsidP="00070E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sz w:val="32"/>
                <w:szCs w:val="32"/>
                <w:cs/>
              </w:rPr>
              <w:t>ส่องแสงเข้าด้านข้างโคโลนี</w:t>
            </w:r>
          </w:p>
          <w:p w14:paraId="05B7564C" w14:textId="5775305D" w:rsidR="00070E54" w:rsidRDefault="00070E54" w:rsidP="00070E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sz w:val="32"/>
                <w:szCs w:val="32"/>
                <w:cs/>
              </w:rPr>
              <w:t>ส่องแสงจากทางด้านล่างโคโลนี</w:t>
            </w:r>
          </w:p>
        </w:tc>
        <w:tc>
          <w:tcPr>
            <w:tcW w:w="4770" w:type="dxa"/>
          </w:tcPr>
          <w:p w14:paraId="468F47E5" w14:textId="77777777" w:rsidR="00070E54" w:rsidRPr="00070E54" w:rsidRDefault="00070E54" w:rsidP="00070E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sz w:val="32"/>
                <w:szCs w:val="32"/>
                <w:cs/>
              </w:rPr>
              <w:t>สีมันวาวคล้ายโลหะ (</w:t>
            </w:r>
            <w:r w:rsidRPr="00070E54">
              <w:rPr>
                <w:rFonts w:ascii="TH SarabunPSK" w:hAnsi="TH SarabunPSK" w:cs="TH SarabunPSK"/>
                <w:sz w:val="32"/>
                <w:szCs w:val="32"/>
              </w:rPr>
              <w:t>metallic sheen)</w:t>
            </w:r>
          </w:p>
          <w:p w14:paraId="06634D69" w14:textId="01C5F549" w:rsidR="00070E54" w:rsidRDefault="00070E54" w:rsidP="00070E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0E54">
              <w:rPr>
                <w:rFonts w:ascii="TH SarabunPSK" w:hAnsi="TH SarabunPSK" w:cs="TH SarabunPSK"/>
                <w:sz w:val="32"/>
                <w:szCs w:val="32"/>
                <w:cs/>
              </w:rPr>
              <w:t>สีฟ้า-ดำ</w:t>
            </w:r>
          </w:p>
        </w:tc>
      </w:tr>
    </w:tbl>
    <w:p w14:paraId="54B7E33D" w14:textId="77777777" w:rsidR="004C5A47" w:rsidRDefault="004C5A47" w:rsidP="00770C36">
      <w:pPr>
        <w:rPr>
          <w:rFonts w:ascii="TH SarabunPSK" w:hAnsi="TH SarabunPSK" w:cs="TH SarabunPSK"/>
          <w:sz w:val="32"/>
          <w:szCs w:val="32"/>
        </w:rPr>
      </w:pPr>
    </w:p>
    <w:p w14:paraId="335CBAAE" w14:textId="561202F2" w:rsidR="006F154B" w:rsidRDefault="006F154B" w:rsidP="006F154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บันทึกผล</w:t>
      </w:r>
      <w:r w:rsidR="008B63EA">
        <w:rPr>
          <w:rFonts w:ascii="TH SarabunPSK" w:hAnsi="TH SarabunPSK" w:cs="TH SarabunPSK" w:hint="cs"/>
          <w:sz w:val="32"/>
          <w:szCs w:val="32"/>
          <w:cs/>
        </w:rPr>
        <w:t>ตามข้อ 8.</w:t>
      </w:r>
    </w:p>
    <w:p w14:paraId="770F39F3" w14:textId="77777777" w:rsidR="002170FD" w:rsidRPr="004F5323" w:rsidRDefault="002170FD" w:rsidP="002170FD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9" w:name="_Toc175745265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79"/>
    </w:p>
    <w:p w14:paraId="1E2F2434" w14:textId="77777777" w:rsidR="002170FD" w:rsidRPr="005757B3" w:rsidRDefault="002170FD" w:rsidP="002170FD">
      <w:pPr>
        <w:rPr>
          <w:rFonts w:ascii="TH SarabunPSK" w:hAnsi="TH SarabunPSK" w:cs="TH SarabunPSK"/>
          <w:sz w:val="32"/>
          <w:szCs w:val="32"/>
        </w:rPr>
      </w:pPr>
      <w:r w:rsidRPr="1B1353CA">
        <w:rPr>
          <w:rFonts w:ascii="TH SarabunPSK" w:hAnsi="TH SarabunPSK" w:cs="TH SarabunPSK"/>
          <w:sz w:val="32"/>
          <w:szCs w:val="32"/>
        </w:rPr>
        <w:t xml:space="preserve">  -</w:t>
      </w:r>
    </w:p>
    <w:p w14:paraId="2B8037DB" w14:textId="77777777" w:rsidR="00F51740" w:rsidRDefault="00F51740" w:rsidP="002170FD">
      <w:pPr>
        <w:rPr>
          <w:rFonts w:ascii="TH SarabunPSK" w:hAnsi="TH SarabunPSK" w:cs="TH SarabunPSK"/>
          <w:sz w:val="32"/>
          <w:szCs w:val="32"/>
        </w:rPr>
      </w:pPr>
    </w:p>
    <w:p w14:paraId="4CEC82CE" w14:textId="77777777" w:rsidR="005E4A79" w:rsidRPr="006D11C8" w:rsidRDefault="005E4A79" w:rsidP="005E4A79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0" w:name="_Toc175745266"/>
      <w:bookmarkStart w:id="81" w:name="_Hlk175745131"/>
      <w:r w:rsidRPr="006D11C8">
        <w:rPr>
          <w:rFonts w:cs="TH SarabunPSK"/>
          <w:b/>
          <w:bCs/>
          <w:i/>
          <w:iCs w:val="0"/>
          <w:szCs w:val="32"/>
          <w:cs/>
        </w:rPr>
        <w:lastRenderedPageBreak/>
        <w:t>เกณฑ์การยอมรับ</w:t>
      </w:r>
      <w:bookmarkEnd w:id="80"/>
    </w:p>
    <w:p w14:paraId="2862F1DA" w14:textId="77777777" w:rsidR="005E4A79" w:rsidRPr="005757B3" w:rsidRDefault="005E4A79" w:rsidP="005E4A79">
      <w:pPr>
        <w:rPr>
          <w:rFonts w:ascii="TH SarabunPSK" w:hAnsi="TH SarabunPSK" w:cs="TH SarabunPSK"/>
          <w:sz w:val="32"/>
          <w:szCs w:val="32"/>
        </w:rPr>
      </w:pPr>
      <w:r w:rsidRPr="005313B5">
        <w:rPr>
          <w:rFonts w:ascii="TH SarabunPSK" w:hAnsi="TH SarabunPSK" w:cs="TH SarabunPSK" w:hint="cs"/>
          <w:sz w:val="32"/>
          <w:szCs w:val="32"/>
          <w:cs/>
        </w:rPr>
        <w:t>ต้องไม่พบเชื้อเอ</w:t>
      </w:r>
      <w:proofErr w:type="spellStart"/>
      <w:r w:rsidRPr="005313B5">
        <w:rPr>
          <w:rFonts w:ascii="TH SarabunPSK" w:hAnsi="TH SarabunPSK" w:cs="TH SarabunPSK" w:hint="cs"/>
          <w:sz w:val="32"/>
          <w:szCs w:val="32"/>
          <w:cs/>
        </w:rPr>
        <w:t>สเช</w:t>
      </w:r>
      <w:proofErr w:type="spellEnd"/>
      <w:r w:rsidRPr="005313B5">
        <w:rPr>
          <w:rFonts w:ascii="TH SarabunPSK" w:hAnsi="TH SarabunPSK" w:cs="TH SarabunPSK" w:hint="cs"/>
          <w:sz w:val="32"/>
          <w:szCs w:val="32"/>
          <w:cs/>
        </w:rPr>
        <w:t>อริ</w:t>
      </w:r>
      <w:proofErr w:type="spellStart"/>
      <w:r w:rsidRPr="005313B5">
        <w:rPr>
          <w:rFonts w:ascii="TH SarabunPSK" w:hAnsi="TH SarabunPSK" w:cs="TH SarabunPSK" w:hint="cs"/>
          <w:sz w:val="32"/>
          <w:szCs w:val="32"/>
          <w:cs/>
        </w:rPr>
        <w:t>เชีย</w:t>
      </w:r>
      <w:proofErr w:type="spellEnd"/>
      <w:r w:rsidRPr="005313B5">
        <w:rPr>
          <w:rFonts w:ascii="TH SarabunPSK" w:hAnsi="TH SarabunPSK" w:cs="TH SarabunPSK" w:hint="cs"/>
          <w:sz w:val="32"/>
          <w:szCs w:val="32"/>
          <w:cs/>
        </w:rPr>
        <w:t xml:space="preserve"> โค</w:t>
      </w:r>
      <w:proofErr w:type="spellStart"/>
      <w:r w:rsidRPr="005313B5">
        <w:rPr>
          <w:rFonts w:ascii="TH SarabunPSK" w:hAnsi="TH SarabunPSK" w:cs="TH SarabunPSK" w:hint="cs"/>
          <w:sz w:val="32"/>
          <w:szCs w:val="32"/>
          <w:cs/>
        </w:rPr>
        <w:t>ไล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แสดงผลเป็นลบ</w:t>
      </w:r>
      <w:r>
        <w:rPr>
          <w:rFonts w:ascii="TH SarabunPSK" w:hAnsi="TH SarabunPSK" w:cs="TH SarabunPSK"/>
          <w:sz w:val="32"/>
          <w:szCs w:val="32"/>
        </w:rPr>
        <w:t>)</w:t>
      </w:r>
    </w:p>
    <w:bookmarkEnd w:id="81"/>
    <w:p w14:paraId="6FBB3302" w14:textId="77777777" w:rsidR="002170FD" w:rsidRDefault="002170FD" w:rsidP="002170FD">
      <w:pPr>
        <w:rPr>
          <w:rFonts w:ascii="TH SarabunPSK" w:hAnsi="TH SarabunPSK" w:cs="TH SarabunPSK"/>
          <w:sz w:val="32"/>
          <w:szCs w:val="32"/>
        </w:rPr>
      </w:pPr>
    </w:p>
    <w:p w14:paraId="28969ADE" w14:textId="77777777" w:rsidR="00384B68" w:rsidRPr="006D11C8" w:rsidRDefault="00384B68" w:rsidP="00384B68">
      <w:pPr>
        <w:pStyle w:val="Heading4"/>
        <w:numPr>
          <w:ilvl w:val="0"/>
          <w:numId w:val="4"/>
        </w:numPr>
        <w:rPr>
          <w:rFonts w:cs="TH SarabunPSK"/>
          <w:b/>
          <w:bCs/>
          <w:i/>
        </w:rPr>
      </w:pPr>
      <w:bookmarkStart w:id="82" w:name="_Toc175745267"/>
      <w:r w:rsidRPr="71D7DCEA">
        <w:rPr>
          <w:rFonts w:cs="TH SarabunPSK"/>
          <w:b/>
          <w:bCs/>
          <w:i/>
          <w:cs/>
        </w:rPr>
        <w:t>การรายงานผล</w:t>
      </w:r>
      <w:bookmarkEnd w:id="82"/>
    </w:p>
    <w:p w14:paraId="34C00134" w14:textId="77777777" w:rsidR="00384B68" w:rsidRDefault="00384B68" w:rsidP="00384B68">
      <w:pPr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บันทึกผลในรูปแบบของแต่ละบ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ริษัท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4FAF777" w14:textId="77777777" w:rsidR="00384B68" w:rsidRDefault="00384B68" w:rsidP="00384B68">
      <w:pPr>
        <w:ind w:left="360"/>
        <w:rPr>
          <w:rFonts w:ascii="TH SarabunPSK" w:hAnsi="TH SarabunPSK" w:cs="TH SarabunPSK"/>
          <w:color w:val="ED7D31" w:themeColor="accent2"/>
          <w:sz w:val="32"/>
          <w:szCs w:val="32"/>
        </w:rPr>
      </w:pPr>
      <w:proofErr w:type="spellStart"/>
      <w:r w:rsidRPr="7C8AC481">
        <w:rPr>
          <w:rFonts w:ascii="TH SarabunPSK" w:hAnsi="TH SarabunPSK" w:cs="TH SarabunPSK"/>
          <w:sz w:val="32"/>
          <w:szCs w:val="32"/>
        </w:rPr>
        <w:t>รายงานผลการไม่พบ</w:t>
      </w:r>
      <w:r w:rsidRPr="4D2F9E9D">
        <w:rPr>
          <w:rFonts w:ascii="TH SarabunPSK" w:hAnsi="TH SarabunPSK" w:cs="TH SarabunPSK"/>
          <w:sz w:val="32"/>
          <w:szCs w:val="32"/>
        </w:rPr>
        <w:t>เชื้อ</w:t>
      </w:r>
      <w:proofErr w:type="spellEnd"/>
      <w:r w:rsidRPr="7C8AC481">
        <w:rPr>
          <w:rFonts w:ascii="TH SarabunPSK" w:hAnsi="TH SarabunPSK" w:cs="TH SarabunPSK"/>
          <w:sz w:val="32"/>
          <w:szCs w:val="32"/>
        </w:rPr>
        <w:t xml:space="preserve"> </w:t>
      </w:r>
      <w:r w:rsidRPr="01A7239C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3AF749D9">
        <w:rPr>
          <w:rFonts w:ascii="TH SarabunPSK" w:hAnsi="TH SarabunPSK" w:cs="TH SarabunPSK"/>
          <w:sz w:val="32"/>
          <w:szCs w:val="32"/>
        </w:rPr>
        <w:t>ผล</w:t>
      </w:r>
      <w:r w:rsidRPr="00786447">
        <w:rPr>
          <w:rFonts w:ascii="TH SarabunPSK" w:hAnsi="TH SarabunPSK" w:cs="TH SarabunPSK"/>
          <w:sz w:val="32"/>
          <w:szCs w:val="32"/>
        </w:rPr>
        <w:t>เป็น</w:t>
      </w:r>
      <w:r w:rsidRPr="490E5533">
        <w:rPr>
          <w:rFonts w:ascii="TH SarabunPSK" w:hAnsi="TH SarabunPSK" w:cs="TH SarabunPSK"/>
          <w:sz w:val="32"/>
          <w:szCs w:val="32"/>
        </w:rPr>
        <w:t>ลบ</w:t>
      </w:r>
      <w:proofErr w:type="spellEnd"/>
      <w:r w:rsidRPr="490E5533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FD199FF">
        <w:rPr>
          <w:rFonts w:ascii="TH SarabunPSK" w:hAnsi="TH SarabunPSK" w:cs="TH SarabunPSK"/>
          <w:sz w:val="32"/>
          <w:szCs w:val="32"/>
        </w:rPr>
        <w:t>หรือ</w:t>
      </w:r>
      <w:r w:rsidRPr="70F33B2D">
        <w:rPr>
          <w:rFonts w:ascii="TH SarabunPSK" w:hAnsi="TH SarabunPSK" w:cs="TH SarabunPSK"/>
          <w:sz w:val="32"/>
          <w:szCs w:val="32"/>
        </w:rPr>
        <w:t>พบเชื้อ</w:t>
      </w:r>
      <w:proofErr w:type="spellEnd"/>
      <w:r w:rsidRPr="70F33B2D"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 w:rsidRPr="13904325">
        <w:rPr>
          <w:rFonts w:ascii="TH SarabunPSK" w:hAnsi="TH SarabunPSK" w:cs="TH SarabunPSK"/>
          <w:sz w:val="32"/>
          <w:szCs w:val="32"/>
        </w:rPr>
        <w:t>ผลบวก</w:t>
      </w:r>
      <w:proofErr w:type="spellEnd"/>
      <w:r w:rsidRPr="13904325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Pr="02599821">
        <w:rPr>
          <w:rFonts w:ascii="TH SarabunPSK" w:hAnsi="TH SarabunPSK" w:cs="TH SarabunPSK"/>
          <w:sz w:val="32"/>
          <w:szCs w:val="32"/>
        </w:rPr>
        <w:t>ในหน่วย</w:t>
      </w:r>
      <w:proofErr w:type="spellEnd"/>
      <w:r w:rsidRPr="02599821">
        <w:rPr>
          <w:rFonts w:ascii="TH SarabunPSK" w:hAnsi="TH SarabunPSK" w:cs="TH SarabunPSK"/>
          <w:sz w:val="32"/>
          <w:szCs w:val="32"/>
        </w:rPr>
        <w:t xml:space="preserve"> </w:t>
      </w:r>
      <w:r w:rsidRPr="6E35F176">
        <w:rPr>
          <w:rFonts w:ascii="TH SarabunPSK" w:hAnsi="TH SarabunPSK" w:cs="TH SarabunPSK"/>
          <w:sz w:val="32"/>
          <w:szCs w:val="32"/>
        </w:rPr>
        <w:t xml:space="preserve">... </w:t>
      </w:r>
      <w:proofErr w:type="spellStart"/>
      <w:r w:rsidRPr="6E35F176">
        <w:rPr>
          <w:rFonts w:ascii="TH SarabunPSK" w:hAnsi="TH SarabunPSK" w:cs="TH SarabunPSK"/>
          <w:sz w:val="32"/>
          <w:szCs w:val="32"/>
        </w:rPr>
        <w:t>กรัม</w:t>
      </w:r>
      <w:proofErr w:type="spellEnd"/>
      <w:r w:rsidRPr="6E35F176">
        <w:rPr>
          <w:rFonts w:ascii="TH SarabunPSK" w:hAnsi="TH SarabunPSK" w:cs="TH SarabunPSK"/>
          <w:sz w:val="32"/>
          <w:szCs w:val="32"/>
        </w:rPr>
        <w:t xml:space="preserve"> หรือ ...</w:t>
      </w:r>
      <w:r w:rsidRPr="51F5F01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51F5F013">
        <w:rPr>
          <w:rFonts w:ascii="TH SarabunPSK" w:hAnsi="TH SarabunPSK" w:cs="TH SarabunPSK"/>
          <w:sz w:val="32"/>
          <w:szCs w:val="32"/>
        </w:rPr>
        <w:t>มิลลิลิตร</w:t>
      </w:r>
      <w:proofErr w:type="spellEnd"/>
      <w:r w:rsidRPr="51F5F01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51F5F013">
        <w:rPr>
          <w:rFonts w:ascii="TH SarabunPSK" w:hAnsi="TH SarabunPSK" w:cs="TH SarabunPSK"/>
          <w:sz w:val="32"/>
          <w:szCs w:val="32"/>
        </w:rPr>
        <w:t>ของตัวอย่าง</w:t>
      </w:r>
      <w:proofErr w:type="spellEnd"/>
    </w:p>
    <w:p w14:paraId="6AF46652" w14:textId="77777777" w:rsidR="00384B68" w:rsidRDefault="00384B68" w:rsidP="00384B68">
      <w:pPr>
        <w:pStyle w:val="ListParagraph"/>
        <w:ind w:left="360" w:right="-3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ในกรณีที่พบโคโลนีที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ี่่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สงสัย ต้องมีการแสดงผลการพิสูจน์เอกลักษณ์</w:t>
      </w:r>
    </w:p>
    <w:p w14:paraId="3D064CAD" w14:textId="77777777" w:rsidR="00384B68" w:rsidRPr="005757B3" w:rsidRDefault="00384B68" w:rsidP="00384B68">
      <w:pPr>
        <w:rPr>
          <w:rFonts w:ascii="TH SarabunPSK" w:hAnsi="TH SarabunPSK" w:cs="TH SarabunPSK"/>
          <w:sz w:val="32"/>
          <w:szCs w:val="32"/>
          <w:cs/>
        </w:rPr>
      </w:pPr>
    </w:p>
    <w:p w14:paraId="35B87079" w14:textId="77777777" w:rsidR="00384B68" w:rsidRPr="00586FE4" w:rsidRDefault="00384B68" w:rsidP="00384B6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3" w:name="_Toc175745268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83"/>
    </w:p>
    <w:p w14:paraId="7FBFB3CF" w14:textId="77777777" w:rsidR="00384B68" w:rsidRDefault="00384B68" w:rsidP="00384B68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E755F7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E755F7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86214F1" w14:textId="77777777" w:rsidR="00384B68" w:rsidRDefault="00384B68" w:rsidP="00384B68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E755F7">
        <w:rPr>
          <w:rFonts w:ascii="TH SarabunPSK" w:hAnsi="TH SarabunPSK" w:cs="TH SarabunPSK"/>
          <w:sz w:val="32"/>
          <w:szCs w:val="32"/>
        </w:rPr>
        <w:t>Ph. Eur. 2.6.12</w:t>
      </w:r>
      <w:r w:rsidRPr="00E755F7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65CA4E6B" w14:textId="77777777" w:rsidR="00384B68" w:rsidRPr="00E755F7" w:rsidRDefault="00384B68" w:rsidP="00384B68">
      <w:pPr>
        <w:pStyle w:val="ListParagraph"/>
        <w:numPr>
          <w:ilvl w:val="1"/>
          <w:numId w:val="4"/>
        </w:numPr>
        <w:rPr>
          <w:rFonts w:ascii="TH SarabunPSK" w:hAnsi="TH SarabunPSK" w:cs="TH SarabunPSK"/>
          <w:sz w:val="32"/>
          <w:szCs w:val="32"/>
        </w:rPr>
      </w:pPr>
      <w:r w:rsidRPr="00E755F7">
        <w:rPr>
          <w:rFonts w:ascii="TH SarabunPSK" w:hAnsi="TH SarabunPSK" w:cs="TH SarabunPSK" w:hint="cs"/>
          <w:sz w:val="32"/>
          <w:szCs w:val="32"/>
          <w:cs/>
        </w:rPr>
        <w:t xml:space="preserve">ตำรามาตรฐานยาสมุนไพรไทย ปี 2021 </w:t>
      </w:r>
      <w:r w:rsidRPr="00E755F7">
        <w:rPr>
          <w:rFonts w:ascii="TH SarabunPSK" w:hAnsi="TH SarabunPSK" w:cs="TH SarabunPSK"/>
          <w:sz w:val="32"/>
          <w:szCs w:val="32"/>
        </w:rPr>
        <w:t>supplement 2023 – Appendix 10</w:t>
      </w:r>
    </w:p>
    <w:p w14:paraId="1D2F5C3B" w14:textId="77777777" w:rsidR="00384B68" w:rsidRPr="005757B3" w:rsidRDefault="00384B68" w:rsidP="00384B68">
      <w:pPr>
        <w:rPr>
          <w:rFonts w:ascii="TH SarabunPSK" w:hAnsi="TH SarabunPSK" w:cs="TH SarabunPSK"/>
          <w:sz w:val="32"/>
          <w:szCs w:val="32"/>
        </w:rPr>
      </w:pPr>
    </w:p>
    <w:p w14:paraId="3CF1F27D" w14:textId="77777777" w:rsidR="00384B68" w:rsidRPr="006D11C8" w:rsidRDefault="00384B68" w:rsidP="00384B6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4" w:name="_Toc175745269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84"/>
    </w:p>
    <w:p w14:paraId="28F081F3" w14:textId="77777777" w:rsidR="00384B68" w:rsidRPr="005757B3" w:rsidRDefault="00384B68" w:rsidP="00384B68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p w14:paraId="035F1165" w14:textId="77777777" w:rsidR="00DA4FC2" w:rsidRPr="005E4A79" w:rsidRDefault="00DA4FC2" w:rsidP="002170FD">
      <w:pPr>
        <w:rPr>
          <w:rFonts w:ascii="TH SarabunPSK" w:hAnsi="TH SarabunPSK" w:cs="TH SarabunPSK"/>
          <w:sz w:val="32"/>
          <w:szCs w:val="32"/>
        </w:rPr>
      </w:pPr>
    </w:p>
    <w:sectPr w:rsidR="00DA4FC2" w:rsidRPr="005E4A79" w:rsidSect="00F20867"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AE26" w14:textId="77777777" w:rsidR="00092125" w:rsidRDefault="00092125" w:rsidP="005D2E9C">
      <w:pPr>
        <w:spacing w:after="0" w:line="240" w:lineRule="auto"/>
      </w:pPr>
      <w:r>
        <w:separator/>
      </w:r>
    </w:p>
  </w:endnote>
  <w:endnote w:type="continuationSeparator" w:id="0">
    <w:p w14:paraId="7CADBD30" w14:textId="77777777" w:rsidR="00092125" w:rsidRDefault="00092125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F1732" w14:textId="7BB0D8A5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05180A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r w:rsidR="00DF4D47">
      <w:rPr>
        <w:noProof/>
      </w:rPr>
      <w:t>18 September 2024</w:t>
    </w:r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r w:rsidR="00C9580D">
      <w:fldChar w:fldCharType="begin"/>
    </w:r>
    <w:r w:rsidR="00C9580D">
      <w:instrText xml:space="preserve"> NUMPAGES  \* Arabic  \* MERGEFORMAT </w:instrText>
    </w:r>
    <w:r w:rsidR="00C9580D">
      <w:fldChar w:fldCharType="separate"/>
    </w:r>
    <w:r w:rsidR="00E13577">
      <w:rPr>
        <w:noProof/>
      </w:rPr>
      <w:t>10</w:t>
    </w:r>
    <w:r w:rsidR="00C9580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81E24" w14:textId="77777777" w:rsidR="00092125" w:rsidRDefault="00092125" w:rsidP="005D2E9C">
      <w:pPr>
        <w:spacing w:after="0" w:line="240" w:lineRule="auto"/>
      </w:pPr>
      <w:r>
        <w:separator/>
      </w:r>
    </w:p>
  </w:footnote>
  <w:footnote w:type="continuationSeparator" w:id="0">
    <w:p w14:paraId="39AA849E" w14:textId="77777777" w:rsidR="00092125" w:rsidRDefault="00092125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533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E1551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D4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7742B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4E1F6F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0A37220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7"/>
  </w:num>
  <w:num w:numId="8">
    <w:abstractNumId w:val="8"/>
  </w:num>
  <w:num w:numId="9">
    <w:abstractNumId w:val="6"/>
  </w:num>
  <w:num w:numId="10">
    <w:abstractNumId w:val="12"/>
  </w:num>
  <w:num w:numId="11">
    <w:abstractNumId w:val="14"/>
  </w:num>
  <w:num w:numId="12">
    <w:abstractNumId w:val="15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"/>
  </w:num>
  <w:num w:numId="18">
    <w:abstractNumId w:val="9"/>
  </w:num>
  <w:num w:numId="19">
    <w:abstractNumId w:val="4"/>
  </w:num>
  <w:num w:numId="20">
    <w:abstractNumId w:val="11"/>
  </w:num>
  <w:num w:numId="21">
    <w:abstractNumId w:val="10"/>
  </w:num>
  <w:num w:numId="22">
    <w:abstractNumId w:val="18"/>
  </w:num>
  <w:num w:numId="2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3DF9"/>
    <w:rsid w:val="00005D56"/>
    <w:rsid w:val="000118BE"/>
    <w:rsid w:val="0001238F"/>
    <w:rsid w:val="00012759"/>
    <w:rsid w:val="000127C1"/>
    <w:rsid w:val="00016E15"/>
    <w:rsid w:val="00020A4F"/>
    <w:rsid w:val="00022434"/>
    <w:rsid w:val="00022D82"/>
    <w:rsid w:val="00023486"/>
    <w:rsid w:val="00024E33"/>
    <w:rsid w:val="00026560"/>
    <w:rsid w:val="0003549D"/>
    <w:rsid w:val="00035ED0"/>
    <w:rsid w:val="00042E1B"/>
    <w:rsid w:val="000468B4"/>
    <w:rsid w:val="0005180A"/>
    <w:rsid w:val="00051A0D"/>
    <w:rsid w:val="00053581"/>
    <w:rsid w:val="00056672"/>
    <w:rsid w:val="000624C5"/>
    <w:rsid w:val="00064220"/>
    <w:rsid w:val="00064BB1"/>
    <w:rsid w:val="000657C5"/>
    <w:rsid w:val="00067DF8"/>
    <w:rsid w:val="000704D0"/>
    <w:rsid w:val="00070E54"/>
    <w:rsid w:val="00075A53"/>
    <w:rsid w:val="00083826"/>
    <w:rsid w:val="0008475A"/>
    <w:rsid w:val="00085CC9"/>
    <w:rsid w:val="00087AE6"/>
    <w:rsid w:val="00091D9D"/>
    <w:rsid w:val="00092125"/>
    <w:rsid w:val="000A13F3"/>
    <w:rsid w:val="000A1D13"/>
    <w:rsid w:val="000B7097"/>
    <w:rsid w:val="000C0D2E"/>
    <w:rsid w:val="000C1FBA"/>
    <w:rsid w:val="000C6F87"/>
    <w:rsid w:val="000D0A4F"/>
    <w:rsid w:val="000D44BF"/>
    <w:rsid w:val="000D4E5C"/>
    <w:rsid w:val="000D5A2A"/>
    <w:rsid w:val="000E087D"/>
    <w:rsid w:val="000E1A0A"/>
    <w:rsid w:val="000E29E1"/>
    <w:rsid w:val="000E307E"/>
    <w:rsid w:val="000E5AA5"/>
    <w:rsid w:val="000E69E7"/>
    <w:rsid w:val="000F441A"/>
    <w:rsid w:val="00104577"/>
    <w:rsid w:val="00105521"/>
    <w:rsid w:val="001126E9"/>
    <w:rsid w:val="0011656E"/>
    <w:rsid w:val="00116955"/>
    <w:rsid w:val="00120177"/>
    <w:rsid w:val="00127B55"/>
    <w:rsid w:val="00132B81"/>
    <w:rsid w:val="00140018"/>
    <w:rsid w:val="00140958"/>
    <w:rsid w:val="0015098F"/>
    <w:rsid w:val="0015203F"/>
    <w:rsid w:val="00155310"/>
    <w:rsid w:val="00156608"/>
    <w:rsid w:val="00161EE8"/>
    <w:rsid w:val="00165692"/>
    <w:rsid w:val="00170AD7"/>
    <w:rsid w:val="001722FF"/>
    <w:rsid w:val="001740EF"/>
    <w:rsid w:val="00181877"/>
    <w:rsid w:val="001910F7"/>
    <w:rsid w:val="001A059E"/>
    <w:rsid w:val="001A1EAB"/>
    <w:rsid w:val="001A5592"/>
    <w:rsid w:val="001B07DE"/>
    <w:rsid w:val="001B18BC"/>
    <w:rsid w:val="001B74E9"/>
    <w:rsid w:val="001C174E"/>
    <w:rsid w:val="001D1179"/>
    <w:rsid w:val="001D3616"/>
    <w:rsid w:val="001D5BE0"/>
    <w:rsid w:val="001D6E33"/>
    <w:rsid w:val="001E05DF"/>
    <w:rsid w:val="001F01E6"/>
    <w:rsid w:val="001F28A4"/>
    <w:rsid w:val="001F6FFF"/>
    <w:rsid w:val="0021389D"/>
    <w:rsid w:val="00214209"/>
    <w:rsid w:val="00214AE1"/>
    <w:rsid w:val="00214E53"/>
    <w:rsid w:val="0021533A"/>
    <w:rsid w:val="002170FD"/>
    <w:rsid w:val="00222DC1"/>
    <w:rsid w:val="0022513E"/>
    <w:rsid w:val="00227D48"/>
    <w:rsid w:val="00232BF8"/>
    <w:rsid w:val="002346A7"/>
    <w:rsid w:val="002427B4"/>
    <w:rsid w:val="00245751"/>
    <w:rsid w:val="00261196"/>
    <w:rsid w:val="00264AE7"/>
    <w:rsid w:val="00267D83"/>
    <w:rsid w:val="00267EE8"/>
    <w:rsid w:val="00287DAF"/>
    <w:rsid w:val="002903F4"/>
    <w:rsid w:val="002939AD"/>
    <w:rsid w:val="00296007"/>
    <w:rsid w:val="002A6BBC"/>
    <w:rsid w:val="002A7B7B"/>
    <w:rsid w:val="002B03EC"/>
    <w:rsid w:val="002B5234"/>
    <w:rsid w:val="002B565B"/>
    <w:rsid w:val="002C36E6"/>
    <w:rsid w:val="002C3A59"/>
    <w:rsid w:val="002C477A"/>
    <w:rsid w:val="002C5333"/>
    <w:rsid w:val="002D02CF"/>
    <w:rsid w:val="002D04C8"/>
    <w:rsid w:val="002D1D59"/>
    <w:rsid w:val="002D335E"/>
    <w:rsid w:val="002D61A3"/>
    <w:rsid w:val="002D6651"/>
    <w:rsid w:val="002D786A"/>
    <w:rsid w:val="002E1D29"/>
    <w:rsid w:val="002E79FB"/>
    <w:rsid w:val="002F1BAE"/>
    <w:rsid w:val="002F1E75"/>
    <w:rsid w:val="002F6A0C"/>
    <w:rsid w:val="002F6A82"/>
    <w:rsid w:val="003079AB"/>
    <w:rsid w:val="0031084B"/>
    <w:rsid w:val="003129B6"/>
    <w:rsid w:val="0031392C"/>
    <w:rsid w:val="00317435"/>
    <w:rsid w:val="00322030"/>
    <w:rsid w:val="00331CD9"/>
    <w:rsid w:val="003326C0"/>
    <w:rsid w:val="003353CB"/>
    <w:rsid w:val="00337B64"/>
    <w:rsid w:val="00340781"/>
    <w:rsid w:val="00340CE2"/>
    <w:rsid w:val="0034106B"/>
    <w:rsid w:val="00344180"/>
    <w:rsid w:val="003445B8"/>
    <w:rsid w:val="003448C3"/>
    <w:rsid w:val="00347DB3"/>
    <w:rsid w:val="00350056"/>
    <w:rsid w:val="00354409"/>
    <w:rsid w:val="003558F8"/>
    <w:rsid w:val="00360AB5"/>
    <w:rsid w:val="00361982"/>
    <w:rsid w:val="003640A0"/>
    <w:rsid w:val="00366275"/>
    <w:rsid w:val="003665DB"/>
    <w:rsid w:val="003735A5"/>
    <w:rsid w:val="00384B68"/>
    <w:rsid w:val="0038553B"/>
    <w:rsid w:val="00387F71"/>
    <w:rsid w:val="00390C32"/>
    <w:rsid w:val="003936C2"/>
    <w:rsid w:val="00394472"/>
    <w:rsid w:val="0039617E"/>
    <w:rsid w:val="0039678F"/>
    <w:rsid w:val="003A4240"/>
    <w:rsid w:val="003B019A"/>
    <w:rsid w:val="003B069E"/>
    <w:rsid w:val="003B08CB"/>
    <w:rsid w:val="003B3E0F"/>
    <w:rsid w:val="003B4136"/>
    <w:rsid w:val="003B710B"/>
    <w:rsid w:val="003C23BA"/>
    <w:rsid w:val="003C539D"/>
    <w:rsid w:val="003D4062"/>
    <w:rsid w:val="003D4F63"/>
    <w:rsid w:val="003E2AFC"/>
    <w:rsid w:val="003F2457"/>
    <w:rsid w:val="003F2EFE"/>
    <w:rsid w:val="003F6BD1"/>
    <w:rsid w:val="004005E3"/>
    <w:rsid w:val="00404B85"/>
    <w:rsid w:val="0040549B"/>
    <w:rsid w:val="004072BC"/>
    <w:rsid w:val="00410475"/>
    <w:rsid w:val="004122EA"/>
    <w:rsid w:val="004239CB"/>
    <w:rsid w:val="00425AE3"/>
    <w:rsid w:val="0042628A"/>
    <w:rsid w:val="00426747"/>
    <w:rsid w:val="00434077"/>
    <w:rsid w:val="00442474"/>
    <w:rsid w:val="00450AA5"/>
    <w:rsid w:val="004511B4"/>
    <w:rsid w:val="00467524"/>
    <w:rsid w:val="0047390B"/>
    <w:rsid w:val="00483AC0"/>
    <w:rsid w:val="00484D6B"/>
    <w:rsid w:val="00490F17"/>
    <w:rsid w:val="00493072"/>
    <w:rsid w:val="004957C2"/>
    <w:rsid w:val="004964D9"/>
    <w:rsid w:val="004A17D3"/>
    <w:rsid w:val="004A6F4F"/>
    <w:rsid w:val="004B0A0D"/>
    <w:rsid w:val="004B3962"/>
    <w:rsid w:val="004B4951"/>
    <w:rsid w:val="004C033E"/>
    <w:rsid w:val="004C188D"/>
    <w:rsid w:val="004C2E96"/>
    <w:rsid w:val="004C541C"/>
    <w:rsid w:val="004C5A47"/>
    <w:rsid w:val="004D2AEE"/>
    <w:rsid w:val="004D63B9"/>
    <w:rsid w:val="004E3137"/>
    <w:rsid w:val="004F5323"/>
    <w:rsid w:val="004F67B5"/>
    <w:rsid w:val="00500CF3"/>
    <w:rsid w:val="00502A60"/>
    <w:rsid w:val="00507CFA"/>
    <w:rsid w:val="00507ED2"/>
    <w:rsid w:val="00510055"/>
    <w:rsid w:val="00516E68"/>
    <w:rsid w:val="0052245D"/>
    <w:rsid w:val="00526423"/>
    <w:rsid w:val="00530170"/>
    <w:rsid w:val="00532F52"/>
    <w:rsid w:val="00541CE5"/>
    <w:rsid w:val="00543756"/>
    <w:rsid w:val="0054797F"/>
    <w:rsid w:val="00550646"/>
    <w:rsid w:val="005529B9"/>
    <w:rsid w:val="005700C2"/>
    <w:rsid w:val="00573A5E"/>
    <w:rsid w:val="00574878"/>
    <w:rsid w:val="005757B3"/>
    <w:rsid w:val="00575A40"/>
    <w:rsid w:val="00581308"/>
    <w:rsid w:val="0058612F"/>
    <w:rsid w:val="00594081"/>
    <w:rsid w:val="00595DB9"/>
    <w:rsid w:val="005A1E60"/>
    <w:rsid w:val="005A2641"/>
    <w:rsid w:val="005A7576"/>
    <w:rsid w:val="005B33D2"/>
    <w:rsid w:val="005B5D25"/>
    <w:rsid w:val="005B79EC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4A79"/>
    <w:rsid w:val="005E4DD5"/>
    <w:rsid w:val="005E6925"/>
    <w:rsid w:val="005F4D25"/>
    <w:rsid w:val="00603E7C"/>
    <w:rsid w:val="0061452B"/>
    <w:rsid w:val="0061751E"/>
    <w:rsid w:val="00622BBD"/>
    <w:rsid w:val="00623516"/>
    <w:rsid w:val="00627359"/>
    <w:rsid w:val="00640AE2"/>
    <w:rsid w:val="00646B8A"/>
    <w:rsid w:val="00654C4A"/>
    <w:rsid w:val="00656BFF"/>
    <w:rsid w:val="00660565"/>
    <w:rsid w:val="00676991"/>
    <w:rsid w:val="00681F98"/>
    <w:rsid w:val="006A5ADF"/>
    <w:rsid w:val="006B09EB"/>
    <w:rsid w:val="006B4CA6"/>
    <w:rsid w:val="006B716F"/>
    <w:rsid w:val="006C3107"/>
    <w:rsid w:val="006C3EE8"/>
    <w:rsid w:val="006C47BD"/>
    <w:rsid w:val="006C5E05"/>
    <w:rsid w:val="006D07CB"/>
    <w:rsid w:val="006D11C8"/>
    <w:rsid w:val="006D21CF"/>
    <w:rsid w:val="006D5791"/>
    <w:rsid w:val="006E66D6"/>
    <w:rsid w:val="006F154B"/>
    <w:rsid w:val="00700E62"/>
    <w:rsid w:val="00701464"/>
    <w:rsid w:val="00704D19"/>
    <w:rsid w:val="00712625"/>
    <w:rsid w:val="00721106"/>
    <w:rsid w:val="00722DEE"/>
    <w:rsid w:val="0072782A"/>
    <w:rsid w:val="00730184"/>
    <w:rsid w:val="00731869"/>
    <w:rsid w:val="00733371"/>
    <w:rsid w:val="00735D13"/>
    <w:rsid w:val="00745AF2"/>
    <w:rsid w:val="007504E5"/>
    <w:rsid w:val="00753B09"/>
    <w:rsid w:val="0075553A"/>
    <w:rsid w:val="00762AA4"/>
    <w:rsid w:val="0077049C"/>
    <w:rsid w:val="00770C36"/>
    <w:rsid w:val="007742AA"/>
    <w:rsid w:val="0078198B"/>
    <w:rsid w:val="0078207D"/>
    <w:rsid w:val="00783DDE"/>
    <w:rsid w:val="007876A6"/>
    <w:rsid w:val="00790AE6"/>
    <w:rsid w:val="00790DE3"/>
    <w:rsid w:val="0079183F"/>
    <w:rsid w:val="00794D79"/>
    <w:rsid w:val="00794EEA"/>
    <w:rsid w:val="00795561"/>
    <w:rsid w:val="007A41D1"/>
    <w:rsid w:val="007A5093"/>
    <w:rsid w:val="007A5843"/>
    <w:rsid w:val="007A7DBB"/>
    <w:rsid w:val="007B3693"/>
    <w:rsid w:val="007B3B92"/>
    <w:rsid w:val="007B3FB0"/>
    <w:rsid w:val="007B43C6"/>
    <w:rsid w:val="007B7D84"/>
    <w:rsid w:val="007C06DE"/>
    <w:rsid w:val="007D54E4"/>
    <w:rsid w:val="007D7A51"/>
    <w:rsid w:val="007E6C06"/>
    <w:rsid w:val="007F404F"/>
    <w:rsid w:val="008046AA"/>
    <w:rsid w:val="00817B12"/>
    <w:rsid w:val="00821B50"/>
    <w:rsid w:val="00821CF8"/>
    <w:rsid w:val="00822455"/>
    <w:rsid w:val="0084136A"/>
    <w:rsid w:val="00841742"/>
    <w:rsid w:val="00841E2B"/>
    <w:rsid w:val="0084366B"/>
    <w:rsid w:val="00854639"/>
    <w:rsid w:val="00854C3D"/>
    <w:rsid w:val="00866A9B"/>
    <w:rsid w:val="0087286A"/>
    <w:rsid w:val="0087297E"/>
    <w:rsid w:val="00874F3F"/>
    <w:rsid w:val="00882EDD"/>
    <w:rsid w:val="00883BA2"/>
    <w:rsid w:val="008927E5"/>
    <w:rsid w:val="008B0F8B"/>
    <w:rsid w:val="008B63EA"/>
    <w:rsid w:val="008D4C20"/>
    <w:rsid w:val="008D6AEE"/>
    <w:rsid w:val="008D787B"/>
    <w:rsid w:val="008E425D"/>
    <w:rsid w:val="008F4006"/>
    <w:rsid w:val="00907747"/>
    <w:rsid w:val="00910BA5"/>
    <w:rsid w:val="00913767"/>
    <w:rsid w:val="00922297"/>
    <w:rsid w:val="00923AA7"/>
    <w:rsid w:val="00935DAE"/>
    <w:rsid w:val="0094271E"/>
    <w:rsid w:val="00945646"/>
    <w:rsid w:val="009475A3"/>
    <w:rsid w:val="009504F9"/>
    <w:rsid w:val="0095367E"/>
    <w:rsid w:val="009623EB"/>
    <w:rsid w:val="00964BBE"/>
    <w:rsid w:val="00967CC2"/>
    <w:rsid w:val="00972DB2"/>
    <w:rsid w:val="0097371F"/>
    <w:rsid w:val="009776BB"/>
    <w:rsid w:val="00981EAD"/>
    <w:rsid w:val="00984AD7"/>
    <w:rsid w:val="009858BF"/>
    <w:rsid w:val="00986E1C"/>
    <w:rsid w:val="0098789B"/>
    <w:rsid w:val="00994BA7"/>
    <w:rsid w:val="00994D54"/>
    <w:rsid w:val="00995DA1"/>
    <w:rsid w:val="009A2E2C"/>
    <w:rsid w:val="009A5FF9"/>
    <w:rsid w:val="009A6319"/>
    <w:rsid w:val="009B773C"/>
    <w:rsid w:val="009C1744"/>
    <w:rsid w:val="009C3033"/>
    <w:rsid w:val="009C6DFD"/>
    <w:rsid w:val="009D26D5"/>
    <w:rsid w:val="009D307B"/>
    <w:rsid w:val="009E0598"/>
    <w:rsid w:val="009E2177"/>
    <w:rsid w:val="009E3E04"/>
    <w:rsid w:val="009E4DE4"/>
    <w:rsid w:val="009F201B"/>
    <w:rsid w:val="009F37F2"/>
    <w:rsid w:val="009F3C5A"/>
    <w:rsid w:val="009F79FB"/>
    <w:rsid w:val="00A032D5"/>
    <w:rsid w:val="00A15546"/>
    <w:rsid w:val="00A15D0C"/>
    <w:rsid w:val="00A20773"/>
    <w:rsid w:val="00A21D62"/>
    <w:rsid w:val="00A27F6F"/>
    <w:rsid w:val="00A338C0"/>
    <w:rsid w:val="00A346BB"/>
    <w:rsid w:val="00A35816"/>
    <w:rsid w:val="00A363E8"/>
    <w:rsid w:val="00A409BA"/>
    <w:rsid w:val="00A42D03"/>
    <w:rsid w:val="00A44A33"/>
    <w:rsid w:val="00A518D5"/>
    <w:rsid w:val="00A51EDE"/>
    <w:rsid w:val="00A5234A"/>
    <w:rsid w:val="00A5245C"/>
    <w:rsid w:val="00A61BF5"/>
    <w:rsid w:val="00A6280A"/>
    <w:rsid w:val="00A71BF1"/>
    <w:rsid w:val="00A82062"/>
    <w:rsid w:val="00A83057"/>
    <w:rsid w:val="00A83456"/>
    <w:rsid w:val="00A85F4E"/>
    <w:rsid w:val="00A90DA1"/>
    <w:rsid w:val="00A9697F"/>
    <w:rsid w:val="00A97620"/>
    <w:rsid w:val="00AA31F9"/>
    <w:rsid w:val="00AB28E9"/>
    <w:rsid w:val="00AB339E"/>
    <w:rsid w:val="00AB443C"/>
    <w:rsid w:val="00AB55E4"/>
    <w:rsid w:val="00AB74DB"/>
    <w:rsid w:val="00AC13E9"/>
    <w:rsid w:val="00AC3C8B"/>
    <w:rsid w:val="00AC3D35"/>
    <w:rsid w:val="00AC46C7"/>
    <w:rsid w:val="00AC4B86"/>
    <w:rsid w:val="00AC5D12"/>
    <w:rsid w:val="00AC6DAA"/>
    <w:rsid w:val="00AD2AE5"/>
    <w:rsid w:val="00AD5C83"/>
    <w:rsid w:val="00AE299C"/>
    <w:rsid w:val="00AE29EC"/>
    <w:rsid w:val="00AE484D"/>
    <w:rsid w:val="00AE487F"/>
    <w:rsid w:val="00AE7778"/>
    <w:rsid w:val="00AF6A43"/>
    <w:rsid w:val="00AF6F81"/>
    <w:rsid w:val="00B02910"/>
    <w:rsid w:val="00B040DE"/>
    <w:rsid w:val="00B0691F"/>
    <w:rsid w:val="00B1351D"/>
    <w:rsid w:val="00B151A1"/>
    <w:rsid w:val="00B16FD5"/>
    <w:rsid w:val="00B21E02"/>
    <w:rsid w:val="00B2747B"/>
    <w:rsid w:val="00B32478"/>
    <w:rsid w:val="00B352A1"/>
    <w:rsid w:val="00B4601A"/>
    <w:rsid w:val="00B53C48"/>
    <w:rsid w:val="00B62D92"/>
    <w:rsid w:val="00B65625"/>
    <w:rsid w:val="00B70FA4"/>
    <w:rsid w:val="00B72115"/>
    <w:rsid w:val="00B7585E"/>
    <w:rsid w:val="00B90DBE"/>
    <w:rsid w:val="00B9114C"/>
    <w:rsid w:val="00B91B34"/>
    <w:rsid w:val="00BA0276"/>
    <w:rsid w:val="00BB147D"/>
    <w:rsid w:val="00BB488D"/>
    <w:rsid w:val="00BB574F"/>
    <w:rsid w:val="00BB5B08"/>
    <w:rsid w:val="00BC7865"/>
    <w:rsid w:val="00BD5BDB"/>
    <w:rsid w:val="00BE0312"/>
    <w:rsid w:val="00BE5D5B"/>
    <w:rsid w:val="00BF5997"/>
    <w:rsid w:val="00C00B32"/>
    <w:rsid w:val="00C018C8"/>
    <w:rsid w:val="00C06A86"/>
    <w:rsid w:val="00C15F3F"/>
    <w:rsid w:val="00C1791A"/>
    <w:rsid w:val="00C20069"/>
    <w:rsid w:val="00C214CB"/>
    <w:rsid w:val="00C257DC"/>
    <w:rsid w:val="00C25D4E"/>
    <w:rsid w:val="00C304FD"/>
    <w:rsid w:val="00C3151C"/>
    <w:rsid w:val="00C31520"/>
    <w:rsid w:val="00C3455D"/>
    <w:rsid w:val="00C41C3A"/>
    <w:rsid w:val="00C56638"/>
    <w:rsid w:val="00C6112B"/>
    <w:rsid w:val="00C629B4"/>
    <w:rsid w:val="00C645E6"/>
    <w:rsid w:val="00C66605"/>
    <w:rsid w:val="00C67144"/>
    <w:rsid w:val="00C71E6B"/>
    <w:rsid w:val="00C76204"/>
    <w:rsid w:val="00C82AE7"/>
    <w:rsid w:val="00C82B30"/>
    <w:rsid w:val="00C91243"/>
    <w:rsid w:val="00C92170"/>
    <w:rsid w:val="00C92E34"/>
    <w:rsid w:val="00C94500"/>
    <w:rsid w:val="00C9580D"/>
    <w:rsid w:val="00CB6081"/>
    <w:rsid w:val="00CC0073"/>
    <w:rsid w:val="00CC1DE6"/>
    <w:rsid w:val="00CC40DD"/>
    <w:rsid w:val="00CC76CF"/>
    <w:rsid w:val="00CD253B"/>
    <w:rsid w:val="00CD7AAB"/>
    <w:rsid w:val="00CE2A12"/>
    <w:rsid w:val="00CE79D4"/>
    <w:rsid w:val="00CF406E"/>
    <w:rsid w:val="00CF6B92"/>
    <w:rsid w:val="00D0049B"/>
    <w:rsid w:val="00D05CE5"/>
    <w:rsid w:val="00D07491"/>
    <w:rsid w:val="00D076F8"/>
    <w:rsid w:val="00D1000E"/>
    <w:rsid w:val="00D2128E"/>
    <w:rsid w:val="00D2581B"/>
    <w:rsid w:val="00D3022F"/>
    <w:rsid w:val="00D31FD8"/>
    <w:rsid w:val="00D33486"/>
    <w:rsid w:val="00D334C8"/>
    <w:rsid w:val="00D408BB"/>
    <w:rsid w:val="00D42A80"/>
    <w:rsid w:val="00D439AF"/>
    <w:rsid w:val="00D44C7D"/>
    <w:rsid w:val="00D44DC8"/>
    <w:rsid w:val="00D51CB3"/>
    <w:rsid w:val="00D55E54"/>
    <w:rsid w:val="00D610DE"/>
    <w:rsid w:val="00D62DF1"/>
    <w:rsid w:val="00D747D9"/>
    <w:rsid w:val="00D86186"/>
    <w:rsid w:val="00D9076B"/>
    <w:rsid w:val="00DA1EFA"/>
    <w:rsid w:val="00DA35BF"/>
    <w:rsid w:val="00DA4FC2"/>
    <w:rsid w:val="00DC0923"/>
    <w:rsid w:val="00DC414D"/>
    <w:rsid w:val="00DD0D17"/>
    <w:rsid w:val="00DE5762"/>
    <w:rsid w:val="00DF2CD3"/>
    <w:rsid w:val="00DF331F"/>
    <w:rsid w:val="00DF4D47"/>
    <w:rsid w:val="00DF612D"/>
    <w:rsid w:val="00DF7201"/>
    <w:rsid w:val="00E02CA4"/>
    <w:rsid w:val="00E047B7"/>
    <w:rsid w:val="00E0797C"/>
    <w:rsid w:val="00E13577"/>
    <w:rsid w:val="00E24590"/>
    <w:rsid w:val="00E30B19"/>
    <w:rsid w:val="00E30F21"/>
    <w:rsid w:val="00E31617"/>
    <w:rsid w:val="00E322D4"/>
    <w:rsid w:val="00E37878"/>
    <w:rsid w:val="00E42510"/>
    <w:rsid w:val="00E45783"/>
    <w:rsid w:val="00E54105"/>
    <w:rsid w:val="00E543CD"/>
    <w:rsid w:val="00E61039"/>
    <w:rsid w:val="00E66DF1"/>
    <w:rsid w:val="00E75DBC"/>
    <w:rsid w:val="00E80092"/>
    <w:rsid w:val="00E857FE"/>
    <w:rsid w:val="00E93ABC"/>
    <w:rsid w:val="00E941EF"/>
    <w:rsid w:val="00E952C0"/>
    <w:rsid w:val="00E95760"/>
    <w:rsid w:val="00EA012F"/>
    <w:rsid w:val="00EA5F39"/>
    <w:rsid w:val="00EC04E1"/>
    <w:rsid w:val="00EC5288"/>
    <w:rsid w:val="00EC7F0B"/>
    <w:rsid w:val="00ED5756"/>
    <w:rsid w:val="00EE0AA6"/>
    <w:rsid w:val="00EF184F"/>
    <w:rsid w:val="00F0639C"/>
    <w:rsid w:val="00F12E66"/>
    <w:rsid w:val="00F162A7"/>
    <w:rsid w:val="00F16F0A"/>
    <w:rsid w:val="00F170E1"/>
    <w:rsid w:val="00F17235"/>
    <w:rsid w:val="00F20867"/>
    <w:rsid w:val="00F26766"/>
    <w:rsid w:val="00F27223"/>
    <w:rsid w:val="00F319A4"/>
    <w:rsid w:val="00F319AC"/>
    <w:rsid w:val="00F32A3E"/>
    <w:rsid w:val="00F376CB"/>
    <w:rsid w:val="00F41076"/>
    <w:rsid w:val="00F4228C"/>
    <w:rsid w:val="00F45044"/>
    <w:rsid w:val="00F50375"/>
    <w:rsid w:val="00F51740"/>
    <w:rsid w:val="00F52087"/>
    <w:rsid w:val="00F52DD0"/>
    <w:rsid w:val="00F617C8"/>
    <w:rsid w:val="00F71724"/>
    <w:rsid w:val="00F7215F"/>
    <w:rsid w:val="00F733DD"/>
    <w:rsid w:val="00F81774"/>
    <w:rsid w:val="00F865CF"/>
    <w:rsid w:val="00F91B8A"/>
    <w:rsid w:val="00F932FA"/>
    <w:rsid w:val="00FA0C85"/>
    <w:rsid w:val="00FA69A3"/>
    <w:rsid w:val="00FA6EF3"/>
    <w:rsid w:val="00FB0E4B"/>
    <w:rsid w:val="00FB1059"/>
    <w:rsid w:val="00FB4FE4"/>
    <w:rsid w:val="00FD03AE"/>
    <w:rsid w:val="00FD4129"/>
    <w:rsid w:val="00FE1A85"/>
    <w:rsid w:val="00FE703C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8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2635</Words>
  <Characters>15022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28</cp:revision>
  <cp:lastPrinted>2024-08-28T06:47:00Z</cp:lastPrinted>
  <dcterms:created xsi:type="dcterms:W3CDTF">2024-09-30T02:08:00Z</dcterms:created>
  <dcterms:modified xsi:type="dcterms:W3CDTF">2024-09-30T02:41:00Z</dcterms:modified>
</cp:coreProperties>
</file>