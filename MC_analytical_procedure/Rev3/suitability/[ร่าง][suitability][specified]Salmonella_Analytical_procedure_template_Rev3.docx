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52CA7C7A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5T14:59:00Z" w16du:dateUtc="2024-09-25T07:59:00Z">
        <w:r w:rsidR="00E20459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6F5FD7" w:rsidRPr="006F5FD7">
        <w:rPr>
          <w:rFonts w:ascii="TH SarabunPSK" w:hAnsi="TH SarabunPSK" w:cs="TH SarabunPSK"/>
          <w:i/>
          <w:iCs/>
          <w:sz w:val="48"/>
          <w:szCs w:val="48"/>
        </w:rPr>
        <w:t>Salmonella species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5D1B5414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ins w:id="1" w:author="Oat ." w:date="2024-09-25T15:00:00Z" w16du:dateUtc="2024-09-25T08:00:00Z">
        <w:r w:rsidR="00E20459">
          <w:rPr>
            <w:rFonts w:ascii="TH SarabunPSK" w:hAnsi="TH SarabunPSK" w:cs="TH SarabunPSK"/>
            <w:sz w:val="48"/>
            <w:szCs w:val="48"/>
          </w:rPr>
          <w:t>Method suitability test</w:t>
        </w:r>
      </w:ins>
      <w:del w:id="2" w:author="Oat ." w:date="2024-09-25T15:00:00Z" w16du:dateUtc="2024-09-25T08:00:00Z">
        <w:r w:rsidR="004C541C" w:rsidRPr="004E3137" w:rsidDel="00E20459">
          <w:rPr>
            <w:rFonts w:ascii="TH SarabunPSK" w:hAnsi="TH SarabunPSK" w:cs="TH SarabunPSK"/>
            <w:sz w:val="48"/>
            <w:szCs w:val="48"/>
          </w:rPr>
          <w:delText>Analytical Procedure</w:delText>
        </w:r>
      </w:del>
      <w:r w:rsidR="004C541C" w:rsidRPr="004E3137">
        <w:rPr>
          <w:rFonts w:ascii="TH SarabunPSK" w:hAnsi="TH SarabunPSK" w:cs="TH SarabunPSK"/>
          <w:sz w:val="48"/>
          <w:szCs w:val="48"/>
        </w:rPr>
        <w:t xml:space="preserve"> for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DB255A" w:rsidRPr="00DB255A">
        <w:rPr>
          <w:rFonts w:ascii="TH SarabunPSK" w:hAnsi="TH SarabunPSK" w:cs="TH SarabunPSK"/>
          <w:i/>
          <w:iCs/>
          <w:sz w:val="48"/>
          <w:szCs w:val="48"/>
        </w:rPr>
        <w:t>Salmonella species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2D02CA18" w14:textId="53B10470" w:rsidR="009A2ADD" w:rsidRDefault="0015203F">
          <w:pPr>
            <w:pStyle w:val="TOC1"/>
            <w:tabs>
              <w:tab w:val="right" w:leader="dot" w:pos="971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7669" w:history="1">
            <w:r w:rsidR="009A2ADD" w:rsidRPr="00EE37CE">
              <w:rPr>
                <w:rStyle w:val="Hyperlink"/>
                <w:noProof/>
              </w:rPr>
              <w:t>General considerations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_Toc175747669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3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5F0FD202" w14:textId="116E1599" w:rsidR="009A2ADD" w:rsidRDefault="00000000">
          <w:pPr>
            <w:pStyle w:val="TOC3"/>
            <w:tabs>
              <w:tab w:val="right" w:leader="dot" w:pos="9710"/>
            </w:tabs>
            <w:rPr>
              <w:rFonts w:eastAsiaTheme="minorEastAsia"/>
              <w:noProof/>
            </w:rPr>
          </w:pPr>
          <w:hyperlink w:anchor="_Toc175747670" w:history="1">
            <w:r w:rsidR="009A2ADD" w:rsidRPr="00EE37CE">
              <w:rPr>
                <w:rStyle w:val="Hyperlink"/>
                <w:noProof/>
              </w:rPr>
              <w:t xml:space="preserve">[English] </w:t>
            </w:r>
            <w:r w:rsidR="009A2ADD" w:rsidRPr="00EE37CE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9A2ADD" w:rsidRPr="00EE37CE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Pseudomonas aeruginosa</w:t>
            </w:r>
            <w:r w:rsidR="009A2ADD" w:rsidRPr="00EE37CE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_Toc175747670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7CF88804" w14:textId="643FE3CE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1" w:history="1">
            <w:r w:rsidR="009A2ADD" w:rsidRPr="00EE37CE">
              <w:rPr>
                <w:rStyle w:val="Hyperlink"/>
                <w:noProof/>
              </w:rPr>
              <w:t>1.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Purpose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_Toc175747671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6586F3DE" w14:textId="37017B89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2" w:history="1">
            <w:r w:rsidR="009A2ADD" w:rsidRPr="00EE37CE">
              <w:rPr>
                <w:rStyle w:val="Hyperlink"/>
                <w:noProof/>
              </w:rPr>
              <w:t>2.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Scope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_Toc175747672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05467394" w14:textId="7610AB73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3" w:history="1">
            <w:r w:rsidR="009A2ADD" w:rsidRPr="00EE37CE">
              <w:rPr>
                <w:rStyle w:val="Hyperlink"/>
                <w:noProof/>
              </w:rPr>
              <w:t>3.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Responsibilities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_Toc175747673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7ACCA5C4" w14:textId="07118EB2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4" w:history="1">
            <w:r w:rsidR="009A2ADD" w:rsidRPr="00EE37CE">
              <w:rPr>
                <w:rStyle w:val="Hyperlink"/>
                <w:noProof/>
              </w:rPr>
              <w:t>4.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Materials and Equipment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_Toc175747674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4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18004877" w14:textId="480774AD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175747675" w:history="1">
            <w:r w:rsidR="009A2ADD" w:rsidRPr="00EE37CE">
              <w:rPr>
                <w:rStyle w:val="Hyperlink"/>
                <w:noProof/>
              </w:rPr>
              <w:t>5.</w:t>
            </w:r>
            <w:r w:rsidR="009A2ADD">
              <w:rPr>
                <w:rFonts w:eastAsiaTheme="minorEastAsia"/>
                <w:noProof/>
              </w:rPr>
              <w:tab/>
            </w:r>
            <w:r w:rsidR="009A2ADD" w:rsidRPr="00EE37CE">
              <w:rPr>
                <w:rStyle w:val="Hyperlink"/>
                <w:noProof/>
              </w:rPr>
              <w:t>Procedure</w:t>
            </w:r>
            <w:r w:rsidR="009A2ADD">
              <w:rPr>
                <w:noProof/>
                <w:webHidden/>
              </w:rPr>
              <w:tab/>
            </w:r>
            <w:r w:rsidR="009A2ADD">
              <w:rPr>
                <w:noProof/>
                <w:webHidden/>
              </w:rPr>
              <w:fldChar w:fldCharType="begin"/>
            </w:r>
            <w:r w:rsidR="009A2ADD">
              <w:rPr>
                <w:noProof/>
                <w:webHidden/>
              </w:rPr>
              <w:instrText xml:space="preserve"> PAGEREF _Toc175747675 \h </w:instrText>
            </w:r>
            <w:r w:rsidR="009A2ADD">
              <w:rPr>
                <w:noProof/>
                <w:webHidden/>
              </w:rPr>
            </w:r>
            <w:r w:rsidR="009A2ADD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8</w:t>
            </w:r>
            <w:r w:rsidR="009A2ADD">
              <w:rPr>
                <w:noProof/>
                <w:webHidden/>
              </w:rPr>
              <w:fldChar w:fldCharType="end"/>
            </w:r>
          </w:hyperlink>
        </w:p>
        <w:p w14:paraId="5DE8C53C" w14:textId="6113F806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"_Toc175747676"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6.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Calculations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_Toc175747676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3" w:author="Oat ." w:date="2024-09-25T14:59:00Z" w16du:dateUtc="2024-09-25T07:59:00Z">
            <w:r w:rsidR="00E20459">
              <w:rPr>
                <w:noProof/>
                <w:webHidden/>
              </w:rPr>
              <w:t>13</w:t>
            </w:r>
          </w:ins>
          <w:del w:id="4" w:author="Oat ." w:date="2024-09-25T14:59:00Z" w16du:dateUtc="2024-09-25T07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5E37DFE" w14:textId="561EDC97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"_Toc175747677"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7.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Acceptance Criteria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_Toc175747677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5" w:author="Oat ." w:date="2024-09-25T14:59:00Z" w16du:dateUtc="2024-09-25T07:59:00Z">
            <w:r w:rsidR="00E20459">
              <w:rPr>
                <w:noProof/>
                <w:webHidden/>
              </w:rPr>
              <w:t>13</w:t>
            </w:r>
          </w:ins>
          <w:del w:id="6" w:author="Oat ." w:date="2024-09-25T14:59:00Z" w16du:dateUtc="2024-09-25T07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3654207" w14:textId="79016199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"_Toc175747678"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8.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Reporting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_Toc175747678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7" w:author="Oat ." w:date="2024-09-25T14:59:00Z" w16du:dateUtc="2024-09-25T07:59:00Z">
            <w:r w:rsidR="00E20459">
              <w:rPr>
                <w:noProof/>
                <w:webHidden/>
              </w:rPr>
              <w:t>13</w:t>
            </w:r>
          </w:ins>
          <w:del w:id="8" w:author="Oat ." w:date="2024-09-25T14:59:00Z" w16du:dateUtc="2024-09-25T07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EA2EEB2" w14:textId="450A1521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"_Toc175747679"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9.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noProof/>
            </w:rPr>
            <w:t>References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_Toc175747679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9" w:author="Oat ." w:date="2024-09-25T14:59:00Z" w16du:dateUtc="2024-09-25T07:59:00Z">
            <w:r w:rsidR="00E20459">
              <w:rPr>
                <w:noProof/>
                <w:webHidden/>
              </w:rPr>
              <w:t>13</w:t>
            </w:r>
          </w:ins>
          <w:del w:id="10" w:author="Oat ." w:date="2024-09-25T14:59:00Z" w16du:dateUtc="2024-09-25T07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BABE892" w14:textId="2ED97838" w:rsidR="009A2ADD" w:rsidRDefault="00000000">
          <w:pPr>
            <w:pStyle w:val="TOC4"/>
            <w:tabs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"_Toc175747680"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10. Revision History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_Toc175747680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1" w:author="Oat ." w:date="2024-09-25T14:59:00Z" w16du:dateUtc="2024-09-25T07:59:00Z">
            <w:r w:rsidR="00E20459">
              <w:rPr>
                <w:noProof/>
                <w:webHidden/>
              </w:rPr>
              <w:t>14</w:t>
            </w:r>
          </w:ins>
          <w:del w:id="12" w:author="Oat ." w:date="2024-09-25T14:59:00Z" w16du:dateUtc="2024-09-25T07:59:00Z">
            <w:r w:rsidR="00907B80" w:rsidDel="00E20459">
              <w:rPr>
                <w:noProof/>
                <w:webHidden/>
              </w:rPr>
              <w:delText>12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D0614F0" w14:textId="67E5BF07" w:rsidR="009A2ADD" w:rsidRDefault="00000000">
          <w:pPr>
            <w:pStyle w:val="TOC3"/>
            <w:tabs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"_Toc175747681"</w:instrText>
          </w:r>
          <w:r>
            <w:fldChar w:fldCharType="separate"/>
          </w:r>
          <w:r w:rsidR="009A2ADD" w:rsidRPr="00EE37CE">
            <w:rPr>
              <w:rStyle w:val="Hyperlink"/>
              <w:noProof/>
            </w:rPr>
            <w:t>[</w:t>
          </w:r>
          <w:r w:rsidR="009A2ADD" w:rsidRPr="00EE37CE">
            <w:rPr>
              <w:rStyle w:val="Hyperlink"/>
              <w:noProof/>
              <w:cs/>
            </w:rPr>
            <w:t>ภาษาไทย</w:t>
          </w:r>
          <w:r w:rsidR="009A2ADD" w:rsidRPr="00EE37CE">
            <w:rPr>
              <w:rStyle w:val="Hyperlink"/>
              <w:noProof/>
            </w:rPr>
            <w:t>]</w:t>
          </w:r>
          <w:r w:rsidR="009A2ADD" w:rsidRPr="00EE37CE">
            <w:rPr>
              <w:rStyle w:val="Hyperlink"/>
              <w:noProof/>
              <w:cs/>
            </w:rPr>
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</w:r>
          <w:r w:rsidR="009A2ADD" w:rsidRPr="00EE37CE">
            <w:rPr>
              <w:rStyle w:val="Hyperlink"/>
              <w:noProof/>
            </w:rPr>
            <w:t xml:space="preserve">TAMC) </w:t>
          </w:r>
          <w:r w:rsidR="009A2ADD" w:rsidRPr="00EE37CE">
            <w:rPr>
              <w:rStyle w:val="Hyperlink"/>
              <w:noProof/>
              <w:cs/>
            </w:rPr>
            <w:t>ในผลิตภัณฑ์สมุนไพร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_Toc175747681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3" w:author="Oat ." w:date="2024-09-25T14:59:00Z" w16du:dateUtc="2024-09-25T07:59:00Z">
            <w:r w:rsidR="00E20459">
              <w:rPr>
                <w:noProof/>
                <w:webHidden/>
              </w:rPr>
              <w:t>16</w:t>
            </w:r>
          </w:ins>
          <w:del w:id="14" w:author="Oat ." w:date="2024-09-25T14:59:00Z" w16du:dateUtc="2024-09-25T07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D5E043E" w14:textId="73DE62B4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"_Toc175747682"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1.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วัตถุประสงค์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_Toc175747682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5" w:author="Oat ." w:date="2024-09-25T14:59:00Z" w16du:dateUtc="2024-09-25T07:59:00Z">
            <w:r w:rsidR="00E20459">
              <w:rPr>
                <w:noProof/>
                <w:webHidden/>
              </w:rPr>
              <w:t>16</w:t>
            </w:r>
          </w:ins>
          <w:del w:id="16" w:author="Oat ." w:date="2024-09-25T14:59:00Z" w16du:dateUtc="2024-09-25T07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AD59C30" w14:textId="357D9A90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"_Toc175747683"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2.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ขอบเขต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_Toc175747683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7" w:author="Oat ." w:date="2024-09-25T14:59:00Z" w16du:dateUtc="2024-09-25T07:59:00Z">
            <w:r w:rsidR="00E20459">
              <w:rPr>
                <w:noProof/>
                <w:webHidden/>
              </w:rPr>
              <w:t>16</w:t>
            </w:r>
          </w:ins>
          <w:del w:id="18" w:author="Oat ." w:date="2024-09-25T14:59:00Z" w16du:dateUtc="2024-09-25T07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FD592DD" w14:textId="2E9F53DD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"_Toc175747684"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3.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ความรับผิดชอบ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_Toc175747684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19" w:author="Oat ." w:date="2024-09-25T14:59:00Z" w16du:dateUtc="2024-09-25T07:59:00Z">
            <w:r w:rsidR="00E20459">
              <w:rPr>
                <w:noProof/>
                <w:webHidden/>
              </w:rPr>
              <w:t>16</w:t>
            </w:r>
          </w:ins>
          <w:del w:id="20" w:author="Oat ." w:date="2024-09-25T14:59:00Z" w16du:dateUtc="2024-09-25T07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F6FEF50" w14:textId="31611F0D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"_Toc175747685"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4.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วัสดุและอุปกรณ์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_Toc175747685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1" w:author="Oat ." w:date="2024-09-25T14:59:00Z" w16du:dateUtc="2024-09-25T07:59:00Z">
            <w:r w:rsidR="00E20459">
              <w:rPr>
                <w:noProof/>
                <w:webHidden/>
              </w:rPr>
              <w:t>16</w:t>
            </w:r>
          </w:ins>
          <w:del w:id="22" w:author="Oat ." w:date="2024-09-25T14:59:00Z" w16du:dateUtc="2024-09-25T07:59:00Z">
            <w:r w:rsidR="00907B80" w:rsidDel="00E20459">
              <w:rPr>
                <w:noProof/>
                <w:webHidden/>
              </w:rPr>
              <w:delText>13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43CD7C3" w14:textId="75F1006C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"_Toc175747686"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5.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ขั้นตอนการปฏิบัติ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_Toc175747686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3" w:author="Oat ." w:date="2024-09-25T14:59:00Z" w16du:dateUtc="2024-09-25T07:59:00Z">
            <w:r w:rsidR="00E20459">
              <w:rPr>
                <w:noProof/>
                <w:webHidden/>
              </w:rPr>
              <w:t>20</w:t>
            </w:r>
          </w:ins>
          <w:del w:id="24" w:author="Oat ." w:date="2024-09-25T14:59:00Z" w16du:dateUtc="2024-09-25T07:59:00Z">
            <w:r w:rsidR="00907B80" w:rsidDel="00E20459">
              <w:rPr>
                <w:noProof/>
                <w:webHidden/>
              </w:rPr>
              <w:delText>17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D2E0585" w14:textId="39AA331C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"_Toc175747687"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6.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การคำนวณ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_Toc175747687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5" w:author="Oat ." w:date="2024-09-25T14:59:00Z" w16du:dateUtc="2024-09-25T07:59:00Z">
            <w:r w:rsidR="00E20459">
              <w:rPr>
                <w:noProof/>
                <w:webHidden/>
              </w:rPr>
              <w:t>24</w:t>
            </w:r>
          </w:ins>
          <w:del w:id="26" w:author="Oat ." w:date="2024-09-25T14:59:00Z" w16du:dateUtc="2024-09-25T07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9968333" w14:textId="51778706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"_Toc175747688"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7.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เกณฑ์การยอมรับ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_Toc175747688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7" w:author="Oat ." w:date="2024-09-25T14:59:00Z" w16du:dateUtc="2024-09-25T07:59:00Z">
            <w:r w:rsidR="00E20459">
              <w:rPr>
                <w:noProof/>
                <w:webHidden/>
              </w:rPr>
              <w:t>24</w:t>
            </w:r>
          </w:ins>
          <w:del w:id="28" w:author="Oat ." w:date="2024-09-25T14:59:00Z" w16du:dateUtc="2024-09-25T07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E342B18" w14:textId="7183C073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"_Toc175747689"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8.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การรายงานผล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_Toc175747689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29" w:author="Oat ." w:date="2024-09-25T14:59:00Z" w16du:dateUtc="2024-09-25T07:59:00Z">
            <w:r w:rsidR="00E20459">
              <w:rPr>
                <w:noProof/>
                <w:webHidden/>
              </w:rPr>
              <w:t>24</w:t>
            </w:r>
          </w:ins>
          <w:del w:id="30" w:author="Oat ." w:date="2024-09-25T14:59:00Z" w16du:dateUtc="2024-09-25T07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2662351" w14:textId="667B02B9" w:rsidR="009A2ADD" w:rsidRDefault="00000000">
          <w:pPr>
            <w:pStyle w:val="TOC4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"_Toc175747690"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9.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เอกสารอ้างอิง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_Toc175747690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31" w:author="Oat ." w:date="2024-09-25T14:59:00Z" w16du:dateUtc="2024-09-25T07:59:00Z">
            <w:r w:rsidR="00E20459">
              <w:rPr>
                <w:noProof/>
                <w:webHidden/>
              </w:rPr>
              <w:t>24</w:t>
            </w:r>
          </w:ins>
          <w:del w:id="32" w:author="Oat ." w:date="2024-09-25T14:59:00Z" w16du:dateUtc="2024-09-25T07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365ADF9" w14:textId="1824524B" w:rsidR="009A2ADD" w:rsidRDefault="00000000">
          <w:pPr>
            <w:pStyle w:val="TOC4"/>
            <w:tabs>
              <w:tab w:val="left" w:pos="132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HYPERLINK \l "_Toc175747691"</w:instrText>
          </w:r>
          <w:r>
            <w:fldChar w:fldCharType="separate"/>
          </w:r>
          <w:r w:rsidR="009A2ADD" w:rsidRPr="00EE37CE">
            <w:rPr>
              <w:rStyle w:val="Hyperlink"/>
              <w:rFonts w:cs="TH SarabunPSK"/>
              <w:b/>
              <w:bCs/>
              <w:noProof/>
            </w:rPr>
            <w:t>10.</w:t>
          </w:r>
          <w:r w:rsidR="009A2ADD">
            <w:rPr>
              <w:rFonts w:eastAsiaTheme="minorEastAsia"/>
              <w:noProof/>
            </w:rPr>
            <w:tab/>
          </w:r>
          <w:r w:rsidR="009A2ADD" w:rsidRPr="00EE37CE">
            <w:rPr>
              <w:rStyle w:val="Hyperlink"/>
              <w:rFonts w:cs="TH SarabunPSK"/>
              <w:b/>
              <w:bCs/>
              <w:i/>
              <w:noProof/>
              <w:cs/>
            </w:rPr>
            <w:t>ประวัติการแก้ไข</w:t>
          </w:r>
          <w:r w:rsidR="009A2ADD">
            <w:rPr>
              <w:noProof/>
              <w:webHidden/>
            </w:rPr>
            <w:tab/>
          </w:r>
          <w:r w:rsidR="009A2ADD">
            <w:rPr>
              <w:noProof/>
              <w:webHidden/>
            </w:rPr>
            <w:fldChar w:fldCharType="begin"/>
          </w:r>
          <w:r w:rsidR="009A2ADD">
            <w:rPr>
              <w:noProof/>
              <w:webHidden/>
            </w:rPr>
            <w:instrText xml:space="preserve"> PAGEREF _Toc175747691 \h </w:instrText>
          </w:r>
          <w:r w:rsidR="009A2ADD">
            <w:rPr>
              <w:noProof/>
              <w:webHidden/>
            </w:rPr>
          </w:r>
          <w:r w:rsidR="009A2ADD">
            <w:rPr>
              <w:noProof/>
              <w:webHidden/>
            </w:rPr>
            <w:fldChar w:fldCharType="separate"/>
          </w:r>
          <w:ins w:id="33" w:author="Oat ." w:date="2024-09-25T14:59:00Z" w16du:dateUtc="2024-09-25T07:59:00Z">
            <w:r w:rsidR="00E20459">
              <w:rPr>
                <w:noProof/>
                <w:webHidden/>
              </w:rPr>
              <w:t>24</w:t>
            </w:r>
          </w:ins>
          <w:del w:id="34" w:author="Oat ." w:date="2024-09-25T14:59:00Z" w16du:dateUtc="2024-09-25T07:59:00Z">
            <w:r w:rsidR="00907B80" w:rsidDel="00E20459">
              <w:rPr>
                <w:noProof/>
                <w:webHidden/>
              </w:rPr>
              <w:delText>21</w:delText>
            </w:r>
          </w:del>
          <w:r w:rsidR="009A2ADD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4828051A" w14:textId="3ECFF13D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5" w:name="_Toc175747669"/>
      <w:r>
        <w:lastRenderedPageBreak/>
        <w:t>General consideration</w:t>
      </w:r>
      <w:r w:rsidR="009F3C5A">
        <w:t>s</w:t>
      </w:r>
      <w:bookmarkEnd w:id="35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0272633F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</w:t>
      </w:r>
      <w:r w:rsidR="008B0D85">
        <w:rPr>
          <w:rFonts w:ascii="TH SarabunPSK" w:hAnsi="TH SarabunPSK" w:cs="TH SarabunPSK"/>
          <w:sz w:val="32"/>
          <w:szCs w:val="32"/>
        </w:rPr>
        <w:t xml:space="preserve">an </w:t>
      </w:r>
      <w:r w:rsidR="00945646" w:rsidRPr="00FB1059">
        <w:rPr>
          <w:rFonts w:ascii="TH SarabunPSK" w:hAnsi="TH SarabunPSK" w:cs="TH SarabunPSK"/>
          <w:sz w:val="32"/>
          <w:szCs w:val="32"/>
        </w:rPr>
        <w:t>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6B1BD932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>overed: Growth promotion test of culture media, suitability of microbial enumeration method, 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20D6346B" w:rsidR="00140018" w:rsidRPr="00FB1059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225FD9EC" w:rsidR="00770C36" w:rsidRPr="005757B3" w:rsidRDefault="005757B3" w:rsidP="000624C5">
      <w:pPr>
        <w:pStyle w:val="Heading3"/>
      </w:pPr>
      <w:bookmarkStart w:id="36" w:name="_Toc175747670"/>
      <w:r w:rsidRPr="005757B3">
        <w:lastRenderedPageBreak/>
        <w:t xml:space="preserve">[English] </w:t>
      </w:r>
      <w:bookmarkEnd w:id="36"/>
      <w:ins w:id="37" w:author="Oat ." w:date="2024-09-25T15:00:00Z" w16du:dateUtc="2024-09-25T08:00:00Z">
        <w:r w:rsidR="00E20459" w:rsidRPr="00E20459">
          <w:rPr>
            <w:rFonts w:ascii="TH SarabunPSK" w:hAnsi="TH SarabunPSK" w:cs="TH SarabunPSK"/>
            <w:sz w:val="32"/>
            <w:szCs w:val="32"/>
          </w:rPr>
          <w:t>Method suitability test</w:t>
        </w:r>
      </w:ins>
      <w:del w:id="38" w:author="Oat ." w:date="2024-09-25T15:00:00Z" w16du:dateUtc="2024-09-25T08:00:00Z">
        <w:r w:rsidR="00D544C8" w:rsidRPr="00D544C8" w:rsidDel="00E20459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r w:rsidR="00D544C8" w:rsidRPr="00D544C8">
        <w:rPr>
          <w:rFonts w:ascii="TH SarabunPSK" w:hAnsi="TH SarabunPSK" w:cs="TH SarabunPSK"/>
          <w:sz w:val="32"/>
          <w:szCs w:val="32"/>
        </w:rPr>
        <w:t xml:space="preserve"> for Tests for Specified-micro-organism: Salmonella species in Herbal Products</w:t>
      </w:r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39" w:name="_Toc175747671"/>
      <w:r w:rsidRPr="005757B3">
        <w:t>Purpose</w:t>
      </w:r>
      <w:bookmarkEnd w:id="39"/>
    </w:p>
    <w:p w14:paraId="04C737D3" w14:textId="5592540D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ins w:id="40" w:author="Oat ." w:date="2024-09-25T15:02:00Z" w16du:dateUtc="2024-09-25T08:02:00Z">
        <w:r w:rsidR="00E20459">
          <w:rPr>
            <w:rFonts w:ascii="TH SarabunPSK" w:hAnsi="TH SarabunPSK" w:cs="TH SarabunPSK"/>
            <w:sz w:val="32"/>
            <w:szCs w:val="32"/>
          </w:rPr>
          <w:t>establish test parameters for the test method of test for speci</w:t>
        </w:r>
      </w:ins>
      <w:ins w:id="41" w:author="Oat ." w:date="2024-09-25T15:03:00Z" w16du:dateUtc="2024-09-25T08:03:00Z">
        <w:r w:rsidR="00E20459">
          <w:rPr>
            <w:rFonts w:ascii="TH SarabunPSK" w:hAnsi="TH SarabunPSK" w:cs="TH SarabunPSK"/>
            <w:sz w:val="32"/>
            <w:szCs w:val="32"/>
          </w:rPr>
          <w:t>fied micro-organism</w:t>
        </w:r>
      </w:ins>
      <w:del w:id="42" w:author="Oat ." w:date="2024-09-25T15:02:00Z" w16du:dateUtc="2024-09-25T08:02:00Z">
        <w:r w:rsidRPr="005757B3" w:rsidDel="00E20459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E20459">
          <w:rPr>
            <w:rFonts w:ascii="TH SarabunPSK" w:hAnsi="TH SarabunPSK" w:cs="TH SarabunPSK"/>
            <w:sz w:val="32"/>
            <w:szCs w:val="32"/>
          </w:rPr>
          <w:delText>ne</w:delText>
        </w:r>
        <w:r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 the </w:delText>
        </w:r>
        <w:r w:rsidR="00864CEF" w:rsidDel="00E20459">
          <w:rPr>
            <w:rFonts w:ascii="TH SarabunPSK" w:hAnsi="TH SarabunPSK" w:cs="TH SarabunPSK"/>
            <w:sz w:val="32"/>
            <w:szCs w:val="32"/>
          </w:rPr>
          <w:delText>presence of</w:delText>
        </w:r>
      </w:del>
      <w:r w:rsidR="00864CEF">
        <w:rPr>
          <w:rFonts w:ascii="TH SarabunPSK" w:hAnsi="TH SarabunPSK" w:cs="TH SarabunPSK"/>
          <w:sz w:val="32"/>
          <w:szCs w:val="32"/>
        </w:rPr>
        <w:t xml:space="preserve"> </w:t>
      </w:r>
      <w:r w:rsidR="00DB255A" w:rsidRPr="00DB255A">
        <w:rPr>
          <w:rFonts w:ascii="TH SarabunPSK" w:hAnsi="TH SarabunPSK" w:cs="TH SarabunPSK"/>
          <w:i/>
          <w:iCs/>
          <w:sz w:val="32"/>
          <w:szCs w:val="32"/>
        </w:rPr>
        <w:t>Salmonella species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43" w:name="_Toc175747672"/>
      <w:r w:rsidRPr="005757B3">
        <w:t>Scope</w:t>
      </w:r>
      <w:bookmarkEnd w:id="43"/>
    </w:p>
    <w:p w14:paraId="071E8A3E" w14:textId="3C9DD76B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44" w:author="Oat ." w:date="2024-09-25T15:03:00Z" w16du:dateUtc="2024-09-25T08:03:00Z">
        <w:r w:rsidR="00E20459" w:rsidRPr="00EF0234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r w:rsidR="00E20459" w:rsidRPr="00EF0234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  <w:del w:id="45" w:author="Oat ." w:date="2024-09-25T15:03:00Z" w16du:dateUtc="2024-09-25T08:03:00Z">
        <w:r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This procedure applies to </w:delText>
        </w:r>
        <w:r w:rsidR="001A5592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</w:delText>
        </w:r>
        <w:r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herbal products</w:delText>
        </w:r>
        <w:r w:rsidR="001A5592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name, forms]</w:delText>
        </w:r>
        <w:r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Pr="001A5592" w:rsidDel="00E20459">
          <w:rPr>
            <w:rFonts w:ascii="TH SarabunPSK" w:hAnsi="TH SarabunPSK" w:cs="TH SarabunPSK"/>
            <w:sz w:val="32"/>
            <w:szCs w:val="32"/>
          </w:rPr>
          <w:delText>in</w:delText>
        </w:r>
        <w:r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</w:delText>
        </w:r>
        <w:r w:rsidR="001A5592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Manufacturing sites</w:delText>
        </w:r>
        <w:r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].</w:delText>
        </w:r>
      </w:del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46" w:name="_Toc175747673"/>
      <w:r w:rsidRPr="005757B3">
        <w:t>Responsibilities</w:t>
      </w:r>
      <w:bookmarkEnd w:id="46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47" w:name="_Toc175747674"/>
      <w:r w:rsidRPr="005757B3">
        <w:t>Materials and Equipment</w:t>
      </w:r>
      <w:bookmarkEnd w:id="47"/>
    </w:p>
    <w:p w14:paraId="15ECABA5" w14:textId="77777777" w:rsidR="00C04FCE" w:rsidRPr="00BE0312" w:rsidRDefault="00C04FCE" w:rsidP="00C04FC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AE5800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6718D825" w14:textId="7F644CFF" w:rsidR="00AE5800" w:rsidRPr="00E54105" w:rsidRDefault="00AE5800" w:rsidP="00AE5800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AE5800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4F9CB056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65429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6FEB8EE0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F5516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Rappaport </w:t>
      </w:r>
      <w:r w:rsidR="007F5516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7F5516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 Vassiliadis</w:t>
      </w:r>
      <w:r w:rsidR="007F551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05A5">
        <w:rPr>
          <w:rFonts w:ascii="TH SarabunPSK" w:hAnsi="TH SarabunPSK" w:cs="TH SarabunPSK"/>
          <w:b/>
          <w:bCs/>
          <w:sz w:val="32"/>
          <w:szCs w:val="32"/>
        </w:rPr>
        <w:t xml:space="preserve">Soya peptone </w:t>
      </w:r>
      <w:r w:rsidR="007F5516">
        <w:rPr>
          <w:rFonts w:ascii="TH SarabunPSK" w:hAnsi="TH SarabunPSK" w:cs="TH SarabunPSK"/>
          <w:b/>
          <w:bCs/>
          <w:sz w:val="32"/>
          <w:szCs w:val="32"/>
        </w:rPr>
        <w:t>Broth (RVS)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F01C4D1" w14:textId="005AC981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Soya Peptone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4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5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52B0CE8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Sodium Chloride    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8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C8A370F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Dipotassium Phosphate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4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93BF7BD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Potassium </w:t>
      </w:r>
      <w:proofErr w:type="spellStart"/>
      <w:r w:rsidRPr="008C3145">
        <w:rPr>
          <w:rFonts w:ascii="TH SarabunPSK" w:hAnsi="TH SarabunPSK" w:cs="TH SarabunPSK" w:hint="cs"/>
          <w:sz w:val="32"/>
          <w:szCs w:val="32"/>
        </w:rPr>
        <w:t>Dihydrogenphosphate</w:t>
      </w:r>
      <w:proofErr w:type="spellEnd"/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87A8C08" w14:textId="77777777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Magnesium Chloride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29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F6E3484" w14:textId="3E6AF660" w:rsidR="008C3145" w:rsidRDefault="008C3145" w:rsidP="008C3145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Malachite Green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36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    mg</w:t>
      </w:r>
    </w:p>
    <w:p w14:paraId="2B8B4E02" w14:textId="1634813F" w:rsidR="00470914" w:rsidRPr="00470914" w:rsidRDefault="00470914" w:rsidP="00470914">
      <w:pPr>
        <w:pStyle w:val="ListParagraph"/>
        <w:numPr>
          <w:ilvl w:val="0"/>
          <w:numId w:val="1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8B95BDF" w14:textId="43DDA573" w:rsidR="004600E4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0503F">
        <w:rPr>
          <w:rFonts w:ascii="TH SarabunPSK" w:hAnsi="TH SarabunPSK" w:cs="TH SarabunPSK"/>
          <w:sz w:val="32"/>
          <w:szCs w:val="32"/>
        </w:rPr>
        <w:t>Mix and heat to effect solution.</w:t>
      </w:r>
    </w:p>
    <w:p w14:paraId="455089AC" w14:textId="11077F15" w:rsidR="00156608" w:rsidRPr="00156608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56608" w:rsidRPr="00156608">
        <w:rPr>
          <w:rFonts w:ascii="TH SarabunPSK" w:hAnsi="TH SarabunPSK" w:cs="TH SarabunPSK" w:hint="cs"/>
          <w:sz w:val="32"/>
          <w:szCs w:val="32"/>
        </w:rPr>
        <w:t>pH</w:t>
      </w:r>
      <w:r w:rsidR="00156608"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="0090503F">
        <w:rPr>
          <w:rFonts w:ascii="TH SarabunPSK" w:hAnsi="TH SarabunPSK" w:cs="TH SarabunPSK"/>
          <w:sz w:val="32"/>
          <w:szCs w:val="32"/>
        </w:rPr>
        <w:t>5</w:t>
      </w:r>
      <w:r w:rsidR="00150F7B">
        <w:rPr>
          <w:rFonts w:ascii="TH SarabunPSK" w:hAnsi="TH SarabunPSK" w:cs="TH SarabunPSK"/>
          <w:sz w:val="32"/>
          <w:szCs w:val="32"/>
        </w:rPr>
        <w:t>.</w:t>
      </w:r>
      <w:r w:rsidR="0039544D">
        <w:rPr>
          <w:rFonts w:ascii="TH SarabunPSK" w:hAnsi="TH SarabunPSK" w:cs="TH SarabunPSK"/>
          <w:sz w:val="32"/>
          <w:szCs w:val="32"/>
        </w:rPr>
        <w:t>2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0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55B2E6D1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Xylose Lysine Deoxycholate Agar 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</w:rPr>
        <w:t>XLD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="00D52715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660172C1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Xylose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8B1BDE9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D25517">
        <w:rPr>
          <w:rFonts w:ascii="TH SarabunPSK" w:hAnsi="TH SarabunPSK" w:cs="TH SarabunPSK" w:hint="cs"/>
          <w:sz w:val="32"/>
          <w:szCs w:val="32"/>
        </w:rPr>
        <w:t>lysine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73BC225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Lactose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C1D3E3B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Sucrose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498FA96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Chloride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B9F7683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Yeast Extract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03CAA3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Agar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83DB254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Sodium </w:t>
      </w:r>
      <w:proofErr w:type="spellStart"/>
      <w:r w:rsidRPr="00D25517">
        <w:rPr>
          <w:rFonts w:ascii="TH SarabunPSK" w:hAnsi="TH SarabunPSK" w:cs="TH SarabunPSK" w:hint="cs"/>
          <w:sz w:val="32"/>
          <w:szCs w:val="32"/>
        </w:rPr>
        <w:t>desoxycholate</w:t>
      </w:r>
      <w:proofErr w:type="spellEnd"/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2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41F6932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lastRenderedPageBreak/>
        <w:t>Sodium Thiosulfate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6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B193FFF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Ammonium Iron 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(</w:t>
      </w:r>
      <w:r w:rsidRPr="00D25517">
        <w:rPr>
          <w:rFonts w:ascii="TH SarabunPSK" w:hAnsi="TH SarabunPSK" w:cs="TH SarabunPSK" w:hint="cs"/>
          <w:sz w:val="32"/>
          <w:szCs w:val="32"/>
        </w:rPr>
        <w:t>III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D25517">
        <w:rPr>
          <w:rFonts w:ascii="TH SarabunPSK" w:hAnsi="TH SarabunPSK" w:cs="TH SarabunPSK" w:hint="cs"/>
          <w:sz w:val="32"/>
          <w:szCs w:val="32"/>
        </w:rPr>
        <w:t>citrate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079A3B9" w14:textId="77777777" w:rsid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Phenol Red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80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100ADE59" w14:textId="1FF1F611" w:rsidR="00D25517" w:rsidRPr="00D25517" w:rsidRDefault="00D25517" w:rsidP="00D25517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DI Water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1000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59EFB07" w14:textId="2EBE3A65" w:rsidR="005B59E7" w:rsidRDefault="001C5403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mixture of solids and water, with swirling</w:t>
      </w:r>
      <w:r w:rsidR="002B4D76">
        <w:rPr>
          <w:rFonts w:ascii="TH SarabunPSK" w:hAnsi="TH SarabunPSK" w:cs="TH SarabunPSK"/>
          <w:sz w:val="32"/>
          <w:szCs w:val="32"/>
        </w:rPr>
        <w:t>, just to the boiling point</w:t>
      </w:r>
      <w:r w:rsidR="00D86D4E">
        <w:rPr>
          <w:rFonts w:ascii="TH SarabunPSK" w:hAnsi="TH SarabunPSK" w:cs="TH SarabunPSK"/>
          <w:sz w:val="32"/>
          <w:szCs w:val="32"/>
        </w:rPr>
        <w:t>.</w:t>
      </w:r>
      <w:r w:rsidR="002B4D76">
        <w:rPr>
          <w:rFonts w:ascii="TH SarabunPSK" w:hAnsi="TH SarabunPSK" w:cs="TH SarabunPSK"/>
          <w:sz w:val="32"/>
          <w:szCs w:val="32"/>
        </w:rPr>
        <w:t xml:space="preserve"> Do not over</w:t>
      </w:r>
      <w:r w:rsidR="00216DCA">
        <w:rPr>
          <w:rFonts w:ascii="TH SarabunPSK" w:hAnsi="TH SarabunPSK" w:cs="TH SarabunPSK"/>
          <w:sz w:val="32"/>
          <w:szCs w:val="32"/>
        </w:rPr>
        <w:t>heat or sterilize. Transfer at once to a water-bath maintained at about 50 ˚C</w:t>
      </w:r>
      <w:r w:rsidR="00D450F8">
        <w:rPr>
          <w:rFonts w:ascii="TH SarabunPSK" w:hAnsi="TH SarabunPSK" w:cs="TH SarabunPSK"/>
          <w:sz w:val="32"/>
          <w:szCs w:val="32"/>
        </w:rPr>
        <w:t>, and pour into plates as soon as the medium has cooled.</w:t>
      </w:r>
    </w:p>
    <w:p w14:paraId="506ECA1E" w14:textId="036BC568" w:rsidR="00D86D4E" w:rsidRDefault="00D86D4E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</w:t>
      </w:r>
      <w:r w:rsidR="00D450F8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±</w:t>
      </w:r>
      <w:r w:rsidR="00CB4125">
        <w:rPr>
          <w:rFonts w:ascii="TH SarabunPSK" w:hAnsi="TH SarabunPSK" w:cs="TH SarabunPSK"/>
          <w:sz w:val="32"/>
          <w:szCs w:val="32"/>
        </w:rPr>
        <w:t xml:space="preserve"> 0.2.</w:t>
      </w:r>
    </w:p>
    <w:p w14:paraId="7F93D163" w14:textId="77777777" w:rsidR="00CB4125" w:rsidRDefault="00CB4125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</w:p>
    <w:p w14:paraId="5BADE3DE" w14:textId="2EFED59F" w:rsidR="00AD0CB4" w:rsidRPr="0045129D" w:rsidRDefault="0045129D" w:rsidP="004512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>Brill</w:t>
      </w:r>
      <w:r w:rsidR="00472427">
        <w:rPr>
          <w:rFonts w:ascii="TH SarabunPSK" w:hAnsi="TH SarabunPSK" w:cs="TH SarabunPSK"/>
          <w:b/>
          <w:bCs/>
          <w:sz w:val="32"/>
          <w:szCs w:val="32"/>
        </w:rPr>
        <w:t>i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ant Green Agar 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="006F646B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0B97E3" w14:textId="77777777" w:rsidR="00AD0CB4" w:rsidRDefault="00AD0CB4" w:rsidP="00AD0CB4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9361E1B" w14:textId="77777777" w:rsidR="0087245C" w:rsidRDefault="00776B5A" w:rsidP="0087245C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Yeast extract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  <w:cs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>3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552662C" w14:textId="77777777" w:rsidR="0087245C" w:rsidRDefault="00776B5A" w:rsidP="0087245C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E3852B0" w14:textId="5CCF181B" w:rsidR="00E034A6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88D70F9" w14:textId="77777777" w:rsidR="00E034A6" w:rsidRDefault="00E034A6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Lactose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46B2259" w14:textId="77777777" w:rsidR="00E034A6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Sodium Chloride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5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D0E97F9" w14:textId="77777777" w:rsidR="00E034A6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Sucrose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0AEA833" w14:textId="17FF6D3E" w:rsidR="00776B5A" w:rsidRDefault="00776B5A" w:rsidP="00E034A6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Phenol Red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80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1D1A09A2" w14:textId="77777777" w:rsidR="008569D2" w:rsidRDefault="00E034A6" w:rsidP="008569D2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Agar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20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055D73F" w14:textId="77777777" w:rsidR="008569D2" w:rsidRDefault="00776B5A" w:rsidP="008569D2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Brilliant Green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12</w:t>
      </w:r>
      <w:r w:rsidRPr="008569D2">
        <w:rPr>
          <w:rFonts w:ascii="TH SarabunPSK" w:hAnsi="TH SarabunPSK" w:cs="TH SarabunPSK" w:hint="cs"/>
          <w:sz w:val="32"/>
          <w:szCs w:val="32"/>
          <w:cs/>
        </w:rPr>
        <w:t>.</w:t>
      </w:r>
      <w:r w:rsidRPr="008569D2">
        <w:rPr>
          <w:rFonts w:ascii="TH SarabunPSK" w:hAnsi="TH SarabunPSK" w:cs="TH SarabunPSK" w:hint="cs"/>
          <w:sz w:val="32"/>
          <w:szCs w:val="32"/>
        </w:rPr>
        <w:t>5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971409B" w14:textId="401E2A9E" w:rsidR="00776B5A" w:rsidRPr="008569D2" w:rsidRDefault="00776B5A" w:rsidP="008569D2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Water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1000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362541CA" w14:textId="5D4DDE59" w:rsidR="00605BB6" w:rsidRDefault="008569D2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Boil the solution of solids for</w:t>
      </w:r>
      <w:r w:rsidR="003E4B14">
        <w:rPr>
          <w:rFonts w:ascii="TH SarabunPSK" w:hAnsi="TH SarabunPSK" w:cs="TH SarabunPSK"/>
          <w:sz w:val="32"/>
          <w:szCs w:val="32"/>
        </w:rPr>
        <w:t xml:space="preserve"> 1 minute</w:t>
      </w:r>
      <w:r w:rsidR="00605BB6">
        <w:rPr>
          <w:rFonts w:ascii="TH SarabunPSK" w:hAnsi="TH SarabunPSK" w:cs="TH SarabunPSK"/>
          <w:sz w:val="32"/>
          <w:szCs w:val="32"/>
        </w:rPr>
        <w:t>.</w:t>
      </w:r>
      <w:r w:rsidR="003E4B14">
        <w:rPr>
          <w:rFonts w:ascii="TH SarabunPSK" w:hAnsi="TH SarabunPSK" w:cs="TH SarabunPSK"/>
          <w:sz w:val="32"/>
          <w:szCs w:val="32"/>
        </w:rPr>
        <w:t xml:space="preserve"> Ster</w:t>
      </w:r>
      <w:r w:rsidR="00004D37">
        <w:rPr>
          <w:rFonts w:ascii="TH SarabunPSK" w:hAnsi="TH SarabunPSK" w:cs="TH SarabunPSK"/>
          <w:sz w:val="32"/>
          <w:szCs w:val="32"/>
        </w:rPr>
        <w:t>ilize just prior to use. Melt the medium, pour into Petri dishes, and allow to cool</w:t>
      </w:r>
      <w:r w:rsidR="001F062F">
        <w:rPr>
          <w:rFonts w:ascii="TH SarabunPSK" w:hAnsi="TH SarabunPSK" w:cs="TH SarabunPSK"/>
          <w:sz w:val="32"/>
          <w:szCs w:val="32"/>
        </w:rPr>
        <w:t>.</w:t>
      </w:r>
    </w:p>
    <w:p w14:paraId="4E59B2A1" w14:textId="126CC5A2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 after sterilization </w:t>
      </w:r>
      <w:r w:rsidR="001F062F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.</w:t>
      </w:r>
      <w:r w:rsidR="001F062F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± 0.2.</w:t>
      </w:r>
    </w:p>
    <w:p w14:paraId="36349B5A" w14:textId="572C2E6B" w:rsidR="00595822" w:rsidRPr="00E427BD" w:rsidRDefault="00B6026F" w:rsidP="0059582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D0A2D">
        <w:rPr>
          <w:rFonts w:ascii="TH SarabunPSK" w:hAnsi="TH SarabunPSK" w:cs="TH SarabunPSK" w:hint="cs"/>
          <w:b/>
          <w:bCs/>
          <w:sz w:val="32"/>
          <w:szCs w:val="32"/>
        </w:rPr>
        <w:t>Tetrathionate bile brilliant green broth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T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="00595822" w:rsidRPr="00ED0A2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31C5FFC" w14:textId="499A0F9F" w:rsidR="00E427BD" w:rsidRPr="00EF7E39" w:rsidRDefault="00E427BD" w:rsidP="00E427BD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2766883" w14:textId="77777777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Peptone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8.6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394132C" w14:textId="77777777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Ox bile, dried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2B077EB" w14:textId="28E6FEF9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lastRenderedPageBreak/>
        <w:t>Sodium Chloride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6.4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6F552A8" w14:textId="40D06EF3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Calcium carbonate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       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20.0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C70BA2C" w14:textId="173D279D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 xml:space="preserve">Potassium </w:t>
      </w:r>
      <w:r w:rsidRPr="001B6567">
        <w:rPr>
          <w:rFonts w:ascii="TH SarabunPSK" w:hAnsi="TH SarabunPSK" w:cs="TH SarabunPSK"/>
          <w:sz w:val="32"/>
          <w:szCs w:val="32"/>
        </w:rPr>
        <w:t>tetrathionate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BA2D3DE" w14:textId="20256284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Brilliant Green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70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>m</w:t>
      </w:r>
      <w:r w:rsidRPr="001B6567">
        <w:rPr>
          <w:rFonts w:ascii="TH SarabunPSK" w:hAnsi="TH SarabunPSK" w:cs="TH SarabunPSK" w:hint="cs"/>
          <w:sz w:val="32"/>
          <w:szCs w:val="32"/>
        </w:rPr>
        <w:t>g</w:t>
      </w:r>
    </w:p>
    <w:p w14:paraId="10A6DA19" w14:textId="5541296F" w:rsidR="001B6567" w:rsidRPr="001B6567" w:rsidRDefault="001B6567" w:rsidP="001B6567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DI Water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1B6567">
        <w:rPr>
          <w:rFonts w:ascii="TH SarabunPSK" w:hAnsi="TH SarabunPSK" w:cs="TH SarabunPSK" w:hint="cs"/>
          <w:sz w:val="32"/>
          <w:szCs w:val="32"/>
        </w:rPr>
        <w:tab/>
        <w:t>1000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FFFB333" w14:textId="1E3CF79B" w:rsidR="00E427BD" w:rsidRDefault="00027D64" w:rsidP="00027D64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solution</w:t>
      </w:r>
      <w:r w:rsidR="005C6100">
        <w:rPr>
          <w:rFonts w:ascii="TH SarabunPSK" w:hAnsi="TH SarabunPSK" w:cs="TH SarabunPSK"/>
          <w:sz w:val="32"/>
          <w:szCs w:val="32"/>
        </w:rPr>
        <w:t xml:space="preserve"> of solids to boiling. Do not reheat</w:t>
      </w:r>
    </w:p>
    <w:p w14:paraId="5DD1DE35" w14:textId="4D313C1F" w:rsidR="00772A8F" w:rsidRPr="00E427BD" w:rsidRDefault="00772A8F" w:rsidP="00027D64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7.0±0.2</w:t>
      </w:r>
    </w:p>
    <w:p w14:paraId="50527E5B" w14:textId="15ABFAC0" w:rsidR="00AD2E1A" w:rsidRPr="00AD2E1A" w:rsidRDefault="00C26DB9" w:rsidP="00AD2E1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48" w:name="_Hlk173402290"/>
      <w:r>
        <w:rPr>
          <w:rFonts w:ascii="TH SarabunPSK" w:hAnsi="TH SarabunPSK" w:cs="TH SarabunPSK"/>
          <w:b/>
          <w:bCs/>
          <w:sz w:val="32"/>
          <w:szCs w:val="32"/>
        </w:rPr>
        <w:t>Bismuth sulfite agar</w:t>
      </w:r>
      <w:bookmarkEnd w:id="48"/>
    </w:p>
    <w:p w14:paraId="534FA1D5" w14:textId="29AAA61C" w:rsidR="00AD2E1A" w:rsidRDefault="00AD2E1A" w:rsidP="00AD2E1A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7DD68AF8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Beef extract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536994D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24C5F44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2ED4B48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Dextrose monohydrate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326D205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 xml:space="preserve">Disodium </w:t>
      </w:r>
      <w:proofErr w:type="spellStart"/>
      <w:r w:rsidRPr="00985C85">
        <w:rPr>
          <w:rFonts w:ascii="TH SarabunPSK" w:hAnsi="TH SarabunPSK" w:cs="TH SarabunPSK" w:hint="cs"/>
          <w:sz w:val="32"/>
          <w:szCs w:val="32"/>
        </w:rPr>
        <w:t>hydrogenphosphate</w:t>
      </w:r>
      <w:proofErr w:type="spellEnd"/>
      <w:r w:rsidRPr="00985C85">
        <w:rPr>
          <w:rFonts w:ascii="TH SarabunPSK" w:hAnsi="TH SarabunPSK" w:cs="TH SarabunPSK" w:hint="cs"/>
          <w:sz w:val="32"/>
          <w:szCs w:val="32"/>
        </w:rPr>
        <w:t xml:space="preserve"> heptahydrate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4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E8BF3C2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985C85">
        <w:rPr>
          <w:rFonts w:ascii="TH SarabunPSK" w:hAnsi="TH SarabunPSK" w:cs="TH SarabunPSK" w:hint="cs"/>
          <w:sz w:val="32"/>
          <w:szCs w:val="32"/>
        </w:rPr>
        <w:t>Iron(</w:t>
      </w:r>
      <w:proofErr w:type="gramEnd"/>
      <w:r w:rsidRPr="00985C85">
        <w:rPr>
          <w:rFonts w:ascii="TH SarabunPSK" w:hAnsi="TH SarabunPSK" w:cs="TH SarabunPSK" w:hint="cs"/>
          <w:sz w:val="32"/>
          <w:szCs w:val="32"/>
        </w:rPr>
        <w:t>II) sulfate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   0.3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F73F314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Bismuth sulfite indicator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8.0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B2CE253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Agar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20.0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CF99BE1" w14:textId="77777777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Brilliant Green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25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40E84BEE" w14:textId="09D8CB3D" w:rsidR="00985C85" w:rsidRDefault="00985C85" w:rsidP="00985C85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DI Water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  <w:t>1000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3E01E33" w14:textId="68323943" w:rsidR="00985C85" w:rsidRDefault="00E93AF3" w:rsidP="007A2A87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Heat the mixture of solids and water, with swirling, just to the boiling </w:t>
      </w:r>
      <w:proofErr w:type="spellStart"/>
      <w:r>
        <w:rPr>
          <w:rFonts w:ascii="TH SarabunPSK" w:hAnsi="TH SarabunPSK" w:cs="TH SarabunPSK"/>
          <w:sz w:val="32"/>
          <w:szCs w:val="32"/>
        </w:rPr>
        <w:t>poin</w:t>
      </w:r>
      <w:proofErr w:type="spellEnd"/>
      <w:r>
        <w:rPr>
          <w:rFonts w:ascii="TH SarabunPSK" w:hAnsi="TH SarabunPSK" w:cs="TH SarabunPSK"/>
          <w:sz w:val="32"/>
          <w:szCs w:val="32"/>
        </w:rPr>
        <w:t>. Do not overheat or sterilize</w:t>
      </w:r>
      <w:r w:rsidR="00BF6484">
        <w:rPr>
          <w:rFonts w:ascii="TH SarabunPSK" w:hAnsi="TH SarabunPSK" w:cs="TH SarabunPSK"/>
          <w:sz w:val="32"/>
          <w:szCs w:val="32"/>
        </w:rPr>
        <w:t>. Transfer at once to a water-bath maintained at about 50 ˚C, and pour into plates as soon as the medium has cooled</w:t>
      </w:r>
      <w:r w:rsidR="00854857">
        <w:rPr>
          <w:rFonts w:ascii="TH SarabunPSK" w:hAnsi="TH SarabunPSK" w:cs="TH SarabunPSK"/>
          <w:sz w:val="32"/>
          <w:szCs w:val="32"/>
        </w:rPr>
        <w:t>.</w:t>
      </w:r>
    </w:p>
    <w:p w14:paraId="0145B4C2" w14:textId="4DD16FD7" w:rsidR="00605BB6" w:rsidRDefault="00854857" w:rsidP="00854857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7.6 ±0.2</w:t>
      </w:r>
    </w:p>
    <w:p w14:paraId="4FACBC21" w14:textId="0CE2BAF6" w:rsidR="000F7CEF" w:rsidRPr="00F24A73" w:rsidRDefault="000F7CEF" w:rsidP="000F7CE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Triple sugar-iron</w:t>
      </w:r>
      <w:r w:rsidR="00F24A73">
        <w:rPr>
          <w:rFonts w:ascii="TH SarabunPSK" w:hAnsi="TH SarabunPSK" w:cs="TH SarabunPSK"/>
          <w:b/>
          <w:bCs/>
          <w:sz w:val="32"/>
          <w:szCs w:val="32"/>
        </w:rPr>
        <w:t xml:space="preserve"> (TSI) agar</w:t>
      </w:r>
    </w:p>
    <w:p w14:paraId="1FD5FF48" w14:textId="0DA68BD5" w:rsidR="00F24A73" w:rsidRDefault="00F24A73" w:rsidP="00F24A73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F24A73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2DC2A2C" w14:textId="0CC6234D" w:rsidR="00F24A73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casein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0D9132C9" w14:textId="7654A91D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animal tissue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776B7F45" w14:textId="01BB84E5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Lactose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42A0C939" w14:textId="3D53B760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>Sucrose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</w:p>
    <w:p w14:paraId="5C4677C8" w14:textId="3D79C5FE" w:rsidR="0092197E" w:rsidRDefault="0092197E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Dextrose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monohydrate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  <w:t>1.0</w:t>
      </w:r>
      <w:r w:rsidR="0027101C"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318C96E1" w14:textId="14132D3B" w:rsidR="0027101C" w:rsidRDefault="0027101C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Ammonium iron (II) 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23530CFB" w14:textId="541A729E" w:rsidR="0027101C" w:rsidRDefault="00966DE3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Sodium chloride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029168F9" w14:textId="7587A424" w:rsidR="00966DE3" w:rsidRDefault="00966DE3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Sodium thiosulfate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4498609" w14:textId="28CA5962" w:rsidR="00966DE3" w:rsidRDefault="00966DE3" w:rsidP="00F24A73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Agar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13.0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4647B3E5" w14:textId="4F9AB1B4" w:rsidR="00DC06A2" w:rsidRDefault="00DC06A2" w:rsidP="00DC06A2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Phenol red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25.0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mg</w:t>
      </w:r>
    </w:p>
    <w:p w14:paraId="26EA1EA2" w14:textId="49EC697B" w:rsidR="00DC06A2" w:rsidRDefault="00DC06A2" w:rsidP="00DC06A2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Deionized water (DI water)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1000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ml</w:t>
      </w:r>
    </w:p>
    <w:p w14:paraId="04A2273F" w14:textId="5FF84711" w:rsidR="00DC06A2" w:rsidRDefault="0074724D" w:rsidP="00727F36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Dissolve</w:t>
      </w:r>
      <w:r w:rsidR="00DC475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the soluble solids in the water, using heat, if necessary, to e</w:t>
      </w:r>
      <w:r w:rsidR="00727F36">
        <w:rPr>
          <w:rFonts w:ascii="TH SarabunPSK" w:hAnsi="TH SarabunPSK" w:cs="TH SarabunPSK"/>
          <w:color w:val="ED7D31" w:themeColor="accent2"/>
          <w:sz w:val="32"/>
          <w:szCs w:val="32"/>
        </w:rPr>
        <w:t>ffect complete solution</w:t>
      </w:r>
      <w:r w:rsidR="00BF6706">
        <w:rPr>
          <w:rFonts w:ascii="TH SarabunPSK" w:hAnsi="TH SarabunPSK" w:cs="TH SarabunPSK"/>
          <w:color w:val="ED7D31" w:themeColor="accent2"/>
          <w:sz w:val="32"/>
          <w:szCs w:val="32"/>
        </w:rPr>
        <w:t>. Adjust pH with hydro</w:t>
      </w:r>
      <w:r w:rsidR="002D5F56">
        <w:rPr>
          <w:rFonts w:ascii="TH SarabunPSK" w:hAnsi="TH SarabunPSK" w:cs="TH SarabunPSK"/>
          <w:color w:val="ED7D31" w:themeColor="accent2"/>
          <w:sz w:val="32"/>
          <w:szCs w:val="32"/>
        </w:rPr>
        <w:t>chloric or sodium hydroxide, determine the pH at 25 ±2 ˚C</w:t>
      </w:r>
      <w:r w:rsidR="001626E7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. Sterilization by mean of Autoclave 121 ˚C </w:t>
      </w:r>
      <w:r w:rsidR="00A2342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for </w:t>
      </w:r>
      <w:r w:rsidR="001626E7">
        <w:rPr>
          <w:rFonts w:ascii="TH SarabunPSK" w:hAnsi="TH SarabunPSK" w:cs="TH SarabunPSK"/>
          <w:color w:val="ED7D31" w:themeColor="accent2"/>
          <w:sz w:val="32"/>
          <w:szCs w:val="32"/>
        </w:rPr>
        <w:t>15 minutes</w:t>
      </w:r>
      <w:r w:rsidR="00A23422">
        <w:rPr>
          <w:rFonts w:ascii="TH SarabunPSK" w:hAnsi="TH SarabunPSK" w:cs="TH SarabunPSK"/>
          <w:color w:val="ED7D31" w:themeColor="accent2"/>
          <w:sz w:val="32"/>
          <w:szCs w:val="32"/>
        </w:rPr>
        <w:t>.</w:t>
      </w:r>
    </w:p>
    <w:p w14:paraId="28C37157" w14:textId="60359311" w:rsidR="001626E7" w:rsidRPr="00DC06A2" w:rsidRDefault="001626E7" w:rsidP="00727F36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</w:t>
      </w:r>
      <w:r w:rsidR="00A2342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after sterilization 7.3 ± 0.2</w:t>
      </w:r>
    </w:p>
    <w:p w14:paraId="2E95FE4E" w14:textId="6BCF4E23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3E26FD99" w14:textId="77777777" w:rsidR="00B01A24" w:rsidRPr="00892D14" w:rsidRDefault="00B01A24" w:rsidP="00B01A24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61DB0095" w14:textId="77777777" w:rsidR="00EB27E6" w:rsidRDefault="00EB27E6" w:rsidP="00EB27E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62BB5C39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0E5B928B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7AB15462" w14:textId="77777777" w:rsidR="004A742C" w:rsidRPr="005A61FF" w:rsidRDefault="004A742C" w:rsidP="004A742C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2308E65D" w14:textId="13EEAE75" w:rsidR="007A5093" w:rsidRDefault="007A509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40674021" w14:textId="74DEE51E" w:rsidR="004D72CE" w:rsidRDefault="004D72CE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tubes</w:t>
      </w:r>
    </w:p>
    <w:p w14:paraId="495BFF6F" w14:textId="38A4EAF9" w:rsidR="00C507FF" w:rsidRDefault="00C507FF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bookmarkStart w:id="49" w:name="_Ref178239303"/>
      <w:ins w:id="50" w:author="Oat ." w:date="2024-09-25T15:13:00Z" w16du:dateUtc="2024-09-25T08:13:00Z">
        <w:r>
          <w:rPr>
            <w:rFonts w:ascii="TH SarabunPSK" w:hAnsi="TH SarabunPSK" w:cs="TH SarabunPSK"/>
            <w:sz w:val="32"/>
            <w:szCs w:val="32"/>
          </w:rPr>
          <w:t>Test</w:t>
        </w:r>
      </w:ins>
      <w:ins w:id="51" w:author="Oat ." w:date="2024-09-25T15:23:00Z" w16du:dateUtc="2024-09-25T08:23:00Z">
        <w:r w:rsidR="00FF4417">
          <w:rPr>
            <w:rFonts w:ascii="TH SarabunPSK" w:hAnsi="TH SarabunPSK" w:cs="TH SarabunPSK"/>
            <w:sz w:val="32"/>
            <w:szCs w:val="32"/>
          </w:rPr>
          <w:t xml:space="preserve"> micro-organism:</w:t>
        </w:r>
      </w:ins>
      <w:bookmarkEnd w:id="49"/>
    </w:p>
    <w:p w14:paraId="3891C291" w14:textId="11CAA831" w:rsidR="00FF4417" w:rsidRDefault="00FF4417" w:rsidP="00FF441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52" w:author="Oat ." w:date="2024-09-25T15:25:00Z" w16du:dateUtc="2024-09-25T08:25:00Z">
        <w:r>
          <w:rPr>
            <w:rFonts w:ascii="TH SarabunPSK" w:hAnsi="TH SarabunPSK" w:cs="TH SarabunPSK"/>
            <w:i/>
            <w:iCs/>
            <w:sz w:val="32"/>
            <w:szCs w:val="32"/>
          </w:rPr>
          <w:lastRenderedPageBreak/>
          <w:t>[</w:t>
        </w:r>
      </w:ins>
      <w:ins w:id="53" w:author="Oat ." w:date="2024-09-25T15:25:00Z">
        <w:r w:rsidRPr="00FF4417">
          <w:rPr>
            <w:rFonts w:ascii="TH SarabunPSK" w:hAnsi="TH SarabunPSK" w:cs="TH SarabunPSK"/>
            <w:i/>
            <w:iCs/>
            <w:sz w:val="32"/>
            <w:szCs w:val="32"/>
            <w:rPrChange w:id="54" w:author="Oat ." w:date="2024-09-25T15:25:00Z" w16du:dateUtc="2024-09-25T08:25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Salmonella enterica</w:t>
        </w:r>
      </w:ins>
      <w:ins w:id="55" w:author="Oat ." w:date="2024-09-25T15:25:00Z" w16du:dateUtc="2024-09-25T08:25:00Z">
        <w:r>
          <w:rPr>
            <w:rFonts w:ascii="TH SarabunPSK" w:hAnsi="TH SarabunPSK" w:cs="TH SarabunPSK"/>
            <w:sz w:val="32"/>
            <w:szCs w:val="32"/>
          </w:rPr>
          <w:t xml:space="preserve"> </w:t>
        </w:r>
      </w:ins>
      <w:ins w:id="56" w:author="Oat ." w:date="2024-09-25T15:25:00Z">
        <w:r w:rsidRPr="00FF4417">
          <w:rPr>
            <w:rFonts w:ascii="TH SarabunPSK" w:hAnsi="TH SarabunPSK" w:cs="TH SarabunPSK"/>
            <w:sz w:val="32"/>
            <w:szCs w:val="32"/>
          </w:rPr>
          <w:t>subsp.</w:t>
        </w:r>
      </w:ins>
      <w:ins w:id="57" w:author="Oat ." w:date="2024-09-25T15:27:00Z" w16du:dateUtc="2024-09-25T08:27:00Z">
        <w:r>
          <w:rPr>
            <w:rFonts w:ascii="TH SarabunPSK" w:hAnsi="TH SarabunPSK" w:cs="TH SarabunPSK"/>
            <w:sz w:val="32"/>
            <w:szCs w:val="32"/>
          </w:rPr>
          <w:t xml:space="preserve"> </w:t>
        </w:r>
        <w:r w:rsidRPr="00437C16">
          <w:rPr>
            <w:rFonts w:ascii="TH SarabunPSK" w:hAnsi="TH SarabunPSK" w:cs="TH SarabunPSK"/>
            <w:i/>
            <w:iCs/>
            <w:sz w:val="32"/>
            <w:szCs w:val="32"/>
            <w:rPrChange w:id="58" w:author="Oat ." w:date="2024-09-25T15:29:00Z" w16du:dateUtc="2024-09-25T08:29:00Z">
              <w:rPr>
                <w:rFonts w:ascii="TH SarabunPSK" w:hAnsi="TH SarabunPSK" w:cs="TH SarabunPSK"/>
                <w:sz w:val="32"/>
                <w:szCs w:val="32"/>
              </w:rPr>
            </w:rPrChange>
          </w:rPr>
          <w:t>Enterica</w:t>
        </w:r>
        <w:r>
          <w:rPr>
            <w:rFonts w:ascii="TH SarabunPSK" w:hAnsi="TH SarabunPSK" w:cs="TH SarabunPSK"/>
            <w:sz w:val="32"/>
            <w:szCs w:val="32"/>
          </w:rPr>
          <w:t xml:space="preserve"> serovar Typhimurium ATCC </w:t>
        </w:r>
      </w:ins>
      <w:ins w:id="59" w:author="Oat ." w:date="2024-09-25T15:28:00Z" w16du:dateUtc="2024-09-25T08:28:00Z">
        <w:r>
          <w:rPr>
            <w:rFonts w:ascii="TH SarabunPSK" w:hAnsi="TH SarabunPSK" w:cs="TH SarabunPSK"/>
            <w:sz w:val="32"/>
            <w:szCs w:val="32"/>
          </w:rPr>
          <w:t>14028 or DMST</w:t>
        </w:r>
      </w:ins>
      <w:ins w:id="60" w:author="Oat ." w:date="2024-09-25T15:29:00Z" w16du:dateUtc="2024-09-25T08:29:00Z">
        <w:r>
          <w:rPr>
            <w:rFonts w:ascii="TH SarabunPSK" w:hAnsi="TH SarabunPSK" w:cs="TH SarabunPSK"/>
            <w:sz w:val="32"/>
            <w:szCs w:val="32"/>
          </w:rPr>
          <w:t xml:space="preserve"> 13311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or </w:t>
        </w:r>
        <w:r w:rsidR="00437C16" w:rsidRPr="0076615F">
          <w:rPr>
            <w:rFonts w:ascii="TH SarabunPSK" w:hAnsi="TH SarabunPSK" w:cs="TH SarabunPSK"/>
            <w:i/>
            <w:iCs/>
            <w:sz w:val="32"/>
            <w:szCs w:val="32"/>
          </w:rPr>
          <w:t>Salmonella enterica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437C16" w:rsidRPr="00FF4417">
          <w:rPr>
            <w:rFonts w:ascii="TH SarabunPSK" w:hAnsi="TH SarabunPSK" w:cs="TH SarabunPSK"/>
            <w:sz w:val="32"/>
            <w:szCs w:val="32"/>
          </w:rPr>
          <w:t>subsp.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437C16" w:rsidRPr="0076615F">
          <w:rPr>
            <w:rFonts w:ascii="TH SarabunPSK" w:hAnsi="TH SarabunPSK" w:cs="TH SarabunPSK"/>
            <w:i/>
            <w:iCs/>
            <w:sz w:val="32"/>
            <w:szCs w:val="32"/>
          </w:rPr>
          <w:t>Enterica</w:t>
        </w:r>
        <w:r w:rsidR="00437C16">
          <w:rPr>
            <w:rFonts w:ascii="TH SarabunPSK" w:hAnsi="TH SarabunPSK" w:cs="TH SarabunPSK"/>
            <w:sz w:val="32"/>
            <w:szCs w:val="32"/>
          </w:rPr>
          <w:t xml:space="preserve"> serovar Abony NCTC 6017 or DMST 21863</w:t>
        </w:r>
      </w:ins>
      <w:ins w:id="61" w:author="Oat ." w:date="2024-09-25T15:30:00Z" w16du:dateUtc="2024-09-25T08:30:00Z">
        <w:r w:rsidR="00437C16">
          <w:rPr>
            <w:rFonts w:ascii="TH SarabunPSK" w:hAnsi="TH SarabunPSK" w:cs="TH SarabunPSK"/>
            <w:sz w:val="32"/>
            <w:szCs w:val="32"/>
          </w:rPr>
          <w:t xml:space="preserve"> or C.I.P 80.39 or NBRC 100797</w:t>
        </w:r>
      </w:ins>
      <w:ins w:id="62" w:author="Oat ." w:date="2024-09-25T15:25:00Z" w16du:dateUtc="2024-09-25T08:25:00Z">
        <w:r>
          <w:rPr>
            <w:rFonts w:ascii="TH SarabunPSK" w:hAnsi="TH SarabunPSK" w:cs="TH SarabunPSK"/>
            <w:sz w:val="32"/>
            <w:szCs w:val="32"/>
          </w:rPr>
          <w:t>]</w:t>
        </w:r>
      </w:ins>
      <w:ins w:id="63" w:author="Oat ." w:date="2024-09-25T15:30:00Z" w16du:dateUtc="2024-09-25T08:30:00Z">
        <w:r w:rsidR="00437C16">
          <w:rPr>
            <w:rFonts w:ascii="TH SarabunPSK" w:hAnsi="TH SarabunPSK" w:cs="TH SarabunPSK"/>
            <w:sz w:val="32"/>
            <w:szCs w:val="32"/>
          </w:rPr>
          <w:t xml:space="preserve"> [passage count</w:t>
        </w:r>
      </w:ins>
      <w:ins w:id="64" w:author="Oat ." w:date="2024-09-25T15:31:00Z" w16du:dateUtc="2024-09-25T08:31:00Z">
        <w:r w:rsidR="00437C16">
          <w:rPr>
            <w:rFonts w:ascii="TH SarabunPSK" w:hAnsi="TH SarabunPSK" w:cs="TH SarabunPSK"/>
            <w:sz w:val="32"/>
            <w:szCs w:val="32"/>
          </w:rPr>
          <w:t>/seed reference number</w:t>
        </w:r>
      </w:ins>
      <w:ins w:id="65" w:author="Oat ." w:date="2024-09-25T15:30:00Z" w16du:dateUtc="2024-09-25T08:30:00Z">
        <w:r w:rsidR="00437C16">
          <w:rPr>
            <w:rFonts w:ascii="TH SarabunPSK" w:hAnsi="TH SarabunPSK" w:cs="TH SarabunPSK"/>
            <w:sz w:val="32"/>
            <w:szCs w:val="32"/>
          </w:rPr>
          <w:t>]</w:t>
        </w:r>
      </w:ins>
    </w:p>
    <w:p w14:paraId="2706F3F4" w14:textId="70C1838F" w:rsidR="00437C16" w:rsidRPr="007A5093" w:rsidRDefault="00437C16" w:rsidP="00FF441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66" w:author="Oat ." w:date="2024-09-25T15:31:00Z" w16du:dateUtc="2024-09-25T08:31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6538]: [passage count/seed reference number]</w:t>
        </w:r>
      </w:ins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67" w:name="_Toc175747675"/>
      <w:r w:rsidRPr="005757B3">
        <w:t>Procedure</w:t>
      </w:r>
      <w:bookmarkEnd w:id="67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018A338A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4D72C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689FF811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4D72CE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65240FBB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A6A8CD5" w14:textId="4EF1F7C7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</w:t>
      </w:r>
      <w:r w:rsidR="00DE2EBB">
        <w:rPr>
          <w:rFonts w:ascii="TH SarabunPSK" w:hAnsi="TH SarabunPSK" w:cs="TH SarabunPSK"/>
          <w:sz w:val="32"/>
          <w:szCs w:val="32"/>
        </w:rPr>
        <w:t>pre-</w:t>
      </w:r>
      <w:r w:rsidR="00E24590">
        <w:rPr>
          <w:rFonts w:ascii="TH SarabunPSK" w:hAnsi="TH SarabunPSK" w:cs="TH SarabunPSK"/>
          <w:sz w:val="32"/>
          <w:szCs w:val="32"/>
        </w:rPr>
        <w:t>enrichment</w:t>
      </w:r>
    </w:p>
    <w:p w14:paraId="64A9CAE0" w14:textId="507DAB12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8" w:name="_Ref178238132"/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0E2FD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25</w:t>
      </w:r>
      <w:r w:rsidR="00A20773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770C36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g</w:t>
      </w:r>
      <w:r w:rsidR="00E04C74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25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ml (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10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g or 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10</w:t>
      </w:r>
      <w:r w:rsidR="00336DFC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ml for</w:t>
      </w:r>
      <w:r w:rsidR="00083C2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herbal</w:t>
      </w:r>
      <w:r w:rsidR="006C545B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products </w:t>
      </w:r>
      <w:r w:rsidR="00DF7213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E55632" w:rsidRP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rom animal or mineral </w:t>
      </w:r>
      <w:r w:rsidR="0017489F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origins)</w:t>
      </w:r>
      <w:r w:rsidR="000E2FDD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17489F">
        <w:rPr>
          <w:rFonts w:ascii="TH SarabunPSK" w:hAnsi="TH SarabunPSK" w:cs="TH SarabunPSK"/>
          <w:sz w:val="32"/>
          <w:szCs w:val="32"/>
        </w:rPr>
        <w:t xml:space="preserve"> </w:t>
      </w:r>
      <w:r w:rsidR="0017489F" w:rsidRPr="003558F8">
        <w:rPr>
          <w:rFonts w:ascii="TH SarabunPSK" w:hAnsi="TH SarabunPSK" w:cs="TH SarabunPSK"/>
          <w:sz w:val="32"/>
          <w:szCs w:val="32"/>
        </w:rPr>
        <w:t>of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the herbal product aseptically</w:t>
      </w:r>
      <w:r w:rsidR="00FF1B80">
        <w:rPr>
          <w:rFonts w:ascii="TH SarabunPSK" w:hAnsi="TH SarabunPSK" w:cs="TH SarabunPSK"/>
          <w:sz w:val="32"/>
          <w:szCs w:val="32"/>
        </w:rPr>
        <w:t xml:space="preserve"> into</w:t>
      </w:r>
      <w:r w:rsidR="006C3538">
        <w:rPr>
          <w:rFonts w:ascii="TH SarabunPSK" w:hAnsi="TH SarabunPSK" w:cs="TH SarabunPSK"/>
          <w:sz w:val="32"/>
          <w:szCs w:val="32"/>
        </w:rPr>
        <w:t xml:space="preserve"> </w:t>
      </w:r>
      <w:r w:rsidR="006C3538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500-ml </w:t>
      </w:r>
      <w:proofErr w:type="spellStart"/>
      <w:r w:rsidR="000E2FDD">
        <w:rPr>
          <w:rFonts w:ascii="TH SarabunPSK" w:hAnsi="TH SarabunPSK" w:cs="TH SarabunPSK"/>
          <w:color w:val="ED7D31" w:themeColor="accent2"/>
          <w:sz w:val="32"/>
          <w:szCs w:val="32"/>
        </w:rPr>
        <w:t>duran</w:t>
      </w:r>
      <w:proofErr w:type="spellEnd"/>
      <w:r w:rsidR="000E2FD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bottle </w:t>
      </w:r>
      <w:r w:rsidR="0096503E">
        <w:rPr>
          <w:rFonts w:ascii="TH SarabunPSK" w:hAnsi="TH SarabunPSK" w:cs="TH SarabunPSK"/>
          <w:color w:val="ED7D31" w:themeColor="accent2"/>
          <w:sz w:val="32"/>
          <w:szCs w:val="32"/>
        </w:rPr>
        <w:t>screw cap</w:t>
      </w:r>
      <w:r w:rsidR="006C3538" w:rsidRPr="000E2FD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bookmarkEnd w:id="68"/>
    </w:p>
    <w:p w14:paraId="60D8EB2F" w14:textId="613BF636" w:rsidR="00770C36" w:rsidRPr="00E87F7F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F13653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6C3538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22</w:t>
      </w:r>
      <w:r w:rsidR="007B796D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5</w:t>
      </w:r>
      <w:r w:rsidR="00A20773" w:rsidRPr="00F1365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770C36" w:rsidRPr="00F13653">
        <w:rPr>
          <w:rFonts w:ascii="TH SarabunPSK" w:hAnsi="TH SarabunPSK" w:cs="TH SarabunPSK"/>
          <w:color w:val="ED7D31" w:themeColor="accent2"/>
          <w:sz w:val="32"/>
          <w:szCs w:val="32"/>
        </w:rPr>
        <w:t>mL</w:t>
      </w:r>
      <w:r w:rsidR="00F13653" w:rsidRPr="00F1365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(or 90 ml)]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of </w:t>
      </w:r>
      <w:r w:rsidR="00FA5B00" w:rsidRPr="002459E7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360AB5" w:rsidRPr="002459E7">
        <w:rPr>
          <w:rFonts w:ascii="TH SarabunPSK" w:hAnsi="TH SarabunPSK" w:cs="TH SarabunPSK"/>
          <w:color w:val="ED7D31" w:themeColor="accent2"/>
          <w:sz w:val="32"/>
          <w:szCs w:val="32"/>
        </w:rPr>
        <w:t>TSB</w:t>
      </w:r>
      <w:r w:rsidR="008F2051" w:rsidRPr="002459E7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suitable diluent]</w:t>
      </w:r>
    </w:p>
    <w:p w14:paraId="754AEBC8" w14:textId="039F7F2A" w:rsidR="00E87F7F" w:rsidRPr="00E87F7F" w:rsidRDefault="00E87F7F" w:rsidP="00E87F7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69" w:author="Oat ." w:date="2024-09-26T10:11:00Z" w16du:dateUtc="2024-09-26T03:11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1%]</w:t>
        </w:r>
      </w:ins>
    </w:p>
    <w:p w14:paraId="6D6184D6" w14:textId="77777777" w:rsidR="00DF2F5F" w:rsidRDefault="003558F8" w:rsidP="000A7CF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DF2F5F">
        <w:rPr>
          <w:rFonts w:ascii="TH SarabunPSK" w:hAnsi="TH SarabunPSK" w:cs="TH SarabunPSK"/>
          <w:sz w:val="32"/>
          <w:szCs w:val="32"/>
        </w:rPr>
        <w:t xml:space="preserve"> </w:t>
      </w:r>
      <w:bookmarkStart w:id="70" w:name="_Ref178238149"/>
      <w:r w:rsidR="00DF2F5F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  <w:bookmarkEnd w:id="70"/>
      <w:r w:rsidR="00526423" w:rsidRPr="00DF2F5F">
        <w:rPr>
          <w:rFonts w:ascii="TH SarabunPSK" w:hAnsi="TH SarabunPSK" w:cs="TH SarabunPSK"/>
          <w:sz w:val="32"/>
          <w:szCs w:val="32"/>
        </w:rPr>
        <w:t xml:space="preserve"> </w:t>
      </w:r>
    </w:p>
    <w:p w14:paraId="26227B69" w14:textId="7DAE0AB2" w:rsidR="006750EC" w:rsidRPr="00B454EA" w:rsidRDefault="006750EC" w:rsidP="00B454E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rPrChange w:id="71" w:author="Oat ." w:date="2024-09-26T10:17:00Z" w16du:dateUtc="2024-09-26T03:17:00Z">
            <w:rPr/>
          </w:rPrChange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ins w:id="72" w:author="Oat ." w:date="2024-09-26T10:17:00Z" w16du:dateUtc="2024-09-26T03:17:00Z">
        <w:r w:rsidR="00B454EA">
          <w:rPr>
            <w:rFonts w:ascii="TH SarabunPSK" w:hAnsi="TH SarabunPSK" w:cs="TH SarabunPSK"/>
            <w:sz w:val="32"/>
            <w:szCs w:val="32"/>
          </w:rPr>
          <w:t xml:space="preserve">Repeat step 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B454EA">
          <w:rPr>
            <w:rFonts w:ascii="TH SarabunPSK" w:hAnsi="TH SarabunPSK" w:cs="TH SarabunPSK"/>
            <w:sz w:val="32"/>
            <w:szCs w:val="32"/>
          </w:rPr>
          <w:instrText xml:space="preserve"> REF _Ref178238132 \r \h </w:instrText>
        </w:r>
      </w:ins>
      <w:r w:rsidR="00B454EA">
        <w:rPr>
          <w:rFonts w:ascii="TH SarabunPSK" w:hAnsi="TH SarabunPSK" w:cs="TH SarabunPSK"/>
          <w:sz w:val="32"/>
          <w:szCs w:val="32"/>
        </w:rPr>
      </w:r>
      <w:ins w:id="73" w:author="Oat ." w:date="2024-09-26T10:17:00Z" w16du:dateUtc="2024-09-26T03:17:00Z">
        <w:r w:rsidR="00B454E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454EA">
          <w:rPr>
            <w:rFonts w:ascii="TH SarabunPSK" w:hAnsi="TH SarabunPSK" w:cs="TH SarabunPSK"/>
            <w:sz w:val="32"/>
            <w:szCs w:val="32"/>
          </w:rPr>
          <w:t>5.2.1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end"/>
        </w:r>
        <w:r w:rsidR="00B454EA">
          <w:rPr>
            <w:rFonts w:ascii="TH SarabunPSK" w:hAnsi="TH SarabunPSK" w:cs="TH SarabunPSK"/>
            <w:sz w:val="32"/>
            <w:szCs w:val="32"/>
          </w:rPr>
          <w:t xml:space="preserve"> to 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B454EA">
          <w:rPr>
            <w:rFonts w:ascii="TH SarabunPSK" w:hAnsi="TH SarabunPSK" w:cs="TH SarabunPSK"/>
            <w:sz w:val="32"/>
            <w:szCs w:val="32"/>
          </w:rPr>
          <w:instrText xml:space="preserve"> REF _Ref178238149 \r \h </w:instrText>
        </w:r>
      </w:ins>
      <w:r w:rsidR="00B454EA">
        <w:rPr>
          <w:rFonts w:ascii="TH SarabunPSK" w:hAnsi="TH SarabunPSK" w:cs="TH SarabunPSK"/>
          <w:sz w:val="32"/>
          <w:szCs w:val="32"/>
        </w:rPr>
      </w:r>
      <w:ins w:id="74" w:author="Oat ." w:date="2024-09-26T10:17:00Z" w16du:dateUtc="2024-09-26T03:17:00Z">
        <w:r w:rsidR="00B454E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454EA">
          <w:rPr>
            <w:rFonts w:ascii="TH SarabunPSK" w:hAnsi="TH SarabunPSK" w:cs="TH SarabunPSK"/>
            <w:sz w:val="32"/>
            <w:szCs w:val="32"/>
          </w:rPr>
          <w:t>5.2.4</w:t>
        </w:r>
        <w:r w:rsidR="00B454EA">
          <w:rPr>
            <w:rFonts w:ascii="TH SarabunPSK" w:hAnsi="TH SarabunPSK" w:cs="TH SarabunPSK"/>
            <w:sz w:val="32"/>
            <w:szCs w:val="32"/>
          </w:rPr>
          <w:fldChar w:fldCharType="end"/>
        </w:r>
        <w:r w:rsidR="00B454EA">
          <w:rPr>
            <w:rFonts w:ascii="TH SarabunPSK" w:hAnsi="TH SarabunPSK" w:cs="TH SarabunPSK"/>
            <w:sz w:val="32"/>
            <w:szCs w:val="32"/>
          </w:rPr>
          <w:t>, while replace reference strain (remarked as: positive product control, negative control)</w:t>
        </w:r>
      </w:ins>
      <w:ins w:id="75" w:author="Oat ." w:date="2024-09-26T10:18:00Z" w16du:dateUtc="2024-09-26T03:18:00Z">
        <w:r w:rsidR="00B454EA">
          <w:rPr>
            <w:rFonts w:ascii="TH SarabunPSK" w:hAnsi="TH SarabunPSK" w:cs="TH SarabunPSK"/>
            <w:sz w:val="32"/>
            <w:szCs w:val="32"/>
          </w:rPr>
          <w:t xml:space="preserve"> and without product (remarked as positive control)</w:t>
        </w:r>
      </w:ins>
    </w:p>
    <w:p w14:paraId="470782F2" w14:textId="557B953B" w:rsidR="004C2E96" w:rsidRPr="00DF2F5F" w:rsidRDefault="00526423" w:rsidP="00D7045E">
      <w:pPr>
        <w:pStyle w:val="ListParagraph"/>
        <w:numPr>
          <w:ilvl w:val="2"/>
          <w:numId w:val="1"/>
        </w:numPr>
        <w:ind w:left="720" w:firstLine="0"/>
        <w:rPr>
          <w:rFonts w:ascii="TH SarabunPSK" w:hAnsi="TH SarabunPSK" w:cs="TH SarabunPSK"/>
          <w:sz w:val="32"/>
          <w:szCs w:val="32"/>
        </w:rPr>
      </w:pPr>
      <w:r w:rsidRPr="00DF2F5F">
        <w:rPr>
          <w:rFonts w:ascii="TH SarabunPSK" w:hAnsi="TH SarabunPSK" w:cs="TH SarabunPSK"/>
          <w:sz w:val="32"/>
          <w:szCs w:val="32"/>
        </w:rPr>
        <w:t>Incubate in</w:t>
      </w:r>
      <w:r w:rsidR="003D4062" w:rsidRPr="00DF2F5F">
        <w:rPr>
          <w:rFonts w:ascii="TH SarabunPSK" w:hAnsi="TH SarabunPSK" w:cs="TH SarabunPSK"/>
          <w:sz w:val="32"/>
          <w:szCs w:val="32"/>
        </w:rPr>
        <w:t xml:space="preserve"> 30-35 ˚C for 18</w:t>
      </w:r>
      <w:del w:id="76" w:author="Oat ." w:date="2024-09-26T11:18:00Z" w16du:dateUtc="2024-09-26T04:18:00Z">
        <w:r w:rsidR="003D4062" w:rsidRPr="00DF2F5F" w:rsidDel="00D7045E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D4062" w:rsidRPr="00DF2F5F">
        <w:rPr>
          <w:rFonts w:ascii="TH SarabunPSK" w:hAnsi="TH SarabunPSK" w:cs="TH SarabunPSK"/>
          <w:sz w:val="32"/>
          <w:szCs w:val="32"/>
        </w:rPr>
        <w:t xml:space="preserve"> hours</w:t>
      </w:r>
    </w:p>
    <w:p w14:paraId="73DD1586" w14:textId="77777777" w:rsidR="00CB2CDF" w:rsidRPr="00CB2CDF" w:rsidRDefault="00CB2CDF" w:rsidP="00CB2CD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4A53B9C6" w14:textId="7869542C" w:rsidR="00676942" w:rsidRDefault="00F63A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676942">
        <w:rPr>
          <w:rFonts w:ascii="TH SarabunPSK" w:hAnsi="TH SarabunPSK" w:cs="TH SarabunPSK"/>
          <w:sz w:val="32"/>
          <w:szCs w:val="32"/>
        </w:rPr>
        <w:t xml:space="preserve">Enrichment </w:t>
      </w:r>
    </w:p>
    <w:p w14:paraId="08180E37" w14:textId="72C1F812" w:rsidR="00B67218" w:rsidRDefault="00B67218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63A96">
        <w:rPr>
          <w:rFonts w:ascii="TH SarabunPSK" w:hAnsi="TH SarabunPSK" w:cs="TH SarabunPSK"/>
          <w:sz w:val="32"/>
          <w:szCs w:val="32"/>
        </w:rPr>
        <w:t xml:space="preserve">Transfer </w:t>
      </w:r>
      <w:r w:rsidR="001E1853">
        <w:rPr>
          <w:rFonts w:ascii="TH SarabunPSK" w:hAnsi="TH SarabunPSK" w:cs="TH SarabunPSK"/>
          <w:sz w:val="32"/>
          <w:szCs w:val="32"/>
        </w:rPr>
        <w:t xml:space="preserve">0.1 ml of </w:t>
      </w:r>
      <w:r w:rsidR="00F63A96">
        <w:rPr>
          <w:rFonts w:ascii="TH SarabunPSK" w:hAnsi="TH SarabunPSK" w:cs="TH SarabunPSK"/>
          <w:sz w:val="32"/>
          <w:szCs w:val="32"/>
        </w:rPr>
        <w:t>incubated pre-enrichment c</w:t>
      </w:r>
      <w:r w:rsidR="001E1853">
        <w:rPr>
          <w:rFonts w:ascii="TH SarabunPSK" w:hAnsi="TH SarabunPSK" w:cs="TH SarabunPSK"/>
          <w:sz w:val="32"/>
          <w:szCs w:val="32"/>
        </w:rPr>
        <w:t xml:space="preserve">ulture into </w:t>
      </w:r>
      <w:r w:rsidR="008017AD">
        <w:rPr>
          <w:rFonts w:ascii="TH SarabunPSK" w:hAnsi="TH SarabunPSK" w:cs="TH SarabunPSK"/>
          <w:sz w:val="32"/>
          <w:szCs w:val="32"/>
        </w:rPr>
        <w:t xml:space="preserve">10-ml </w:t>
      </w:r>
      <w:r w:rsidR="00E505A5" w:rsidRPr="00ED0A2D">
        <w:rPr>
          <w:rFonts w:ascii="TH SarabunPSK" w:hAnsi="TH SarabunPSK" w:cs="TH SarabunPSK" w:hint="cs"/>
          <w:sz w:val="32"/>
          <w:szCs w:val="32"/>
        </w:rPr>
        <w:t xml:space="preserve">Rappaport - Vassiliadis Soya peptone </w:t>
      </w:r>
      <w:r w:rsidR="00177630">
        <w:rPr>
          <w:rFonts w:ascii="TH SarabunPSK" w:hAnsi="TH SarabunPSK" w:cs="TH SarabunPSK"/>
          <w:sz w:val="32"/>
          <w:szCs w:val="32"/>
        </w:rPr>
        <w:t xml:space="preserve">(RVS) </w:t>
      </w:r>
      <w:r w:rsidR="00E505A5" w:rsidRPr="00ED0A2D">
        <w:rPr>
          <w:rFonts w:ascii="TH SarabunPSK" w:hAnsi="TH SarabunPSK" w:cs="TH SarabunPSK" w:hint="cs"/>
          <w:sz w:val="32"/>
          <w:szCs w:val="32"/>
        </w:rPr>
        <w:t>Broth</w:t>
      </w:r>
      <w:r w:rsidR="00B2434B">
        <w:rPr>
          <w:rFonts w:ascii="TH SarabunPSK" w:hAnsi="TH SarabunPSK" w:cs="TH SarabunPSK"/>
          <w:sz w:val="32"/>
          <w:szCs w:val="32"/>
        </w:rPr>
        <w:t>.</w:t>
      </w:r>
    </w:p>
    <w:p w14:paraId="5D962BB5" w14:textId="4550C628" w:rsidR="00B2434B" w:rsidRDefault="00B2434B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Transfer 1.0 ml of incubated pre-enrichment culture into </w:t>
      </w:r>
      <w:r w:rsidR="008017AD">
        <w:rPr>
          <w:rFonts w:ascii="TH SarabunPSK" w:hAnsi="TH SarabunPSK" w:cs="TH SarabunPSK"/>
          <w:sz w:val="32"/>
          <w:szCs w:val="32"/>
        </w:rPr>
        <w:t xml:space="preserve">10-ml </w:t>
      </w:r>
      <w:r w:rsidR="008017AD" w:rsidRPr="00ED0A2D">
        <w:rPr>
          <w:rFonts w:ascii="TH SarabunPSK" w:hAnsi="TH SarabunPSK" w:cs="TH SarabunPSK" w:hint="cs"/>
          <w:sz w:val="32"/>
          <w:szCs w:val="32"/>
        </w:rPr>
        <w:t>Tetrathionate bile brilliant green broth</w:t>
      </w:r>
      <w:r w:rsidR="003750CE">
        <w:rPr>
          <w:rFonts w:ascii="TH SarabunPSK" w:hAnsi="TH SarabunPSK" w:cs="TH SarabunPSK"/>
          <w:sz w:val="32"/>
          <w:szCs w:val="32"/>
        </w:rPr>
        <w:t>.</w:t>
      </w:r>
    </w:p>
    <w:p w14:paraId="07ED218C" w14:textId="2782C188" w:rsidR="003750CE" w:rsidRDefault="003750CE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04FDB">
        <w:rPr>
          <w:rFonts w:ascii="TH SarabunPSK" w:hAnsi="TH SarabunPSK" w:cs="TH SarabunPSK"/>
          <w:sz w:val="32"/>
          <w:szCs w:val="32"/>
        </w:rPr>
        <w:t>[well mixed]</w:t>
      </w:r>
    </w:p>
    <w:p w14:paraId="70BB29F2" w14:textId="072314D0" w:rsidR="00304FDB" w:rsidRDefault="00BC018A" w:rsidP="00B6721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00ED6">
        <w:rPr>
          <w:rFonts w:ascii="TH SarabunPSK" w:hAnsi="TH SarabunPSK" w:cs="TH SarabunPSK"/>
          <w:sz w:val="32"/>
          <w:szCs w:val="32"/>
        </w:rPr>
        <w:t>Incubate in 30-35 ˚C for 18</w:t>
      </w:r>
      <w:del w:id="77" w:author="Oat ." w:date="2024-09-26T11:18:00Z" w16du:dateUtc="2024-09-26T04:18:00Z">
        <w:r w:rsidR="00300ED6" w:rsidDel="00D7045E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00ED6">
        <w:rPr>
          <w:rFonts w:ascii="TH SarabunPSK" w:hAnsi="TH SarabunPSK" w:cs="TH SarabunPSK"/>
          <w:sz w:val="32"/>
          <w:szCs w:val="32"/>
        </w:rPr>
        <w:t xml:space="preserve"> hours</w:t>
      </w:r>
    </w:p>
    <w:p w14:paraId="56126E22" w14:textId="77777777" w:rsidR="00300ED6" w:rsidRDefault="00300ED6" w:rsidP="00300ED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096C24F7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plat</w:t>
      </w:r>
      <w:r w:rsidR="00625884">
        <w:rPr>
          <w:rFonts w:ascii="TH SarabunPSK" w:hAnsi="TH SarabunPSK" w:cs="TH SarabunPSK"/>
          <w:sz w:val="32"/>
          <w:szCs w:val="32"/>
        </w:rPr>
        <w:t>ing</w:t>
      </w:r>
    </w:p>
    <w:p w14:paraId="2E7DED5A" w14:textId="58624D3F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F70615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</w:t>
      </w:r>
      <w:r w:rsidR="00BA3FD7">
        <w:rPr>
          <w:rFonts w:ascii="TH SarabunPSK" w:hAnsi="TH SarabunPSK" w:cs="TH SarabunPSK"/>
          <w:sz w:val="32"/>
          <w:szCs w:val="32"/>
        </w:rPr>
        <w:t>2</w:t>
      </w:r>
      <w:r w:rsidR="009F37F2">
        <w:rPr>
          <w:rFonts w:ascii="TH SarabunPSK" w:hAnsi="TH SarabunPSK" w:cs="TH SarabunPSK"/>
          <w:sz w:val="32"/>
          <w:szCs w:val="32"/>
        </w:rPr>
        <w:t xml:space="preserve">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6A227C45" w14:textId="77777777" w:rsidR="0027507F" w:rsidRPr="0027507F" w:rsidRDefault="00507CFA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 xml:space="preserve">Streak </w:t>
      </w:r>
      <w:r w:rsidR="00552BB3">
        <w:rPr>
          <w:rFonts w:ascii="TH SarabunPSK" w:hAnsi="TH SarabunPSK" w:cs="TH SarabunPSK"/>
          <w:sz w:val="32"/>
          <w:szCs w:val="32"/>
        </w:rPr>
        <w:t xml:space="preserve">mixture from 5.3.1 </w:t>
      </w:r>
      <w:r w:rsidR="00404B85">
        <w:rPr>
          <w:rFonts w:ascii="TH SarabunPSK" w:hAnsi="TH SarabunPSK" w:cs="TH SarabunPSK"/>
          <w:sz w:val="32"/>
          <w:szCs w:val="32"/>
        </w:rPr>
        <w:t>on</w:t>
      </w:r>
      <w:r w:rsidR="00B65BFB">
        <w:rPr>
          <w:rFonts w:ascii="TH SarabunPSK" w:hAnsi="TH SarabunPSK" w:cs="TH SarabunPSK"/>
          <w:sz w:val="32"/>
          <w:szCs w:val="32"/>
        </w:rPr>
        <w:t>to</w:t>
      </w:r>
      <w:r w:rsidR="00404B85">
        <w:rPr>
          <w:rFonts w:ascii="TH SarabunPSK" w:hAnsi="TH SarabunPSK" w:cs="TH SarabunPSK"/>
          <w:sz w:val="32"/>
          <w:szCs w:val="32"/>
        </w:rPr>
        <w:t xml:space="preserve"> sur</w:t>
      </w:r>
      <w:r w:rsidR="006C3EE8">
        <w:rPr>
          <w:rFonts w:ascii="TH SarabunPSK" w:hAnsi="TH SarabunPSK" w:cs="TH SarabunPSK"/>
          <w:sz w:val="32"/>
          <w:szCs w:val="32"/>
        </w:rPr>
        <w:t>face of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</w:p>
    <w:p w14:paraId="0EDF38ED" w14:textId="26FD7BBC" w:rsidR="00B72115" w:rsidRDefault="0068407F" w:rsidP="0068407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Xylose-lysine-deoxycholate agar</w:t>
      </w:r>
      <w:r w:rsidR="00367C67">
        <w:rPr>
          <w:rFonts w:ascii="TH SarabunPSK" w:hAnsi="TH SarabunPSK" w:cs="TH SarabunPSK"/>
          <w:sz w:val="32"/>
          <w:szCs w:val="32"/>
        </w:rPr>
        <w:t xml:space="preserve"> (XLD)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C3EE8">
        <w:rPr>
          <w:rFonts w:ascii="TH SarabunPSK" w:hAnsi="TH SarabunPSK" w:cs="TH SarabunPSK"/>
          <w:sz w:val="32"/>
          <w:szCs w:val="32"/>
        </w:rPr>
        <w:t>plate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196D6118" w14:textId="65DCAEB7" w:rsidR="0068407F" w:rsidRDefault="00773433" w:rsidP="0068407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Brilliant green agar </w:t>
      </w:r>
      <w:r w:rsidR="00367C67">
        <w:rPr>
          <w:rFonts w:ascii="TH SarabunPSK" w:hAnsi="TH SarabunPSK" w:cs="TH SarabunPSK"/>
          <w:sz w:val="32"/>
          <w:szCs w:val="32"/>
        </w:rPr>
        <w:t xml:space="preserve">(BG) </w:t>
      </w:r>
      <w:r>
        <w:rPr>
          <w:rFonts w:ascii="TH SarabunPSK" w:hAnsi="TH SarabunPSK" w:cs="TH SarabunPSK"/>
          <w:sz w:val="32"/>
          <w:szCs w:val="32"/>
        </w:rPr>
        <w:t>plate,</w:t>
      </w:r>
    </w:p>
    <w:p w14:paraId="7630A4CA" w14:textId="2AC33992" w:rsidR="00773433" w:rsidRDefault="00773433" w:rsidP="0068407F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Bismuth sulfi</w:t>
      </w:r>
      <w:r w:rsidR="00367C67">
        <w:rPr>
          <w:rFonts w:ascii="TH SarabunPSK" w:hAnsi="TH SarabunPSK" w:cs="TH SarabunPSK"/>
          <w:sz w:val="32"/>
          <w:szCs w:val="32"/>
        </w:rPr>
        <w:t>te agar (BS) plate</w:t>
      </w:r>
    </w:p>
    <w:p w14:paraId="5C08DDE0" w14:textId="77777777" w:rsidR="004D39C1" w:rsidRDefault="00367C67" w:rsidP="004D39C1">
      <w:pPr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Respectively</w:t>
      </w:r>
      <w:r w:rsidR="007C0288">
        <w:rPr>
          <w:rFonts w:ascii="TH SarabunPSK" w:hAnsi="TH SarabunPSK" w:cs="TH SarabunPSK"/>
          <w:sz w:val="32"/>
          <w:szCs w:val="32"/>
        </w:rPr>
        <w:t>.</w:t>
      </w:r>
    </w:p>
    <w:p w14:paraId="57C980EC" w14:textId="7078979F" w:rsidR="004D39C1" w:rsidRPr="004D39C1" w:rsidRDefault="004D39C1" w:rsidP="004D39C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4BF9">
        <w:rPr>
          <w:rFonts w:ascii="TH SarabunPSK" w:hAnsi="TH SarabunPSK" w:cs="TH SarabunPSK"/>
          <w:sz w:val="32"/>
          <w:szCs w:val="32"/>
        </w:rPr>
        <w:t>Cover</w:t>
      </w:r>
      <w:r w:rsidR="007359F0">
        <w:rPr>
          <w:rFonts w:ascii="TH SarabunPSK" w:hAnsi="TH SarabunPSK" w:cs="TH SarabunPSK"/>
          <w:sz w:val="32"/>
          <w:szCs w:val="32"/>
        </w:rPr>
        <w:t xml:space="preserve"> and invert the plates.</w:t>
      </w:r>
    </w:p>
    <w:p w14:paraId="415E8B03" w14:textId="583B7976" w:rsidR="009F4992" w:rsidRDefault="00D01D3D" w:rsidP="009F499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957C2">
        <w:rPr>
          <w:rFonts w:ascii="TH SarabunPSK" w:hAnsi="TH SarabunPSK" w:cs="TH SarabunPSK"/>
          <w:sz w:val="32"/>
          <w:szCs w:val="32"/>
        </w:rPr>
        <w:t xml:space="preserve">Incubate the </w:t>
      </w:r>
      <w:r w:rsidR="00D42873">
        <w:rPr>
          <w:rFonts w:ascii="TH SarabunPSK" w:hAnsi="TH SarabunPSK" w:cs="TH SarabunPSK"/>
          <w:sz w:val="32"/>
          <w:szCs w:val="32"/>
        </w:rPr>
        <w:t>plate</w:t>
      </w:r>
      <w:r w:rsidR="004964D9">
        <w:rPr>
          <w:rFonts w:ascii="TH SarabunPSK" w:hAnsi="TH SarabunPSK" w:cs="TH SarabunPSK"/>
          <w:sz w:val="32"/>
          <w:szCs w:val="32"/>
        </w:rPr>
        <w:t xml:space="preserve"> 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78" w:author="Oat ." w:date="2024-09-26T11:18:00Z" w16du:dateUtc="2024-09-26T04:18:00Z">
        <w:r w:rsidR="004964D9" w:rsidRPr="00B6140D" w:rsidDel="00D7045E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FF236E" w:rsidDel="00D7045E">
          <w:rPr>
            <w:rFonts w:ascii="TH SarabunPSK" w:hAnsi="TH SarabunPSK" w:cs="TH SarabunPSK"/>
            <w:sz w:val="32"/>
            <w:szCs w:val="32"/>
          </w:rPr>
          <w:delText>48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07502A2A" w14:textId="77777777" w:rsidR="009F4992" w:rsidRDefault="009F4992" w:rsidP="009F4992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77FDE893" w14:textId="2280A927" w:rsidR="00625884" w:rsidRDefault="00625884" w:rsidP="00AF64D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Examin</w:t>
      </w:r>
      <w:r w:rsidR="00D67ACD">
        <w:rPr>
          <w:rFonts w:ascii="TH SarabunPSK" w:hAnsi="TH SarabunPSK" w:cs="TH SarabunPSK"/>
          <w:sz w:val="32"/>
          <w:szCs w:val="32"/>
        </w:rPr>
        <w:t>ation</w:t>
      </w:r>
    </w:p>
    <w:p w14:paraId="60B9F360" w14:textId="14D2D9E5" w:rsidR="009F4992" w:rsidRDefault="003E72B7" w:rsidP="00625884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Observe all plate</w:t>
      </w:r>
      <w:r w:rsidR="000B1053">
        <w:rPr>
          <w:rFonts w:ascii="TH SarabunPSK" w:hAnsi="TH SarabunPSK" w:cs="TH SarabunPSK"/>
          <w:sz w:val="32"/>
          <w:szCs w:val="32"/>
        </w:rPr>
        <w:t>s, if no colony growth on any plates</w:t>
      </w:r>
      <w:r w:rsidR="0080225A">
        <w:rPr>
          <w:rFonts w:ascii="TH SarabunPSK" w:hAnsi="TH SarabunPSK" w:cs="TH SarabunPSK"/>
          <w:sz w:val="32"/>
          <w:szCs w:val="32"/>
        </w:rPr>
        <w:t>,</w:t>
      </w:r>
      <w:r w:rsidR="00AE4AB0">
        <w:rPr>
          <w:rFonts w:ascii="TH SarabunPSK" w:hAnsi="TH SarabunPSK" w:cs="TH SarabunPSK"/>
          <w:sz w:val="32"/>
          <w:szCs w:val="32"/>
        </w:rPr>
        <w:t xml:space="preserve"> the</w:t>
      </w:r>
      <w:r w:rsidR="0080225A">
        <w:rPr>
          <w:rFonts w:ascii="TH SarabunPSK" w:hAnsi="TH SarabunPSK" w:cs="TH SarabunPSK"/>
          <w:sz w:val="32"/>
          <w:szCs w:val="32"/>
        </w:rPr>
        <w:t xml:space="preserve"> product </w:t>
      </w:r>
      <w:r w:rsidR="00085919">
        <w:rPr>
          <w:rFonts w:ascii="TH SarabunPSK" w:hAnsi="TH SarabunPSK" w:cs="TH SarabunPSK"/>
          <w:sz w:val="32"/>
          <w:szCs w:val="32"/>
        </w:rPr>
        <w:t>meets</w:t>
      </w:r>
      <w:r w:rsidR="0080225A">
        <w:rPr>
          <w:rFonts w:ascii="TH SarabunPSK" w:hAnsi="TH SarabunPSK" w:cs="TH SarabunPSK"/>
          <w:sz w:val="32"/>
          <w:szCs w:val="32"/>
        </w:rPr>
        <w:t xml:space="preserve"> the requirement for absence of </w:t>
      </w:r>
      <w:r w:rsidR="000E331B">
        <w:rPr>
          <w:rFonts w:ascii="TH SarabunPSK" w:hAnsi="TH SarabunPSK" w:cs="TH SarabunPSK"/>
          <w:sz w:val="32"/>
          <w:szCs w:val="32"/>
        </w:rPr>
        <w:t xml:space="preserve">the genus salmonella in [… g] </w:t>
      </w:r>
      <w:r w:rsidR="0067578B">
        <w:rPr>
          <w:rFonts w:ascii="TH SarabunPSK" w:hAnsi="TH SarabunPSK" w:cs="TH SarabunPSK"/>
          <w:sz w:val="32"/>
          <w:szCs w:val="32"/>
        </w:rPr>
        <w:t xml:space="preserve">if colonies of Gram-negative rods matching </w:t>
      </w:r>
      <w:r w:rsidR="00085919">
        <w:rPr>
          <w:rFonts w:ascii="TH SarabunPSK" w:hAnsi="TH SarabunPSK" w:cs="TH SarabunPSK"/>
          <w:sz w:val="32"/>
          <w:szCs w:val="32"/>
        </w:rPr>
        <w:t>the description in the following table: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83"/>
        <w:gridCol w:w="5220"/>
        <w:gridCol w:w="1525"/>
      </w:tblGrid>
      <w:tr w:rsidR="008D427D" w14:paraId="0E514A64" w14:textId="77777777" w:rsidTr="008D427D">
        <w:tc>
          <w:tcPr>
            <w:tcW w:w="2083" w:type="dxa"/>
          </w:tcPr>
          <w:p w14:paraId="49AEB295" w14:textId="2E3AEBB4" w:rsidR="00DF2D50" w:rsidRDefault="00DF2D50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Selective Medium</w:t>
            </w:r>
          </w:p>
        </w:tc>
        <w:tc>
          <w:tcPr>
            <w:tcW w:w="5220" w:type="dxa"/>
          </w:tcPr>
          <w:p w14:paraId="4E05D3FF" w14:textId="343078DF" w:rsidR="00DF2D50" w:rsidRDefault="00A52C8D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Character</w:t>
            </w:r>
            <w:r w:rsidR="00E11055">
              <w:rPr>
                <w:rFonts w:ascii="TH SarabunPSK" w:hAnsi="TH SarabunPSK" w:cs="TH SarabunPSK"/>
                <w:sz w:val="32"/>
                <w:szCs w:val="32"/>
              </w:rPr>
              <w:t>istic colonial morphology</w:t>
            </w:r>
          </w:p>
        </w:tc>
        <w:tc>
          <w:tcPr>
            <w:tcW w:w="1525" w:type="dxa"/>
          </w:tcPr>
          <w:p w14:paraId="50A2BD9F" w14:textId="4B996B65" w:rsidR="00DF2D50" w:rsidRDefault="00E11055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staining</w:t>
            </w:r>
          </w:p>
        </w:tc>
      </w:tr>
      <w:tr w:rsidR="00E11055" w14:paraId="42A63219" w14:textId="77777777" w:rsidTr="008D427D">
        <w:tc>
          <w:tcPr>
            <w:tcW w:w="2083" w:type="dxa"/>
          </w:tcPr>
          <w:p w14:paraId="3EF5EC5F" w14:textId="61B56370" w:rsidR="00E11055" w:rsidRDefault="00E11055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Xylose-lysine-deoxycholate agar (XLD) plate</w:t>
            </w:r>
          </w:p>
        </w:tc>
        <w:tc>
          <w:tcPr>
            <w:tcW w:w="5220" w:type="dxa"/>
          </w:tcPr>
          <w:p w14:paraId="7B79CF46" w14:textId="073C36AB" w:rsidR="00E11055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Red, with or without black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centres</w:t>
            </w:r>
            <w:proofErr w:type="spellEnd"/>
          </w:p>
        </w:tc>
        <w:tc>
          <w:tcPr>
            <w:tcW w:w="1525" w:type="dxa"/>
          </w:tcPr>
          <w:p w14:paraId="0B11BDAC" w14:textId="60BADE61" w:rsidR="00E11055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(-) rods</w:t>
            </w:r>
          </w:p>
        </w:tc>
      </w:tr>
      <w:tr w:rsidR="0005249C" w14:paraId="78C9D448" w14:textId="77777777" w:rsidTr="008D427D">
        <w:tc>
          <w:tcPr>
            <w:tcW w:w="2083" w:type="dxa"/>
          </w:tcPr>
          <w:p w14:paraId="31C65EEE" w14:textId="51F4D9B7" w:rsidR="0005249C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Brilliant green agar (BG) plate</w:t>
            </w:r>
          </w:p>
        </w:tc>
        <w:tc>
          <w:tcPr>
            <w:tcW w:w="5220" w:type="dxa"/>
          </w:tcPr>
          <w:p w14:paraId="22348C2E" w14:textId="04EF21B9" w:rsidR="0005249C" w:rsidRDefault="0005249C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Small, transpar</w:t>
            </w:r>
            <w:r w:rsidR="00D9233A">
              <w:rPr>
                <w:rFonts w:ascii="TH SarabunPSK" w:hAnsi="TH SarabunPSK" w:cs="TH SarabunPSK"/>
                <w:sz w:val="32"/>
                <w:szCs w:val="32"/>
              </w:rPr>
              <w:t xml:space="preserve">ent, </w:t>
            </w:r>
            <w:proofErr w:type="spellStart"/>
            <w:r w:rsidR="00D9233A">
              <w:rPr>
                <w:rFonts w:ascii="TH SarabunPSK" w:hAnsi="TH SarabunPSK" w:cs="TH SarabunPSK"/>
                <w:sz w:val="32"/>
                <w:szCs w:val="32"/>
              </w:rPr>
              <w:t>colourless</w:t>
            </w:r>
            <w:proofErr w:type="spellEnd"/>
            <w:r w:rsidR="00D9233A">
              <w:rPr>
                <w:rFonts w:ascii="TH SarabunPSK" w:hAnsi="TH SarabunPSK" w:cs="TH SarabunPSK"/>
                <w:sz w:val="32"/>
                <w:szCs w:val="32"/>
              </w:rPr>
              <w:t xml:space="preserve"> or pink to wh</w:t>
            </w:r>
            <w:r w:rsidR="00270EF6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D9233A">
              <w:rPr>
                <w:rFonts w:ascii="TH SarabunPSK" w:hAnsi="TH SarabunPSK" w:cs="TH SarabunPSK"/>
                <w:sz w:val="32"/>
                <w:szCs w:val="32"/>
              </w:rPr>
              <w:t>te opa</w:t>
            </w:r>
            <w:r w:rsidR="008D427D">
              <w:rPr>
                <w:rFonts w:ascii="TH SarabunPSK" w:hAnsi="TH SarabunPSK" w:cs="TH SarabunPSK"/>
                <w:sz w:val="32"/>
                <w:szCs w:val="32"/>
              </w:rPr>
              <w:t>que (frequently surrounded by pink to red zone)</w:t>
            </w:r>
          </w:p>
        </w:tc>
        <w:tc>
          <w:tcPr>
            <w:tcW w:w="1525" w:type="dxa"/>
          </w:tcPr>
          <w:p w14:paraId="54F291A2" w14:textId="6346E22A" w:rsidR="0005249C" w:rsidRDefault="008D427D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(-) rods</w:t>
            </w:r>
          </w:p>
        </w:tc>
      </w:tr>
      <w:tr w:rsidR="008D427D" w14:paraId="746C0689" w14:textId="77777777" w:rsidTr="008D427D">
        <w:tc>
          <w:tcPr>
            <w:tcW w:w="2083" w:type="dxa"/>
          </w:tcPr>
          <w:p w14:paraId="4ACED37A" w14:textId="6A789E32" w:rsidR="008D427D" w:rsidRDefault="008D427D" w:rsidP="008D42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427D">
              <w:rPr>
                <w:rFonts w:ascii="TH SarabunPSK" w:hAnsi="TH SarabunPSK" w:cs="TH SarabunPSK"/>
                <w:sz w:val="32"/>
                <w:szCs w:val="32"/>
              </w:rPr>
              <w:t>Bismuth sulfite agar (BS) plate</w:t>
            </w:r>
          </w:p>
        </w:tc>
        <w:tc>
          <w:tcPr>
            <w:tcW w:w="5220" w:type="dxa"/>
          </w:tcPr>
          <w:p w14:paraId="7B93CF00" w14:textId="3CF4ACC5" w:rsidR="008D427D" w:rsidRDefault="00406144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 or green</w:t>
            </w:r>
          </w:p>
        </w:tc>
        <w:tc>
          <w:tcPr>
            <w:tcW w:w="1525" w:type="dxa"/>
          </w:tcPr>
          <w:p w14:paraId="7079317A" w14:textId="5CD775B3" w:rsidR="008D427D" w:rsidRDefault="00406144" w:rsidP="0008591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Gram (-) rods</w:t>
            </w:r>
          </w:p>
        </w:tc>
      </w:tr>
    </w:tbl>
    <w:p w14:paraId="4C6E9E45" w14:textId="642FA0EF" w:rsidR="00E11055" w:rsidRDefault="00270EF6" w:rsidP="00E11055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Then, proceed to the step of identi</w:t>
      </w:r>
      <w:r w:rsidR="007D0173">
        <w:rPr>
          <w:rFonts w:ascii="TH SarabunPSK" w:hAnsi="TH SarabunPSK" w:cs="TH SarabunPSK"/>
          <w:sz w:val="32"/>
          <w:szCs w:val="32"/>
        </w:rPr>
        <w:t>fication.</w:t>
      </w:r>
    </w:p>
    <w:p w14:paraId="6A82EBAC" w14:textId="77777777" w:rsidR="007D0173" w:rsidRDefault="007D0173" w:rsidP="00E11055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56A2C5D7" w14:textId="6CC7CDBA" w:rsidR="007D0173" w:rsidRDefault="007D0173" w:rsidP="007D017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Identification</w:t>
      </w:r>
    </w:p>
    <w:p w14:paraId="5EB27A27" w14:textId="7C2C6642" w:rsidR="001F3857" w:rsidRDefault="001F3857" w:rsidP="001F385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Transfer suspected colonies with </w:t>
      </w:r>
      <w:r w:rsidR="00E75E73">
        <w:rPr>
          <w:rFonts w:ascii="TH SarabunPSK" w:hAnsi="TH SarabunPSK" w:cs="TH SarabunPSK"/>
          <w:sz w:val="32"/>
          <w:szCs w:val="32"/>
        </w:rPr>
        <w:t>inoculating wire</w:t>
      </w:r>
      <w:r w:rsidR="00F43448">
        <w:rPr>
          <w:rFonts w:ascii="TH SarabunPSK" w:hAnsi="TH SarabunPSK" w:cs="TH SarabunPSK"/>
          <w:sz w:val="32"/>
          <w:szCs w:val="32"/>
        </w:rPr>
        <w:t xml:space="preserve"> </w:t>
      </w:r>
      <w:r w:rsidR="00617835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F43448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or</w:t>
      </w:r>
      <w:r w:rsidR="00F05689" w:rsidRPr="0061783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DF3181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in</w:t>
      </w:r>
      <w:r w:rsidR="00617835" w:rsidRPr="00617835">
        <w:rPr>
          <w:rFonts w:ascii="TH SarabunPSK" w:hAnsi="TH SarabunPSK" w:cs="TH SarabunPSK"/>
          <w:color w:val="ED7D31" w:themeColor="accent2"/>
          <w:sz w:val="32"/>
          <w:szCs w:val="32"/>
        </w:rPr>
        <w:t>oculating needle]</w:t>
      </w:r>
      <w:r w:rsidR="00E75E73">
        <w:rPr>
          <w:rFonts w:ascii="TH SarabunPSK" w:hAnsi="TH SarabunPSK" w:cs="TH SarabunPSK"/>
          <w:sz w:val="32"/>
          <w:szCs w:val="32"/>
        </w:rPr>
        <w:t xml:space="preserve"> to</w:t>
      </w:r>
      <w:r w:rsidR="00524C35">
        <w:rPr>
          <w:rFonts w:ascii="TH SarabunPSK" w:hAnsi="TH SarabunPSK" w:cs="TH SarabunPSK"/>
          <w:sz w:val="32"/>
          <w:szCs w:val="32"/>
        </w:rPr>
        <w:t xml:space="preserve"> a butt-slant tube of Triple sugar-iron</w:t>
      </w:r>
      <w:r w:rsidR="0016015D">
        <w:rPr>
          <w:rFonts w:ascii="TH SarabunPSK" w:hAnsi="TH SarabunPSK" w:cs="TH SarabunPSK"/>
          <w:sz w:val="32"/>
          <w:szCs w:val="32"/>
        </w:rPr>
        <w:t xml:space="preserve"> (TSI) agar by first streaking on the surface of the slant and</w:t>
      </w:r>
      <w:r w:rsidR="007423F1">
        <w:rPr>
          <w:rFonts w:ascii="TH SarabunPSK" w:hAnsi="TH SarabunPSK" w:cs="TH SarabunPSK"/>
          <w:sz w:val="32"/>
          <w:szCs w:val="32"/>
        </w:rPr>
        <w:t xml:space="preserve"> then stabbing the wire well beneath the surface</w:t>
      </w:r>
      <w:r w:rsidR="0069235D">
        <w:rPr>
          <w:rFonts w:ascii="TH SarabunPSK" w:hAnsi="TH SarabunPSK" w:cs="TH SarabunPSK"/>
          <w:sz w:val="32"/>
          <w:szCs w:val="32"/>
        </w:rPr>
        <w:t xml:space="preserve"> (without fla</w:t>
      </w:r>
      <w:r w:rsidR="001566DB">
        <w:rPr>
          <w:rFonts w:ascii="TH SarabunPSK" w:hAnsi="TH SarabunPSK" w:cs="TH SarabunPSK"/>
          <w:sz w:val="32"/>
          <w:szCs w:val="32"/>
        </w:rPr>
        <w:t>ming</w:t>
      </w:r>
      <w:r w:rsidR="0069235D">
        <w:rPr>
          <w:rFonts w:ascii="TH SarabunPSK" w:hAnsi="TH SarabunPSK" w:cs="TH SarabunPSK"/>
          <w:sz w:val="32"/>
          <w:szCs w:val="32"/>
        </w:rPr>
        <w:t>)</w:t>
      </w:r>
      <w:r w:rsidR="00DA6CD8">
        <w:rPr>
          <w:rFonts w:ascii="TH SarabunPSK" w:hAnsi="TH SarabunPSK" w:cs="TH SarabunPSK"/>
          <w:sz w:val="32"/>
          <w:szCs w:val="32"/>
        </w:rPr>
        <w:t>.</w:t>
      </w:r>
      <w:r w:rsidR="0007590B">
        <w:rPr>
          <w:rFonts w:ascii="TH SarabunPSK" w:hAnsi="TH SarabunPSK" w:cs="TH SarabunPSK"/>
          <w:sz w:val="32"/>
          <w:szCs w:val="32"/>
        </w:rPr>
        <w:t xml:space="preserve"> Repeat step with </w:t>
      </w:r>
      <w:r w:rsidR="0022637B">
        <w:rPr>
          <w:rFonts w:ascii="TH SarabunPSK" w:hAnsi="TH SarabunPSK" w:cs="TH SarabunPSK"/>
          <w:sz w:val="32"/>
          <w:szCs w:val="32"/>
        </w:rPr>
        <w:t xml:space="preserve">blank </w:t>
      </w:r>
      <w:r w:rsidR="0007590B">
        <w:rPr>
          <w:rFonts w:ascii="TH SarabunPSK" w:hAnsi="TH SarabunPSK" w:cs="TH SarabunPSK"/>
          <w:sz w:val="32"/>
          <w:szCs w:val="32"/>
        </w:rPr>
        <w:t>control</w:t>
      </w:r>
      <w:r w:rsidR="00A11EE6">
        <w:rPr>
          <w:rFonts w:ascii="TH SarabunPSK" w:hAnsi="TH SarabunPSK" w:cs="TH SarabunPSK"/>
          <w:sz w:val="32"/>
          <w:szCs w:val="32"/>
        </w:rPr>
        <w:t xml:space="preserve"> diluent solution</w:t>
      </w:r>
      <w:r w:rsidR="0022637B">
        <w:rPr>
          <w:rFonts w:ascii="TH SarabunPSK" w:hAnsi="TH SarabunPSK" w:cs="TH SarabunPSK"/>
          <w:sz w:val="32"/>
          <w:szCs w:val="32"/>
        </w:rPr>
        <w:t xml:space="preserve"> and positive control</w:t>
      </w:r>
      <w:r w:rsidR="00A11EE6">
        <w:rPr>
          <w:rFonts w:ascii="TH SarabunPSK" w:hAnsi="TH SarabunPSK" w:cs="TH SarabunPSK"/>
          <w:sz w:val="32"/>
          <w:szCs w:val="32"/>
        </w:rPr>
        <w:t xml:space="preserve"> in place of suspected colonies.</w:t>
      </w:r>
    </w:p>
    <w:p w14:paraId="3B792721" w14:textId="54AA3C63" w:rsidR="001566DB" w:rsidRDefault="001566DB" w:rsidP="001F385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</w:t>
      </w:r>
      <w:r w:rsidR="00A14E68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ate TSI slant</w:t>
      </w:r>
      <w:r w:rsidR="00A14E68">
        <w:rPr>
          <w:rFonts w:ascii="TH SarabunPSK" w:hAnsi="TH SarabunPSK" w:cs="TH SarabunPSK"/>
          <w:sz w:val="32"/>
          <w:szCs w:val="32"/>
        </w:rPr>
        <w:t>s at 3</w:t>
      </w:r>
      <w:r w:rsidR="00CA6C02">
        <w:rPr>
          <w:rFonts w:ascii="TH SarabunPSK" w:hAnsi="TH SarabunPSK" w:cs="TH SarabunPSK"/>
          <w:sz w:val="32"/>
          <w:szCs w:val="32"/>
        </w:rPr>
        <w:t>0 - 35</w:t>
      </w:r>
      <w:r w:rsidR="00A14E68">
        <w:rPr>
          <w:rFonts w:ascii="TH SarabunPSK" w:hAnsi="TH SarabunPSK" w:cs="TH SarabunPSK"/>
          <w:sz w:val="32"/>
          <w:szCs w:val="32"/>
        </w:rPr>
        <w:t xml:space="preserve"> ˚C for 24 ± 2 h</w:t>
      </w:r>
      <w:r w:rsidR="00505462">
        <w:rPr>
          <w:rFonts w:ascii="TH SarabunPSK" w:hAnsi="TH SarabunPSK" w:cs="TH SarabunPSK"/>
          <w:sz w:val="32"/>
          <w:szCs w:val="32"/>
        </w:rPr>
        <w:t xml:space="preserve">. Cap tubes loosely to maintain aerobic conditions </w:t>
      </w:r>
      <w:r w:rsidR="00412B9F">
        <w:rPr>
          <w:rFonts w:ascii="TH SarabunPSK" w:hAnsi="TH SarabunPSK" w:cs="TH SarabunPSK"/>
          <w:sz w:val="32"/>
          <w:szCs w:val="32"/>
        </w:rPr>
        <w:t>while incubating lants to prevent excessive H</w:t>
      </w:r>
      <w:r w:rsidR="00412B9F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="00412B9F">
        <w:rPr>
          <w:rFonts w:ascii="TH SarabunPSK" w:hAnsi="TH SarabunPSK" w:cs="TH SarabunPSK"/>
          <w:sz w:val="32"/>
          <w:szCs w:val="32"/>
        </w:rPr>
        <w:t>S production.</w:t>
      </w:r>
    </w:p>
    <w:p w14:paraId="7072E5E8" w14:textId="56C8C14E" w:rsidR="00131DE4" w:rsidRDefault="00131DE4" w:rsidP="001F385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Observe culture slant</w:t>
      </w:r>
      <w:r w:rsidR="008E7EBE">
        <w:rPr>
          <w:rFonts w:ascii="TH SarabunPSK" w:hAnsi="TH SarabunPSK" w:cs="TH SarabunPSK"/>
          <w:sz w:val="32"/>
          <w:szCs w:val="32"/>
        </w:rPr>
        <w:t>, if the</w:t>
      </w:r>
      <w:r w:rsidR="00701BDF">
        <w:rPr>
          <w:rFonts w:ascii="TH SarabunPSK" w:hAnsi="TH SarabunPSK" w:cs="TH SarabunPSK"/>
          <w:sz w:val="32"/>
          <w:szCs w:val="32"/>
        </w:rPr>
        <w:t xml:space="preserve"> culture produces characteristics of the following: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3271"/>
        <w:gridCol w:w="5125"/>
      </w:tblGrid>
      <w:tr w:rsidR="0056705D" w14:paraId="306EADDC" w14:textId="77777777" w:rsidTr="0011670C">
        <w:tc>
          <w:tcPr>
            <w:tcW w:w="3271" w:type="dxa"/>
            <w:shd w:val="clear" w:color="auto" w:fill="2F5496" w:themeFill="accent1" w:themeFillShade="BF"/>
          </w:tcPr>
          <w:p w14:paraId="4BAF2359" w14:textId="56DF9529" w:rsidR="0056705D" w:rsidRPr="0011670C" w:rsidRDefault="008F337E" w:rsidP="00701BDF">
            <w:pPr>
              <w:pStyle w:val="ListParagraph"/>
              <w:ind w:left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11670C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Biochemical screening</w:t>
            </w:r>
            <w:r w:rsidR="0056705D" w:rsidRPr="0011670C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 xml:space="preserve"> medium</w:t>
            </w:r>
          </w:p>
        </w:tc>
        <w:tc>
          <w:tcPr>
            <w:tcW w:w="5125" w:type="dxa"/>
            <w:shd w:val="clear" w:color="auto" w:fill="2F5496" w:themeFill="accent1" w:themeFillShade="BF"/>
          </w:tcPr>
          <w:p w14:paraId="18EBFDA7" w14:textId="7DF519E6" w:rsidR="0056705D" w:rsidRPr="0011670C" w:rsidRDefault="005D2726" w:rsidP="00701BDF">
            <w:pPr>
              <w:pStyle w:val="ListParagraph"/>
              <w:ind w:left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11670C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Characteristic produces</w:t>
            </w:r>
          </w:p>
        </w:tc>
      </w:tr>
      <w:tr w:rsidR="0056705D" w14:paraId="42EB2052" w14:textId="77777777" w:rsidTr="008F337E">
        <w:tc>
          <w:tcPr>
            <w:tcW w:w="3271" w:type="dxa"/>
          </w:tcPr>
          <w:p w14:paraId="2110A19F" w14:textId="09531723" w:rsidR="0056705D" w:rsidRDefault="008F337E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TSI</w:t>
            </w:r>
            <w:r w:rsidR="007536A7">
              <w:rPr>
                <w:rFonts w:ascii="TH SarabunPSK" w:hAnsi="TH SarabunPSK" w:cs="TH SarabunPSK"/>
                <w:sz w:val="32"/>
                <w:szCs w:val="32"/>
              </w:rPr>
              <w:t xml:space="preserve"> slants</w:t>
            </w:r>
          </w:p>
        </w:tc>
        <w:tc>
          <w:tcPr>
            <w:tcW w:w="5125" w:type="dxa"/>
          </w:tcPr>
          <w:p w14:paraId="16151C4B" w14:textId="748388B5" w:rsidR="0056705D" w:rsidRDefault="005D2726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Alkaline (red)</w:t>
            </w:r>
          </w:p>
        </w:tc>
      </w:tr>
      <w:tr w:rsidR="007536A7" w14:paraId="032D309D" w14:textId="77777777" w:rsidTr="008F337E">
        <w:tc>
          <w:tcPr>
            <w:tcW w:w="3271" w:type="dxa"/>
          </w:tcPr>
          <w:p w14:paraId="26FD42AC" w14:textId="5BA2E650" w:rsidR="007536A7" w:rsidRDefault="007536A7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TSI butt</w:t>
            </w:r>
          </w:p>
        </w:tc>
        <w:tc>
          <w:tcPr>
            <w:tcW w:w="5125" w:type="dxa"/>
          </w:tcPr>
          <w:p w14:paraId="5CF3771B" w14:textId="37A9BCE5" w:rsidR="007536A7" w:rsidRDefault="005D2726" w:rsidP="00701BDF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Acid (yellow)</w:t>
            </w:r>
            <w:r w:rsidR="00D06AFE">
              <w:rPr>
                <w:rFonts w:ascii="TH SarabunPSK" w:hAnsi="TH SarabunPSK" w:cs="TH SarabunPSK"/>
                <w:sz w:val="32"/>
                <w:szCs w:val="32"/>
              </w:rPr>
              <w:t xml:space="preserve"> with or without blackening of the butt</w:t>
            </w:r>
          </w:p>
        </w:tc>
      </w:tr>
    </w:tbl>
    <w:p w14:paraId="600FA7B6" w14:textId="5ED26A44" w:rsidR="003A40E7" w:rsidRDefault="00D06AFE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The</w:t>
      </w:r>
      <w:r w:rsidR="00C14F64">
        <w:rPr>
          <w:rFonts w:ascii="TH SarabunPSK" w:hAnsi="TH SarabunPSK" w:cs="TH SarabunPSK"/>
          <w:sz w:val="32"/>
          <w:szCs w:val="32"/>
        </w:rPr>
        <w:t>n, the result of</w:t>
      </w:r>
      <w:r w:rsidR="00A717A8">
        <w:rPr>
          <w:rFonts w:ascii="TH SarabunPSK" w:hAnsi="TH SarabunPSK" w:cs="TH SarabunPSK"/>
          <w:sz w:val="32"/>
          <w:szCs w:val="32"/>
        </w:rPr>
        <w:t xml:space="preserve"> presence </w:t>
      </w:r>
      <w:r w:rsidR="0075432B">
        <w:rPr>
          <w:rFonts w:ascii="TH SarabunPSK" w:hAnsi="TH SarabunPSK" w:cs="TH SarabunPSK"/>
          <w:sz w:val="32"/>
          <w:szCs w:val="32"/>
        </w:rPr>
        <w:t xml:space="preserve">of </w:t>
      </w:r>
      <w:r w:rsidR="0075432B" w:rsidRPr="0075432B">
        <w:rPr>
          <w:rFonts w:ascii="TH SarabunPSK" w:hAnsi="TH SarabunPSK" w:cs="TH SarabunPSK"/>
          <w:i/>
          <w:iCs/>
          <w:sz w:val="32"/>
          <w:szCs w:val="32"/>
        </w:rPr>
        <w:t>Salmonella spp.</w:t>
      </w:r>
      <w:r w:rsidR="0075432B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75432B">
        <w:rPr>
          <w:rFonts w:ascii="TH SarabunPSK" w:hAnsi="TH SarabunPSK" w:cs="TH SarabunPSK"/>
          <w:sz w:val="32"/>
          <w:szCs w:val="32"/>
        </w:rPr>
        <w:t xml:space="preserve">May presumed. The </w:t>
      </w:r>
      <w:r w:rsidR="00564299">
        <w:rPr>
          <w:rFonts w:ascii="TH SarabunPSK" w:hAnsi="TH SarabunPSK" w:cs="TH SarabunPSK"/>
          <w:sz w:val="32"/>
          <w:szCs w:val="32"/>
        </w:rPr>
        <w:t xml:space="preserve">presence of </w:t>
      </w:r>
      <w:r w:rsidR="00564299" w:rsidRPr="0075432B">
        <w:rPr>
          <w:rFonts w:ascii="TH SarabunPSK" w:hAnsi="TH SarabunPSK" w:cs="TH SarabunPSK"/>
          <w:i/>
          <w:iCs/>
          <w:sz w:val="32"/>
          <w:szCs w:val="32"/>
        </w:rPr>
        <w:t>Salmonella spp.</w:t>
      </w:r>
      <w:r w:rsidR="0056429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564299" w:rsidRPr="00564299">
        <w:rPr>
          <w:rFonts w:ascii="TH SarabunPSK" w:hAnsi="TH SarabunPSK" w:cs="TH SarabunPSK"/>
          <w:sz w:val="32"/>
          <w:szCs w:val="32"/>
        </w:rPr>
        <w:t>May be</w:t>
      </w:r>
      <w:r w:rsidR="0056429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564299">
        <w:rPr>
          <w:rFonts w:ascii="TH SarabunPSK" w:hAnsi="TH SarabunPSK" w:cs="TH SarabunPSK"/>
          <w:sz w:val="32"/>
          <w:szCs w:val="32"/>
        </w:rPr>
        <w:t>confirmed by other</w:t>
      </w:r>
      <w:r w:rsidR="006E7745">
        <w:rPr>
          <w:rFonts w:ascii="TH SarabunPSK" w:hAnsi="TH SarabunPSK" w:cs="TH SarabunPSK"/>
          <w:sz w:val="32"/>
          <w:szCs w:val="32"/>
        </w:rPr>
        <w:t xml:space="preserve"> suitable cultural or biochemical and serological test, if necessary</w:t>
      </w:r>
    </w:p>
    <w:p w14:paraId="19D006D1" w14:textId="7B8CB52E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677669A6">
                <wp:extent cx="6516370" cy="8141818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6" name="Group 26"/>
                        <wpg:cNvGrpSpPr/>
                        <wpg:grpSpPr>
                          <a:xfrm>
                            <a:off x="2373421" y="4042744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252" name="Oval 252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Straight Connector 253"/>
                          <wps:cNvCnPr>
                            <a:stCxn id="255" idx="2"/>
                            <a:endCxn id="252" idx="2"/>
                          </wps:cNvCnPr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>
                            <a:stCxn id="255" idx="6"/>
                            <a:endCxn id="252" idx="6"/>
                          </wps:cNvCnPr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Oval 255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Rectangle 258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Oval 259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0" name="Connector: Elbow 260"/>
                        <wps:cNvCnPr/>
                        <wps:spPr>
                          <a:xfrm rot="16200000" flipH="1">
                            <a:off x="1860081" y="3412965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152"/>
                        <wps:cNvSpPr txBox="1"/>
                        <wps:spPr>
                          <a:xfrm>
                            <a:off x="1261862" y="1340039"/>
                            <a:ext cx="55208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425F25B5" w:rsidR="00790DE3" w:rsidRDefault="0012282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9x </w:t>
                              </w:r>
                              <w:r w:rsidR="000E1A0A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1245794" y="41991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750506" y="66112"/>
                            <a:ext cx="1054564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3132A6C6" w:rsidR="002C36E6" w:rsidRDefault="00005D57" w:rsidP="00017E06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[25</w:t>
                              </w:r>
                              <w:r w:rsidR="006D07C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g or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25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ml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amount eq. to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25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750506" y="628661"/>
                            <a:ext cx="583784" cy="6605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FDCFA78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  <w:r w:rsidR="003559BC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="003559BC" w:rsidRPr="003559BC">
                                <w:rPr>
                                  <w:rFonts w:ascii="TH SarabunPSK" w:eastAsia="Calibri" w:hAnsi="TH SarabunPSK" w:cs="Cordia New"/>
                                  <w:sz w:val="12"/>
                                  <w:szCs w:val="12"/>
                                </w:rPr>
                                <w:t>(Homogenized)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772327" y="1077344"/>
                            <a:ext cx="11574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77" name="Text Box 152"/>
                        <wps:cNvSpPr txBox="1"/>
                        <wps:spPr>
                          <a:xfrm>
                            <a:off x="2085011" y="1116961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1470A024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79" w:author="Oat ." w:date="2024-09-26T11:18:00Z" w16du:dateUtc="2024-09-26T04:18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2085011" y="877397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534214" y="4760048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7FC51167" w:rsidR="00B0691F" w:rsidRDefault="00A5594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" name="Group 28"/>
                        <wpg:cNvGrpSpPr/>
                        <wpg:grpSpPr>
                          <a:xfrm>
                            <a:off x="380773" y="4041440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100" name="Oval 100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9" idx="2"/>
                            <a:endCxn id="100" idx="2"/>
                          </wps:cNvCnPr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>
                            <a:stCxn id="9" idx="6"/>
                            <a:endCxn id="100" idx="6"/>
                          </wps:cNvCnPr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9" name="Text Box 152"/>
                        <wps:cNvSpPr txBox="1"/>
                        <wps:spPr>
                          <a:xfrm>
                            <a:off x="5241401" y="7556402"/>
                            <a:ext cx="1114412" cy="2269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52"/>
                        <wps:cNvSpPr txBox="1"/>
                        <wps:spPr>
                          <a:xfrm>
                            <a:off x="2852014" y="1347465"/>
                            <a:ext cx="778373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3CAA4" w14:textId="6F60F82D" w:rsidR="001B51A5" w:rsidRDefault="0054330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Pre-</w:t>
                              </w:r>
                              <w:r w:rsid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2711C5C1" w14:textId="7777777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52"/>
                        <wps:cNvSpPr txBox="1"/>
                        <wps:spPr>
                          <a:xfrm>
                            <a:off x="4488632" y="343228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1F085" w14:textId="1E3406E0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152"/>
                        <wps:cNvSpPr txBox="1"/>
                        <wps:spPr>
                          <a:xfrm>
                            <a:off x="2453584" y="5363845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797C91" w14:textId="08CE5FD7" w:rsidR="00650C83" w:rsidRDefault="009E44C5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</w:t>
                              </w:r>
                              <w:r w:rsidR="0044009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xamination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52"/>
                        <wps:cNvSpPr txBox="1"/>
                        <wps:spPr>
                          <a:xfrm>
                            <a:off x="1221205" y="4784251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D7F636" w14:textId="7490A770" w:rsidR="00323363" w:rsidRDefault="00A55948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Group 27"/>
                        <wpg:cNvGrpSpPr/>
                        <wpg:grpSpPr>
                          <a:xfrm>
                            <a:off x="1389928" y="4054177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>
                            <a:stCxn id="148" idx="2"/>
                            <a:endCxn id="145" idx="2"/>
                          </wps:cNvCnPr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>
                            <a:stCxn id="148" idx="6"/>
                            <a:endCxn id="145" idx="6"/>
                          </wps:cNvCnPr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Rectangle 169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" name="Connector: Elbow 7"/>
                        <wps:cNvCnPr/>
                        <wps:spPr>
                          <a:xfrm rot="5400000">
                            <a:off x="864410" y="3408151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1155511" y="3375598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FEDE" w14:textId="10E7A413" w:rsidR="004078EC" w:rsidRDefault="001955BB" w:rsidP="004078E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</w:t>
                              </w:r>
                              <w:r w:rsidR="00A5594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1753517" y="3595097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" name="Group 22"/>
                        <wpg:cNvGrpSpPr/>
                        <wpg:grpSpPr>
                          <a:xfrm>
                            <a:off x="1297007" y="753998"/>
                            <a:ext cx="412115" cy="563881"/>
                            <a:chOff x="641727" y="777528"/>
                            <a:chExt cx="412115" cy="563881"/>
                          </a:xfrm>
                        </wpg:grpSpPr>
                        <wps:wsp>
                          <wps:cNvPr id="131" name="Arrow: Pentagon 131"/>
                          <wps:cNvSpPr/>
                          <wps:spPr>
                            <a:xfrm rot="16200000">
                              <a:off x="569554" y="85712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641727" y="77752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659338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673427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692800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733306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795755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88689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954407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1005042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016856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103204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649279" y="108503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808413" y="94446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808413" y="101797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810907" y="109410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808413" y="119386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808413" y="127786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" name="Group 1"/>
                        <wpg:cNvGrpSpPr/>
                        <wpg:grpSpPr>
                          <a:xfrm>
                            <a:off x="3016596" y="759363"/>
                            <a:ext cx="412115" cy="563881"/>
                            <a:chOff x="2435608" y="1315788"/>
                            <a:chExt cx="412115" cy="563881"/>
                          </a:xfrm>
                        </wpg:grpSpPr>
                        <wps:wsp>
                          <wps:cNvPr id="158" name="Arrow: Pentagon 158"/>
                          <wps:cNvSpPr/>
                          <wps:spPr>
                            <a:xfrm rot="16200000">
                              <a:off x="2363435" y="139538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2435608" y="131578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2453219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2467308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2486681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2527187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2589636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268077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2748288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2798923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2810737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282592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443160" y="162329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2602294" y="148272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2602294" y="155623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2604788" y="163236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2602294" y="173212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2602294" y="181612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4" name="Rectangle: Top Corners Rounded 194"/>
                        <wps:cNvSpPr/>
                        <wps:spPr>
                          <a:xfrm rot="10800000">
                            <a:off x="1646567" y="2236041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1646567" y="2204324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Top Corners Rounded 196"/>
                        <wps:cNvSpPr/>
                        <wps:spPr>
                          <a:xfrm rot="10800000">
                            <a:off x="1656084" y="2494568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0066FF">
                              <a:alpha val="5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: Top Corners Rounded 199"/>
                        <wps:cNvSpPr/>
                        <wps:spPr>
                          <a:xfrm rot="10800000">
                            <a:off x="4603266" y="2237898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4603266" y="2206181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: Top Corners Rounded 201"/>
                        <wps:cNvSpPr/>
                        <wps:spPr>
                          <a:xfrm rot="10800000">
                            <a:off x="4612783" y="2496425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8FFF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onnector: Elbow 202"/>
                        <wps:cNvCnPr>
                          <a:stCxn id="170" idx="2"/>
                          <a:endCxn id="195" idx="0"/>
                        </wps:cNvCnPr>
                        <wps:spPr>
                          <a:xfrm rot="5400000">
                            <a:off x="2151662" y="1114785"/>
                            <a:ext cx="673344" cy="15057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152"/>
                        <wps:cNvSpPr txBox="1"/>
                        <wps:spPr>
                          <a:xfrm>
                            <a:off x="1442733" y="2842383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F1BBEA" w14:textId="7E3FEC81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RVS</w:t>
                              </w:r>
                            </w:p>
                            <w:p w14:paraId="27C2E77C" w14:textId="77777777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152"/>
                        <wps:cNvSpPr txBox="1"/>
                        <wps:spPr>
                          <a:xfrm>
                            <a:off x="4399439" y="2836310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2EB9FC" w14:textId="297BE2C8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TT</w:t>
                              </w:r>
                            </w:p>
                            <w:p w14:paraId="44A1D888" w14:textId="77777777" w:rsidR="00126738" w:rsidRDefault="0012673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52"/>
                        <wps:cNvSpPr txBox="1"/>
                        <wps:spPr>
                          <a:xfrm>
                            <a:off x="1685348" y="1896051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DFA8D" w14:textId="0F1D02A8" w:rsidR="001442CE" w:rsidRDefault="001442C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0.1 ml</w:t>
                              </w:r>
                            </w:p>
                            <w:p w14:paraId="7281DE11" w14:textId="77777777" w:rsidR="001442CE" w:rsidRDefault="001442C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52"/>
                        <wps:cNvSpPr txBox="1"/>
                        <wps:spPr>
                          <a:xfrm>
                            <a:off x="4646178" y="1918392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BD050" w14:textId="18741B09" w:rsidR="001442CE" w:rsidRDefault="00EA4CA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</w:t>
                              </w:r>
                              <w:r w:rsidR="001442CE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</w:t>
                              </w:r>
                              <w:r w:rsidR="001442CE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ml</w:t>
                              </w:r>
                            </w:p>
                            <w:p w14:paraId="4623694D" w14:textId="77777777" w:rsidR="001442CE" w:rsidRDefault="001442C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1746913" y="3035438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152"/>
                        <wps:cNvSpPr txBox="1"/>
                        <wps:spPr>
                          <a:xfrm>
                            <a:off x="1734480" y="316741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672C5C" w14:textId="77777777" w:rsidR="00F400F3" w:rsidRPr="000E1A0A" w:rsidRDefault="00F400F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0" w:author="Oat ." w:date="2024-09-26T11:19:00Z" w16du:dateUtc="2024-09-26T04:19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152"/>
                        <wps:cNvSpPr txBox="1"/>
                        <wps:spPr>
                          <a:xfrm>
                            <a:off x="1746913" y="302495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D8363" w14:textId="77777777" w:rsidR="00F400F3" w:rsidRPr="000E1A0A" w:rsidRDefault="00F400F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Connector: Elbow 235"/>
                        <wps:cNvCnPr>
                          <a:stCxn id="170" idx="2"/>
                          <a:endCxn id="200" idx="0"/>
                        </wps:cNvCnPr>
                        <wps:spPr>
                          <a:xfrm rot="16200000" flipH="1">
                            <a:off x="3629083" y="1143097"/>
                            <a:ext cx="675201" cy="14509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4635675" y="3039576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Text Box 152"/>
                        <wps:cNvSpPr txBox="1"/>
                        <wps:spPr>
                          <a:xfrm>
                            <a:off x="4623242" y="317155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46B4F" w14:textId="77777777" w:rsidR="001955BB" w:rsidRPr="000E1A0A" w:rsidRDefault="001955B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1" w:author="Oat ." w:date="2024-09-26T11:19:00Z" w16du:dateUtc="2024-09-26T04:19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152"/>
                        <wps:cNvSpPr txBox="1"/>
                        <wps:spPr>
                          <a:xfrm>
                            <a:off x="4635675" y="3029092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58FD6" w14:textId="77777777" w:rsidR="001955BB" w:rsidRPr="000E1A0A" w:rsidRDefault="001955B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152"/>
                        <wps:cNvSpPr txBox="1"/>
                        <wps:spPr>
                          <a:xfrm>
                            <a:off x="2209722" y="4787938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13358" w14:textId="51292874" w:rsidR="00A55948" w:rsidRDefault="00A55948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1" name="Group 261"/>
                        <wpg:cNvGrpSpPr/>
                        <wpg:grpSpPr>
                          <a:xfrm>
                            <a:off x="5256866" y="4086117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Straight Connector 263"/>
                          <wps:cNvCnPr>
                            <a:stCxn id="265" idx="2"/>
                            <a:endCxn id="262" idx="2"/>
                          </wps:cNvCnPr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>
                            <a:stCxn id="265" idx="6"/>
                            <a:endCxn id="262" idx="6"/>
                          </wps:cNvCnPr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Rectangle 267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9" name="Connector: Elbow 269"/>
                        <wps:cNvCnPr/>
                        <wps:spPr>
                          <a:xfrm rot="16200000" flipH="1">
                            <a:off x="4743526" y="3456338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Text Box 152"/>
                        <wps:cNvSpPr txBox="1"/>
                        <wps:spPr>
                          <a:xfrm>
                            <a:off x="3417659" y="4803421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5F6EEF" w14:textId="77777777" w:rsidR="00A55948" w:rsidRDefault="00A5594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2A2F9C18" w14:textId="77777777" w:rsidR="00A55948" w:rsidRDefault="00A5594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1" name="Group 271"/>
                        <wpg:cNvGrpSpPr/>
                        <wpg:grpSpPr>
                          <a:xfrm>
                            <a:off x="3264218" y="4084813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272" name="Oval 272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Straight Connector 273"/>
                          <wps:cNvCnPr>
                            <a:stCxn id="275" idx="2"/>
                            <a:endCxn id="272" idx="2"/>
                          </wps:cNvCnPr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>
                            <a:stCxn id="275" idx="6"/>
                            <a:endCxn id="272" idx="6"/>
                          </wps:cNvCnPr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Oval 275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Rectangle 277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Oval 278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9" name="Text Box 152"/>
                        <wps:cNvSpPr txBox="1"/>
                        <wps:spPr>
                          <a:xfrm>
                            <a:off x="4104650" y="4827624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841351" w14:textId="77777777" w:rsidR="00A55948" w:rsidRDefault="00A55948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0" name="Group 280"/>
                        <wpg:cNvGrpSpPr/>
                        <wpg:grpSpPr>
                          <a:xfrm>
                            <a:off x="4273373" y="4097550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281" name="Oval 281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Straight Connector 282"/>
                          <wps:cNvCnPr>
                            <a:stCxn id="284" idx="2"/>
                            <a:endCxn id="281" idx="2"/>
                          </wps:cNvCnPr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Connector 283"/>
                          <wps:cNvCnPr>
                            <a:stCxn id="284" idx="6"/>
                            <a:endCxn id="281" idx="6"/>
                          </wps:cNvCnPr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Oval 284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Straight Connector 285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Rectangle 286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Oval 287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8" name="Connector: Elbow 288"/>
                        <wps:cNvCnPr/>
                        <wps:spPr>
                          <a:xfrm rot="5400000">
                            <a:off x="3747855" y="3451524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4636962" y="3638470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152"/>
                        <wps:cNvSpPr txBox="1"/>
                        <wps:spPr>
                          <a:xfrm>
                            <a:off x="4079172" y="3377190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7DF4F" w14:textId="77777777" w:rsidR="00A55948" w:rsidRDefault="00A55948" w:rsidP="004078E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103" idx="2"/>
                          <a:endCxn id="234" idx="0"/>
                        </wps:cNvCnPr>
                        <wps:spPr>
                          <a:xfrm rot="16200000" flipH="1">
                            <a:off x="1683834" y="4036889"/>
                            <a:ext cx="381076" cy="2272835"/>
                          </a:xfrm>
                          <a:prstGeom prst="bentConnector3">
                            <a:avLst>
                              <a:gd name="adj1" fmla="val 50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Connector: Elbow 290"/>
                        <wps:cNvCnPr>
                          <a:stCxn id="291" idx="2"/>
                          <a:endCxn id="234" idx="0"/>
                        </wps:cNvCnPr>
                        <wps:spPr>
                          <a:xfrm rot="5400000">
                            <a:off x="4172981" y="3871027"/>
                            <a:ext cx="330342" cy="2654724"/>
                          </a:xfrm>
                          <a:prstGeom prst="bentConnector3">
                            <a:avLst>
                              <a:gd name="adj1" fmla="val 43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152"/>
                        <wps:cNvSpPr txBox="1"/>
                        <wps:spPr>
                          <a:xfrm>
                            <a:off x="5159058" y="4838654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2D396C" w14:textId="77777777" w:rsidR="00A02DCC" w:rsidRDefault="00A02DCC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727661" y="50040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 flipV="1">
                            <a:off x="2716844" y="50074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3612049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4623411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or: Elbow 37"/>
                        <wps:cNvCnPr>
                          <a:stCxn id="234" idx="3"/>
                          <a:endCxn id="139" idx="0"/>
                        </wps:cNvCnPr>
                        <wps:spPr>
                          <a:xfrm>
                            <a:off x="3567996" y="5459980"/>
                            <a:ext cx="2230611" cy="20964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Text Box 152"/>
                        <wps:cNvSpPr txBox="1"/>
                        <wps:spPr>
                          <a:xfrm>
                            <a:off x="4141077" y="5444193"/>
                            <a:ext cx="1168594" cy="21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662F1" w14:textId="59908013" w:rsidR="00080400" w:rsidRDefault="0008040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growth observed</w:t>
                              </w:r>
                            </w:p>
                            <w:p w14:paraId="76FE7AD5" w14:textId="77777777" w:rsidR="00080400" w:rsidRDefault="0008040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016609" y="5555440"/>
                            <a:ext cx="0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152"/>
                        <wps:cNvSpPr txBox="1"/>
                        <wps:spPr>
                          <a:xfrm>
                            <a:off x="3010722" y="5589010"/>
                            <a:ext cx="901014" cy="417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C75FB" w14:textId="378D38FE" w:rsidR="00AF4A9E" w:rsidRDefault="00AF4A9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Typical/Atypical colonies found</w:t>
                              </w:r>
                            </w:p>
                            <w:p w14:paraId="5007189E" w14:textId="77777777" w:rsidR="00AF4A9E" w:rsidRDefault="00AF4A9E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: Top Corners Rounded 297"/>
                        <wps:cNvSpPr/>
                        <wps:spPr>
                          <a:xfrm rot="10800000">
                            <a:off x="2946662" y="6273816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98"/>
                        <wps:cNvSpPr/>
                        <wps:spPr>
                          <a:xfrm>
                            <a:off x="2946662" y="6242099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: Top Corners Rounded 299"/>
                        <wps:cNvSpPr/>
                        <wps:spPr>
                          <a:xfrm rot="10800000">
                            <a:off x="2956179" y="6532343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ight Triangle 300"/>
                        <wps:cNvSpPr/>
                        <wps:spPr>
                          <a:xfrm rot="16200000">
                            <a:off x="2956181" y="6370453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152"/>
                        <wps:cNvSpPr txBox="1"/>
                        <wps:spPr>
                          <a:xfrm>
                            <a:off x="2785807" y="6873044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B8D702" w14:textId="67D7DDE7" w:rsidR="006B2CF6" w:rsidRDefault="006B2CF6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</w:t>
                              </w:r>
                              <w:r w:rsidR="00426270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: Top Corners Rounded 302"/>
                        <wps:cNvSpPr/>
                        <wps:spPr>
                          <a:xfrm rot="10800000">
                            <a:off x="1817586" y="6272373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817586" y="6240656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: Top Corners Rounded 304"/>
                        <wps:cNvSpPr/>
                        <wps:spPr>
                          <a:xfrm rot="10800000">
                            <a:off x="1827103" y="6530900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ight Triangle 305"/>
                        <wps:cNvSpPr/>
                        <wps:spPr>
                          <a:xfrm rot="16200000">
                            <a:off x="1827105" y="6369010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152"/>
                        <wps:cNvSpPr txBox="1"/>
                        <wps:spPr>
                          <a:xfrm>
                            <a:off x="1639396" y="6871601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E7E78C" w14:textId="77777777" w:rsidR="007B5805" w:rsidRDefault="007B5805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: Top Corners Rounded 307"/>
                        <wps:cNvSpPr/>
                        <wps:spPr>
                          <a:xfrm rot="10800000">
                            <a:off x="853514" y="6272374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Oval 308"/>
                        <wps:cNvSpPr/>
                        <wps:spPr>
                          <a:xfrm>
                            <a:off x="853514" y="6240657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: Top Corners Rounded 309"/>
                        <wps:cNvSpPr/>
                        <wps:spPr>
                          <a:xfrm rot="10800000">
                            <a:off x="863031" y="6530901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ight Triangle 310"/>
                        <wps:cNvSpPr/>
                        <wps:spPr>
                          <a:xfrm rot="16200000">
                            <a:off x="863033" y="6369011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152"/>
                        <wps:cNvSpPr txBox="1"/>
                        <wps:spPr>
                          <a:xfrm>
                            <a:off x="675324" y="6871602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1A9ACB" w14:textId="77777777" w:rsidR="00073879" w:rsidRDefault="00073879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942085" y="5913972"/>
                            <a:ext cx="0" cy="247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1919337" y="5921994"/>
                            <a:ext cx="0" cy="24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152"/>
                        <wps:cNvSpPr txBox="1"/>
                        <wps:spPr>
                          <a:xfrm>
                            <a:off x="460936" y="5567655"/>
                            <a:ext cx="962297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C66BF" w14:textId="175EFB2A" w:rsidR="00073879" w:rsidRDefault="00180F79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</w:t>
                              </w:r>
                              <w:r w:rsidR="00073879"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iluent </w:t>
                              </w:r>
                              <w:r w:rsidR="007948AF"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(negative) </w:t>
                              </w:r>
                              <w:r w:rsidR="00F97CB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control</w:t>
                              </w:r>
                            </w:p>
                            <w:p w14:paraId="578E874D" w14:textId="79B1A6A5" w:rsidR="00073879" w:rsidRDefault="00073879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152"/>
                        <wps:cNvSpPr txBox="1"/>
                        <wps:spPr>
                          <a:xfrm>
                            <a:off x="1304559" y="5572682"/>
                            <a:ext cx="1244081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62EAC" w14:textId="0B42441C" w:rsidR="005000EF" w:rsidRDefault="005000EF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Std. culture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)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control</w:t>
                              </w:r>
                            </w:p>
                            <w:p w14:paraId="4F3977AA" w14:textId="77777777" w:rsidR="005000EF" w:rsidRDefault="005000EF" w:rsidP="00F97CB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: Top Corners Rounded 329"/>
                        <wps:cNvSpPr/>
                        <wps:spPr>
                          <a:xfrm rot="10800000">
                            <a:off x="870162" y="7398947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870162" y="7367230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: Top Corners Rounded 331"/>
                        <wps:cNvSpPr/>
                        <wps:spPr>
                          <a:xfrm rot="10800000">
                            <a:off x="879679" y="7657474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ight Triangle 332"/>
                        <wps:cNvSpPr/>
                        <wps:spPr>
                          <a:xfrm rot="16200000">
                            <a:off x="879681" y="7495584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1824367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325" name="Rectangle: Top Corners Rounded 325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: Top Corners Rounded 327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Right Triangle 328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Parallelogram 41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ight Triangle 333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: Top Corners Rounded 334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3" name="Straight Arrow Connector 343"/>
                        <wps:cNvCnPr/>
                        <wps:spPr>
                          <a:xfrm flipH="1">
                            <a:off x="1919337" y="7027567"/>
                            <a:ext cx="102" cy="305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152"/>
                        <wps:cNvSpPr txBox="1"/>
                        <wps:spPr>
                          <a:xfrm>
                            <a:off x="1907505" y="7027566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4BECA" w14:textId="462395F4" w:rsidR="000868EB" w:rsidRPr="006E3D57" w:rsidRDefault="008B7E2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8B7E2D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>30-35</w:t>
                              </w:r>
                              <w:r w:rsidR="000868EB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 ˚C </w:t>
                              </w:r>
                              <w:r w:rsidR="000868EB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="000868EB"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/>
                        <wps:spPr>
                          <a:xfrm>
                            <a:off x="954797" y="7037614"/>
                            <a:ext cx="0" cy="265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Arrow Connector 346"/>
                        <wps:cNvCnPr/>
                        <wps:spPr>
                          <a:xfrm>
                            <a:off x="3031854" y="7027585"/>
                            <a:ext cx="2353" cy="29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Text Box 152"/>
                        <wps:cNvSpPr txBox="1"/>
                        <wps:spPr>
                          <a:xfrm>
                            <a:off x="2994097" y="7015690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5C89D" w14:textId="41CC161E" w:rsidR="006E3D57" w:rsidRPr="006E3D57" w:rsidRDefault="008B7E2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8B7E2D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>30-35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 ˚C 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="006E3D57"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152"/>
                        <wps:cNvSpPr txBox="1"/>
                        <wps:spPr>
                          <a:xfrm>
                            <a:off x="923353" y="7022925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27DEA" w14:textId="4AB92521" w:rsidR="006E3D57" w:rsidRPr="006E3D57" w:rsidRDefault="008B7E2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8B7E2D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>30-35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 ˚C </w:t>
                              </w:r>
                              <w:r w:rsidR="006E3D57"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="006E3D57"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152"/>
                        <wps:cNvSpPr txBox="1"/>
                        <wps:spPr>
                          <a:xfrm>
                            <a:off x="3895111" y="7575337"/>
                            <a:ext cx="1114412" cy="19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9F6328" w14:textId="2211C42F" w:rsidR="00B13DA5" w:rsidRDefault="00B13DA5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50" name="Group 350"/>
                        <wpg:cNvGrpSpPr/>
                        <wpg:grpSpPr>
                          <a:xfrm>
                            <a:off x="2947079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351" name="Rectangle: Top Corners Rounded 351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Oval 352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: Top Corners Rounded 353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ight Triangle 354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Parallelogram 355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ight Triangle 356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Rectangle: Top Corners Rounded 357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59" name="Straight Arrow Connector 359"/>
                        <wps:cNvCnPr>
                          <a:endCxn id="349" idx="1"/>
                        </wps:cNvCnPr>
                        <wps:spPr>
                          <a:xfrm>
                            <a:off x="3185776" y="7674042"/>
                            <a:ext cx="709335" cy="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>
                            <a:off x="3470928" y="7130846"/>
                            <a:ext cx="2327679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Text Box 152"/>
                        <wps:cNvSpPr txBox="1"/>
                        <wps:spPr>
                          <a:xfrm>
                            <a:off x="3022256" y="7550196"/>
                            <a:ext cx="938661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463BA" w14:textId="717FCDE1" w:rsidR="000E0077" w:rsidRPr="002F475C" w:rsidRDefault="000E0077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Produce characteristics </w:t>
                              </w:r>
                              <w:r w:rsid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152"/>
                        <wps:cNvSpPr txBox="1"/>
                        <wps:spPr>
                          <a:xfrm>
                            <a:off x="3948531" y="7003517"/>
                            <a:ext cx="1472555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76DE8" w14:textId="0EC49FC0" w:rsidR="002F475C" w:rsidRPr="002F475C" w:rsidRDefault="002F475C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Not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Produce characteristics</w:t>
                              </w:r>
                              <w:r w:rsidR="002A6576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954863" y="756693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Text Box 152"/>
                        <wps:cNvSpPr txBox="1"/>
                        <wps:spPr>
                          <a:xfrm>
                            <a:off x="2056869" y="7450347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00336" w14:textId="69A9A305" w:rsidR="001D2886" w:rsidRPr="002F475C" w:rsidRDefault="001D2886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Alkaline (red)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Arrow Connector 366"/>
                        <wps:cNvCnPr/>
                        <wps:spPr>
                          <a:xfrm>
                            <a:off x="1916279" y="776160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 Box 152"/>
                        <wps:cNvSpPr txBox="1"/>
                        <wps:spPr>
                          <a:xfrm>
                            <a:off x="2050090" y="7648993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89219" w14:textId="01038FE4" w:rsidR="00BB59F0" w:rsidRPr="002F475C" w:rsidRDefault="002A6576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</w:t>
                              </w:r>
                              <w:r w:rsidR="00BB59F0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cid (yellow) butt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152"/>
                        <wps:cNvSpPr txBox="1"/>
                        <wps:spPr>
                          <a:xfrm>
                            <a:off x="3031854" y="519134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4C062" w14:textId="77777777" w:rsidR="00C22993" w:rsidRPr="000E1A0A" w:rsidRDefault="00C2299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82" w:author="Oat ." w:date="2024-09-26T11:19:00Z" w16du:dateUtc="2024-09-26T04:19:00Z">
                                <w:r w:rsidRPr="000E1A0A" w:rsidDel="00D7045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152"/>
                        <wps:cNvSpPr txBox="1"/>
                        <wps:spPr>
                          <a:xfrm>
                            <a:off x="2852014" y="5023981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53B22" w14:textId="77777777" w:rsidR="00C22993" w:rsidRPr="000E1A0A" w:rsidRDefault="00C2299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642288" name="Arrow: Down 1636642288"/>
                        <wps:cNvSpPr/>
                        <wps:spPr>
                          <a:xfrm>
                            <a:off x="1633351" y="470195"/>
                            <a:ext cx="105410" cy="2032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395587" name="Text Box 152"/>
                        <wps:cNvSpPr txBox="1"/>
                        <wps:spPr>
                          <a:xfrm>
                            <a:off x="1687326" y="439080"/>
                            <a:ext cx="80454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C7EC8" w14:textId="77777777" w:rsidR="00B435E8" w:rsidRDefault="00B435E8" w:rsidP="00B435E8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1259279" name="Picture 1661259279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0986" y="180000"/>
                            <a:ext cx="259080" cy="2584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513.1pt;height:641.1pt;mso-position-horizontal-relative:char;mso-position-vertical-relative:line" coordsize="65163,81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63;height:81413;visibility:visible;mso-wrap-style:square" filled="t">
                  <v:fill o:detectmouseclick="t"/>
                  <v:path o:connecttype="none"/>
                </v:shape>
                <v:group id="Group 26" o:spid="_x0000_s1028" style="position:absolute;left:23734;top:40427;width:6669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52" o:spid="_x0000_s1029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" fillcolor="#fff2cc [663]" strokecolor="#44546a [3215]" strokeweight="1pt">
                    <v:fill opacity="39321f"/>
                    <v:stroke joinstyle="miter"/>
                  </v:oval>
                  <v:line id="Straight Connector 253" o:spid="_x0000_s1030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" strokecolor="#44546a [3215]" strokeweight="1pt">
                    <v:stroke joinstyle="miter"/>
                  </v:line>
                  <v:line id="Straight Connector 254" o:spid="_x0000_s1031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" strokecolor="#44546a [3215]" strokeweight="1pt">
                    <v:stroke joinstyle="miter"/>
                  </v:line>
                  <v:oval id="Oval 255" o:spid="_x0000_s1032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57" o:spid="_x0000_s1033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" strokecolor="#747070 [1614]" strokeweight=".5pt">
                    <v:stroke joinstyle="miter"/>
                  </v:line>
                  <v:rect id="Rectangle 258" o:spid="_x0000_s1034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" fillcolor="#404040 [2429]" stroked="f" strokeweight="1pt"/>
                  <v:oval id="Oval 259" o:spid="_x0000_s1035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60" o:spid="_x0000_s1036" type="#_x0000_t34" style="position:absolute;left:18600;top:34129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" adj="11224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37" type="#_x0000_t202" style="position:absolute;left:12618;top:13400;width:55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425F25B5" w:rsidR="00790DE3" w:rsidRDefault="0012282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9x </w:t>
                        </w:r>
                        <w:r w:rsidR="000E1A0A"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38" type="#_x0000_t38" style="position:absolute;left:12458;top:4198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39" type="#_x0000_t202" style="position:absolute;left:7505;top:661;width:10545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3132A6C6" w:rsidR="002C36E6" w:rsidRDefault="00005D57" w:rsidP="00017E06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[25</w:t>
                        </w:r>
                        <w:r w:rsidR="006D07CB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g or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25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ml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amount eq. to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25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g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Text Box 152" o:spid="_x0000_s1040" type="#_x0000_t202" style="position:absolute;left:7505;top:6286;width:5837;height:6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FDCFA78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  <w:r w:rsidR="003559BC"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="003559BC" w:rsidRPr="003559BC">
                          <w:rPr>
                            <w:rFonts w:ascii="TH SarabunPSK" w:eastAsia="Calibri" w:hAnsi="TH SarabunPSK" w:cs="Cordia New"/>
                            <w:sz w:val="12"/>
                            <w:szCs w:val="12"/>
                          </w:rPr>
                          <w:t>(Homogenized)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41" type="#_x0000_t32" style="position:absolute;left:17723;top:10773;width:11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52" o:spid="_x0000_s1042" type="#_x0000_t202" style="position:absolute;left:20850;top:11169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1470A024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3" w:author="Oat ." w:date="2024-09-26T11:18:00Z" w16du:dateUtc="2024-09-26T04:18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3" type="#_x0000_t202" style="position:absolute;left:20850;top:8773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4" type="#_x0000_t202" style="position:absolute;left:5342;top:47600;width:4074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7FC51167" w:rsidR="00B0691F" w:rsidRDefault="00A5594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28" o:spid="_x0000_s1045" style="position:absolute;left:3807;top:40414;width:6670;height:6867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100" o:spid="_x0000_s1046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" fillcolor="#f5210b" strokecolor="#44546a [3215]" strokeweight="1pt">
                    <v:fill opacity="39321f"/>
                    <v:stroke joinstyle="miter"/>
                  </v:oval>
                  <v:line id="Straight Connector 11" o:spid="_x0000_s1047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  <v:stroke joinstyle="miter"/>
                  </v:line>
                  <v:line id="Straight Connector 102" o:spid="_x0000_s1048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  <v:stroke joinstyle="miter"/>
                  </v:line>
                  <v:oval id="Oval 9" o:spid="_x0000_s1049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  <v:stroke joinstyle="miter"/>
                  </v:oval>
                  <v:line id="Straight Connector 12" o:spid="_x0000_s1050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  <v:stroke joinstyle="miter"/>
                  </v:line>
                  <v:rect id="Rectangle 13" o:spid="_x0000_s1051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  <v:oval id="Oval 14" o:spid="_x0000_s1052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  <v:stroke joinstyle="miter"/>
                  </v:oval>
                </v:group>
                <v:shape id="Text Box 152" o:spid="_x0000_s1053" type="#_x0000_t202" style="position:absolute;left:52414;top:75564;width:11144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Text Box 152" o:spid="_x0000_s1054" type="#_x0000_t202" style="position:absolute;left:28520;top:13474;width:778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" fillcolor="white [3201]" stroked="f" strokeweight=".5pt">
                  <v:textbox inset=",0">
                    <w:txbxContent>
                      <w:p w14:paraId="1BD3CAA4" w14:textId="6F60F82D" w:rsidR="001B51A5" w:rsidRDefault="0054330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Pre-</w:t>
                        </w:r>
                        <w:r w:rsid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2711C5C1" w14:textId="7777777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5" type="#_x0000_t202" style="position:absolute;left:44886;top:34322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" filled="f" stroked="f" strokeweight=".5pt">
                  <v:textbox inset=",0">
                    <w:txbxContent>
                      <w:p w14:paraId="2021F085" w14:textId="1E3406E0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6" type="#_x0000_t202" style="position:absolute;left:24535;top:53638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" fillcolor="#f7caac [1301]" stroked="f" strokeweight=".5pt">
                  <v:textbox inset=",0">
                    <w:txbxContent>
                      <w:p w14:paraId="34797C91" w14:textId="08CE5FD7" w:rsidR="00650C83" w:rsidRDefault="009E44C5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</w:t>
                        </w:r>
                        <w:r w:rsidR="00440098">
                          <w:rPr>
                            <w:rFonts w:ascii="TH SarabunPSK" w:eastAsia="Calibri" w:hAnsi="TH SarabunPSK" w:cs="Cordia New"/>
                            <w:szCs w:val="22"/>
                          </w:rPr>
                          <w:t>xamination</w:t>
                        </w:r>
                      </w:p>
                    </w:txbxContent>
                  </v:textbox>
                </v:shape>
                <v:shape id="Text Box 152" o:spid="_x0000_s1057" type="#_x0000_t202" style="position:absolute;left:12212;top:47842;width:10129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" fillcolor="white [3201]" stroked="f" strokeweight=".5pt">
                  <v:textbox inset=",0">
                    <w:txbxContent>
                      <w:p w14:paraId="37D7F636" w14:textId="7490A770" w:rsidR="00323363" w:rsidRDefault="00A55948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27" o:spid="_x0000_s1058" style="position:absolute;left:13899;top:40541;width:6669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145" o:spid="_x0000_s1059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" fillcolor="#c5e0b3 [1305]" strokecolor="#44546a [3215]" strokeweight="1pt">
                    <v:fill opacity="39321f"/>
                    <v:stroke joinstyle="miter"/>
                  </v:oval>
                  <v:line id="Straight Connector 146" o:spid="_x0000_s1060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" strokecolor="#44546a [3215]" strokeweight="1pt">
                    <v:stroke joinstyle="miter"/>
                  </v:line>
                  <v:line id="Straight Connector 147" o:spid="_x0000_s1061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" strokecolor="#44546a [3215]" strokeweight="1pt">
                    <v:stroke joinstyle="miter"/>
                  </v:line>
                  <v:oval id="Oval 148" o:spid="_x0000_s1062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166" o:spid="_x0000_s1063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" strokecolor="#747070 [1614]" strokeweight=".5pt">
                    <v:stroke joinstyle="miter"/>
                  </v:line>
                  <v:rect id="Rectangle 169" o:spid="_x0000_s1064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" fillcolor="#404040 [2429]" stroked="f" strokeweight="1pt"/>
                  <v:oval id="Oval 174" o:spid="_x0000_s1065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" filled="f" strokecolor="#44546a [3215]" strokeweight=".5pt">
                    <v:stroke joinstyle="miter"/>
                  </v:oval>
                </v:group>
                <v:shape id="Connector: Elbow 7" o:spid="_x0000_s1066" type="#_x0000_t34" style="position:absolute;left:8643;top:34082;width:7669;height:10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" strokecolor="#4472c4 [3204]" strokeweight=".5pt">
                  <v:stroke endarrow="block"/>
                </v:shape>
                <v:shape id="Text Box 152" o:spid="_x0000_s1067" type="#_x0000_t202" style="position:absolute;left:11555;top:33755;width:11991;height:2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" fillcolor="#d9e2f3 [660]" stroked="f" strokeweight=".5pt">
                  <v:textbox inset=",0">
                    <w:txbxContent>
                      <w:p w14:paraId="5795FEDE" w14:textId="10E7A413" w:rsidR="004078EC" w:rsidRDefault="001955BB" w:rsidP="004078E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</w:t>
                        </w:r>
                        <w:r w:rsidR="00A55948">
                          <w:rPr>
                            <w:rFonts w:ascii="TH SarabunPSK" w:eastAsia="Calibri" w:hAnsi="TH SarabunPSK" w:cs="Cordia New"/>
                            <w:szCs w:val="22"/>
                          </w:rPr>
                          <w:t>lective enriched</w:t>
                        </w:r>
                      </w:p>
                    </w:txbxContent>
                  </v:textbox>
                </v:shape>
                <v:shape id="Straight Arrow Connector 237" o:spid="_x0000_s1068" type="#_x0000_t32" style="position:absolute;left:17535;top:35950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v:group id="Group 22" o:spid="_x0000_s1069" style="position:absolute;left:12970;top:7539;width:4121;height:5639" coordorigin="6417,7775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131" o:spid="_x0000_s1070" type="#_x0000_t15" style="position:absolute;left:5695;top:8571;width:5565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" adj="14890" fillcolor="white [3212]" strokecolor="#747070 [1614]"/>
                  <v:rect id="Rectangle 132" o:spid="_x0000_s1071" style="position:absolute;left:6417;top:7775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/>
                  <v:line id="Straight Connector 133" o:spid="_x0000_s1072" style="position:absolute;visibility:visible;mso-wrap-style:square" from="6593,7868" to="659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" strokecolor="#2f5496 [2404]" strokeweight=".5pt">
                    <v:stroke joinstyle="miter"/>
                  </v:line>
                  <v:line id="Straight Connector 134" o:spid="_x0000_s1073" style="position:absolute;visibility:visible;mso-wrap-style:square" from="6734,7868" to="673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" strokecolor="#2f5496 [2404]" strokeweight=".5pt">
                    <v:stroke joinstyle="miter"/>
                  </v:line>
                  <v:line id="Straight Connector 135" o:spid="_x0000_s1074" style="position:absolute;visibility:visible;mso-wrap-style:square" from="6928,7868" to="692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" strokecolor="#2f5496 [2404]" strokeweight=".5pt">
                    <v:stroke joinstyle="miter"/>
                  </v:line>
                  <v:line id="Straight Connector 136" o:spid="_x0000_s1075" style="position:absolute;visibility:visible;mso-wrap-style:square" from="7333,7868" to="733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" strokecolor="#2f5496 [2404]" strokeweight=".5pt">
                    <v:stroke joinstyle="miter"/>
                  </v:line>
                  <v:line id="Straight Connector 137" o:spid="_x0000_s1076" style="position:absolute;visibility:visible;mso-wrap-style:square" from="7957,7849" to="7957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" strokecolor="#2f5496 [2404]" strokeweight=".5pt">
                    <v:stroke joinstyle="miter"/>
                  </v:line>
                  <v:line id="Straight Connector 138" o:spid="_x0000_s1077" style="position:absolute;visibility:visible;mso-wrap-style:square" from="8868,7849" to="8868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" strokecolor="#2f5496 [2404]" strokeweight=".5pt">
                    <v:stroke joinstyle="miter"/>
                  </v:line>
                  <v:line id="Straight Connector 140" o:spid="_x0000_s1078" style="position:absolute;visibility:visible;mso-wrap-style:square" from="9544,7868" to="954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" strokecolor="#2f5496 [2404]" strokeweight=".5pt">
                    <v:stroke joinstyle="miter"/>
                  </v:line>
                  <v:line id="Straight Connector 141" o:spid="_x0000_s1079" style="position:absolute;visibility:visible;mso-wrap-style:square" from="10050,7868" to="10050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" strokecolor="#2f5496 [2404]" strokeweight=".5pt">
                    <v:stroke joinstyle="miter"/>
                  </v:line>
                  <v:line id="Straight Connector 144" o:spid="_x0000_s1080" style="position:absolute;visibility:visible;mso-wrap-style:square" from="10168,7868" to="1016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" strokecolor="#2f5496 [2404]" strokeweight=".5pt">
                    <v:stroke joinstyle="miter"/>
                  </v:line>
                  <v:line id="Straight Connector 150" o:spid="_x0000_s1081" style="position:absolute;visibility:visible;mso-wrap-style:square" from="10320,7849" to="10320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" strokecolor="#2f5496 [2404]" strokeweight=".5pt">
                    <v:stroke joinstyle="miter"/>
                  </v:line>
                  <v:rect id="Rectangle 151" o:spid="_x0000_s1082" style="position:absolute;left:6492;top:10850;width:402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" fillcolor="#ffd966 [1943]" stroked="f" strokeweight="1pt">
                    <v:fill opacity="27499f"/>
                  </v:rect>
                  <v:line id="Straight Connector 152" o:spid="_x0000_s1083" style="position:absolute;visibility:visible;mso-wrap-style:square" from="8084,9444" to="8982,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" strokecolor="#a5a5a5 [3206]" strokeweight=".5pt">
                    <v:stroke joinstyle="miter"/>
                  </v:line>
                  <v:line id="Straight Connector 153" o:spid="_x0000_s1084" style="position:absolute;visibility:visible;mso-wrap-style:square" from="8084,10179" to="8982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" strokecolor="#a5a5a5 [3206]" strokeweight=".5pt">
                    <v:stroke joinstyle="miter"/>
                  </v:line>
                  <v:line id="Straight Connector 154" o:spid="_x0000_s1085" style="position:absolute;visibility:visible;mso-wrap-style:square" from="8109,10941" to="9007,1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" strokecolor="#a5a5a5 [3206]" strokeweight=".5pt">
                    <v:stroke joinstyle="miter"/>
                  </v:line>
                  <v:line id="Straight Connector 155" o:spid="_x0000_s1086" style="position:absolute;visibility:visible;mso-wrap-style:square" from="8084,11938" to="8982,1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" strokecolor="#a5a5a5 [3206]" strokeweight=".5pt">
                    <v:stroke joinstyle="miter"/>
                  </v:line>
                  <v:line id="Straight Connector 156" o:spid="_x0000_s1087" style="position:absolute;visibility:visible;mso-wrap-style:square" from="8084,12778" to="8982,1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" strokecolor="#a5a5a5 [3206]" strokeweight=".5pt">
                    <v:stroke joinstyle="miter"/>
                  </v:line>
                </v:group>
                <v:group id="Group 1" o:spid="_x0000_s1088" style="position:absolute;left:30165;top:7593;width:4122;height:5639" coordorigin="24356,13157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Arrow: Pentagon 158" o:spid="_x0000_s1089" type="#_x0000_t15" style="position:absolute;left:23635;top:13953;width:5564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" adj="14890" fillcolor="white [3212]" strokecolor="#747070 [1614]"/>
                  <v:rect id="Rectangle 159" o:spid="_x0000_s1090" style="position:absolute;left:24356;top:13157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/>
                  <v:line id="Straight Connector 160" o:spid="_x0000_s1091" style="position:absolute;visibility:visible;mso-wrap-style:square" from="24532,13250" to="2453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" strokecolor="#2f5496 [2404]" strokeweight=".5pt">
                    <v:stroke joinstyle="miter"/>
                  </v:line>
                  <v:line id="Straight Connector 161" o:spid="_x0000_s1092" style="position:absolute;visibility:visible;mso-wrap-style:square" from="24673,13250" to="24673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" strokecolor="#2f5496 [2404]" strokeweight=".5pt">
                    <v:stroke joinstyle="miter"/>
                  </v:line>
                  <v:line id="Straight Connector 162" o:spid="_x0000_s1093" style="position:absolute;visibility:visible;mso-wrap-style:square" from="24866,13250" to="24866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" strokecolor="#2f5496 [2404]" strokeweight=".5pt">
                    <v:stroke joinstyle="miter"/>
                  </v:line>
                  <v:line id="Straight Connector 163" o:spid="_x0000_s1094" style="position:absolute;visibility:visible;mso-wrap-style:square" from="25271,13250" to="25271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" strokecolor="#2f5496 [2404]" strokeweight=".5pt">
                    <v:stroke joinstyle="miter"/>
                  </v:line>
                  <v:line id="Straight Connector 164" o:spid="_x0000_s1095" style="position:absolute;visibility:visible;mso-wrap-style:square" from="25896,13232" to="2589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" strokecolor="#2f5496 [2404]" strokeweight=".5pt">
                    <v:stroke joinstyle="miter"/>
                  </v:line>
                  <v:line id="Straight Connector 167" o:spid="_x0000_s1096" style="position:absolute;visibility:visible;mso-wrap-style:square" from="26807,13232" to="26807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" strokecolor="#2f5496 [2404]" strokeweight=".5pt">
                    <v:stroke joinstyle="miter"/>
                  </v:line>
                  <v:line id="Straight Connector 168" o:spid="_x0000_s1097" style="position:absolute;visibility:visible;mso-wrap-style:square" from="27482,13250" to="2748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" strokecolor="#2f5496 [2404]" strokeweight=".5pt">
                    <v:stroke joinstyle="miter"/>
                  </v:line>
                  <v:line id="Straight Connector 171" o:spid="_x0000_s1098" style="position:absolute;visibility:visible;mso-wrap-style:square" from="27989,13250" to="27989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" strokecolor="#2f5496 [2404]" strokeweight=".5pt">
                    <v:stroke joinstyle="miter"/>
                  </v:line>
                  <v:line id="Straight Connector 172" o:spid="_x0000_s1099" style="position:absolute;visibility:visible;mso-wrap-style:square" from="28107,13250" to="28107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" strokecolor="#2f5496 [2404]" strokeweight=".5pt">
                    <v:stroke joinstyle="miter"/>
                  </v:line>
                  <v:line id="Straight Connector 173" o:spid="_x0000_s1100" style="position:absolute;visibility:visible;mso-wrap-style:square" from="28259,13232" to="28259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" strokecolor="#2f5496 [2404]" strokeweight=".5pt">
                    <v:stroke joinstyle="miter"/>
                  </v:line>
                  <v:rect id="Rectangle 177" o:spid="_x0000_s1101" style="position:absolute;left:24431;top:16232;width:4022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" fillcolor="#ffd966 [1943]" stroked="f" strokeweight="1pt">
                    <v:fill opacity="27499f"/>
                  </v:rect>
                  <v:line id="Straight Connector 178" o:spid="_x0000_s1102" style="position:absolute;visibility:visible;mso-wrap-style:square" from="26022,14827" to="26921,1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" strokecolor="#a5a5a5 [3206]" strokeweight=".5pt">
                    <v:stroke joinstyle="miter"/>
                  </v:line>
                  <v:line id="Straight Connector 179" o:spid="_x0000_s1103" style="position:absolute;visibility:visible;mso-wrap-style:square" from="26022,15562" to="26921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" strokecolor="#a5a5a5 [3206]" strokeweight=".5pt">
                    <v:stroke joinstyle="miter"/>
                  </v:line>
                  <v:line id="Straight Connector 180" o:spid="_x0000_s1104" style="position:absolute;visibility:visible;mso-wrap-style:square" from="26047,16323" to="26946,1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" strokecolor="#a5a5a5 [3206]" strokeweight=".5pt">
                    <v:stroke joinstyle="miter"/>
                  </v:line>
                  <v:line id="Straight Connector 190" o:spid="_x0000_s1105" style="position:absolute;visibility:visible;mso-wrap-style:square" from="26022,17321" to="26921,1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" strokecolor="#a5a5a5 [3206]" strokeweight=".5pt">
                    <v:stroke joinstyle="miter"/>
                  </v:line>
                  <v:line id="Straight Connector 192" o:spid="_x0000_s1106" style="position:absolute;visibility:visible;mso-wrap-style:square" from="26022,18161" to="26921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" strokecolor="#a5a5a5 [3206]" strokeweight=".5pt">
                    <v:stroke joinstyle="miter"/>
                  </v:line>
                </v:group>
                <v:shape id="Rectangle: Top Corners Rounded 194" o:spid="_x0000_s1107" style="position:absolute;left:16465;top:22360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195" o:spid="_x0000_s1108" style="position:absolute;left:16465;top:22043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" fillcolor="#b4c6e7 [1300]" strokecolor="#8eaadb [1940]" strokeweight="1pt">
                  <v:stroke joinstyle="miter"/>
                </v:oval>
                <v:shape id="Rectangle: Top Corners Rounded 196" o:spid="_x0000_s1109" style="position:absolute;left:16560;top:24945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" path="m80751,r,c125349,,161502,36153,161502,80751r,239812l161502,320563,,320563r,l,80751c,36153,36153,,80751,xe" fillcolor="#06f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ectangle: Top Corners Rounded 199" o:spid="_x0000_s1110" style="position:absolute;left:46032;top:22378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00" o:spid="_x0000_s1111" style="position:absolute;left:46032;top:22061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" fillcolor="#b4c6e7 [1300]" strokecolor="#8eaadb [1940]" strokeweight="1pt">
                  <v:stroke joinstyle="miter"/>
                </v:oval>
                <v:shape id="Rectangle: Top Corners Rounded 201" o:spid="_x0000_s1112" style="position:absolute;left:46127;top:24964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" path="m80751,r,c125349,,161502,36153,161502,80751r,239812l161502,320563,,320563r,l,80751c,36153,36153,,80751,xe" fillcolor="#8fff8f" stroked="f" strokeweight="1pt"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Connector: Elbow 202" o:spid="_x0000_s1113" type="#_x0000_t34" style="position:absolute;left:21516;top:11147;width:6734;height:150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" strokecolor="#4472c4 [3204]" strokeweight=".5pt">
                  <v:stroke endarrow="block"/>
                </v:shape>
                <v:shape id="Text Box 152" o:spid="_x0000_s1114" type="#_x0000_t202" style="position:absolute;left:14427;top:2842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" fillcolor="white [3201]" stroked="f" strokeweight=".5pt">
                  <v:textbox inset=",0">
                    <w:txbxContent>
                      <w:p w14:paraId="6FF1BBEA" w14:textId="7E3FEC81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RVS</w:t>
                        </w:r>
                      </w:p>
                      <w:p w14:paraId="27C2E77C" w14:textId="77777777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5" type="#_x0000_t202" style="position:absolute;left:43994;top:2836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" fillcolor="white [3201]" stroked="f" strokeweight=".5pt">
                  <v:textbox inset=",0">
                    <w:txbxContent>
                      <w:p w14:paraId="3D2EB9FC" w14:textId="297BE2C8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TT</w:t>
                        </w:r>
                      </w:p>
                      <w:p w14:paraId="44A1D888" w14:textId="77777777" w:rsidR="00126738" w:rsidRDefault="0012673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6" type="#_x0000_t202" style="position:absolute;left:16853;top:18960;width:479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" filled="f" stroked="f" strokeweight=".5pt">
                  <v:textbox inset=",0">
                    <w:txbxContent>
                      <w:p w14:paraId="68FDFA8D" w14:textId="0F1D02A8" w:rsidR="001442CE" w:rsidRDefault="001442C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0.1 ml</w:t>
                        </w:r>
                      </w:p>
                      <w:p w14:paraId="7281DE11" w14:textId="77777777" w:rsidR="001442CE" w:rsidRDefault="001442C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7" type="#_x0000_t202" style="position:absolute;left:46461;top:19183;width:479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" filled="f" stroked="f" strokeweight=".5pt">
                  <v:textbox inset=",0">
                    <w:txbxContent>
                      <w:p w14:paraId="5F6BD050" w14:textId="18741B09" w:rsidR="001442CE" w:rsidRDefault="00EA4CA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</w:t>
                        </w:r>
                        <w:r w:rsidR="001442CE">
                          <w:rPr>
                            <w:rFonts w:ascii="TH SarabunPSK" w:eastAsia="Calibri" w:hAnsi="TH SarabunPSK" w:cs="Cordia New"/>
                            <w:szCs w:val="22"/>
                          </w:rPr>
                          <w:t>.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</w:t>
                        </w:r>
                        <w:r w:rsidR="001442CE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ml</w:t>
                        </w:r>
                      </w:p>
                      <w:p w14:paraId="4623694D" w14:textId="77777777" w:rsidR="001442CE" w:rsidRDefault="001442C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9" o:spid="_x0000_s1118" type="#_x0000_t32" style="position:absolute;left:17469;top:30354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19" type="#_x0000_t202" style="position:absolute;left:17344;top:31674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" filled="f" stroked="f" strokeweight=".5pt">
                  <v:textbox inset=",0">
                    <w:txbxContent>
                      <w:p w14:paraId="0C672C5C" w14:textId="77777777" w:rsidR="00F400F3" w:rsidRPr="000E1A0A" w:rsidRDefault="00F400F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4" w:author="Oat ." w:date="2024-09-26T11:19:00Z" w16du:dateUtc="2024-09-26T04:19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0" type="#_x0000_t202" style="position:absolute;left:17469;top:302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" filled="f" stroked="f" strokeweight=".5pt">
                  <v:textbox inset=",0">
                    <w:txbxContent>
                      <w:p w14:paraId="6D1D8363" w14:textId="77777777" w:rsidR="00F400F3" w:rsidRPr="000E1A0A" w:rsidRDefault="00F400F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35" o:spid="_x0000_s1121" type="#_x0000_t34" style="position:absolute;left:36291;top:11430;width:6752;height:145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" strokecolor="#4472c4 [3204]" strokeweight=".5pt">
                  <v:stroke endarrow="block"/>
                </v:shape>
                <v:shape id="Straight Arrow Connector 239" o:spid="_x0000_s1122" type="#_x0000_t32" style="position:absolute;left:46356;top:30395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123" type="#_x0000_t202" style="position:absolute;left:46232;top:31715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" filled="f" stroked="f" strokeweight=".5pt">
                  <v:textbox inset=",0">
                    <w:txbxContent>
                      <w:p w14:paraId="2C946B4F" w14:textId="77777777" w:rsidR="001955BB" w:rsidRPr="000E1A0A" w:rsidRDefault="001955B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5" w:author="Oat ." w:date="2024-09-26T11:19:00Z" w16du:dateUtc="2024-09-26T04:19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4" type="#_x0000_t202" style="position:absolute;left:46356;top:30290;width:6474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" filled="f" stroked="f" strokeweight=".5pt">
                  <v:textbox inset=",0">
                    <w:txbxContent>
                      <w:p w14:paraId="54E58FD6" w14:textId="77777777" w:rsidR="001955BB" w:rsidRPr="000E1A0A" w:rsidRDefault="001955B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5" type="#_x0000_t202" style="position:absolute;left:22097;top:47879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" fillcolor="white [3201]" stroked="f" strokeweight=".5pt">
                  <v:textbox inset=",0">
                    <w:txbxContent>
                      <w:p w14:paraId="06913358" w14:textId="51292874" w:rsidR="00A55948" w:rsidRDefault="00A55948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group id="Group 261" o:spid="_x0000_s1126" style="position:absolute;left:52568;top:40861;width:6670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27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" fillcolor="#fff2cc [663]" strokecolor="#44546a [3215]" strokeweight="1pt">
                    <v:fill opacity="39321f"/>
                    <v:stroke joinstyle="miter"/>
                  </v:oval>
                  <v:line id="Straight Connector 263" o:spid="_x0000_s1128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" strokecolor="#44546a [3215]" strokeweight="1pt">
                    <v:stroke joinstyle="miter"/>
                  </v:line>
                  <v:line id="Straight Connector 264" o:spid="_x0000_s1129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" strokecolor="#44546a [3215]" strokeweight="1pt">
                    <v:stroke joinstyle="miter"/>
                  </v:line>
                  <v:oval id="Oval 265" o:spid="_x0000_s1130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66" o:spid="_x0000_s1131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" strokecolor="#747070 [1614]" strokeweight=".5pt">
                    <v:stroke joinstyle="miter"/>
                  </v:line>
                  <v:rect id="Rectangle 267" o:spid="_x0000_s1132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" fillcolor="#404040 [2429]" stroked="f" strokeweight="1pt"/>
                  <v:oval id="Oval 268" o:spid="_x0000_s1133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" filled="f" strokecolor="#44546a [3215]" strokeweight=".5pt">
                    <v:stroke joinstyle="miter"/>
                  </v:oval>
                </v:group>
                <v:shape id="Connector: Elbow 269" o:spid="_x0000_s1134" type="#_x0000_t34" style="position:absolute;left:47435;top:34563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" adj="11224" strokecolor="#4472c4 [3204]" strokeweight=".5pt">
                  <v:stroke endarrow="block"/>
                </v:shape>
                <v:shape id="Text Box 152" o:spid="_x0000_s1135" type="#_x0000_t202" style="position:absolute;left:34176;top:48034;width:407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" fillcolor="white [3201]" stroked="f" strokeweight=".5pt">
                  <v:textbox inset=",0">
                    <w:txbxContent>
                      <w:p w14:paraId="2A5F6EEF" w14:textId="77777777" w:rsidR="00A55948" w:rsidRDefault="00A5594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2A2F9C18" w14:textId="77777777" w:rsidR="00A55948" w:rsidRDefault="00A5594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271" o:spid="_x0000_s1136" style="position:absolute;left:32642;top:40848;width:6669;height:6866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oval id="Oval 272" o:spid="_x0000_s1137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" fillcolor="#f5210b" strokecolor="#44546a [3215]" strokeweight="1pt">
                    <v:fill opacity="39321f"/>
                    <v:stroke joinstyle="miter"/>
                  </v:oval>
                  <v:line id="Straight Connector 273" o:spid="_x0000_s1138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" strokecolor="#44546a [3215]" strokeweight="1pt">
                    <v:stroke joinstyle="miter"/>
                  </v:line>
                  <v:line id="Straight Connector 274" o:spid="_x0000_s1139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" strokecolor="#44546a [3215]" strokeweight="1pt">
                    <v:stroke joinstyle="miter"/>
                  </v:line>
                  <v:oval id="Oval 275" o:spid="_x0000_s1140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76" o:spid="_x0000_s1141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" strokecolor="#747070 [1614]" strokeweight=".5pt">
                    <v:stroke joinstyle="miter"/>
                  </v:line>
                  <v:rect id="Rectangle 277" o:spid="_x0000_s1142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" fillcolor="#404040 [2429]" stroked="f" strokeweight="1pt"/>
                  <v:oval id="Oval 278" o:spid="_x0000_s1143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" filled="f" strokecolor="#44546a [3215]" strokeweight=".5pt">
                    <v:stroke joinstyle="miter"/>
                  </v:oval>
                </v:group>
                <v:shape id="Text Box 152" o:spid="_x0000_s1144" type="#_x0000_t202" style="position:absolute;left:41046;top:48276;width:1012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" fillcolor="white [3201]" stroked="f" strokeweight=".5pt">
                  <v:textbox inset=",0">
                    <w:txbxContent>
                      <w:p w14:paraId="7F841351" w14:textId="77777777" w:rsidR="00A55948" w:rsidRDefault="00A55948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280" o:spid="_x0000_s1145" style="position:absolute;left:42733;top:40975;width:6670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oval id="Oval 281" o:spid="_x0000_s1146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" fillcolor="#c5e0b3 [1305]" strokecolor="#44546a [3215]" strokeweight="1pt">
                    <v:fill opacity="39321f"/>
                    <v:stroke joinstyle="miter"/>
                  </v:oval>
                  <v:line id="Straight Connector 282" o:spid="_x0000_s1147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" strokecolor="#44546a [3215]" strokeweight="1pt">
                    <v:stroke joinstyle="miter"/>
                  </v:line>
                  <v:line id="Straight Connector 283" o:spid="_x0000_s1148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" strokecolor="#44546a [3215]" strokeweight="1pt">
                    <v:stroke joinstyle="miter"/>
                  </v:line>
                  <v:oval id="Oval 284" o:spid="_x0000_s1149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" filled="f" strokecolor="#44546a [3215]" strokeweight="1pt">
                    <v:stroke joinstyle="miter"/>
                  </v:oval>
                  <v:line id="Straight Connector 285" o:spid="_x0000_s1150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" strokecolor="#747070 [1614]" strokeweight=".5pt">
                    <v:stroke joinstyle="miter"/>
                  </v:line>
                  <v:rect id="Rectangle 286" o:spid="_x0000_s1151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" fillcolor="#404040 [2429]" stroked="f" strokeweight="1pt"/>
                  <v:oval id="Oval 287" o:spid="_x0000_s1152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 id="Connector: Elbow 288" o:spid="_x0000_s1153" type="#_x0000_t34" style="position:absolute;left:37478;top:34514;width:7669;height:10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" strokecolor="#4472c4 [3204]" strokeweight=".5pt">
                  <v:stroke endarrow="block"/>
                </v:shape>
                <v:shape id="Straight Arrow Connector 289" o:spid="_x0000_s1154" type="#_x0000_t32" style="position:absolute;left:46369;top:36384;width:0;height:6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55" type="#_x0000_t202" style="position:absolute;left:40791;top:33771;width:11992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" fillcolor="#d9e2f3 [660]" stroked="f" strokeweight=".5pt">
                  <v:textbox inset=",0">
                    <w:txbxContent>
                      <w:p w14:paraId="11C7DF4F" w14:textId="77777777" w:rsidR="00A55948" w:rsidRDefault="00A55948" w:rsidP="004078E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Selective enriched</w:t>
                        </w:r>
                      </w:p>
                    </w:txbxContent>
                  </v:textbox>
                </v:shape>
                <v:shape id="Connector: Elbow 30" o:spid="_x0000_s1156" type="#_x0000_t34" style="position:absolute;left:16837;top:40369;width:3811;height:227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" adj="10993" strokecolor="#4472c4 [3204]" strokeweight=".5pt">
                  <v:stroke endarrow="block"/>
                </v:shape>
                <v:shape id="Connector: Elbow 290" o:spid="_x0000_s1157" type="#_x0000_t34" style="position:absolute;left:41729;top:38710;width:3303;height:265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" adj="9321" strokecolor="#4472c4 [3204]" strokeweight=".5pt">
                  <v:stroke endarrow="block"/>
                </v:shape>
                <v:shape id="Text Box 152" o:spid="_x0000_s1158" type="#_x0000_t202" style="position:absolute;left:51590;top:48386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" fillcolor="white [3201]" stroked="f" strokeweight=".5pt">
                  <v:textbox inset=",0">
                    <w:txbxContent>
                      <w:p w14:paraId="6B2D396C" w14:textId="77777777" w:rsidR="00A02DCC" w:rsidRDefault="00A02DCC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36" o:spid="_x0000_s1159" style="position:absolute;flip:y;visibility:visible;mso-wrap-style:square" from="17276,50040" to="17276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line id="Straight Connector 292" o:spid="_x0000_s1160" style="position:absolute;flip:y;visibility:visible;mso-wrap-style:square" from="27168,50074" to="27168,5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Wp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FDH9nwhGQ618AAAD//wMAUEsBAi0AFAAGAAgAAAAhANvh9svuAAAAhQEAABMAAAAAAAAA&#10;AAAAAAAAAAAAAFtDb250ZW50X1R5cGVzXS54bWxQSwECLQAUAAYACAAAACEAWvQsW78AAAAVAQAA&#10;CwAAAAAAAAAAAAAAAAAfAQAAX3JlbHMvLnJlbHNQSwECLQAUAAYACAAAACEAQdHFqcYAAADcAAAA&#10;DwAAAAAAAAAAAAAAAAAHAgAAZHJzL2Rvd25yZXYueG1sUEsFBgAAAAADAAMAtwAAAPoCAAAAAA==&#10;" strokecolor="#4472c4 [3204]" strokeweight=".5pt">
                  <v:stroke joinstyle="miter"/>
                </v:line>
                <v:line id="Straight Connector 293" o:spid="_x0000_s1161" style="position:absolute;flip:y;visibility:visible;mso-wrap-style:square" from="36120,50040" to="36120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Ay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Lp1gMsYAAADcAAAA&#10;DwAAAAAAAAAAAAAAAAAHAgAAZHJzL2Rvd25yZXYueG1sUEsFBgAAAAADAAMAtwAAAPoCAAAAAA==&#10;" strokecolor="#4472c4 [3204]" strokeweight=".5pt">
                  <v:stroke joinstyle="miter"/>
                </v:line>
                <v:line id="Straight Connector 294" o:spid="_x0000_s1162" style="position:absolute;flip:y;visibility:visible;mso-wrap-style:square" from="46234,50040" to="46234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PhG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oXT4RsYAAADcAAAA&#10;DwAAAAAAAAAAAAAAAAAHAgAAZHJzL2Rvd25yZXYueG1sUEsFBgAAAAADAAMAtwAAAPoCAAAAAA==&#10;" strokecolor="#4472c4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7" o:spid="_x0000_s1163" type="#_x0000_t33" style="position:absolute;left:35679;top:54599;width:22307;height:209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" strokecolor="#4472c4 [3204]" strokeweight=".5pt">
                  <v:stroke endarrow="block"/>
                </v:shape>
                <v:shape id="Text Box 152" o:spid="_x0000_s1164" type="#_x0000_t202" style="position:absolute;left:41410;top:54441;width:11686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" filled="f" stroked="f" strokeweight=".5pt">
                  <v:textbox inset=",0">
                    <w:txbxContent>
                      <w:p w14:paraId="33B662F1" w14:textId="59908013" w:rsidR="00080400" w:rsidRDefault="0008040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growth observed</w:t>
                        </w:r>
                      </w:p>
                      <w:p w14:paraId="76FE7AD5" w14:textId="77777777" w:rsidR="00080400" w:rsidRDefault="0008040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8" o:spid="_x0000_s1165" type="#_x0000_t32" style="position:absolute;left:30166;top:55554;width:0;height:5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52" o:spid="_x0000_s1166" type="#_x0000_t202" style="position:absolute;left:30107;top:55890;width:9010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" filled="f" stroked="f" strokeweight=".5pt">
                  <v:textbox inset=",0">
                    <w:txbxContent>
                      <w:p w14:paraId="63BC75FB" w14:textId="378D38FE" w:rsidR="00AF4A9E" w:rsidRDefault="00AF4A9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Typical/Atypical colonies found</w:t>
                        </w:r>
                      </w:p>
                      <w:p w14:paraId="5007189E" w14:textId="77777777" w:rsidR="00AF4A9E" w:rsidRDefault="00AF4A9E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Rectangle: Top Corners Rounded 297" o:spid="_x0000_s1167" style="position:absolute;left:29466;top:62738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98" o:spid="_x0000_s1168" style="position:absolute;left:29466;top:62420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" fillcolor="#b4c6e7 [1300]" strokecolor="#8eaadb [1940]" strokeweight="1pt">
                  <v:stroke joinstyle="miter"/>
                </v:oval>
                <v:shape id="Rectangle: Top Corners Rounded 299" o:spid="_x0000_s1169" style="position:absolute;left:29561;top:65323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00" o:spid="_x0000_s1170" type="#_x0000_t6" style="position:absolute;left:29561;top:63704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" fillcolor="#ff4d29" stroked="f" strokeweight="1pt">
                  <v:fill opacity="35980f"/>
                </v:shape>
                <v:shape id="Text Box 152" o:spid="_x0000_s1171" type="#_x0000_t202" style="position:absolute;left:27858;top:68730;width:563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" fillcolor="white [3201]" stroked="f" strokeweight=".5pt">
                  <v:textbox inset=",0">
                    <w:txbxContent>
                      <w:p w14:paraId="21B8D702" w14:textId="67D7DDE7" w:rsidR="006B2CF6" w:rsidRDefault="006B2CF6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</w:t>
                        </w:r>
                        <w:r w:rsidR="00426270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slant</w:t>
                        </w:r>
                      </w:p>
                    </w:txbxContent>
                  </v:textbox>
                </v:shape>
                <v:shape id="Rectangle: Top Corners Rounded 302" o:spid="_x0000_s1172" style="position:absolute;left:1817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303" o:spid="_x0000_s1173" style="position:absolute;left:1817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" fillcolor="#b4c6e7 [1300]" strokecolor="#8eaadb [1940]" strokeweight="1pt">
                  <v:stroke joinstyle="miter"/>
                </v:oval>
                <v:shape id="Rectangle: Top Corners Rounded 304" o:spid="_x0000_s1174" style="position:absolute;left:18271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305" o:spid="_x0000_s1175" type="#_x0000_t6" style="position:absolute;left:18271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" fillcolor="#ff4d29" stroked="f" strokeweight="1pt">
                  <v:fill opacity="35980f"/>
                </v:shape>
                <v:shape id="Text Box 152" o:spid="_x0000_s1176" type="#_x0000_t202" style="position:absolute;left:1639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" fillcolor="white [3201]" stroked="f" strokeweight=".5pt">
                  <v:textbox inset=",0">
                    <w:txbxContent>
                      <w:p w14:paraId="12E7E78C" w14:textId="77777777" w:rsidR="007B5805" w:rsidRDefault="007B5805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Rectangle: Top Corners Rounded 307" o:spid="_x0000_s1177" style="position:absolute;left:853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308" o:spid="_x0000_s1178" style="position:absolute;left:853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" fillcolor="#b4c6e7 [1300]" strokecolor="#8eaadb [1940]" strokeweight="1pt">
                  <v:stroke joinstyle="miter"/>
                </v:oval>
                <v:shape id="Rectangle: Top Corners Rounded 309" o:spid="_x0000_s1179" style="position:absolute;left:8630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310" o:spid="_x0000_s1180" type="#_x0000_t6" style="position:absolute;left:8630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" fillcolor="#ff4d29" stroked="f" strokeweight="1pt">
                  <v:fill opacity="35980f"/>
                </v:shape>
                <v:shape id="Text Box 152" o:spid="_x0000_s1181" type="#_x0000_t202" style="position:absolute;left:675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" fillcolor="white [3201]" stroked="f" strokeweight=".5pt">
                  <v:textbox inset=",0">
                    <w:txbxContent>
                      <w:p w14:paraId="471A9ACB" w14:textId="77777777" w:rsidR="00073879" w:rsidRDefault="00073879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Straight Arrow Connector 312" o:spid="_x0000_s1182" type="#_x0000_t32" style="position:absolute;left:9420;top:59139;width:0;height:2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75V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vIC/M+kI6M0vAAAA//8DAFBLAQItABQABgAIAAAAIQDb4fbL7gAAAIUBAAATAAAAAAAAAAAA&#10;AAAAAAAAAABbQ29udGVudF9UeXBlc10ueG1sUEsBAi0AFAAGAAgAAAAhAFr0LFu/AAAAFQEAAAsA&#10;AAAAAAAAAAAAAAAAHwEAAF9yZWxzLy5yZWxzUEsBAi0AFAAGAAgAAAAhACIDvl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3" o:spid="_x0000_s1183" type="#_x0000_t32" style="position:absolute;left:19193;top:59219;width:0;height:2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vO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F5Poe/M+kI6PUvAAAA//8DAFBLAQItABQABgAIAAAAIQDb4fbL7gAAAIUBAAATAAAAAAAAAAAA&#10;AAAAAAAAAABbQ29udGVudF9UeXBlc10ueG1sUEsBAi0AFAAGAAgAAAAhAFr0LFu/AAAAFQEAAAsA&#10;AAAAAAAAAAAAAAAAHwEAAF9yZWxzLy5yZWxzUEsBAi0AFAAGAAgAAAAhAE1PG87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184" type="#_x0000_t202" style="position:absolute;left:4609;top:55676;width:9623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" filled="f" stroked="f" strokeweight=".5pt">
                  <v:textbox inset=",0">
                    <w:txbxContent>
                      <w:p w14:paraId="57CC66BF" w14:textId="175EFB2A" w:rsidR="00073879" w:rsidRDefault="00180F79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</w:t>
                        </w:r>
                        <w:r w:rsidR="00073879"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iluent </w:t>
                        </w:r>
                        <w:r w:rsidR="007948AF"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(negative) </w:t>
                        </w:r>
                        <w:r w:rsidR="00F97CB8"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>control</w:t>
                        </w:r>
                      </w:p>
                      <w:p w14:paraId="578E874D" w14:textId="79B1A6A5" w:rsidR="00073879" w:rsidRDefault="00073879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2" o:spid="_x0000_s1185" type="#_x0000_t202" style="position:absolute;left:13045;top:55726;width:12441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" filled="f" stroked="f" strokeweight=".5pt">
                  <v:textbox inset=",0">
                    <w:txbxContent>
                      <w:p w14:paraId="73062EAC" w14:textId="0B42441C" w:rsidR="005000EF" w:rsidRDefault="005000EF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Std. culture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control</w:t>
                        </w:r>
                      </w:p>
                      <w:p w14:paraId="4F3977AA" w14:textId="77777777" w:rsidR="005000EF" w:rsidRDefault="005000EF" w:rsidP="00F97CB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Top Corners Rounded 329" o:spid="_x0000_s1186" style="position:absolute;left:8701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330" o:spid="_x0000_s1187" style="position:absolute;left:8701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" fillcolor="#b4c6e7 [1300]" strokecolor="#8eaadb [1940]" strokeweight="1pt">
                  <v:stroke joinstyle="miter"/>
                </v:oval>
                <v:shape id="Rectangle: Top Corners Rounded 331" o:spid="_x0000_s1188" style="position:absolute;left:8796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332" o:spid="_x0000_s1189" type="#_x0000_t6" style="position:absolute;left:8796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" fillcolor="#ff4d29" stroked="f" strokeweight="1pt">
                  <v:fill opacity="35980f"/>
                </v:shape>
                <v:group id="Group 45" o:spid="_x0000_s1190" style="position:absolute;left:18243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Rectangle: Top Corners Rounded 325" o:spid="_x0000_s1191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326" o:spid="_x0000_s1192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327" o:spid="_x0000_s1193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328" o:spid="_x0000_s1194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" fillcolor="#ff4d29" stroked="f" strokeweight="1pt">
                    <v:fill opacity="35980f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1" o:spid="_x0000_s1195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333" o:spid="_x0000_s1196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334" o:spid="_x0000_s1197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343" o:spid="_x0000_s1198" type="#_x0000_t32" style="position:absolute;left:19193;top:70275;width:1;height:3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8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pylcz8QjIJe/AAAA//8DAFBLAQItABQABgAIAAAAIQDb4fbL7gAAAIUBAAATAAAAAAAA&#10;AAAAAAAAAAAAAABbQ29udGVudF9UeXBlc10ueG1sUEsBAi0AFAAGAAgAAAAhAFr0LFu/AAAAFQEA&#10;AAsAAAAAAAAAAAAAAAAAHwEAAF9yZWxzLy5yZWxzUEsBAi0AFAAGAAgAAAAhAGOg4bzHAAAA3A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199" type="#_x0000_t202" style="position:absolute;left:19075;top:70275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" filled="f" stroked="f" strokeweight=".5pt">
                  <v:textbox inset=",0">
                    <w:txbxContent>
                      <w:p w14:paraId="0414BECA" w14:textId="462395F4" w:rsidR="000868EB" w:rsidRPr="006E3D57" w:rsidRDefault="008B7E2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8B7E2D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>30-35</w:t>
                        </w:r>
                        <w:r w:rsidR="000868EB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 ˚C </w:t>
                        </w:r>
                        <w:r w:rsidR="000868EB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="000868EB"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5" o:spid="_x0000_s1200" type="#_x0000_t32" style="position:absolute;left:9547;top:70376;width:0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k8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FvoTfM+kI6O0PAAAA//8DAFBLAQItABQABgAIAAAAIQDb4fbL7gAAAIUBAAATAAAAAAAAAAAA&#10;AAAAAAAAAABbQ29udGVudF9UeXBlc10ueG1sUEsBAi0AFAAGAAgAAAAhAFr0LFu/AAAAFQEAAAsA&#10;AAAAAAAAAAAAAAAAHwEAAF9yZWxzLy5yZWxzUEsBAi0AFAAGAAgAAAAhAL5ZCT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46" o:spid="_x0000_s1201" type="#_x0000_t32" style="position:absolute;left:30318;top:70275;width:24;height:2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dL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FvoLfM+kI6O0PAAAA//8DAFBLAQItABQABgAIAAAAIQDb4fbL7gAAAIUBAAATAAAAAAAAAAAA&#10;AAAAAAAAAABbQ29udGVudF9UeXBlc10ueG1sUEsBAi0AFAAGAAgAAAAhAFr0LFu/AAAAFQEAAAsA&#10;AAAAAAAAAAAAAAAAHwEAAF9yZWxzLy5yZWxzUEsBAi0AFAAGAAgAAAAhAE6Ll0v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202" type="#_x0000_t202" style="position:absolute;left:29940;top:70156;width:901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" filled="f" stroked="f" strokeweight=".5pt">
                  <v:textbox inset=",0">
                    <w:txbxContent>
                      <w:p w14:paraId="5F35C89D" w14:textId="41CC161E" w:rsidR="006E3D57" w:rsidRPr="006E3D57" w:rsidRDefault="008B7E2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8B7E2D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>30-35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 ˚C 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="006E3D57"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3" type="#_x0000_t202" style="position:absolute;left:9233;top:70229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" filled="f" stroked="f" strokeweight=".5pt">
                  <v:textbox inset=",0">
                    <w:txbxContent>
                      <w:p w14:paraId="0F727DEA" w14:textId="4AB92521" w:rsidR="006E3D57" w:rsidRPr="006E3D57" w:rsidRDefault="008B7E2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8B7E2D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>30-35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 ˚C </w:t>
                        </w:r>
                        <w:r w:rsidR="006E3D57"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="006E3D57"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4" type="#_x0000_t202" style="position:absolute;left:38951;top:75753;width:1114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" fillcolor="#ffd966 [1943]" stroked="f" strokeweight=".5pt">
                  <v:textbox inset=",0">
                    <w:txbxContent>
                      <w:p w14:paraId="4A9F6328" w14:textId="2211C42F" w:rsidR="00B13DA5" w:rsidRDefault="00B13DA5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group id="Group 350" o:spid="_x0000_s1205" style="position:absolute;left:29470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Rectangle: Top Corners Rounded 351" o:spid="_x0000_s1206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352" o:spid="_x0000_s1207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" fillcolor="#b4c6e7 [1300]" strokecolor="#8eaadb [1940]" strokeweight="1pt">
                    <v:stroke joinstyle="miter"/>
                  </v:oval>
                  <v:shape id="Rectangle: Top Corners Rounded 353" o:spid="_x0000_s1208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354" o:spid="_x0000_s1209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" fillcolor="#ff4d29" stroked="f" strokeweight="1pt">
                    <v:fill opacity="35980f"/>
                  </v:shape>
                  <v:shape id="Parallelogram 355" o:spid="_x0000_s1210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356" o:spid="_x0000_s1211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357" o:spid="_x0000_s1212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359" o:spid="_x0000_s1213" type="#_x0000_t32" style="position:absolute;left:31857;top:76740;width:709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60" o:spid="_x0000_s1214" type="#_x0000_t32" style="position:absolute;left:34709;top:71308;width:2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" strokecolor="#4472c4 [3204]" strokeweight=".5pt">
                  <v:stroke joinstyle="miter"/>
                </v:shape>
                <v:shape id="Text Box 152" o:spid="_x0000_s1215" type="#_x0000_t202" style="position:absolute;left:30222;top:75501;width:9387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" filled="f" stroked="f" strokeweight=".5pt">
                  <v:textbox inset=",0">
                    <w:txbxContent>
                      <w:p w14:paraId="35D463BA" w14:textId="717FCDE1" w:rsidR="000E0077" w:rsidRPr="002F475C" w:rsidRDefault="000E0077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Produce characteristics </w:t>
                        </w:r>
                        <w:r w:rsid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Text Box 152" o:spid="_x0000_s1216" type="#_x0000_t202" style="position:absolute;left:39485;top:70035;width:1472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" filled="f" stroked="f" strokeweight=".5pt">
                  <v:textbox inset=",0">
                    <w:txbxContent>
                      <w:p w14:paraId="1DA76DE8" w14:textId="0EC49FC0" w:rsidR="002F475C" w:rsidRPr="002F475C" w:rsidRDefault="002F475C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Not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Produce characteristics</w:t>
                        </w:r>
                        <w:r w:rsidR="002A6576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Straight Arrow Connector 46" o:spid="_x0000_s1217" type="#_x0000_t32" style="position:absolute;left:19548;top:75669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218" type="#_x0000_t202" style="position:absolute;left:20568;top:74503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" filled="f" stroked="f" strokeweight=".5pt">
                  <v:textbox inset=",0">
                    <w:txbxContent>
                      <w:p w14:paraId="4EC00336" w14:textId="69A9A305" w:rsidR="001D2886" w:rsidRPr="002F475C" w:rsidRDefault="001D2886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Alkaline (red) slant</w:t>
                        </w:r>
                      </w:p>
                    </w:txbxContent>
                  </v:textbox>
                </v:shape>
                <v:shape id="Straight Arrow Connector 366" o:spid="_x0000_s1219" type="#_x0000_t32" style="position:absolute;left:19162;top:77616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220" type="#_x0000_t202" style="position:absolute;left:20500;top:76489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" filled="f" stroked="f" strokeweight=".5pt">
                  <v:textbox inset=",0">
                    <w:txbxContent>
                      <w:p w14:paraId="2F389219" w14:textId="01038FE4" w:rsidR="00BB59F0" w:rsidRPr="002F475C" w:rsidRDefault="002A6576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</w:t>
                        </w:r>
                        <w:r w:rsidR="00BB59F0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cid (yellow) butt</w:t>
                        </w:r>
                      </w:p>
                    </w:txbxContent>
                  </v:textbox>
                </v:shape>
                <v:shape id="Text Box 152" o:spid="_x0000_s1221" type="#_x0000_t202" style="position:absolute;left:30318;top:51913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" filled="f" stroked="f" strokeweight=".5pt">
                  <v:textbox inset=",0">
                    <w:txbxContent>
                      <w:p w14:paraId="2394C062" w14:textId="77777777" w:rsidR="00C22993" w:rsidRPr="000E1A0A" w:rsidRDefault="00C2299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86" w:author="Oat ." w:date="2024-09-26T11:19:00Z" w16du:dateUtc="2024-09-26T04:19:00Z">
                          <w:r w:rsidRPr="000E1A0A" w:rsidDel="00D7045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22" type="#_x0000_t202" style="position:absolute;left:28520;top:5023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" filled="f" stroked="f" strokeweight=".5pt">
                  <v:textbox inset=",0">
                    <w:txbxContent>
                      <w:p w14:paraId="1CA53B22" w14:textId="77777777" w:rsidR="00C22993" w:rsidRPr="000E1A0A" w:rsidRDefault="00C2299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36642288" o:spid="_x0000_s1223" type="#_x0000_t67" style="position:absolute;left:16333;top:4701;width:105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" adj="15998" fillcolor="#7b7b7b [2406]" stroked="f" strokeweight="1pt"/>
                <v:shape id="Text Box 152" o:spid="_x0000_s1224" type="#_x0000_t202" style="position:absolute;left:16873;top:4390;width:8045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" filled="f" stroked="f" strokeweight=".5pt">
                  <v:textbox inset=",0">
                    <w:txbxContent>
                      <w:p w14:paraId="67FC7EC8" w14:textId="77777777" w:rsidR="00B435E8" w:rsidRDefault="00B435E8" w:rsidP="00B435E8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1661259279" o:spid="_x0000_s1225" type="#_x0000_t75" style="position:absolute;left:17609;top:1800;width:2591;height: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">
                  <v:imagedata r:id="rId9" o:title="" recolortarget="#696565 [1454]"/>
                </v:shape>
                <w10:anchorlock/>
              </v:group>
            </w:pict>
          </mc:Fallback>
        </mc:AlternateContent>
      </w: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87" w:name="_Toc175747676"/>
      <w:r w:rsidRPr="005757B3">
        <w:lastRenderedPageBreak/>
        <w:t>Calculations</w:t>
      </w:r>
      <w:bookmarkEnd w:id="87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88" w:name="_Toc175747677"/>
      <w:r w:rsidRPr="005757B3">
        <w:t>Acceptance Criteria</w:t>
      </w:r>
      <w:bookmarkEnd w:id="88"/>
    </w:p>
    <w:p w14:paraId="64002C90" w14:textId="173E3456" w:rsidR="00770C36" w:rsidRDefault="002D786A" w:rsidP="00B454EA">
      <w:pPr>
        <w:pStyle w:val="ListParagraph"/>
        <w:numPr>
          <w:ilvl w:val="1"/>
          <w:numId w:val="1"/>
        </w:numPr>
        <w:rPr>
          <w:ins w:id="89" w:author="Oat ." w:date="2024-09-26T10:35:00Z" w16du:dateUtc="2024-09-26T03:35:00Z"/>
          <w:rFonts w:ascii="TH SarabunPSK" w:hAnsi="TH SarabunPSK" w:cs="TH SarabunPSK"/>
          <w:sz w:val="32"/>
          <w:szCs w:val="32"/>
        </w:rPr>
      </w:pPr>
      <w:del w:id="90" w:author="Oat ." w:date="2024-09-26T10:13:00Z" w16du:dateUtc="2024-09-26T03:13:00Z">
        <w:r w:rsidRPr="00B454EA" w:rsidDel="00B435E8">
          <w:rPr>
            <w:rFonts w:ascii="TH SarabunPSK" w:hAnsi="TH SarabunPSK" w:cs="TH SarabunPSK"/>
            <w:sz w:val="32"/>
            <w:szCs w:val="32"/>
            <w:rPrChange w:id="91" w:author="Oat ." w:date="2024-09-26T10:20:00Z" w16du:dateUtc="2024-09-26T03:20:00Z">
              <w:rPr/>
            </w:rPrChange>
          </w:rPr>
          <w:delText>Absence (negative)</w:delText>
        </w:r>
        <w:r w:rsidR="00C82B30" w:rsidRPr="00B454EA" w:rsidDel="00B435E8">
          <w:rPr>
            <w:rFonts w:ascii="TH SarabunPSK" w:hAnsi="TH SarabunPSK" w:cs="TH SarabunPSK"/>
            <w:sz w:val="32"/>
            <w:szCs w:val="32"/>
            <w:rPrChange w:id="92" w:author="Oat ." w:date="2024-09-26T10:20:00Z" w16du:dateUtc="2024-09-26T03:20:00Z">
              <w:rPr/>
            </w:rPrChange>
          </w:rPr>
          <w:delText xml:space="preserve"> in </w:delText>
        </w:r>
        <w:r w:rsidR="00C82B30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3" w:author="Oat ." w:date="2024-09-26T10:20:00Z" w16du:dateUtc="2024-09-26T03:20:00Z">
              <w:rPr>
                <w:color w:val="ED7D31" w:themeColor="accent2"/>
              </w:rPr>
            </w:rPrChange>
          </w:rPr>
          <w:delText>… gram or … ml</w:delText>
        </w:r>
        <w:r w:rsidR="004C033E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4" w:author="Oat ." w:date="2024-09-26T10:20:00Z" w16du:dateUtc="2024-09-26T03:20:00Z">
              <w:rPr>
                <w:color w:val="ED7D31" w:themeColor="accent2"/>
              </w:rPr>
            </w:rPrChange>
          </w:rPr>
          <w:delText xml:space="preserve"> [according to </w:delText>
        </w:r>
        <w:r w:rsidR="000D0A4F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5" w:author="Oat ." w:date="2024-09-26T10:20:00Z" w16du:dateUtc="2024-09-26T03:20:00Z">
              <w:rPr>
                <w:color w:val="ED7D31" w:themeColor="accent2"/>
              </w:rPr>
            </w:rPrChange>
          </w:rPr>
          <w:delText xml:space="preserve">product </w:delText>
        </w:r>
        <w:r w:rsidR="009A79C5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6" w:author="Oat ." w:date="2024-09-26T10:20:00Z" w16du:dateUtc="2024-09-26T03:20:00Z">
              <w:rPr>
                <w:color w:val="ED7D31" w:themeColor="accent2"/>
              </w:rPr>
            </w:rPrChange>
          </w:rPr>
          <w:delText>specifications</w:delText>
        </w:r>
        <w:r w:rsidR="004C033E"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97" w:author="Oat ." w:date="2024-09-26T10:20:00Z" w16du:dateUtc="2024-09-26T03:20:00Z">
              <w:rPr>
                <w:color w:val="ED7D31" w:themeColor="accent2"/>
              </w:rPr>
            </w:rPrChange>
          </w:rPr>
          <w:delText>]</w:delText>
        </w:r>
      </w:del>
      <w:ins w:id="98" w:author="Oat ." w:date="2024-09-26T10:14:00Z" w16du:dateUtc="2024-09-26T03:14:00Z">
        <w:r w:rsidR="00B435E8" w:rsidRPr="00B454EA">
          <w:rPr>
            <w:rFonts w:ascii="TH SarabunPSK" w:hAnsi="TH SarabunPSK" w:cs="TH SarabunPSK"/>
            <w:sz w:val="32"/>
            <w:szCs w:val="32"/>
            <w:rPrChange w:id="99" w:author="Oat ." w:date="2024-09-26T10:20:00Z" w16du:dateUtc="2024-09-26T03:20:00Z">
              <w:rPr/>
            </w:rPrChange>
          </w:rPr>
          <w:t xml:space="preserve">Positive product control spiked with </w:t>
        </w:r>
      </w:ins>
      <w:ins w:id="100" w:author="Oat ." w:date="2024-09-26T10:19:00Z" w16du:dateUtc="2024-09-26T03:19:00Z">
        <w:r w:rsidR="00B454EA" w:rsidRPr="00B454EA">
          <w:rPr>
            <w:rFonts w:ascii="TH SarabunPSK" w:hAnsi="TH SarabunPSK" w:cs="TH SarabunPSK"/>
            <w:i/>
            <w:iCs/>
            <w:sz w:val="32"/>
            <w:szCs w:val="32"/>
            <w:rPrChange w:id="101" w:author="Oat ." w:date="2024-09-26T10:20:00Z" w16du:dateUtc="2024-09-26T03:20:00Z">
              <w:rPr>
                <w:i/>
                <w:iCs/>
              </w:rPr>
            </w:rPrChange>
          </w:rPr>
          <w:t xml:space="preserve">Salmonella spp. </w:t>
        </w:r>
        <w:r w:rsidR="00B454EA" w:rsidRPr="00B454EA">
          <w:rPr>
            <w:rFonts w:ascii="TH SarabunPSK" w:hAnsi="TH SarabunPSK" w:cs="TH SarabunPSK"/>
            <w:sz w:val="32"/>
            <w:szCs w:val="32"/>
            <w:rPrChange w:id="102" w:author="Oat ." w:date="2024-09-26T10:20:00Z" w16du:dateUtc="2024-09-26T03:20:00Z"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rPrChange>
          </w:rPr>
          <w:t>as sp</w:t>
        </w:r>
      </w:ins>
      <w:ins w:id="103" w:author="Oat ." w:date="2024-09-26T10:20:00Z" w16du:dateUtc="2024-09-26T03:20:00Z">
        <w:r w:rsidR="00B454EA" w:rsidRPr="00B454EA">
          <w:rPr>
            <w:rFonts w:ascii="TH SarabunPSK" w:hAnsi="TH SarabunPSK" w:cs="TH SarabunPSK"/>
            <w:sz w:val="32"/>
            <w:szCs w:val="32"/>
            <w:rPrChange w:id="104" w:author="Oat ." w:date="2024-09-26T10:20:00Z" w16du:dateUtc="2024-09-26T03:20:00Z">
              <w:rPr/>
            </w:rPrChange>
          </w:rPr>
          <w:t xml:space="preserve">ecified in section </w:t>
        </w:r>
      </w:ins>
      <w:ins w:id="105" w:author="Oat ." w:date="2024-09-26T10:34:00Z" w16du:dateUtc="2024-09-26T03:34:00Z">
        <w:r w:rsidR="002F494A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2F494A">
          <w:rPr>
            <w:rFonts w:ascii="TH SarabunPSK" w:hAnsi="TH SarabunPSK" w:cs="TH SarabunPSK"/>
            <w:sz w:val="32"/>
            <w:szCs w:val="32"/>
          </w:rPr>
          <w:instrText xml:space="preserve"> REF _Ref178239303 \r \h </w:instrText>
        </w:r>
      </w:ins>
      <w:r w:rsidR="002F494A">
        <w:rPr>
          <w:rFonts w:ascii="TH SarabunPSK" w:hAnsi="TH SarabunPSK" w:cs="TH SarabunPSK"/>
          <w:sz w:val="32"/>
          <w:szCs w:val="32"/>
        </w:rPr>
      </w:r>
      <w:r w:rsidR="002F494A">
        <w:rPr>
          <w:rFonts w:ascii="TH SarabunPSK" w:hAnsi="TH SarabunPSK" w:cs="TH SarabunPSK"/>
          <w:sz w:val="32"/>
          <w:szCs w:val="32"/>
        </w:rPr>
        <w:fldChar w:fldCharType="separate"/>
      </w:r>
      <w:ins w:id="106" w:author="Oat ." w:date="2024-09-26T10:34:00Z" w16du:dateUtc="2024-09-26T03:34:00Z">
        <w:r w:rsidR="002F494A">
          <w:rPr>
            <w:rFonts w:ascii="TH SarabunPSK" w:hAnsi="TH SarabunPSK" w:cs="TH SarabunPSK"/>
            <w:sz w:val="32"/>
            <w:szCs w:val="32"/>
          </w:rPr>
          <w:t>4.16</w:t>
        </w:r>
        <w:r w:rsidR="002F494A">
          <w:rPr>
            <w:rFonts w:ascii="TH SarabunPSK" w:hAnsi="TH SarabunPSK" w:cs="TH SarabunPSK"/>
            <w:sz w:val="32"/>
            <w:szCs w:val="32"/>
          </w:rPr>
          <w:fldChar w:fldCharType="end"/>
        </w:r>
      </w:ins>
      <w:ins w:id="107" w:author="Oat ." w:date="2024-09-26T10:35:00Z" w16du:dateUtc="2024-09-26T03:35:00Z">
        <w:r w:rsidR="002F494A">
          <w:rPr>
            <w:rFonts w:ascii="TH SarabunPSK" w:hAnsi="TH SarabunPSK" w:cs="TH SarabunPSK"/>
            <w:sz w:val="32"/>
            <w:szCs w:val="32"/>
          </w:rPr>
          <w:t xml:space="preserve"> should be positive</w:t>
        </w:r>
      </w:ins>
      <w:ins w:id="108" w:author="Oat ." w:date="2024-09-26T10:36:00Z" w16du:dateUtc="2024-09-26T03:36:00Z">
        <w:r w:rsidR="001E4660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26AC51BB" w14:textId="6C59AB51" w:rsidR="002F494A" w:rsidRDefault="002F494A" w:rsidP="00B454EA">
      <w:pPr>
        <w:pStyle w:val="ListParagraph"/>
        <w:numPr>
          <w:ilvl w:val="1"/>
          <w:numId w:val="1"/>
        </w:numPr>
        <w:rPr>
          <w:ins w:id="109" w:author="Oat ." w:date="2024-09-26T10:35:00Z" w16du:dateUtc="2024-09-26T03:35:00Z"/>
          <w:rFonts w:ascii="TH SarabunPSK" w:hAnsi="TH SarabunPSK" w:cs="TH SarabunPSK"/>
          <w:sz w:val="32"/>
          <w:szCs w:val="32"/>
        </w:rPr>
      </w:pPr>
      <w:ins w:id="110" w:author="Oat ." w:date="2024-09-26T10:35:00Z" w16du:dateUtc="2024-09-26T03:35:00Z">
        <w:r>
          <w:rPr>
            <w:rFonts w:ascii="TH SarabunPSK" w:hAnsi="TH SarabunPSK" w:cs="TH SarabunPSK"/>
            <w:sz w:val="32"/>
            <w:szCs w:val="32"/>
          </w:rPr>
          <w:t xml:space="preserve">Positive control </w:t>
        </w:r>
        <w:r w:rsidRPr="002F28A9">
          <w:rPr>
            <w:rFonts w:ascii="TH SarabunPSK" w:hAnsi="TH SarabunPSK" w:cs="TH SarabunPSK"/>
            <w:sz w:val="32"/>
            <w:szCs w:val="32"/>
          </w:rPr>
          <w:t xml:space="preserve">spiked with </w:t>
        </w:r>
        <w:r w:rsidRPr="002F28A9">
          <w:rPr>
            <w:rFonts w:ascii="TH SarabunPSK" w:hAnsi="TH SarabunPSK" w:cs="TH SarabunPSK"/>
            <w:i/>
            <w:iCs/>
            <w:sz w:val="32"/>
            <w:szCs w:val="32"/>
          </w:rPr>
          <w:t xml:space="preserve">Salmonella spp. </w:t>
        </w:r>
        <w:r w:rsidRPr="002F28A9">
          <w:rPr>
            <w:rFonts w:ascii="TH SarabunPSK" w:hAnsi="TH SarabunPSK" w:cs="TH SarabunPSK"/>
            <w:sz w:val="32"/>
            <w:szCs w:val="32"/>
          </w:rPr>
          <w:t xml:space="preserve">as specified in section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_Ref178239303 \r \h </w:instrText>
        </w:r>
      </w:ins>
      <w:r>
        <w:rPr>
          <w:rFonts w:ascii="TH SarabunPSK" w:hAnsi="TH SarabunPSK" w:cs="TH SarabunPSK"/>
          <w:sz w:val="32"/>
          <w:szCs w:val="32"/>
        </w:rPr>
      </w:r>
      <w:ins w:id="111" w:author="Oat ." w:date="2024-09-26T10:35:00Z" w16du:dateUtc="2024-09-26T03:35:00Z"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4.16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 xml:space="preserve"> should be positive</w:t>
        </w:r>
      </w:ins>
      <w:ins w:id="112" w:author="Oat ." w:date="2024-09-26T10:36:00Z" w16du:dateUtc="2024-09-26T03:36:00Z">
        <w:r w:rsidR="001E4660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76FA44F6" w14:textId="600C40EC" w:rsidR="002F494A" w:rsidRDefault="002F494A" w:rsidP="00B454EA">
      <w:pPr>
        <w:pStyle w:val="ListParagraph"/>
        <w:numPr>
          <w:ilvl w:val="1"/>
          <w:numId w:val="1"/>
        </w:numPr>
        <w:rPr>
          <w:ins w:id="113" w:author="Oat ." w:date="2024-09-26T10:36:00Z" w16du:dateUtc="2024-09-26T03:36:00Z"/>
          <w:rFonts w:ascii="TH SarabunPSK" w:hAnsi="TH SarabunPSK" w:cs="TH SarabunPSK"/>
          <w:sz w:val="32"/>
          <w:szCs w:val="32"/>
        </w:rPr>
      </w:pPr>
      <w:ins w:id="114" w:author="Oat ." w:date="2024-09-26T10:35:00Z" w16du:dateUtc="2024-09-26T03:35:00Z">
        <w:r>
          <w:rPr>
            <w:rFonts w:ascii="TH SarabunPSK" w:hAnsi="TH SarabunPSK" w:cs="TH SarabunPSK"/>
            <w:sz w:val="32"/>
            <w:szCs w:val="32"/>
          </w:rPr>
          <w:t>Negative control spiked with S. aureus</w:t>
        </w:r>
      </w:ins>
      <w:ins w:id="115" w:author="Oat ." w:date="2024-09-26T10:36:00Z" w16du:dateUtc="2024-09-26T03:36:00Z">
        <w:r>
          <w:rPr>
            <w:rFonts w:ascii="TH SarabunPSK" w:hAnsi="TH SarabunPSK" w:cs="TH SarabunPSK"/>
            <w:sz w:val="32"/>
            <w:szCs w:val="32"/>
          </w:rPr>
          <w:t xml:space="preserve"> should be negative</w:t>
        </w:r>
        <w:r w:rsidR="001E4660"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4E04007C" w14:textId="3E908545" w:rsidR="002F494A" w:rsidRPr="00B454EA" w:rsidRDefault="002F494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rPrChange w:id="116" w:author="Oat ." w:date="2024-09-26T10:20:00Z" w16du:dateUtc="2024-09-26T03:20:00Z">
            <w:rPr/>
          </w:rPrChange>
        </w:rPr>
        <w:pPrChange w:id="117" w:author="Oat ." w:date="2024-09-26T10:20:00Z" w16du:dateUtc="2024-09-26T03:20:00Z">
          <w:pPr>
            <w:ind w:left="360"/>
          </w:pPr>
        </w:pPrChange>
      </w:pPr>
      <w:ins w:id="118" w:author="Oat ." w:date="2024-09-26T10:36:00Z" w16du:dateUtc="2024-09-26T03:36:00Z">
        <w:r>
          <w:rPr>
            <w:rFonts w:ascii="TH SarabunPSK" w:hAnsi="TH SarabunPSK" w:cs="TH SarabunPSK"/>
            <w:sz w:val="32"/>
            <w:szCs w:val="32"/>
          </w:rPr>
          <w:t>Negative control</w:t>
        </w:r>
        <w:r w:rsidR="001E4660">
          <w:rPr>
            <w:rFonts w:ascii="TH SarabunPSK" w:hAnsi="TH SarabunPSK" w:cs="TH SarabunPSK"/>
            <w:sz w:val="32"/>
            <w:szCs w:val="32"/>
          </w:rPr>
          <w:t xml:space="preserve"> with diluent should be negative.</w:t>
        </w:r>
      </w:ins>
    </w:p>
    <w:p w14:paraId="75BA73E4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19" w:name="_Toc175747678"/>
      <w:r w:rsidRPr="005757B3">
        <w:t>Reporting</w:t>
      </w:r>
      <w:bookmarkEnd w:id="119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120" w:name="_Toc175747679"/>
      <w:r w:rsidRPr="005757B3">
        <w:t>References</w:t>
      </w:r>
      <w:bookmarkEnd w:id="120"/>
    </w:p>
    <w:p w14:paraId="6C6FD96D" w14:textId="77777777" w:rsidR="00260509" w:rsidRDefault="00260509" w:rsidP="0026050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69DD19EE" w14:textId="08CC95A4" w:rsidR="002A6576" w:rsidRPr="003558F8" w:rsidRDefault="00B90BC4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B90BC4">
        <w:rPr>
          <w:rFonts w:ascii="TH SarabunPSK" w:hAnsi="TH SarabunPSK" w:cs="TH SarabunPSK"/>
          <w:sz w:val="32"/>
          <w:szCs w:val="32"/>
        </w:rPr>
        <w:t>Bacteriological Analytical Manual (BAM) Chapter 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D2209">
        <w:rPr>
          <w:rFonts w:ascii="TH SarabunPSK" w:hAnsi="TH SarabunPSK" w:cs="TH SarabunPSK"/>
          <w:sz w:val="32"/>
          <w:szCs w:val="32"/>
        </w:rPr>
        <w:t xml:space="preserve">– May 2024 Edition, USFDA, available online: </w:t>
      </w:r>
      <w:r w:rsidR="00F105F7" w:rsidRPr="00F105F7">
        <w:rPr>
          <w:rFonts w:ascii="TH SarabunPSK" w:hAnsi="TH SarabunPSK" w:cs="TH SarabunPSK"/>
          <w:sz w:val="32"/>
          <w:szCs w:val="32"/>
        </w:rPr>
        <w:t>https://www.fda.gov/media/178914/download?attachment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02EF5A3" w14:textId="449237A5" w:rsidR="00340E15" w:rsidRDefault="00770C36" w:rsidP="00340E15">
      <w:pPr>
        <w:pStyle w:val="Heading4"/>
        <w:numPr>
          <w:ilvl w:val="0"/>
          <w:numId w:val="1"/>
        </w:numPr>
      </w:pPr>
      <w:bookmarkStart w:id="121" w:name="_Toc175747680"/>
      <w:r w:rsidRPr="005757B3">
        <w:lastRenderedPageBreak/>
        <w:t>Revision History</w:t>
      </w:r>
      <w:bookmarkEnd w:id="121"/>
    </w:p>
    <w:p w14:paraId="36F1E3AB" w14:textId="4BE30AC9" w:rsidR="001E4660" w:rsidRDefault="001E4660" w:rsidP="00340E15">
      <w:pPr>
        <w:pStyle w:val="Heading4"/>
        <w:numPr>
          <w:ilvl w:val="1"/>
          <w:numId w:val="1"/>
        </w:numPr>
      </w:pPr>
      <w:ins w:id="122" w:author="Oat ." w:date="2024-09-26T10:37:00Z" w16du:dateUtc="2024-09-26T03:37:00Z">
        <w:r>
          <w:t>Revision 3: Established suitability based on conditions and test parameters of analytical procedure reference number…</w:t>
        </w:r>
      </w:ins>
    </w:p>
    <w:p w14:paraId="78F0C9D0" w14:textId="0BEA4F53" w:rsidR="00340E15" w:rsidRDefault="00340E15" w:rsidP="00340E15">
      <w:pPr>
        <w:pStyle w:val="Heading4"/>
        <w:numPr>
          <w:ilvl w:val="1"/>
          <w:numId w:val="1"/>
        </w:numPr>
      </w:pPr>
      <w:r>
        <w:t>Revision 2.1</w:t>
      </w:r>
    </w:p>
    <w:p w14:paraId="16055415" w14:textId="77777777" w:rsidR="00F70615" w:rsidRDefault="00F70615" w:rsidP="00F70615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20BFFDAC" w14:textId="59164815" w:rsidR="00E65065" w:rsidRDefault="00E65065" w:rsidP="00E65065">
      <w:pPr>
        <w:pStyle w:val="Heading4"/>
        <w:numPr>
          <w:ilvl w:val="2"/>
          <w:numId w:val="1"/>
        </w:numPr>
      </w:pPr>
      <w:r>
        <w:t>Generally replaced ‘sterile diluent’ with ‘diluent’ based on suitability test</w:t>
      </w:r>
      <w:r w:rsidR="00F728A4">
        <w:t>.</w:t>
      </w:r>
    </w:p>
    <w:p w14:paraId="50AEAB53" w14:textId="77777777" w:rsidR="00F728A4" w:rsidRDefault="00F728A4" w:rsidP="00F728A4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</w:t>
      </w:r>
    </w:p>
    <w:p w14:paraId="1C633810" w14:textId="77777777" w:rsidR="00A345BC" w:rsidRDefault="00A345BC" w:rsidP="00A345BC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0E371181" w14:textId="77777777" w:rsidR="008532B8" w:rsidRDefault="008532B8" w:rsidP="008532B8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0F24B25F" w14:textId="40247439" w:rsidR="00406185" w:rsidRDefault="00406185" w:rsidP="00406185">
      <w:pPr>
        <w:pStyle w:val="Heading4"/>
        <w:numPr>
          <w:ilvl w:val="2"/>
          <w:numId w:val="1"/>
        </w:numPr>
      </w:pPr>
      <w:r>
        <w:t>Added more flexible</w:t>
      </w:r>
      <w:r w:rsidR="00C14662">
        <w:t xml:space="preserve"> diluent in steps of pre-enrichment based on suitability </w:t>
      </w:r>
      <w:r w:rsidR="008E096E">
        <w:t>of test method.</w:t>
      </w:r>
    </w:p>
    <w:p w14:paraId="43E179A1" w14:textId="5A8C1180" w:rsidR="00207913" w:rsidRDefault="00501DB6" w:rsidP="00207913">
      <w:pPr>
        <w:pStyle w:val="Heading4"/>
        <w:numPr>
          <w:ilvl w:val="2"/>
          <w:numId w:val="1"/>
        </w:numPr>
      </w:pPr>
      <w:r>
        <w:t xml:space="preserve">Fixed </w:t>
      </w:r>
      <w:r w:rsidR="00207913">
        <w:t>erroneously mentioned incubation time</w:t>
      </w:r>
      <w:r w:rsidR="00561675">
        <w:t xml:space="preserve"> of</w:t>
      </w:r>
      <w:r w:rsidR="00C22993">
        <w:t xml:space="preserve"> agar plating</w:t>
      </w:r>
      <w:r w:rsidR="00207913">
        <w:t xml:space="preserve"> from 18-72 </w:t>
      </w:r>
      <w:proofErr w:type="spellStart"/>
      <w:r w:rsidR="00207913">
        <w:t>hrs</w:t>
      </w:r>
      <w:proofErr w:type="spellEnd"/>
      <w:r w:rsidR="00207913">
        <w:t xml:space="preserve"> to 18-48 </w:t>
      </w:r>
      <w:proofErr w:type="spellStart"/>
      <w:r w:rsidR="00207913">
        <w:t>hrs</w:t>
      </w:r>
      <w:proofErr w:type="spellEnd"/>
    </w:p>
    <w:p w14:paraId="5AFBA807" w14:textId="75683E2D" w:rsidR="001A6F47" w:rsidRDefault="001A6F47" w:rsidP="001A6F47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>Replace TSI slant incubation temperature from 35</w:t>
      </w:r>
      <w:r>
        <w:rPr>
          <w:rFonts w:cs="TH SarabunPSK"/>
        </w:rPr>
        <w:t xml:space="preserve">±2 </w:t>
      </w:r>
      <w:r>
        <w:rPr>
          <w:rFonts w:cs="TH SarabunPSK"/>
          <w:szCs w:val="32"/>
        </w:rPr>
        <w:t>˚</w:t>
      </w:r>
      <w:r w:rsidR="002138C1">
        <w:rPr>
          <w:rFonts w:cs="TH SarabunPSK"/>
          <w:szCs w:val="32"/>
        </w:rPr>
        <w:t>C</w:t>
      </w:r>
      <w:r w:rsidR="002138C1">
        <w:rPr>
          <w:rFonts w:cs="TH SarabunPSK"/>
        </w:rPr>
        <w:t xml:space="preserve"> to</w:t>
      </w:r>
      <w:r>
        <w:rPr>
          <w:rFonts w:cs="TH SarabunPSK"/>
        </w:rPr>
        <w:t xml:space="preserve"> 30-35 </w:t>
      </w:r>
      <w:r>
        <w:rPr>
          <w:rFonts w:cs="TH SarabunPSK"/>
          <w:szCs w:val="32"/>
        </w:rPr>
        <w:t>˚C</w:t>
      </w:r>
    </w:p>
    <w:p w14:paraId="70C88AF2" w14:textId="77777777" w:rsidR="002138C1" w:rsidRPr="002138C1" w:rsidRDefault="002138C1" w:rsidP="002138C1"/>
    <w:p w14:paraId="5CB8BB5F" w14:textId="77777777" w:rsidR="001A6F47" w:rsidRPr="001A6F47" w:rsidRDefault="001A6F47" w:rsidP="001A6F47"/>
    <w:p w14:paraId="76253009" w14:textId="77777777" w:rsidR="00207913" w:rsidRPr="00207913" w:rsidRDefault="00207913" w:rsidP="00207913"/>
    <w:p w14:paraId="28783932" w14:textId="77777777" w:rsidR="00501DB6" w:rsidRPr="00501DB6" w:rsidRDefault="00501DB6" w:rsidP="00501DB6"/>
    <w:p w14:paraId="6E44D416" w14:textId="77777777" w:rsidR="008E096E" w:rsidRPr="008E096E" w:rsidRDefault="008E096E" w:rsidP="008E096E"/>
    <w:p w14:paraId="5EB2DF13" w14:textId="77777777" w:rsidR="00406185" w:rsidRPr="00406185" w:rsidRDefault="00406185" w:rsidP="00406185"/>
    <w:p w14:paraId="68039993" w14:textId="77777777" w:rsidR="006776BB" w:rsidRPr="006776BB" w:rsidRDefault="006776BB" w:rsidP="006776BB"/>
    <w:p w14:paraId="1DB71CF8" w14:textId="77777777" w:rsidR="008532B8" w:rsidRPr="008532B8" w:rsidRDefault="008532B8" w:rsidP="008532B8"/>
    <w:p w14:paraId="25F39F68" w14:textId="77777777" w:rsidR="008532B8" w:rsidRPr="008532B8" w:rsidRDefault="008532B8" w:rsidP="008532B8"/>
    <w:p w14:paraId="35C4A4BE" w14:textId="77777777" w:rsidR="004C1A87" w:rsidRPr="004C1A87" w:rsidRDefault="004C1A87" w:rsidP="004C1A87"/>
    <w:p w14:paraId="062A35EB" w14:textId="77777777" w:rsidR="00A345BC" w:rsidRPr="00A345BC" w:rsidRDefault="00A345BC" w:rsidP="00A345BC"/>
    <w:p w14:paraId="66FCA71C" w14:textId="57007953" w:rsidR="005757B3" w:rsidRDefault="005757B3">
      <w:pPr>
        <w:rPr>
          <w:rFonts w:ascii="TH SarabunPSK" w:hAnsi="TH SarabunPSK" w:cs="TH SarabunPSK"/>
          <w:sz w:val="32"/>
          <w:szCs w:val="32"/>
        </w:rPr>
      </w:pPr>
    </w:p>
    <w:p w14:paraId="13C5F62D" w14:textId="14DEC147" w:rsidR="005757B3" w:rsidRPr="0015203F" w:rsidRDefault="001A5592" w:rsidP="00D31FD8">
      <w:pPr>
        <w:pStyle w:val="Heading3"/>
      </w:pPr>
      <w:bookmarkStart w:id="123" w:name="_Toc175747681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15203F">
        <w:rPr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15203F">
        <w:t xml:space="preserve">TAMC) </w:t>
      </w:r>
      <w:r w:rsidRPr="0015203F">
        <w:rPr>
          <w:cs/>
        </w:rPr>
        <w:t>ในผลิตภัณฑ์สมุนไพร</w:t>
      </w:r>
      <w:bookmarkEnd w:id="123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124" w:name="_Toc175747682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124"/>
    </w:p>
    <w:p w14:paraId="6C7F2FFD" w14:textId="546C6AF0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จำนวนจุ</w:t>
      </w:r>
      <w:r w:rsidR="008D787B">
        <w:rPr>
          <w:rFonts w:ascii="TH SarabunPSK" w:hAnsi="TH SarabunPSK" w:cs="TH SarabunPSK" w:hint="cs"/>
          <w:sz w:val="32"/>
          <w:szCs w:val="32"/>
          <w:cs/>
        </w:rPr>
        <w:t>ยีสต์และรา</w:t>
      </w:r>
      <w:r w:rsidRPr="005757B3">
        <w:rPr>
          <w:rFonts w:ascii="TH SarabunPSK" w:hAnsi="TH SarabunPSK" w:cs="TH SarabunPSK"/>
          <w:sz w:val="32"/>
          <w:szCs w:val="32"/>
          <w:cs/>
        </w:rPr>
        <w:t>ทั้งหมดในผลิตภัณฑ์สมุนไพร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ด้วยวิธี </w:t>
      </w:r>
      <w:r w:rsidR="00E54105">
        <w:rPr>
          <w:rFonts w:ascii="TH SarabunPSK" w:hAnsi="TH SarabunPSK" w:cs="TH SarabunPSK"/>
          <w:sz w:val="32"/>
          <w:szCs w:val="32"/>
        </w:rPr>
        <w:t>pour plating technique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5" w:name="_Toc175747683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125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6" w:name="_Toc175747684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126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7" w:name="_Toc175747685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127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173D4CCE" w14:textId="77777777" w:rsidR="00340421" w:rsidRDefault="005757B3" w:rsidP="00340421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อาหารเลี้ยงเชื้อ</w:t>
      </w:r>
    </w:p>
    <w:p w14:paraId="541A7234" w14:textId="4AFE422B" w:rsidR="00340421" w:rsidRPr="00340421" w:rsidRDefault="00340421" w:rsidP="00340421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40421">
        <w:rPr>
          <w:rFonts w:ascii="TH SarabunPSK" w:hAnsi="TH SarabunPSK" w:cs="TH SarabunPSK"/>
          <w:color w:val="ED7D31" w:themeColor="accent2"/>
          <w:sz w:val="32"/>
          <w:szCs w:val="32"/>
        </w:rPr>
        <w:t>Soybean-Casein Digest Broth (TSB)</w:t>
      </w:r>
    </w:p>
    <w:p w14:paraId="159C1939" w14:textId="77777777" w:rsidR="00340421" w:rsidRDefault="00340421" w:rsidP="00340421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0805B81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7431563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39879A3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B7F5A06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FAD8308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E887E49" w14:textId="77777777" w:rsidR="00340421" w:rsidRPr="003B019A" w:rsidRDefault="00340421" w:rsidP="00340421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2258D3F" w14:textId="77777777" w:rsidR="00340421" w:rsidRDefault="00340421" w:rsidP="0034042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24FB4F82" w14:textId="707C7871" w:rsidR="00340421" w:rsidRPr="00340421" w:rsidRDefault="00340421" w:rsidP="00340421">
      <w:pPr>
        <w:pStyle w:val="ListParagraph"/>
        <w:numPr>
          <w:ilvl w:val="2"/>
          <w:numId w:val="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 xml:space="preserve">Rappaport </w:t>
      </w:r>
      <w:r w:rsidRPr="00340421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 xml:space="preserve"> Vassiliadis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40421">
        <w:rPr>
          <w:rFonts w:ascii="TH SarabunPSK" w:hAnsi="TH SarabunPSK" w:cs="TH SarabunPSK"/>
          <w:b/>
          <w:bCs/>
          <w:sz w:val="32"/>
          <w:szCs w:val="32"/>
        </w:rPr>
        <w:t>Soya peptone Broth (RVS)</w:t>
      </w:r>
    </w:p>
    <w:p w14:paraId="582600F2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44FF3222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Soya Peptone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4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5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D33239D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Sodium Chloride    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8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DE9E8AA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Dipotassium Phosphate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4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18FCF86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 xml:space="preserve">Potassium </w:t>
      </w:r>
      <w:proofErr w:type="spellStart"/>
      <w:r w:rsidRPr="008C3145">
        <w:rPr>
          <w:rFonts w:ascii="TH SarabunPSK" w:hAnsi="TH SarabunPSK" w:cs="TH SarabunPSK" w:hint="cs"/>
          <w:sz w:val="32"/>
          <w:szCs w:val="32"/>
        </w:rPr>
        <w:t>Dihydrogenphosphate</w:t>
      </w:r>
      <w:proofErr w:type="spellEnd"/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0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8C31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51914A1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Magnesium Chloride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29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</w:t>
      </w:r>
      <w:r w:rsidRPr="008C314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E39533C" w14:textId="77777777" w:rsidR="00340421" w:rsidRDefault="00340421" w:rsidP="0034042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C3145">
        <w:rPr>
          <w:rFonts w:ascii="TH SarabunPSK" w:hAnsi="TH SarabunPSK" w:cs="TH SarabunPSK" w:hint="cs"/>
          <w:sz w:val="32"/>
          <w:szCs w:val="32"/>
        </w:rPr>
        <w:t>Malachite Green</w:t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</w:r>
      <w:r w:rsidRPr="008C3145">
        <w:rPr>
          <w:rFonts w:ascii="TH SarabunPSK" w:hAnsi="TH SarabunPSK" w:cs="TH SarabunPSK" w:hint="cs"/>
          <w:sz w:val="32"/>
          <w:szCs w:val="32"/>
        </w:rPr>
        <w:tab/>
        <w:t>36</w:t>
      </w:r>
      <w:r w:rsidRPr="008C3145">
        <w:rPr>
          <w:rFonts w:ascii="TH SarabunPSK" w:hAnsi="TH SarabunPSK" w:cs="TH SarabunPSK" w:hint="cs"/>
          <w:sz w:val="32"/>
          <w:szCs w:val="32"/>
          <w:cs/>
        </w:rPr>
        <w:t>.</w:t>
      </w:r>
      <w:r w:rsidRPr="008C3145">
        <w:rPr>
          <w:rFonts w:ascii="TH SarabunPSK" w:hAnsi="TH SarabunPSK" w:cs="TH SarabunPSK" w:hint="cs"/>
          <w:sz w:val="32"/>
          <w:szCs w:val="32"/>
        </w:rPr>
        <w:t>0    mg</w:t>
      </w:r>
    </w:p>
    <w:p w14:paraId="383AEA1B" w14:textId="77777777" w:rsidR="00340421" w:rsidRPr="00470914" w:rsidRDefault="00340421" w:rsidP="00340421">
      <w:pPr>
        <w:pStyle w:val="ListParagraph"/>
        <w:numPr>
          <w:ilvl w:val="0"/>
          <w:numId w:val="1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4733E852" w14:textId="77777777" w:rsidR="00340421" w:rsidRDefault="00340421" w:rsidP="0034042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Mix and heat to effect solution.</w:t>
      </w:r>
    </w:p>
    <w:p w14:paraId="12075106" w14:textId="77777777" w:rsidR="00340421" w:rsidRDefault="00340421" w:rsidP="0034042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>pH</w:t>
      </w:r>
      <w:r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>
        <w:rPr>
          <w:rFonts w:ascii="TH SarabunPSK" w:hAnsi="TH SarabunPSK" w:cs="TH SarabunPSK"/>
          <w:sz w:val="32"/>
          <w:szCs w:val="32"/>
        </w:rPr>
        <w:t>5.2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02EEB53B" w14:textId="12BA597A" w:rsidR="00340421" w:rsidRPr="00340421" w:rsidRDefault="00340421" w:rsidP="00C66B1B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 xml:space="preserve">Xylose Lysine Deoxycholate Agar 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>XLD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40421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Pr="0034042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AAB43AB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74FC98C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Xylose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AF3C2D9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D25517">
        <w:rPr>
          <w:rFonts w:ascii="TH SarabunPSK" w:hAnsi="TH SarabunPSK" w:cs="TH SarabunPSK" w:hint="cs"/>
          <w:sz w:val="32"/>
          <w:szCs w:val="32"/>
        </w:rPr>
        <w:t>lysine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486C125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Lactose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0AC78C5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Sucrose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7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3A1C640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Chloride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5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03F774B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Yeast Extract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DD048CB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Agar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13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A8577B2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Sodium </w:t>
      </w:r>
      <w:proofErr w:type="spellStart"/>
      <w:r w:rsidRPr="00D25517">
        <w:rPr>
          <w:rFonts w:ascii="TH SarabunPSK" w:hAnsi="TH SarabunPSK" w:cs="TH SarabunPSK" w:hint="cs"/>
          <w:sz w:val="32"/>
          <w:szCs w:val="32"/>
        </w:rPr>
        <w:t>desoxycholate</w:t>
      </w:r>
      <w:proofErr w:type="spellEnd"/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2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5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D4DF3B4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Sodium Thiosulfate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6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28B2CF6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 xml:space="preserve">Ammonium Iron 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(</w:t>
      </w:r>
      <w:r w:rsidRPr="00D25517">
        <w:rPr>
          <w:rFonts w:ascii="TH SarabunPSK" w:hAnsi="TH SarabunPSK" w:cs="TH SarabunPSK" w:hint="cs"/>
          <w:sz w:val="32"/>
          <w:szCs w:val="32"/>
        </w:rPr>
        <w:t>III</w:t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D25517">
        <w:rPr>
          <w:rFonts w:ascii="TH SarabunPSK" w:hAnsi="TH SarabunPSK" w:cs="TH SarabunPSK" w:hint="cs"/>
          <w:sz w:val="32"/>
          <w:szCs w:val="32"/>
        </w:rPr>
        <w:t>citrate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  <w:t>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>8</w:t>
      </w:r>
      <w:r w:rsidRPr="00D2551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048BADA" w14:textId="77777777" w:rsidR="00340421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t>Phenol Red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80</w:t>
      </w:r>
      <w:r w:rsidRPr="00D25517">
        <w:rPr>
          <w:rFonts w:ascii="TH SarabunPSK" w:hAnsi="TH SarabunPSK" w:cs="TH SarabunPSK" w:hint="cs"/>
          <w:sz w:val="32"/>
          <w:szCs w:val="32"/>
          <w:cs/>
        </w:rPr>
        <w:t>.</w:t>
      </w:r>
      <w:r w:rsidRPr="00D25517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134FCBC" w14:textId="77777777" w:rsidR="00340421" w:rsidRPr="00D25517" w:rsidRDefault="00340421" w:rsidP="00340421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25517">
        <w:rPr>
          <w:rFonts w:ascii="TH SarabunPSK" w:hAnsi="TH SarabunPSK" w:cs="TH SarabunPSK" w:hint="cs"/>
          <w:sz w:val="32"/>
          <w:szCs w:val="32"/>
        </w:rPr>
        <w:lastRenderedPageBreak/>
        <w:t>DI Water</w:t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</w:rPr>
        <w:tab/>
      </w:r>
      <w:r w:rsidRPr="00D2551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D25517">
        <w:rPr>
          <w:rFonts w:ascii="TH SarabunPSK" w:hAnsi="TH SarabunPSK" w:cs="TH SarabunPSK" w:hint="cs"/>
          <w:sz w:val="32"/>
          <w:szCs w:val="32"/>
        </w:rPr>
        <w:tab/>
        <w:t>1000</w:t>
      </w:r>
      <w:r w:rsidRPr="00D2551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8D09355" w14:textId="77777777" w:rsidR="00340421" w:rsidRDefault="00340421" w:rsidP="00340421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mixture of solids and water, with swirling, just to the boiling point. Do not overheat or sterilize. Transfer at once to a water-bath maintained at about 50 ˚C, and pour into plates as soon as the medium has cooled.</w:t>
      </w:r>
    </w:p>
    <w:p w14:paraId="74B11851" w14:textId="77777777" w:rsidR="00340421" w:rsidRDefault="00340421" w:rsidP="00340421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7.4 ± 0.2.</w:t>
      </w:r>
    </w:p>
    <w:p w14:paraId="07675B83" w14:textId="77777777" w:rsidR="00C66B1B" w:rsidRDefault="00C66B1B" w:rsidP="00C66B1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0F3157" w14:textId="4513105B" w:rsidR="00340421" w:rsidRPr="00C66B1B" w:rsidRDefault="00340421" w:rsidP="00C66B1B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>Brill</w:t>
      </w:r>
      <w:r w:rsidRPr="00C66B1B">
        <w:rPr>
          <w:rFonts w:ascii="TH SarabunPSK" w:hAnsi="TH SarabunPSK" w:cs="TH SarabunPSK"/>
          <w:b/>
          <w:bCs/>
          <w:sz w:val="32"/>
          <w:szCs w:val="32"/>
        </w:rPr>
        <w:t>i</w:t>
      </w: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 xml:space="preserve">ant Green Agar </w:t>
      </w:r>
      <w:r w:rsidRPr="00C66B1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Pr="00C66B1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66B1B">
        <w:rPr>
          <w:rFonts w:ascii="TH SarabunPSK" w:hAnsi="TH SarabunPSK" w:cs="TH SarabunPSK" w:hint="cs"/>
          <w:b/>
          <w:bCs/>
          <w:sz w:val="32"/>
          <w:szCs w:val="32"/>
        </w:rPr>
        <w:t>Agar</w:t>
      </w:r>
      <w:r w:rsidRPr="00C66B1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1E4DBD5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3D22C5C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Yeast extract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  <w:cs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>3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0FC7ED2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199F702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7245C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</w:r>
      <w:r w:rsidRPr="0087245C">
        <w:rPr>
          <w:rFonts w:ascii="TH SarabunPSK" w:hAnsi="TH SarabunPSK" w:cs="TH SarabunPSK" w:hint="cs"/>
          <w:sz w:val="32"/>
          <w:szCs w:val="32"/>
        </w:rPr>
        <w:tab/>
        <w:t>5</w:t>
      </w:r>
      <w:r w:rsidRPr="0087245C">
        <w:rPr>
          <w:rFonts w:ascii="TH SarabunPSK" w:hAnsi="TH SarabunPSK" w:cs="TH SarabunPSK" w:hint="cs"/>
          <w:sz w:val="32"/>
          <w:szCs w:val="32"/>
          <w:cs/>
        </w:rPr>
        <w:t>.</w:t>
      </w:r>
      <w:r w:rsidRPr="0087245C">
        <w:rPr>
          <w:rFonts w:ascii="TH SarabunPSK" w:hAnsi="TH SarabunPSK" w:cs="TH SarabunPSK" w:hint="cs"/>
          <w:sz w:val="32"/>
          <w:szCs w:val="32"/>
        </w:rPr>
        <w:t>0</w:t>
      </w:r>
      <w:r w:rsidRPr="0087245C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AA5F4D3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Lactose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BAE13A7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Sodium Chloride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5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034AEB5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Sucrose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10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01F22B4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Phenol Red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80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75834222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E034A6">
        <w:rPr>
          <w:rFonts w:ascii="TH SarabunPSK" w:hAnsi="TH SarabunPSK" w:cs="TH SarabunPSK" w:hint="cs"/>
          <w:sz w:val="32"/>
          <w:szCs w:val="32"/>
        </w:rPr>
        <w:t>Agar</w:t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</w:r>
      <w:r w:rsidRPr="00E034A6">
        <w:rPr>
          <w:rFonts w:ascii="TH SarabunPSK" w:hAnsi="TH SarabunPSK" w:cs="TH SarabunPSK" w:hint="cs"/>
          <w:sz w:val="32"/>
          <w:szCs w:val="32"/>
        </w:rPr>
        <w:tab/>
        <w:t>20</w:t>
      </w:r>
      <w:r w:rsidRPr="00E034A6">
        <w:rPr>
          <w:rFonts w:ascii="TH SarabunPSK" w:hAnsi="TH SarabunPSK" w:cs="TH SarabunPSK" w:hint="cs"/>
          <w:sz w:val="32"/>
          <w:szCs w:val="32"/>
          <w:cs/>
        </w:rPr>
        <w:t>.</w:t>
      </w:r>
      <w:r w:rsidRPr="00E034A6">
        <w:rPr>
          <w:rFonts w:ascii="TH SarabunPSK" w:hAnsi="TH SarabunPSK" w:cs="TH SarabunPSK" w:hint="cs"/>
          <w:sz w:val="32"/>
          <w:szCs w:val="32"/>
        </w:rPr>
        <w:t>0</w:t>
      </w:r>
      <w:r w:rsidRPr="00E034A6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78CFE2C" w14:textId="77777777" w:rsidR="00340421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Brilliant Green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12</w:t>
      </w:r>
      <w:r w:rsidRPr="008569D2">
        <w:rPr>
          <w:rFonts w:ascii="TH SarabunPSK" w:hAnsi="TH SarabunPSK" w:cs="TH SarabunPSK" w:hint="cs"/>
          <w:sz w:val="32"/>
          <w:szCs w:val="32"/>
          <w:cs/>
        </w:rPr>
        <w:t>.</w:t>
      </w:r>
      <w:r w:rsidRPr="008569D2">
        <w:rPr>
          <w:rFonts w:ascii="TH SarabunPSK" w:hAnsi="TH SarabunPSK" w:cs="TH SarabunPSK" w:hint="cs"/>
          <w:sz w:val="32"/>
          <w:szCs w:val="32"/>
        </w:rPr>
        <w:t>5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06FFC683" w14:textId="77777777" w:rsidR="00340421" w:rsidRPr="008569D2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569D2">
        <w:rPr>
          <w:rFonts w:ascii="TH SarabunPSK" w:hAnsi="TH SarabunPSK" w:cs="TH SarabunPSK" w:hint="cs"/>
          <w:sz w:val="32"/>
          <w:szCs w:val="32"/>
        </w:rPr>
        <w:t>Water</w:t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</w:r>
      <w:r w:rsidRPr="008569D2">
        <w:rPr>
          <w:rFonts w:ascii="TH SarabunPSK" w:hAnsi="TH SarabunPSK" w:cs="TH SarabunPSK" w:hint="cs"/>
          <w:sz w:val="32"/>
          <w:szCs w:val="32"/>
        </w:rPr>
        <w:tab/>
        <w:t>1000</w:t>
      </w:r>
      <w:r w:rsidRPr="008569D2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D6F51FB" w14:textId="77777777" w:rsidR="00340421" w:rsidRDefault="00340421" w:rsidP="00340421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Boil the solution of solids for 1 minute. Sterilize just prior to use. Melt the medium, pour into Petri dishes, and allow to cool.</w:t>
      </w:r>
    </w:p>
    <w:p w14:paraId="52A8BB1C" w14:textId="77777777" w:rsidR="00340421" w:rsidRDefault="00340421" w:rsidP="00340421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6.9 ± 0.2.</w:t>
      </w:r>
    </w:p>
    <w:p w14:paraId="2E1F1277" w14:textId="1985215B" w:rsidR="00340421" w:rsidRPr="003900B7" w:rsidRDefault="00340421" w:rsidP="003900B7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900B7">
        <w:rPr>
          <w:rFonts w:ascii="TH SarabunPSK" w:hAnsi="TH SarabunPSK" w:cs="TH SarabunPSK" w:hint="cs"/>
          <w:b/>
          <w:bCs/>
          <w:sz w:val="32"/>
          <w:szCs w:val="32"/>
        </w:rPr>
        <w:t xml:space="preserve">Tetrathionate bile brilliant green broth </w:t>
      </w:r>
      <w:r w:rsidRPr="003900B7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3900B7">
        <w:rPr>
          <w:rFonts w:ascii="TH SarabunPSK" w:hAnsi="TH SarabunPSK" w:cs="TH SarabunPSK"/>
          <w:b/>
          <w:bCs/>
          <w:sz w:val="32"/>
          <w:szCs w:val="32"/>
        </w:rPr>
        <w:t>T</w:t>
      </w:r>
      <w:r w:rsidRPr="003900B7">
        <w:rPr>
          <w:rFonts w:ascii="TH SarabunPSK" w:hAnsi="TH SarabunPSK" w:cs="TH SarabunPSK" w:hint="cs"/>
          <w:b/>
          <w:bCs/>
          <w:sz w:val="32"/>
          <w:szCs w:val="32"/>
        </w:rPr>
        <w:t>BG</w:t>
      </w:r>
      <w:r w:rsidRPr="003900B7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9142B48" w14:textId="77777777" w:rsidR="00340421" w:rsidRPr="00EF7E39" w:rsidRDefault="00340421" w:rsidP="00340421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5CD5103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Peptone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8.6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0A98A47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Ox bile, dried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8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32A8363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Sodium Chloride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>6.4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0FF2C49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Calcium carbonate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       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20.0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85297CA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 xml:space="preserve">Potassium </w:t>
      </w:r>
      <w:r w:rsidRPr="001B6567">
        <w:rPr>
          <w:rFonts w:ascii="TH SarabunPSK" w:hAnsi="TH SarabunPSK" w:cs="TH SarabunPSK"/>
          <w:sz w:val="32"/>
          <w:szCs w:val="32"/>
        </w:rPr>
        <w:t>tetrathionate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20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395F279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lastRenderedPageBreak/>
        <w:t>Brilliant Green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 w:rsidRPr="001B6567">
        <w:rPr>
          <w:rFonts w:ascii="TH SarabunPSK" w:hAnsi="TH SarabunPSK" w:cs="TH SarabunPSK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>70</w:t>
      </w:r>
      <w:r w:rsidRPr="001B6567">
        <w:rPr>
          <w:rFonts w:ascii="TH SarabunPSK" w:hAnsi="TH SarabunPSK" w:cs="TH SarabunPSK" w:hint="cs"/>
          <w:sz w:val="32"/>
          <w:szCs w:val="32"/>
          <w:cs/>
        </w:rPr>
        <w:t>.</w:t>
      </w:r>
      <w:r w:rsidRPr="001B6567">
        <w:rPr>
          <w:rFonts w:ascii="TH SarabunPSK" w:hAnsi="TH SarabunPSK" w:cs="TH SarabunPSK" w:hint="cs"/>
          <w:sz w:val="32"/>
          <w:szCs w:val="32"/>
        </w:rPr>
        <w:t>0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/>
          <w:sz w:val="32"/>
          <w:szCs w:val="32"/>
        </w:rPr>
        <w:t>m</w:t>
      </w:r>
      <w:r w:rsidRPr="001B6567">
        <w:rPr>
          <w:rFonts w:ascii="TH SarabunPSK" w:hAnsi="TH SarabunPSK" w:cs="TH SarabunPSK" w:hint="cs"/>
          <w:sz w:val="32"/>
          <w:szCs w:val="32"/>
        </w:rPr>
        <w:t>g</w:t>
      </w:r>
    </w:p>
    <w:p w14:paraId="2A83ABC4" w14:textId="77777777" w:rsidR="00340421" w:rsidRPr="001B6567" w:rsidRDefault="00340421" w:rsidP="00340421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1B6567">
        <w:rPr>
          <w:rFonts w:ascii="TH SarabunPSK" w:hAnsi="TH SarabunPSK" w:cs="TH SarabunPSK" w:hint="cs"/>
          <w:sz w:val="32"/>
          <w:szCs w:val="32"/>
        </w:rPr>
        <w:t>DI Water</w:t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</w:rPr>
        <w:tab/>
      </w:r>
      <w:r w:rsidRPr="001B6567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1B6567">
        <w:rPr>
          <w:rFonts w:ascii="TH SarabunPSK" w:hAnsi="TH SarabunPSK" w:cs="TH SarabunPSK" w:hint="cs"/>
          <w:sz w:val="32"/>
          <w:szCs w:val="32"/>
        </w:rPr>
        <w:tab/>
        <w:t>1000</w:t>
      </w:r>
      <w:r w:rsidRPr="001B6567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186148F2" w14:textId="77777777" w:rsidR="00340421" w:rsidRDefault="00340421" w:rsidP="00340421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Heat the solution of solids to boiling. Do not reheat</w:t>
      </w:r>
    </w:p>
    <w:p w14:paraId="7C4F8469" w14:textId="77777777" w:rsidR="003900B7" w:rsidRDefault="00340421" w:rsidP="003900B7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7.0±0.2</w:t>
      </w:r>
    </w:p>
    <w:p w14:paraId="730B738A" w14:textId="50B31D6D" w:rsidR="00340421" w:rsidRPr="003900B7" w:rsidRDefault="00340421" w:rsidP="003900B7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900B7">
        <w:rPr>
          <w:rFonts w:ascii="TH SarabunPSK" w:hAnsi="TH SarabunPSK" w:cs="TH SarabunPSK"/>
          <w:b/>
          <w:bCs/>
          <w:sz w:val="32"/>
          <w:szCs w:val="32"/>
        </w:rPr>
        <w:t>Bismuth sulfite agar</w:t>
      </w:r>
    </w:p>
    <w:p w14:paraId="195C6AEC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EF7E39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97EA7E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Beef extract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BAC98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4192A19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470C39E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Dextrose monohydrate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5.0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50D69A1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 xml:space="preserve">Disodium </w:t>
      </w:r>
      <w:proofErr w:type="spellStart"/>
      <w:r w:rsidRPr="00985C85">
        <w:rPr>
          <w:rFonts w:ascii="TH SarabunPSK" w:hAnsi="TH SarabunPSK" w:cs="TH SarabunPSK" w:hint="cs"/>
          <w:sz w:val="32"/>
          <w:szCs w:val="32"/>
        </w:rPr>
        <w:t>hydrogenphosphate</w:t>
      </w:r>
      <w:proofErr w:type="spellEnd"/>
      <w:r w:rsidRPr="00985C85">
        <w:rPr>
          <w:rFonts w:ascii="TH SarabunPSK" w:hAnsi="TH SarabunPSK" w:cs="TH SarabunPSK" w:hint="cs"/>
          <w:sz w:val="32"/>
          <w:szCs w:val="32"/>
        </w:rPr>
        <w:t xml:space="preserve"> heptahydrate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4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E9A082C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985C85">
        <w:rPr>
          <w:rFonts w:ascii="TH SarabunPSK" w:hAnsi="TH SarabunPSK" w:cs="TH SarabunPSK" w:hint="cs"/>
          <w:sz w:val="32"/>
          <w:szCs w:val="32"/>
        </w:rPr>
        <w:t>Iron(</w:t>
      </w:r>
      <w:proofErr w:type="gramEnd"/>
      <w:r w:rsidRPr="00985C85">
        <w:rPr>
          <w:rFonts w:ascii="TH SarabunPSK" w:hAnsi="TH SarabunPSK" w:cs="TH SarabunPSK" w:hint="cs"/>
          <w:sz w:val="32"/>
          <w:szCs w:val="32"/>
        </w:rPr>
        <w:t>II) sulfate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            0.3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387327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Bismuth sulfite indicator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8.0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EA659AF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Agar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>20.0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ECB897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Brilliant Green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  <w:t xml:space="preserve">         25</w:t>
      </w:r>
      <w:r w:rsidRPr="00985C85">
        <w:rPr>
          <w:rFonts w:ascii="TH SarabunPSK" w:hAnsi="TH SarabunPSK" w:cs="TH SarabunPSK" w:hint="cs"/>
          <w:sz w:val="32"/>
          <w:szCs w:val="32"/>
          <w:cs/>
        </w:rPr>
        <w:t>.</w:t>
      </w:r>
      <w:r w:rsidRPr="00985C85">
        <w:rPr>
          <w:rFonts w:ascii="TH SarabunPSK" w:hAnsi="TH SarabunPSK" w:cs="TH SarabunPSK" w:hint="cs"/>
          <w:sz w:val="32"/>
          <w:szCs w:val="32"/>
        </w:rPr>
        <w:t>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165232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985C85">
        <w:rPr>
          <w:rFonts w:ascii="TH SarabunPSK" w:hAnsi="TH SarabunPSK" w:cs="TH SarabunPSK" w:hint="cs"/>
          <w:sz w:val="32"/>
          <w:szCs w:val="32"/>
        </w:rPr>
        <w:t>DI Water</w:t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</w:rPr>
        <w:tab/>
      </w:r>
      <w:r w:rsidRPr="00985C85"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Pr="00985C85">
        <w:rPr>
          <w:rFonts w:ascii="TH SarabunPSK" w:hAnsi="TH SarabunPSK" w:cs="TH SarabunPSK" w:hint="cs"/>
          <w:sz w:val="32"/>
          <w:szCs w:val="32"/>
        </w:rPr>
        <w:tab/>
        <w:t>1000</w:t>
      </w:r>
      <w:r w:rsidRPr="00985C85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300233E2" w14:textId="77777777" w:rsidR="00340421" w:rsidRDefault="00340421" w:rsidP="00340421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Heat the mixture of solids and water, with swirling, just to the boiling </w:t>
      </w:r>
      <w:proofErr w:type="spellStart"/>
      <w:r>
        <w:rPr>
          <w:rFonts w:ascii="TH SarabunPSK" w:hAnsi="TH SarabunPSK" w:cs="TH SarabunPSK"/>
          <w:sz w:val="32"/>
          <w:szCs w:val="32"/>
        </w:rPr>
        <w:t>poin</w:t>
      </w:r>
      <w:proofErr w:type="spellEnd"/>
      <w:r>
        <w:rPr>
          <w:rFonts w:ascii="TH SarabunPSK" w:hAnsi="TH SarabunPSK" w:cs="TH SarabunPSK"/>
          <w:sz w:val="32"/>
          <w:szCs w:val="32"/>
        </w:rPr>
        <w:t>. Do not overheat or sterilize. Transfer at once to a water-bath maintained at about 50 ˚C, and pour into plates as soon as the medium has cooled.</w:t>
      </w:r>
    </w:p>
    <w:p w14:paraId="5F8D3F17" w14:textId="77777777" w:rsidR="00340421" w:rsidRDefault="00340421" w:rsidP="00340421">
      <w:pPr>
        <w:pStyle w:val="ListParagraph"/>
        <w:ind w:left="1440" w:firstLine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Final pH: 7.6 ±0.2</w:t>
      </w:r>
    </w:p>
    <w:p w14:paraId="48BA34F7" w14:textId="3AED9B9C" w:rsidR="00340421" w:rsidRPr="003900B7" w:rsidRDefault="00340421" w:rsidP="003900B7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3900B7">
        <w:rPr>
          <w:rFonts w:ascii="TH SarabunPSK" w:hAnsi="TH SarabunPSK" w:cs="TH SarabunPSK"/>
          <w:b/>
          <w:bCs/>
          <w:sz w:val="32"/>
          <w:szCs w:val="32"/>
        </w:rPr>
        <w:t>Triple sugar-iron (TSI) agar</w:t>
      </w:r>
    </w:p>
    <w:p w14:paraId="2A8EB8E1" w14:textId="77777777" w:rsidR="00340421" w:rsidRDefault="00340421" w:rsidP="0034042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F24A73"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40575EB7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casein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2D95730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Pancreatic digest of animal tissue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16F2BBEF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Lactose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9207E16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Sucrose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6E921005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Dextrose monohydrate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47D7DBC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Ammonium iron (II) 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0D4D811F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>Sodium chloride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715F446C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Sodium thiosulfate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0.2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6ED0CBFB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Agar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13.0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g</w:t>
      </w:r>
    </w:p>
    <w:p w14:paraId="5B2E59FD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Phenol red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25.0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mg</w:t>
      </w:r>
    </w:p>
    <w:p w14:paraId="1C3F17DA" w14:textId="77777777" w:rsidR="00340421" w:rsidRDefault="00340421" w:rsidP="00340421">
      <w:pPr>
        <w:pStyle w:val="ListParagraph"/>
        <w:numPr>
          <w:ilvl w:val="0"/>
          <w:numId w:val="2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Deionized water (DI water)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1000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ab/>
        <w:t>ml</w:t>
      </w:r>
    </w:p>
    <w:p w14:paraId="3B82D0F9" w14:textId="77777777" w:rsidR="00340421" w:rsidRDefault="00340421" w:rsidP="00340421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Dissolve the soluble solids in the water, using heat, if necessary, to effect complete solution. Adjust pH with hydrochloric or sodium hydroxide, determine the pH at 25 ±2 ˚C. Sterilization by mean of Autoclave 121 ˚C for 15 minutes.</w:t>
      </w:r>
    </w:p>
    <w:p w14:paraId="2497C4F0" w14:textId="77777777" w:rsidR="00340421" w:rsidRPr="00DC06A2" w:rsidRDefault="00340421" w:rsidP="00340421">
      <w:pPr>
        <w:pStyle w:val="ListParagraph"/>
        <w:ind w:left="1530" w:firstLine="63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 after sterilization 7.3 ± 0.2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8" w:name="_Toc175747686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128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7D9A382C" w14:textId="5E9C0A9D" w:rsidR="00AC6DAA" w:rsidRDefault="001722FF" w:rsidP="00003F1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3F1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1BCACC7B" w14:textId="77777777" w:rsidR="004D2664" w:rsidRDefault="004D2664" w:rsidP="004D2664">
      <w:pPr>
        <w:numPr>
          <w:ilvl w:val="1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การเตรียมตัวอย่างและขั้นตอนการเพิ่มจำนวนขั้นต้น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(pre-enrichment)</w:t>
      </w:r>
    </w:p>
    <w:p w14:paraId="4B6D5A10" w14:textId="77777777" w:rsidR="00C73E64" w:rsidRDefault="00C73E64" w:rsidP="00C73E64">
      <w:pPr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ชั่ง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[25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กรัม หรือ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25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มิลลิลิตร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(10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กรัม หรือ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10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 ของตัวอย่างผลิตภัณฑ์สมุนไพรจากสัตว์หรือแร่ธาตุ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)]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ของตัวอย่างผลิตภัณฑ์สมุนไพรอย่างปราศจากเชื้อ ใน 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[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ขวดดูแรนฝาเกรียว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500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]</w:t>
      </w:r>
    </w:p>
    <w:p w14:paraId="6143EDD5" w14:textId="77777777" w:rsidR="008C7B8B" w:rsidRDefault="008C7B8B" w:rsidP="008C7B8B">
      <w:pPr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lastRenderedPageBreak/>
        <w:t xml:space="preserve">เติมสาร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TSB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ที่ปราศจากเชื้อ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[225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 (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หรือ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90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มิลลิลิตร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)]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05E468E7" w14:textId="77777777" w:rsidR="00C336A7" w:rsidRDefault="00C336A7" w:rsidP="00C336A7">
      <w:pPr>
        <w:numPr>
          <w:ilvl w:val="2"/>
          <w:numId w:val="12"/>
        </w:numPr>
        <w:spacing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[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ผสมให้เข้ากัน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</w:rPr>
        <w:t>]</w:t>
      </w:r>
    </w:p>
    <w:p w14:paraId="08B11E27" w14:textId="7DEB1EFF" w:rsidR="00C336A7" w:rsidRDefault="00A87E35" w:rsidP="00C336A7">
      <w:pPr>
        <w:numPr>
          <w:ilvl w:val="2"/>
          <w:numId w:val="12"/>
        </w:numPr>
        <w:spacing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บ่มที่อุณหภูมิ 30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35 ˚</w:t>
      </w:r>
      <w:r>
        <w:rPr>
          <w:rFonts w:ascii="TH SarabunPSK" w:eastAsia="TH Sarabun PSK" w:hAnsi="TH SarabunPSK" w:cs="TH SarabunPSK"/>
          <w:color w:val="000000"/>
          <w:sz w:val="32"/>
          <w:szCs w:val="32"/>
        </w:rPr>
        <w:t xml:space="preserve">C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เป็นเวลานาน 18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24 ชั่วโมง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2DE8F2C" w14:textId="2907F8A3" w:rsidR="00874238" w:rsidRDefault="00874238" w:rsidP="00874238">
      <w:pPr>
        <w:pStyle w:val="ListParagraph"/>
        <w:numPr>
          <w:ilvl w:val="1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การเพิ่มจำนวนเชื้ออย่างจำเพาะเจาะจง </w:t>
      </w:r>
      <w:r>
        <w:rPr>
          <w:rFonts w:ascii="TH SarabunPSK" w:eastAsia="TH Sarabun PSK" w:hAnsi="TH SarabunPSK" w:cs="TH SarabunPSK"/>
          <w:color w:val="000000"/>
          <w:sz w:val="32"/>
          <w:szCs w:val="32"/>
        </w:rPr>
        <w:t>(selective enrichment)</w:t>
      </w:r>
    </w:p>
    <w:p w14:paraId="6313A33B" w14:textId="54F6E759" w:rsidR="00C82AE7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นำสารละลายจากขั้นตอนการเพิ่มจำนวนขั้นต้นที่ผ่านการบ่มแล้ว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(pre-enrichment culture)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ปริมาตร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0.1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มิลลิลิตร ไปยังอาหารเลี้ยงเชื้อเหลว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>Rappaport-Vassiliadis Soya peptone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(RVS)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ปริมาตร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10 </w:t>
      </w:r>
      <w:r w:rsidR="00467CB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มิลลิลิตร</w:t>
      </w:r>
    </w:p>
    <w:p w14:paraId="01CFC079" w14:textId="18F97463" w:rsidR="005D68BA" w:rsidRPr="00E13CA5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นำสารละลายจากขั้นตอนการเพิ่มจำนวนขั้นต้นที่ผ่านการบ่มแล้ว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>(pre-enrichment culture)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ปริมาตร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 1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มิลลิลิตร ไปยังอาหารเลี้ยงเชื้อเหลว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Tetrathionate bile brilliant green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ปริมาตร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10 </w:t>
      </w:r>
      <w:r w:rsidR="00E13CA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มิลลิลิตร</w:t>
      </w:r>
    </w:p>
    <w:p w14:paraId="6005566A" w14:textId="199FD92E" w:rsidR="00E13CA5" w:rsidRPr="00E13CA5" w:rsidRDefault="00E13CA5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ผสมให้เข้ากัน</w:t>
      </w:r>
    </w:p>
    <w:p w14:paraId="61C38441" w14:textId="3451C2A4" w:rsidR="00E13CA5" w:rsidRPr="000F46E0" w:rsidRDefault="00E13CA5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บ่มที่อุณหภูมิ 30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35 ˚</w:t>
      </w:r>
      <w:r>
        <w:rPr>
          <w:rFonts w:ascii="TH SarabunPSK" w:eastAsia="TH Sarabun PSK" w:hAnsi="TH SarabunPSK" w:cs="TH SarabunPSK"/>
          <w:color w:val="000000"/>
          <w:sz w:val="32"/>
          <w:szCs w:val="32"/>
        </w:rPr>
        <w:t xml:space="preserve">C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เป็นเวลานาน 18 </w:t>
      </w:r>
      <w:r>
        <w:rPr>
          <w:rFonts w:ascii="TH SarabunPSK" w:eastAsia="TH Sarabun PSK" w:hAnsi="TH SarabunPSK" w:cs="TH SarabunPSK"/>
          <w:color w:val="000000"/>
          <w:sz w:val="32"/>
          <w:szCs w:val="32"/>
          <w:cs/>
        </w:rPr>
        <w:t>–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24 ชั่วโมง</w:t>
      </w:r>
    </w:p>
    <w:p w14:paraId="5E158E7D" w14:textId="77777777" w:rsidR="000F46E0" w:rsidRPr="00E0797C" w:rsidRDefault="000F46E0" w:rsidP="000F46E0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0241222E" w14:textId="363B8581" w:rsidR="003C539D" w:rsidRDefault="00D33920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การเพาะเชื้อบนอาหารเลี้ยงเชื้อที่จำเพาะเจาะจงต่อเชื้อ</w:t>
      </w:r>
    </w:p>
    <w:p w14:paraId="1F1F71DB" w14:textId="506E70B0" w:rsidR="007A7DBB" w:rsidRDefault="00442DE6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42DE6">
        <w:rPr>
          <w:rFonts w:ascii="TH SarabunPSK" w:hAnsi="TH SarabunPSK" w:cs="TH SarabunPSK"/>
          <w:sz w:val="32"/>
          <w:szCs w:val="32"/>
          <w:cs/>
        </w:rPr>
        <w:t xml:space="preserve"> [หลังจากบ่มเสร็จแล้ว (ข้อ 5.2) ผสมตัวอย่างให้เข้ากัน]</w:t>
      </w:r>
    </w:p>
    <w:p w14:paraId="37F2B0C1" w14:textId="77777777" w:rsidR="00AD02F6" w:rsidRDefault="007A7DBB" w:rsidP="00AD02F6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D02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02F6" w:rsidRPr="00AD02F6">
        <w:rPr>
          <w:rFonts w:ascii="TH SarabunPSK" w:hAnsi="TH SarabunPSK" w:cs="TH SarabunPSK"/>
          <w:sz w:val="32"/>
          <w:szCs w:val="32"/>
          <w:cs/>
        </w:rPr>
        <w:t>ขีดสารจากข้อ 5.3.1 ลงในจานอาหารเลี้ยงเชื้อต่อไปนี้ ตามลำดับ</w:t>
      </w:r>
    </w:p>
    <w:p w14:paraId="52757D60" w14:textId="77777777" w:rsidR="00AD02F6" w:rsidRDefault="00AD02F6" w:rsidP="00AD02F6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AD02F6">
        <w:rPr>
          <w:rFonts w:ascii="TH SarabunPSK" w:hAnsi="TH SarabunPSK" w:cs="TH SarabunPSK"/>
          <w:sz w:val="32"/>
          <w:szCs w:val="32"/>
          <w:cs/>
        </w:rPr>
        <w:t xml:space="preserve">จานอาหารเลี้ยงเชื้อ </w:t>
      </w:r>
      <w:r w:rsidRPr="00AD02F6">
        <w:rPr>
          <w:rFonts w:ascii="TH SarabunPSK" w:hAnsi="TH SarabunPSK" w:cs="TH SarabunPSK"/>
          <w:sz w:val="32"/>
          <w:szCs w:val="32"/>
        </w:rPr>
        <w:t>Xylose-lysine-deoxycholate agar (XLD)</w:t>
      </w:r>
    </w:p>
    <w:p w14:paraId="4B018CCB" w14:textId="77777777" w:rsidR="00AD02F6" w:rsidRDefault="00AD02F6" w:rsidP="00AD02F6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AD02F6">
        <w:rPr>
          <w:rFonts w:ascii="TH SarabunPSK" w:hAnsi="TH SarabunPSK" w:cs="TH SarabunPSK"/>
          <w:sz w:val="32"/>
          <w:szCs w:val="32"/>
          <w:cs/>
        </w:rPr>
        <w:t xml:space="preserve">จานอาหารเลี้ยงเชื้อ </w:t>
      </w:r>
      <w:r w:rsidRPr="00AD02F6">
        <w:rPr>
          <w:rFonts w:ascii="TH SarabunPSK" w:hAnsi="TH SarabunPSK" w:cs="TH SarabunPSK"/>
          <w:sz w:val="32"/>
          <w:szCs w:val="32"/>
        </w:rPr>
        <w:t>Brilliant green agar (BG)</w:t>
      </w:r>
    </w:p>
    <w:p w14:paraId="4B8508CA" w14:textId="419D4F8C" w:rsidR="00AD02F6" w:rsidRPr="00AD02F6" w:rsidRDefault="00AD02F6" w:rsidP="00AD02F6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AD02F6">
        <w:rPr>
          <w:rFonts w:ascii="TH SarabunPSK" w:hAnsi="TH SarabunPSK" w:cs="TH SarabunPSK"/>
          <w:sz w:val="32"/>
          <w:szCs w:val="32"/>
          <w:cs/>
        </w:rPr>
        <w:t xml:space="preserve">จานอาหารเลี้ยงเชื้อ </w:t>
      </w:r>
      <w:r w:rsidRPr="00AD02F6">
        <w:rPr>
          <w:rFonts w:ascii="TH SarabunPSK" w:hAnsi="TH SarabunPSK" w:cs="TH SarabunPSK"/>
          <w:sz w:val="32"/>
          <w:szCs w:val="32"/>
        </w:rPr>
        <w:t>Bismuth sulfite agar (BS)</w:t>
      </w:r>
    </w:p>
    <w:p w14:paraId="66E16123" w14:textId="2619D82B" w:rsidR="007A7DBB" w:rsidRPr="005D0C65" w:rsidRDefault="005D0C65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ปิดฝา และคว่ำจานอาหารเลี้ยงเชื้อ</w:t>
      </w:r>
    </w:p>
    <w:p w14:paraId="57C86740" w14:textId="77777777" w:rsidR="0087447A" w:rsidRPr="0087447A" w:rsidRDefault="00D771C2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บ่มขวดที่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>30-35</w:t>
      </w: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℃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นาน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</w:rPr>
        <w:t xml:space="preserve">18-72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ชั่วโมง</w:t>
      </w:r>
    </w:p>
    <w:p w14:paraId="027D97B8" w14:textId="77777777" w:rsidR="0087447A" w:rsidRPr="0087447A" w:rsidRDefault="0087447A" w:rsidP="0087447A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06B585" w14:textId="3E2DEA2D" w:rsidR="007A7DBB" w:rsidRPr="0087447A" w:rsidRDefault="00A03341" w:rsidP="0087447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87447A">
        <w:rPr>
          <w:rFonts w:ascii="TH SarabunPSK" w:hAnsi="TH SarabunPSK" w:cs="TH SarabunPSK"/>
          <w:sz w:val="32"/>
          <w:szCs w:val="32"/>
          <w:cs/>
        </w:rPr>
        <w:t>การตรวจสอบผลการทดสอบ</w:t>
      </w:r>
    </w:p>
    <w:p w14:paraId="4502088B" w14:textId="73E4B576" w:rsidR="005757B3" w:rsidRPr="005757B3" w:rsidRDefault="00EB43F8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ตรวจสอบทุกจารอาหารเลี้ยงเลี้ยงเชื้อ หาไม่พบการเจริญเติบโตของโคโลนีในอาหารเลี้ยงใดเลย ให้พิจารณาว่าผลิตภัณฑ์สมุนไพรดังกล่าวไม่มีการเจือปนของ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เชื้อแซลโมเนลลา ใน </w:t>
      </w:r>
      <w:r>
        <w:rPr>
          <w:rFonts w:ascii="TH SarabunPSK" w:hAnsi="TH SarabunPSK" w:cs="TH SarabunPSK" w:hint="cs"/>
          <w:sz w:val="32"/>
          <w:szCs w:val="32"/>
        </w:rPr>
        <w:t>[…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กรัม</w:t>
      </w:r>
      <w:r>
        <w:rPr>
          <w:rFonts w:ascii="TH SarabunPSK" w:hAnsi="TH SarabunPSK" w:cs="TH SarabunPSK" w:hint="cs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แต่หากพบโคโลนีของเชื้อแกรมลบรูปแท่งที่มีลักษณะตรงกับรายละเอียดดังแสดงในตารางต่อไปนี้ ให้ปฏิบัติตามขั้นตอนถัดไป</w:t>
      </w:r>
    </w:p>
    <w:tbl>
      <w:tblPr>
        <w:tblStyle w:val="TableGrid"/>
        <w:tblW w:w="0" w:type="auto"/>
        <w:tblInd w:w="79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3032"/>
        <w:gridCol w:w="2965"/>
        <w:gridCol w:w="1936"/>
      </w:tblGrid>
      <w:tr w:rsidR="00893938" w14:paraId="114724DF" w14:textId="77777777" w:rsidTr="00E16A27">
        <w:tc>
          <w:tcPr>
            <w:tcW w:w="3032" w:type="dxa"/>
            <w:shd w:val="clear" w:color="auto" w:fill="002060"/>
            <w:hideMark/>
          </w:tcPr>
          <w:p w14:paraId="6D91D8F9" w14:textId="77777777" w:rsidR="00893938" w:rsidRDefault="00893938">
            <w:pPr>
              <w:jc w:val="center"/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lastRenderedPageBreak/>
              <w:t>อาหารเลี้ยงเชื้อที่จำเพาะเจาะจง</w:t>
            </w:r>
          </w:p>
        </w:tc>
        <w:tc>
          <w:tcPr>
            <w:tcW w:w="2965" w:type="dxa"/>
            <w:shd w:val="clear" w:color="auto" w:fill="002060"/>
            <w:hideMark/>
          </w:tcPr>
          <w:p w14:paraId="0F3DBEC6" w14:textId="77777777" w:rsidR="00893938" w:rsidRDefault="00893938">
            <w:pPr>
              <w:jc w:val="center"/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ลักษณะสัณฐานวิทยาของโคโลนี</w:t>
            </w:r>
          </w:p>
        </w:tc>
        <w:tc>
          <w:tcPr>
            <w:tcW w:w="1936" w:type="dxa"/>
            <w:shd w:val="clear" w:color="auto" w:fill="002060"/>
            <w:hideMark/>
          </w:tcPr>
          <w:p w14:paraId="4ECC5E36" w14:textId="77777777" w:rsidR="00893938" w:rsidRDefault="00893938">
            <w:pPr>
              <w:jc w:val="center"/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การย้อมแกรม</w:t>
            </w:r>
          </w:p>
        </w:tc>
      </w:tr>
      <w:tr w:rsidR="00893938" w14:paraId="576D6093" w14:textId="77777777" w:rsidTr="00E16A27">
        <w:tc>
          <w:tcPr>
            <w:tcW w:w="3032" w:type="dxa"/>
            <w:hideMark/>
          </w:tcPr>
          <w:p w14:paraId="715E3E06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จานอาหารเลี้ยงเชื้อ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 xml:space="preserve">Xylose-lysine-deoxycholate agar (XLD) </w:t>
            </w:r>
          </w:p>
        </w:tc>
        <w:tc>
          <w:tcPr>
            <w:tcW w:w="2965" w:type="dxa"/>
            <w:hideMark/>
          </w:tcPr>
          <w:p w14:paraId="477E632A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สีแดง โดยจะมีสีดำตรงกลาง</w:t>
            </w:r>
          </w:p>
          <w:p w14:paraId="56AF2D2E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หรือไม่ก็ได้</w:t>
            </w:r>
          </w:p>
        </w:tc>
        <w:tc>
          <w:tcPr>
            <w:tcW w:w="1936" w:type="dxa"/>
            <w:hideMark/>
          </w:tcPr>
          <w:p w14:paraId="19651F45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แกรมลบ รูปแท่ง</w:t>
            </w:r>
          </w:p>
        </w:tc>
      </w:tr>
      <w:tr w:rsidR="00893938" w14:paraId="0D3939E8" w14:textId="77777777" w:rsidTr="00E16A27">
        <w:tc>
          <w:tcPr>
            <w:tcW w:w="3032" w:type="dxa"/>
            <w:hideMark/>
          </w:tcPr>
          <w:p w14:paraId="1A1EBE52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จานอาหารเลี้ยงเชื้อ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 xml:space="preserve">Brilliant green agar (BG) </w:t>
            </w:r>
          </w:p>
        </w:tc>
        <w:tc>
          <w:tcPr>
            <w:tcW w:w="2965" w:type="dxa"/>
            <w:hideMark/>
          </w:tcPr>
          <w:p w14:paraId="28781E3E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ขนาดเล็ก โปรงใส ไม่มีสีหรือสีชมพูจนขาวขุน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โดยมากมักจะล้อมรอบด้วยโซนสีแดงหรือชมพู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)</w:t>
            </w:r>
          </w:p>
        </w:tc>
        <w:tc>
          <w:tcPr>
            <w:tcW w:w="1936" w:type="dxa"/>
            <w:hideMark/>
          </w:tcPr>
          <w:p w14:paraId="232CEAD2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แกรมลบ รูปแท่ง</w:t>
            </w:r>
          </w:p>
        </w:tc>
      </w:tr>
      <w:tr w:rsidR="00893938" w14:paraId="19B4D17E" w14:textId="77777777" w:rsidTr="00E16A27">
        <w:tc>
          <w:tcPr>
            <w:tcW w:w="3032" w:type="dxa"/>
            <w:hideMark/>
          </w:tcPr>
          <w:p w14:paraId="676F34EC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จานอาหารเลี้ยงเชื้อ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 xml:space="preserve">Bismuth sulfite agar (BG) </w:t>
            </w:r>
          </w:p>
        </w:tc>
        <w:tc>
          <w:tcPr>
            <w:tcW w:w="2965" w:type="dxa"/>
            <w:hideMark/>
          </w:tcPr>
          <w:p w14:paraId="304E320E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สีดำหรือสีเขียว</w:t>
            </w:r>
          </w:p>
        </w:tc>
        <w:tc>
          <w:tcPr>
            <w:tcW w:w="1936" w:type="dxa"/>
            <w:hideMark/>
          </w:tcPr>
          <w:p w14:paraId="42E30147" w14:textId="77777777" w:rsidR="00893938" w:rsidRDefault="00893938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แกรมลบ รูปแท่ง</w:t>
            </w:r>
          </w:p>
        </w:tc>
      </w:tr>
    </w:tbl>
    <w:p w14:paraId="3EF82790" w14:textId="77777777" w:rsidR="005E6895" w:rsidRDefault="005E6895" w:rsidP="005E6895">
      <w:p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</w:p>
    <w:p w14:paraId="53A6FD0A" w14:textId="77777777" w:rsidR="0087447A" w:rsidRDefault="005E6895" w:rsidP="0087447A">
      <w:pPr>
        <w:pStyle w:val="ListParagraph"/>
        <w:numPr>
          <w:ilvl w:val="1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5E6895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การพิสูจน์เอกลักษณ์</w:t>
      </w:r>
    </w:p>
    <w:p w14:paraId="267BD305" w14:textId="77777777" w:rsidR="0087447A" w:rsidRDefault="005E6895" w:rsidP="0087447A">
      <w:pPr>
        <w:pStyle w:val="ListParagraph"/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ใช้เข็มเขี่ยเชื้อย้ายโคโลนีที่สงสัยลงส่วนล่างและส่วนลาดเอียง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>(butt-slant tube)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 ของหลอดอาหารเลี้ยงเชื้อที่มี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Triple sugar-iron (TSI)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อยู่ </w:t>
      </w:r>
    </w:p>
    <w:p w14:paraId="08CC2FEF" w14:textId="77777777" w:rsidR="0087447A" w:rsidRDefault="005E6895" w:rsidP="0087447A">
      <w:pPr>
        <w:pStyle w:val="ListParagraph"/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บ่มหลอดอาหาร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TSI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ที่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35 </w:t>
      </w:r>
      <m:oMath>
        <m:r>
          <w:rPr>
            <w:rFonts w:ascii="Cambria Math" w:eastAsia="TH Sarabun PSK" w:hAnsi="Cambria Math" w:cs="TH SarabunPSK"/>
            <w:color w:val="000000"/>
            <w:sz w:val="24"/>
            <w:szCs w:val="24"/>
          </w:rPr>
          <m:t>±</m:t>
        </m:r>
      </m:oMath>
      <w:r w:rsidRPr="0087447A">
        <w:rPr>
          <w:rFonts w:ascii="TH SarabunPSK" w:eastAsia="TH Sarabun PSK" w:hAnsi="TH SarabunPSK" w:cs="TH SarabunPSK" w:hint="cs"/>
          <w:color w:val="000000"/>
          <w:sz w:val="24"/>
          <w:szCs w:val="24"/>
        </w:rPr>
        <w:t xml:space="preserve">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2 </w:t>
      </w:r>
      <m:oMath>
        <m:r>
          <w:rPr>
            <w:rFonts w:ascii="Cambria Math" w:eastAsia="TH Sarabun PSK" w:hAnsi="Cambria Math" w:cs="TH SarabunPSK"/>
            <w:color w:val="000000"/>
            <w:sz w:val="24"/>
            <w:szCs w:val="24"/>
          </w:rPr>
          <m:t>℃</m:t>
        </m:r>
      </m:oMath>
      <w:r w:rsidRPr="0087447A">
        <w:rPr>
          <w:rFonts w:ascii="TH SarabunPSK" w:eastAsia="TH Sarabun PSK" w:hAnsi="TH SarabunPSK" w:cs="TH SarabunPSK" w:hint="cs"/>
          <w:color w:val="000000"/>
          <w:sz w:val="24"/>
          <w:szCs w:val="24"/>
        </w:rPr>
        <w:t xml:space="preserve">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นาน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24 </w:t>
      </w:r>
      <m:oMath>
        <m:r>
          <w:rPr>
            <w:rFonts w:ascii="Cambria Math" w:eastAsia="TH Sarabun PSK" w:hAnsi="Cambria Math" w:cs="TH SarabunPSK"/>
            <w:color w:val="000000"/>
            <w:sz w:val="24"/>
            <w:szCs w:val="24"/>
          </w:rPr>
          <m:t>±</m:t>
        </m:r>
      </m:oMath>
      <w:r w:rsidRPr="0087447A">
        <w:rPr>
          <w:rFonts w:ascii="TH SarabunPSK" w:eastAsia="TH Sarabun PSK" w:hAnsi="TH SarabunPSK" w:cs="TH SarabunPSK" w:hint="cs"/>
          <w:color w:val="000000"/>
          <w:sz w:val="24"/>
          <w:szCs w:val="24"/>
        </w:rPr>
        <w:t xml:space="preserve">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2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ชั่วโมง โดยปิดฝาหลอดให้อยู่ในลักษณะหลวมเพื่อให้รักษาสภาวะที่มีอากาศและป้องกันการสร้าง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>H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vertAlign w:val="subscript"/>
        </w:rPr>
        <w:t>2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</w:rPr>
        <w:t xml:space="preserve">S </w:t>
      </w: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>ที่มากเกินไป</w:t>
      </w:r>
    </w:p>
    <w:p w14:paraId="6D091C4F" w14:textId="58B73DD6" w:rsidR="005E6895" w:rsidRPr="0087447A" w:rsidRDefault="005E6895" w:rsidP="0087447A">
      <w:pPr>
        <w:pStyle w:val="ListParagraph"/>
        <w:numPr>
          <w:ilvl w:val="2"/>
          <w:numId w:val="12"/>
        </w:numPr>
        <w:spacing w:after="0" w:line="256" w:lineRule="auto"/>
        <w:rPr>
          <w:rFonts w:ascii="TH SarabunPSK" w:eastAsia="TH Sarabun PSK" w:hAnsi="TH SarabunPSK" w:cs="TH SarabunPSK"/>
          <w:color w:val="000000"/>
          <w:sz w:val="32"/>
          <w:szCs w:val="32"/>
        </w:rPr>
      </w:pPr>
      <w:r w:rsidRPr="0087447A">
        <w:rPr>
          <w:rFonts w:ascii="TH SarabunPSK" w:eastAsia="TH Sarabun PSK" w:hAnsi="TH SarabunPSK" w:cs="TH SarabunPSK" w:hint="cs"/>
          <w:color w:val="000000"/>
          <w:sz w:val="32"/>
          <w:szCs w:val="32"/>
          <w:cs/>
        </w:rPr>
        <w:t xml:space="preserve">สังเกตผลการเพาะเชื้อ </w:t>
      </w:r>
      <w:r w:rsidRPr="0087447A">
        <w:rPr>
          <w:rFonts w:ascii="TH SarabunPSK" w:hAnsi="TH SarabunPSK" w:cs="TH SarabunPSK" w:hint="cs"/>
          <w:sz w:val="32"/>
          <w:szCs w:val="32"/>
          <w:cs/>
        </w:rPr>
        <w:t xml:space="preserve">หากพบเชื้อที่มีลักษณะตรงกับรายละเอียดดังแสดงในตารางต่อไปนี้ ให้พิจารณาว่ามีการปะปนชองเชื้อแซลโมเนลลา ซึ่งสามารถยืนยันผลการทดสอบต่อด้วยการทำการเพาะเชื้อวิธีอื่น ๆ ที่เหมาะสมต่อการเจริญของเชื้อแซลโมเนลลา หรือการทำ </w:t>
      </w:r>
      <w:r w:rsidRPr="0087447A">
        <w:rPr>
          <w:rFonts w:ascii="TH SarabunPSK" w:hAnsi="TH SarabunPSK" w:cs="TH SarabunPSK" w:hint="cs"/>
          <w:sz w:val="32"/>
          <w:szCs w:val="32"/>
        </w:rPr>
        <w:t xml:space="preserve">biochemical test </w:t>
      </w:r>
      <w:r w:rsidRPr="0087447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7447A">
        <w:rPr>
          <w:rFonts w:ascii="TH SarabunPSK" w:hAnsi="TH SarabunPSK" w:cs="TH SarabunPSK" w:hint="cs"/>
          <w:sz w:val="32"/>
          <w:szCs w:val="32"/>
        </w:rPr>
        <w:t xml:space="preserve">serological test </w:t>
      </w:r>
      <w:r w:rsidRPr="0087447A">
        <w:rPr>
          <w:rFonts w:ascii="TH SarabunPSK" w:hAnsi="TH SarabunPSK" w:cs="TH SarabunPSK" w:hint="cs"/>
          <w:sz w:val="32"/>
          <w:szCs w:val="32"/>
          <w:cs/>
        </w:rPr>
        <w:t>หากจำเป็น</w:t>
      </w:r>
    </w:p>
    <w:tbl>
      <w:tblPr>
        <w:tblStyle w:val="TableGrid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815"/>
        <w:gridCol w:w="3260"/>
      </w:tblGrid>
      <w:tr w:rsidR="00E16A27" w14:paraId="46A56C5F" w14:textId="77777777" w:rsidTr="00E16A27">
        <w:trPr>
          <w:jc w:val="center"/>
        </w:trPr>
        <w:tc>
          <w:tcPr>
            <w:tcW w:w="4815" w:type="dxa"/>
            <w:shd w:val="clear" w:color="auto" w:fill="002060"/>
            <w:hideMark/>
          </w:tcPr>
          <w:p w14:paraId="39D39629" w14:textId="77777777" w:rsidR="00E16A27" w:rsidRDefault="00E16A27">
            <w:pPr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อาหารเลี้ยงเชื้อสำหรับการคัดกรองทางชีวเคมีเบื้องต้น</w:t>
            </w:r>
          </w:p>
        </w:tc>
        <w:tc>
          <w:tcPr>
            <w:tcW w:w="3260" w:type="dxa"/>
            <w:shd w:val="clear" w:color="auto" w:fill="002060"/>
            <w:hideMark/>
          </w:tcPr>
          <w:p w14:paraId="053468CE" w14:textId="77777777" w:rsidR="00E16A27" w:rsidRDefault="00E16A27">
            <w:pPr>
              <w:rPr>
                <w:rFonts w:ascii="TH SarabunPSK" w:eastAsia="TH Sarabun 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FFFFFF" w:themeColor="background1"/>
                <w:sz w:val="32"/>
                <w:szCs w:val="32"/>
                <w:cs/>
              </w:rPr>
              <w:t>ลักษณะของผลิตภัณฑ์ที่ได้</w:t>
            </w:r>
          </w:p>
        </w:tc>
      </w:tr>
      <w:tr w:rsidR="00E16A27" w14:paraId="30BE0008" w14:textId="77777777" w:rsidTr="00E16A27">
        <w:trPr>
          <w:jc w:val="center"/>
        </w:trPr>
        <w:tc>
          <w:tcPr>
            <w:tcW w:w="4815" w:type="dxa"/>
            <w:hideMark/>
          </w:tcPr>
          <w:p w14:paraId="533B4191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ส่วนลาดเอียงของอาหารเลี้ยงเชื้อ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TSI (slant)</w:t>
            </w:r>
          </w:p>
        </w:tc>
        <w:tc>
          <w:tcPr>
            <w:tcW w:w="3260" w:type="dxa"/>
            <w:hideMark/>
          </w:tcPr>
          <w:p w14:paraId="234F3557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ด่าง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สีแดง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)</w:t>
            </w:r>
          </w:p>
        </w:tc>
      </w:tr>
      <w:tr w:rsidR="00E16A27" w14:paraId="7572BF47" w14:textId="77777777" w:rsidTr="00E16A27">
        <w:trPr>
          <w:jc w:val="center"/>
        </w:trPr>
        <w:tc>
          <w:tcPr>
            <w:tcW w:w="4815" w:type="dxa"/>
            <w:hideMark/>
          </w:tcPr>
          <w:p w14:paraId="0413F9F1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ส่วนล่างของอาหารเลี้ยงเชื้อ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TSI (butt)</w:t>
            </w:r>
          </w:p>
        </w:tc>
        <w:tc>
          <w:tcPr>
            <w:tcW w:w="3260" w:type="dxa"/>
            <w:hideMark/>
          </w:tcPr>
          <w:p w14:paraId="0D684D86" w14:textId="77777777" w:rsidR="00E16A27" w:rsidRDefault="00E16A27">
            <w:pPr>
              <w:rPr>
                <w:rFonts w:ascii="TH SarabunPSK" w:eastAsia="TH Sarabun 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กรด 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>สีเหลือง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</w:rPr>
              <w:t>)</w:t>
            </w:r>
            <w:r>
              <w:rPr>
                <w:rFonts w:ascii="TH SarabunPSK" w:eastAsia="TH Sarabun PSK" w:hAnsi="TH SarabunPSK" w:cs="TH SarabunPSK" w:hint="cs"/>
                <w:color w:val="000000"/>
                <w:sz w:val="32"/>
                <w:szCs w:val="32"/>
                <w:cs/>
              </w:rPr>
              <w:t xml:space="preserve"> ร่วมกับ การเกิดหรือไม่เกิดสีดำที่ส่วนล่างของหลอด</w:t>
            </w:r>
          </w:p>
        </w:tc>
      </w:tr>
    </w:tbl>
    <w:p w14:paraId="1C5BF0C1" w14:textId="77777777" w:rsidR="005E6895" w:rsidRPr="00E16A27" w:rsidRDefault="005E6895" w:rsidP="005757B3">
      <w:pPr>
        <w:rPr>
          <w:rFonts w:ascii="TH SarabunPSK" w:hAnsi="TH SarabunPSK" w:cs="TH SarabunPSK"/>
          <w:sz w:val="32"/>
          <w:szCs w:val="32"/>
        </w:rPr>
      </w:pPr>
    </w:p>
    <w:p w14:paraId="4B1A47E1" w14:textId="39BF1EF8" w:rsidR="00893938" w:rsidRPr="00893938" w:rsidRDefault="00E16A27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7413D7B9" wp14:editId="4BC83DAE">
                <wp:extent cx="6172200" cy="7711340"/>
                <wp:effectExtent l="0" t="0" r="190500" b="290195"/>
                <wp:docPr id="267110420" name="Canvas 2671104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2373421" y="4042744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Connector: Elbow 25"/>
                        <wps:cNvCnPr/>
                        <wps:spPr>
                          <a:xfrm rot="16200000" flipH="1">
                            <a:off x="1860081" y="3412965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52"/>
                        <wps:cNvSpPr txBox="1"/>
                        <wps:spPr>
                          <a:xfrm>
                            <a:off x="1261862" y="1340039"/>
                            <a:ext cx="55208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638AA4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9x TSB</w:t>
                              </w:r>
                            </w:p>
                            <w:p w14:paraId="11CAB436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Curved 35"/>
                        <wps:cNvCnPr/>
                        <wps:spPr>
                          <a:xfrm rot="16200000" flipH="1">
                            <a:off x="1245794" y="41991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159"/>
                        <wps:cNvSpPr txBox="1"/>
                        <wps:spPr>
                          <a:xfrm>
                            <a:off x="750506" y="66112"/>
                            <a:ext cx="1054564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02E32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[25 g or 25 ml or amount eq. to 25g]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52"/>
                        <wps:cNvSpPr txBox="1"/>
                        <wps:spPr>
                          <a:xfrm>
                            <a:off x="750506" y="628661"/>
                            <a:ext cx="583784" cy="6605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A8FEF1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Pr="003559BC">
                                <w:rPr>
                                  <w:rFonts w:ascii="TH SarabunPSK" w:eastAsia="Calibri" w:hAnsi="TH SarabunPSK" w:cs="Cordia New"/>
                                  <w:sz w:val="12"/>
                                  <w:szCs w:val="12"/>
                                </w:rPr>
                                <w:t>(Homogenized)</w:t>
                              </w:r>
                            </w:p>
                            <w:p w14:paraId="58494807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772327" y="1077344"/>
                            <a:ext cx="11574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52"/>
                        <wps:cNvSpPr txBox="1"/>
                        <wps:spPr>
                          <a:xfrm>
                            <a:off x="2085011" y="1116961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D24B7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52"/>
                        <wps:cNvSpPr txBox="1"/>
                        <wps:spPr>
                          <a:xfrm>
                            <a:off x="2085011" y="877397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5630B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52"/>
                        <wps:cNvSpPr txBox="1"/>
                        <wps:spPr>
                          <a:xfrm>
                            <a:off x="534214" y="4760048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98753C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1AD66FF1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" name="Group 48"/>
                        <wpg:cNvGrpSpPr/>
                        <wpg:grpSpPr>
                          <a:xfrm>
                            <a:off x="380773" y="4041440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ectangle 54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7" name="Text Box 152"/>
                        <wps:cNvSpPr txBox="1"/>
                        <wps:spPr>
                          <a:xfrm>
                            <a:off x="5241401" y="7556402"/>
                            <a:ext cx="1114412" cy="22697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2EAB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2"/>
                        <wps:cNvSpPr txBox="1"/>
                        <wps:spPr>
                          <a:xfrm>
                            <a:off x="2852014" y="1347465"/>
                            <a:ext cx="778373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B81FD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Pre-enriched</w:t>
                              </w:r>
                            </w:p>
                            <w:p w14:paraId="05AABDD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2"/>
                        <wps:cNvSpPr txBox="1"/>
                        <wps:spPr>
                          <a:xfrm>
                            <a:off x="4488632" y="343228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1E49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152"/>
                        <wps:cNvSpPr txBox="1"/>
                        <wps:spPr>
                          <a:xfrm>
                            <a:off x="2453584" y="5363845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EBDFAF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52"/>
                        <wps:cNvSpPr txBox="1"/>
                        <wps:spPr>
                          <a:xfrm>
                            <a:off x="1221205" y="4784251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F0FA17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9" name="Group 69"/>
                        <wpg:cNvGrpSpPr/>
                        <wpg:grpSpPr>
                          <a:xfrm>
                            <a:off x="1389928" y="4054177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0" name="Connector: Elbow 90"/>
                        <wps:cNvCnPr/>
                        <wps:spPr>
                          <a:xfrm rot="5400000">
                            <a:off x="864410" y="3408151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152"/>
                        <wps:cNvSpPr txBox="1"/>
                        <wps:spPr>
                          <a:xfrm>
                            <a:off x="1155511" y="3375598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B73A11" w14:textId="77777777" w:rsidR="00E16A27" w:rsidRDefault="00E16A27" w:rsidP="00E16A27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753517" y="3595097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3" name="Group 93"/>
                        <wpg:cNvGrpSpPr/>
                        <wpg:grpSpPr>
                          <a:xfrm>
                            <a:off x="1297007" y="753998"/>
                            <a:ext cx="412115" cy="563881"/>
                            <a:chOff x="641727" y="777528"/>
                            <a:chExt cx="412115" cy="563881"/>
                          </a:xfrm>
                        </wpg:grpSpPr>
                        <wps:wsp>
                          <wps:cNvPr id="94" name="Arrow: Pentagon 94"/>
                          <wps:cNvSpPr/>
                          <wps:spPr>
                            <a:xfrm rot="16200000">
                              <a:off x="569554" y="85712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641727" y="77752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659338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673427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692800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733306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795755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88689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954407" y="78680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1005042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1016856" y="78680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1032046" y="78494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649279" y="108503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808413" y="94446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808413" y="101797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810907" y="109410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808413" y="119386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808413" y="127786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9" name="Group 149"/>
                        <wpg:cNvGrpSpPr/>
                        <wpg:grpSpPr>
                          <a:xfrm>
                            <a:off x="3016596" y="759363"/>
                            <a:ext cx="412115" cy="563881"/>
                            <a:chOff x="2435608" y="1315788"/>
                            <a:chExt cx="412115" cy="563881"/>
                          </a:xfrm>
                        </wpg:grpSpPr>
                        <wps:wsp>
                          <wps:cNvPr id="157" name="Arrow: Pentagon 157"/>
                          <wps:cNvSpPr/>
                          <wps:spPr>
                            <a:xfrm rot="16200000">
                              <a:off x="2363435" y="1395381"/>
                              <a:ext cx="556462" cy="412114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2435608" y="1315788"/>
                              <a:ext cx="412114" cy="1150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2453219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2467308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2486681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2527187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2589636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268077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2748288" y="1325062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798923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2810737" y="1325063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191"/>
                          <wps:cNvCnPr/>
                          <wps:spPr>
                            <a:xfrm>
                              <a:off x="2825927" y="1323206"/>
                              <a:ext cx="0" cy="96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2443160" y="1623290"/>
                              <a:ext cx="402198" cy="25153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2602294" y="1482725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2602294" y="155623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2604788" y="1632364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602294" y="1732122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2602294" y="1816129"/>
                              <a:ext cx="8985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8" name="Rectangle: Top Corners Rounded 208"/>
                        <wps:cNvSpPr/>
                        <wps:spPr>
                          <a:xfrm rot="10800000">
                            <a:off x="1646567" y="2236041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1646567" y="2204324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: Top Corners Rounded 210"/>
                        <wps:cNvSpPr/>
                        <wps:spPr>
                          <a:xfrm rot="10800000">
                            <a:off x="1656084" y="2494568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0066FF">
                              <a:alpha val="5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: Top Corners Rounded 211"/>
                        <wps:cNvSpPr/>
                        <wps:spPr>
                          <a:xfrm rot="10800000">
                            <a:off x="4603266" y="2237898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4603266" y="2206181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Top Corners Rounded 213"/>
                        <wps:cNvSpPr/>
                        <wps:spPr>
                          <a:xfrm rot="10800000">
                            <a:off x="4612783" y="2496425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8FFF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Connector: Elbow 214"/>
                        <wps:cNvCnPr/>
                        <wps:spPr>
                          <a:xfrm rot="5400000">
                            <a:off x="2151662" y="1114785"/>
                            <a:ext cx="673344" cy="15057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152"/>
                        <wps:cNvSpPr txBox="1"/>
                        <wps:spPr>
                          <a:xfrm>
                            <a:off x="1442733" y="2842383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3B85BA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RVS</w:t>
                              </w:r>
                            </w:p>
                            <w:p w14:paraId="38860B76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152"/>
                        <wps:cNvSpPr txBox="1"/>
                        <wps:spPr>
                          <a:xfrm>
                            <a:off x="4399439" y="2836310"/>
                            <a:ext cx="667977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26E02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10-ml TT</w:t>
                              </w:r>
                            </w:p>
                            <w:p w14:paraId="05F308CA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152"/>
                        <wps:cNvSpPr txBox="1"/>
                        <wps:spPr>
                          <a:xfrm>
                            <a:off x="1685348" y="1896051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4DA7D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0.1 ml</w:t>
                              </w:r>
                            </w:p>
                            <w:p w14:paraId="6A5ED496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152"/>
                        <wps:cNvSpPr txBox="1"/>
                        <wps:spPr>
                          <a:xfrm>
                            <a:off x="4646178" y="1918392"/>
                            <a:ext cx="479157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E5CE7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1.0 ml</w:t>
                              </w:r>
                            </w:p>
                            <w:p w14:paraId="690EDEA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1746913" y="3035438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152"/>
                        <wps:cNvSpPr txBox="1"/>
                        <wps:spPr>
                          <a:xfrm>
                            <a:off x="1734480" y="316741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0E3F0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152"/>
                        <wps:cNvSpPr txBox="1"/>
                        <wps:spPr>
                          <a:xfrm>
                            <a:off x="1746913" y="302495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B579A1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onnector: Elbow 232"/>
                        <wps:cNvCnPr/>
                        <wps:spPr>
                          <a:xfrm rot="16200000" flipH="1">
                            <a:off x="3629083" y="1143097"/>
                            <a:ext cx="675201" cy="14509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4635675" y="3039576"/>
                            <a:ext cx="0" cy="32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152"/>
                        <wps:cNvSpPr txBox="1"/>
                        <wps:spPr>
                          <a:xfrm>
                            <a:off x="4623242" y="317155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7F0A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4635675" y="3029092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FEBDC" w14:textId="77777777" w:rsidR="00E16A27" w:rsidRPr="000E1A0A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2209722" y="4787938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E8A2EC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3" name="Group 243"/>
                        <wpg:cNvGrpSpPr/>
                        <wpg:grpSpPr>
                          <a:xfrm>
                            <a:off x="5256866" y="4086117"/>
                            <a:ext cx="666941" cy="686684"/>
                            <a:chOff x="2373421" y="4173438"/>
                            <a:chExt cx="666941" cy="686684"/>
                          </a:xfrm>
                        </wpg:grpSpPr>
                        <wps:wsp>
                          <wps:cNvPr id="245" name="Oval 245"/>
                          <wps:cNvSpPr/>
                          <wps:spPr>
                            <a:xfrm>
                              <a:off x="2426226" y="4582770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2426226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>
                              <a:off x="3040362" y="4631120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2426226" y="4492444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Connector 249"/>
                          <wps:cNvCnPr/>
                          <wps:spPr>
                            <a:xfrm>
                              <a:off x="2433707" y="4262866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Rectangle 250"/>
                          <wps:cNvSpPr/>
                          <wps:spPr>
                            <a:xfrm rot="19009424">
                              <a:off x="2373421" y="4173438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 flipH="1">
                              <a:off x="2762800" y="4604030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16" name="Connector: Elbow 515900416"/>
                        <wps:cNvCnPr/>
                        <wps:spPr>
                          <a:xfrm rot="16200000" flipH="1">
                            <a:off x="4743526" y="3456338"/>
                            <a:ext cx="768209" cy="978217"/>
                          </a:xfrm>
                          <a:prstGeom prst="bentConnector3">
                            <a:avLst>
                              <a:gd name="adj1" fmla="val 519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17" name="Text Box 152"/>
                        <wps:cNvSpPr txBox="1"/>
                        <wps:spPr>
                          <a:xfrm>
                            <a:off x="3417659" y="4803421"/>
                            <a:ext cx="40748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272A3B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XLD</w:t>
                              </w:r>
                            </w:p>
                            <w:p w14:paraId="608BE3E9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5900418" name="Group 515900418"/>
                        <wpg:cNvGrpSpPr/>
                        <wpg:grpSpPr>
                          <a:xfrm>
                            <a:off x="3264218" y="4084813"/>
                            <a:ext cx="666941" cy="686684"/>
                            <a:chOff x="380773" y="4172134"/>
                            <a:chExt cx="666941" cy="686684"/>
                          </a:xfrm>
                        </wpg:grpSpPr>
                        <wps:wsp>
                          <wps:cNvPr id="515900419" name="Oval 515900419"/>
                          <wps:cNvSpPr/>
                          <wps:spPr>
                            <a:xfrm>
                              <a:off x="433578" y="4581466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5210B">
                                <a:alpha val="60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0" name="Straight Connector 515900420"/>
                          <wps:cNvCnPr/>
                          <wps:spPr>
                            <a:xfrm>
                              <a:off x="433578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21" name="Straight Connector 515900421"/>
                          <wps:cNvCnPr/>
                          <wps:spPr>
                            <a:xfrm>
                              <a:off x="1047714" y="4629816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22" name="Oval 515900422"/>
                          <wps:cNvSpPr/>
                          <wps:spPr>
                            <a:xfrm>
                              <a:off x="433578" y="4491140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3" name="Straight Connector 515900423"/>
                          <wps:cNvCnPr/>
                          <wps:spPr>
                            <a:xfrm>
                              <a:off x="441059" y="4261562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24" name="Rectangle 515900424"/>
                          <wps:cNvSpPr/>
                          <wps:spPr>
                            <a:xfrm rot="19009424">
                              <a:off x="380773" y="4172134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5" name="Oval 515900425"/>
                          <wps:cNvSpPr/>
                          <wps:spPr>
                            <a:xfrm flipH="1">
                              <a:off x="770152" y="4602726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26" name="Text Box 152"/>
                        <wps:cNvSpPr txBox="1"/>
                        <wps:spPr>
                          <a:xfrm>
                            <a:off x="4104650" y="4827624"/>
                            <a:ext cx="1012911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287141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5900427" name="Group 515900427"/>
                        <wpg:cNvGrpSpPr/>
                        <wpg:grpSpPr>
                          <a:xfrm>
                            <a:off x="4273373" y="4097550"/>
                            <a:ext cx="666941" cy="686684"/>
                            <a:chOff x="1389928" y="4184871"/>
                            <a:chExt cx="666941" cy="686684"/>
                          </a:xfrm>
                        </wpg:grpSpPr>
                        <wps:wsp>
                          <wps:cNvPr id="515900428" name="Oval 515900428"/>
                          <wps:cNvSpPr/>
                          <wps:spPr>
                            <a:xfrm>
                              <a:off x="1442733" y="4594203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0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29" name="Straight Connector 515900429"/>
                          <wps:cNvCnPr/>
                          <wps:spPr>
                            <a:xfrm>
                              <a:off x="1442733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30" name="Straight Connector 515900430"/>
                          <wps:cNvCnPr/>
                          <wps:spPr>
                            <a:xfrm>
                              <a:off x="2056869" y="4642553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31" name="Oval 515900431"/>
                          <wps:cNvSpPr/>
                          <wps:spPr>
                            <a:xfrm>
                              <a:off x="1442733" y="4503877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32" name="Straight Connector 515900432"/>
                          <wps:cNvCnPr/>
                          <wps:spPr>
                            <a:xfrm>
                              <a:off x="1450214" y="4274299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900433" name="Rectangle 515900433"/>
                          <wps:cNvSpPr/>
                          <wps:spPr>
                            <a:xfrm rot="19009424">
                              <a:off x="1389928" y="4184871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34" name="Oval 515900434"/>
                          <wps:cNvSpPr/>
                          <wps:spPr>
                            <a:xfrm flipH="1">
                              <a:off x="1779307" y="4615463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35" name="Connector: Elbow 515900435"/>
                        <wps:cNvCnPr/>
                        <wps:spPr>
                          <a:xfrm rot="5400000">
                            <a:off x="3747855" y="3451524"/>
                            <a:ext cx="766905" cy="1014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36" name="Straight Arrow Connector 515900436"/>
                        <wps:cNvCnPr/>
                        <wps:spPr>
                          <a:xfrm>
                            <a:off x="4636962" y="3638470"/>
                            <a:ext cx="0" cy="671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37" name="Text Box 152"/>
                        <wps:cNvSpPr txBox="1"/>
                        <wps:spPr>
                          <a:xfrm>
                            <a:off x="4079172" y="3377190"/>
                            <a:ext cx="1199132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A9E35" w14:textId="77777777" w:rsidR="00E16A27" w:rsidRDefault="00E16A27" w:rsidP="00E16A27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Selective 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38" name="Connector: Elbow 515900438"/>
                        <wps:cNvCnPr/>
                        <wps:spPr>
                          <a:xfrm rot="16200000" flipH="1">
                            <a:off x="1683834" y="4036889"/>
                            <a:ext cx="381076" cy="2272835"/>
                          </a:xfrm>
                          <a:prstGeom prst="bentConnector3">
                            <a:avLst>
                              <a:gd name="adj1" fmla="val 508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39" name="Connector: Elbow 515900439"/>
                        <wps:cNvCnPr/>
                        <wps:spPr>
                          <a:xfrm rot="5400000">
                            <a:off x="4172981" y="3871027"/>
                            <a:ext cx="330342" cy="2654724"/>
                          </a:xfrm>
                          <a:prstGeom prst="bentConnector3">
                            <a:avLst>
                              <a:gd name="adj1" fmla="val 43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0" name="Text Box 152"/>
                        <wps:cNvSpPr txBox="1"/>
                        <wps:spPr>
                          <a:xfrm>
                            <a:off x="5159058" y="4838654"/>
                            <a:ext cx="1012911" cy="1948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E6CA6A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41" name="Straight Connector 515900441"/>
                        <wps:cNvCnPr/>
                        <wps:spPr>
                          <a:xfrm flipV="1">
                            <a:off x="1727661" y="50040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2" name="Straight Connector 515900442"/>
                        <wps:cNvCnPr/>
                        <wps:spPr>
                          <a:xfrm flipV="1">
                            <a:off x="2716844" y="5007457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3" name="Straight Connector 515900443"/>
                        <wps:cNvCnPr/>
                        <wps:spPr>
                          <a:xfrm flipV="1">
                            <a:off x="3612049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4" name="Straight Connector 515900444"/>
                        <wps:cNvCnPr/>
                        <wps:spPr>
                          <a:xfrm flipV="1">
                            <a:off x="4623411" y="5004058"/>
                            <a:ext cx="0" cy="168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5" name="Connector: Elbow 515900445"/>
                        <wps:cNvCnPr/>
                        <wps:spPr>
                          <a:xfrm>
                            <a:off x="3567996" y="5459980"/>
                            <a:ext cx="2230611" cy="20964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6" name="Text Box 152"/>
                        <wps:cNvSpPr txBox="1"/>
                        <wps:spPr>
                          <a:xfrm>
                            <a:off x="4141077" y="5444193"/>
                            <a:ext cx="1168594" cy="21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3CEF8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growth observed</w:t>
                              </w:r>
                            </w:p>
                            <w:p w14:paraId="3267D045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47" name="Straight Arrow Connector 515900447"/>
                        <wps:cNvCnPr/>
                        <wps:spPr>
                          <a:xfrm>
                            <a:off x="3016609" y="5555440"/>
                            <a:ext cx="0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48" name="Text Box 152"/>
                        <wps:cNvSpPr txBox="1"/>
                        <wps:spPr>
                          <a:xfrm>
                            <a:off x="3010722" y="5589010"/>
                            <a:ext cx="901014" cy="417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9C0A1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Typical/Atypical colonies found</w:t>
                              </w:r>
                            </w:p>
                            <w:p w14:paraId="1EFFCB1D" w14:textId="77777777" w:rsidR="00E16A2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49" name="Rectangle: Top Corners Rounded 515900449"/>
                        <wps:cNvSpPr/>
                        <wps:spPr>
                          <a:xfrm rot="10800000">
                            <a:off x="2946662" y="6273816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0" name="Oval 515900450"/>
                        <wps:cNvSpPr/>
                        <wps:spPr>
                          <a:xfrm>
                            <a:off x="2946662" y="6242099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1" name="Rectangle: Top Corners Rounded 515900451"/>
                        <wps:cNvSpPr/>
                        <wps:spPr>
                          <a:xfrm rot="10800000">
                            <a:off x="2956179" y="6532343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2" name="Right Triangle 515900452"/>
                        <wps:cNvSpPr/>
                        <wps:spPr>
                          <a:xfrm rot="16200000">
                            <a:off x="2956181" y="6370453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3" name="Text Box 152"/>
                        <wps:cNvSpPr txBox="1"/>
                        <wps:spPr>
                          <a:xfrm>
                            <a:off x="2785807" y="6873044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768456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4" name="Rectangle: Top Corners Rounded 515900454"/>
                        <wps:cNvSpPr/>
                        <wps:spPr>
                          <a:xfrm rot="10800000">
                            <a:off x="1817586" y="6272373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5" name="Oval 515900455"/>
                        <wps:cNvSpPr/>
                        <wps:spPr>
                          <a:xfrm>
                            <a:off x="1817586" y="6240656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6" name="Rectangle: Top Corners Rounded 515900456"/>
                        <wps:cNvSpPr/>
                        <wps:spPr>
                          <a:xfrm rot="10800000">
                            <a:off x="1827103" y="6530900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7" name="Right Triangle 515900457"/>
                        <wps:cNvSpPr/>
                        <wps:spPr>
                          <a:xfrm rot="16200000">
                            <a:off x="1827105" y="6369010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8" name="Text Box 152"/>
                        <wps:cNvSpPr txBox="1"/>
                        <wps:spPr>
                          <a:xfrm>
                            <a:off x="1639396" y="6871601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FABEE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59" name="Rectangle: Top Corners Rounded 515900459"/>
                        <wps:cNvSpPr/>
                        <wps:spPr>
                          <a:xfrm rot="10800000">
                            <a:off x="853514" y="6272374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0" name="Oval 515900460"/>
                        <wps:cNvSpPr/>
                        <wps:spPr>
                          <a:xfrm>
                            <a:off x="853514" y="6240657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1" name="Rectangle: Top Corners Rounded 515900461"/>
                        <wps:cNvSpPr/>
                        <wps:spPr>
                          <a:xfrm rot="10800000">
                            <a:off x="863031" y="6530901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2" name="Right Triangle 515900462"/>
                        <wps:cNvSpPr/>
                        <wps:spPr>
                          <a:xfrm rot="16200000">
                            <a:off x="863033" y="6369011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3" name="Text Box 152"/>
                        <wps:cNvSpPr txBox="1"/>
                        <wps:spPr>
                          <a:xfrm>
                            <a:off x="675324" y="6871602"/>
                            <a:ext cx="563783" cy="213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FC9D32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TSI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4" name="Straight Arrow Connector 515900464"/>
                        <wps:cNvCnPr/>
                        <wps:spPr>
                          <a:xfrm>
                            <a:off x="942085" y="5913972"/>
                            <a:ext cx="0" cy="247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65" name="Straight Arrow Connector 515900465"/>
                        <wps:cNvCnPr/>
                        <wps:spPr>
                          <a:xfrm>
                            <a:off x="1919337" y="5921994"/>
                            <a:ext cx="0" cy="24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900466" name="Text Box 152"/>
                        <wps:cNvSpPr txBox="1"/>
                        <wps:spPr>
                          <a:xfrm>
                            <a:off x="460936" y="5567655"/>
                            <a:ext cx="962297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1FB9BF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iluent (negative)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control</w:t>
                              </w:r>
                            </w:p>
                            <w:p w14:paraId="0325BA98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7" name="Text Box 152"/>
                        <wps:cNvSpPr txBox="1"/>
                        <wps:spPr>
                          <a:xfrm>
                            <a:off x="1304559" y="5572682"/>
                            <a:ext cx="1244081" cy="418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B36A60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Std. culture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</w:t>
                              </w:r>
                              <w:r w:rsidRPr="007948AF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)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control</w:t>
                              </w:r>
                            </w:p>
                            <w:p w14:paraId="4804BB31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8" name="Rectangle: Top Corners Rounded 515900468"/>
                        <wps:cNvSpPr/>
                        <wps:spPr>
                          <a:xfrm rot="10800000">
                            <a:off x="870162" y="7398947"/>
                            <a:ext cx="177800" cy="5829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69" name="Oval 515900469"/>
                        <wps:cNvSpPr/>
                        <wps:spPr>
                          <a:xfrm>
                            <a:off x="870162" y="7367230"/>
                            <a:ext cx="177800" cy="5709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70" name="Rectangle: Top Corners Rounded 515900470"/>
                        <wps:cNvSpPr/>
                        <wps:spPr>
                          <a:xfrm rot="10800000">
                            <a:off x="879679" y="7657474"/>
                            <a:ext cx="161502" cy="320563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00471" name="Right Triangle 515900471"/>
                        <wps:cNvSpPr/>
                        <wps:spPr>
                          <a:xfrm rot="16200000">
                            <a:off x="879681" y="7495584"/>
                            <a:ext cx="161502" cy="161503"/>
                          </a:xfrm>
                          <a:prstGeom prst="rtTriangle">
                            <a:avLst/>
                          </a:prstGeom>
                          <a:solidFill>
                            <a:srgbClr val="FF4D29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5900472" name="Group 515900472"/>
                        <wpg:cNvGrpSpPr/>
                        <wpg:grpSpPr>
                          <a:xfrm>
                            <a:off x="1824367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515900473" name="Rectangle: Top Corners Rounded 515900473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4" name="Oval 515900474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5" name="Rectangle: Top Corners Rounded 515900475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6" name="Right Triangle 515900476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8" name="Parallelogram 515900478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900479" name="Right Triangle 515900479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angle: Top Corners Rounded 316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7" name="Straight Arrow Connector 317"/>
                        <wps:cNvCnPr/>
                        <wps:spPr>
                          <a:xfrm flipH="1">
                            <a:off x="1919337" y="7027567"/>
                            <a:ext cx="102" cy="305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 Box 152"/>
                        <wps:cNvSpPr txBox="1"/>
                        <wps:spPr>
                          <a:xfrm>
                            <a:off x="1907505" y="7027566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6F4B3" w14:textId="77777777" w:rsidR="00E16A27" w:rsidRPr="006E3D5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35 ± 2 ˚C </w:t>
                              </w: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Arrow Connector 319"/>
                        <wps:cNvCnPr/>
                        <wps:spPr>
                          <a:xfrm>
                            <a:off x="954797" y="7037614"/>
                            <a:ext cx="0" cy="265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00" name="Straight Arrow Connector 267110400"/>
                        <wps:cNvCnPr/>
                        <wps:spPr>
                          <a:xfrm>
                            <a:off x="3031854" y="7027585"/>
                            <a:ext cx="2353" cy="29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01" name="Text Box 152"/>
                        <wps:cNvSpPr txBox="1"/>
                        <wps:spPr>
                          <a:xfrm>
                            <a:off x="2994097" y="7015690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CDD87F" w14:textId="77777777" w:rsidR="00E16A27" w:rsidRPr="006E3D5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35 ± 2 ˚C </w:t>
                              </w: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02" name="Text Box 152"/>
                        <wps:cNvSpPr txBox="1"/>
                        <wps:spPr>
                          <a:xfrm>
                            <a:off x="923353" y="7022925"/>
                            <a:ext cx="901014" cy="370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3ED85" w14:textId="77777777" w:rsidR="00E16A27" w:rsidRPr="006E3D57" w:rsidRDefault="00E16A27" w:rsidP="00E16A27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</w:pP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t xml:space="preserve">35 ± 2 ˚C </w:t>
                              </w:r>
                              <w:r w:rsidRPr="006E3D57">
                                <w:rPr>
                                  <w:rFonts w:ascii="TH SarabunPSK" w:hAnsi="TH SarabunPSK" w:cs="TH SarabunPSK"/>
                                  <w:sz w:val="16"/>
                                  <w:szCs w:val="16"/>
                                </w:rPr>
                                <w:br/>
                                <w:t>24 ± 2 h</w:t>
                              </w:r>
                              <w:r w:rsidRPr="006E3D57">
                                <w:rPr>
                                  <w:rFonts w:ascii="TH SarabunPSK" w:eastAsia="Calibri" w:hAnsi="TH SarabunPSK" w:cs="Cordia New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03" name="Text Box 152"/>
                        <wps:cNvSpPr txBox="1"/>
                        <wps:spPr>
                          <a:xfrm>
                            <a:off x="3895111" y="7575337"/>
                            <a:ext cx="1114412" cy="1992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FA28CB" w14:textId="77777777" w:rsidR="00E16A27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7110404" name="Group 267110404"/>
                        <wpg:cNvGrpSpPr/>
                        <wpg:grpSpPr>
                          <a:xfrm>
                            <a:off x="2947079" y="7367229"/>
                            <a:ext cx="187667" cy="614680"/>
                            <a:chOff x="1824367" y="7367229"/>
                            <a:chExt cx="187667" cy="614680"/>
                          </a:xfrm>
                        </wpg:grpSpPr>
                        <wps:wsp>
                          <wps:cNvPr id="267110405" name="Rectangle: Top Corners Rounded 267110405"/>
                          <wps:cNvSpPr/>
                          <wps:spPr>
                            <a:xfrm rot="10800000">
                              <a:off x="1834234" y="7398946"/>
                              <a:ext cx="177800" cy="5829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6" name="Oval 267110406"/>
                          <wps:cNvSpPr/>
                          <wps:spPr>
                            <a:xfrm>
                              <a:off x="1834234" y="7367229"/>
                              <a:ext cx="177800" cy="5709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7" name="Rectangle: Top Corners Rounded 267110407"/>
                          <wps:cNvSpPr/>
                          <wps:spPr>
                            <a:xfrm rot="10800000">
                              <a:off x="1843751" y="7657473"/>
                              <a:ext cx="161502" cy="320563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8" name="Right Triangle 267110408"/>
                          <wps:cNvSpPr/>
                          <wps:spPr>
                            <a:xfrm rot="16200000">
                              <a:off x="1843753" y="7495583"/>
                              <a:ext cx="161502" cy="161503"/>
                            </a:xfrm>
                            <a:prstGeom prst="rtTriangle">
                              <a:avLst/>
                            </a:prstGeom>
                            <a:solidFill>
                              <a:srgbClr val="FF4D29">
                                <a:alpha val="5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09" name="Parallelogram 267110409"/>
                          <wps:cNvSpPr/>
                          <wps:spPr>
                            <a:xfrm rot="5400000" flipV="1">
                              <a:off x="1730516" y="7597197"/>
                              <a:ext cx="387976" cy="161494"/>
                            </a:xfrm>
                            <a:prstGeom prst="parallelogram">
                              <a:avLst>
                                <a:gd name="adj" fmla="val 108694"/>
                              </a:avLst>
                            </a:prstGeom>
                            <a:gradFill flip="none" rotWithShape="1">
                              <a:gsLst>
                                <a:gs pos="18000">
                                  <a:schemeClr val="accent4">
                                    <a:lumMod val="40000"/>
                                    <a:lumOff val="60000"/>
                                    <a:alpha val="76000"/>
                                  </a:schemeClr>
                                </a:gs>
                                <a:gs pos="63000">
                                  <a:srgbClr val="CC0000"/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10" name="Right Triangle 267110410"/>
                          <wps:cNvSpPr/>
                          <wps:spPr>
                            <a:xfrm rot="10800000" flipV="1">
                              <a:off x="1824367" y="7669519"/>
                              <a:ext cx="184925" cy="184878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47000">
                                  <a:schemeClr val="accent4">
                                    <a:lumMod val="40000"/>
                                    <a:lumOff val="60000"/>
                                    <a:alpha val="58000"/>
                                  </a:schemeClr>
                                </a:gs>
                                <a:gs pos="89000">
                                  <a:schemeClr val="tx1"/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110411" name="Rectangle: Top Corners Rounded 267110411"/>
                          <wps:cNvSpPr/>
                          <wps:spPr>
                            <a:xfrm rot="10800000">
                              <a:off x="1843749" y="7851324"/>
                              <a:ext cx="161495" cy="123331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2E23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67110412" name="Straight Arrow Connector 267110412"/>
                        <wps:cNvCnPr/>
                        <wps:spPr>
                          <a:xfrm>
                            <a:off x="3185776" y="7674042"/>
                            <a:ext cx="709335" cy="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3" name="Straight Arrow Connector 267110413"/>
                        <wps:cNvCnPr/>
                        <wps:spPr>
                          <a:xfrm>
                            <a:off x="3470928" y="7130846"/>
                            <a:ext cx="2327679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4" name="Text Box 152"/>
                        <wps:cNvSpPr txBox="1"/>
                        <wps:spPr>
                          <a:xfrm>
                            <a:off x="3022256" y="7550196"/>
                            <a:ext cx="938661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99CA5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Produce characteristics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15" name="Text Box 152"/>
                        <wps:cNvSpPr txBox="1"/>
                        <wps:spPr>
                          <a:xfrm>
                            <a:off x="3948531" y="7003517"/>
                            <a:ext cx="1472555" cy="284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5088B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Not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Produce characteristics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2F475C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16" name="Straight Arrow Connector 267110416"/>
                        <wps:cNvCnPr/>
                        <wps:spPr>
                          <a:xfrm>
                            <a:off x="1954863" y="756693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7" name="Text Box 152"/>
                        <wps:cNvSpPr txBox="1"/>
                        <wps:spPr>
                          <a:xfrm>
                            <a:off x="2056869" y="7450347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95202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Alkaline (red) slant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18" name="Straight Arrow Connector 267110418"/>
                        <wps:cNvCnPr/>
                        <wps:spPr>
                          <a:xfrm>
                            <a:off x="1916279" y="7761605"/>
                            <a:ext cx="11461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prstDash val="sysDash"/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110419" name="Text Box 152"/>
                        <wps:cNvSpPr txBox="1"/>
                        <wps:spPr>
                          <a:xfrm>
                            <a:off x="2050090" y="7648993"/>
                            <a:ext cx="938661" cy="139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48CB4" w14:textId="77777777" w:rsidR="00E16A27" w:rsidRPr="002F475C" w:rsidRDefault="00E16A27" w:rsidP="00E16A2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Acid (yellow) butt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13D7B9" id="Canvas 267110420" o:spid="_x0000_s1226" editas="canvas" style="width:486pt;height:607.2pt;mso-position-horizontal-relative:char;mso-position-vertical-relative:line" coordsize="61722,7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">
                <v:shape id="_x0000_s1227" type="#_x0000_t75" style="position:absolute;width:61722;height:77108;visibility:visible;mso-wrap-style:square" filled="t">
                  <v:fill o:detectmouseclick="t"/>
                  <v:path o:connecttype="none"/>
                </v:shape>
                <v:group id="Group 2" o:spid="_x0000_s1228" style="position:absolute;left:23734;top:40427;width:6669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0" o:spid="_x0000_s1229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" fillcolor="#fff2cc [663]" strokecolor="#44546a [3215]" strokeweight="1pt">
                    <v:fill opacity="39321f"/>
                    <v:stroke joinstyle="miter"/>
                  </v:oval>
                  <v:line id="Straight Connector 18" o:spid="_x0000_s1230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" strokecolor="#44546a [3215]" strokeweight="1pt">
                    <v:stroke joinstyle="miter"/>
                  </v:line>
                  <v:line id="Straight Connector 19" o:spid="_x0000_s1231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" strokecolor="#44546a [3215]" strokeweight="1pt">
                    <v:stroke joinstyle="miter"/>
                  </v:line>
                  <v:oval id="Oval 20" o:spid="_x0000_s1232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" filled="f" strokecolor="#44546a [3215]" strokeweight="1pt">
                    <v:stroke joinstyle="miter"/>
                  </v:oval>
                  <v:line id="Straight Connector 21" o:spid="_x0000_s1233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" strokecolor="#747070 [1614]" strokeweight=".5pt">
                    <v:stroke joinstyle="miter"/>
                  </v:line>
                  <v:rect id="Rectangle 23" o:spid="_x0000_s1234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" fillcolor="#404040 [2429]" stroked="f" strokeweight="1pt"/>
                  <v:oval id="Oval 24" o:spid="_x0000_s1235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" filled="f" strokecolor="#44546a [3215]" strokeweight=".5pt">
                    <v:stroke joinstyle="miter"/>
                  </v:oval>
                </v:group>
                <v:shape id="Connector: Elbow 25" o:spid="_x0000_s1236" type="#_x0000_t34" style="position:absolute;left:18600;top:34129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" adj="11224" strokecolor="#4472c4 [3204]" strokeweight=".5pt">
                  <v:stroke endarrow="block"/>
                </v:shape>
                <v:shape id="Text Box 152" o:spid="_x0000_s1237" type="#_x0000_t202" style="position:absolute;left:12618;top:13400;width:552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" fillcolor="white [3201]" stroked="f" strokeweight=".5pt">
                  <v:textbox inset=",0">
                    <w:txbxContent>
                      <w:p w14:paraId="7C638AA4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9x TSB</w:t>
                        </w:r>
                      </w:p>
                      <w:p w14:paraId="11CAB436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35" o:spid="_x0000_s1238" type="#_x0000_t38" style="position:absolute;left:12458;top:4198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239" type="#_x0000_t202" style="position:absolute;left:7505;top:661;width:10545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rU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p&#10;F9y/xB8gFzcAAAD//wMAUEsBAi0AFAAGAAgAAAAhANvh9svuAAAAhQEAABMAAAAAAAAAAAAAAAAA&#10;AAAAAFtDb250ZW50X1R5cGVzXS54bWxQSwECLQAUAAYACAAAACEAWvQsW78AAAAVAQAACwAAAAAA&#10;AAAAAAAAAAAfAQAAX3JlbHMvLnJlbHNQSwECLQAUAAYACAAAACEA1hCa1MAAAADbAAAADwAAAAAA&#10;AAAAAAAAAAAHAgAAZHJzL2Rvd25yZXYueG1sUEsFBgAAAAADAAMAtwAAAPQCAAAAAA==&#10;" filled="f" stroked="f" strokeweight=".5pt">
                  <v:textbox inset=",0">
                    <w:txbxContent>
                      <w:p w14:paraId="28702E32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[25 g or 25 ml or amount eq. to 25g]</w:t>
                        </w:r>
                      </w:p>
                    </w:txbxContent>
                  </v:textbox>
                </v:shape>
                <v:shape id="Text Box 152" o:spid="_x0000_s1240" type="#_x0000_t202" style="position:absolute;left:7505;top:6286;width:5837;height:6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" fillcolor="white [3201]" stroked="f" strokeweight=".5pt">
                  <v:textbox inset=",0">
                    <w:txbxContent>
                      <w:p w14:paraId="72A8FEF1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Pr="003559BC">
                          <w:rPr>
                            <w:rFonts w:ascii="TH SarabunPSK" w:eastAsia="Calibri" w:hAnsi="TH SarabunPSK" w:cs="Cordia New"/>
                            <w:sz w:val="12"/>
                            <w:szCs w:val="12"/>
                          </w:rPr>
                          <w:t>(Homogenized)</w:t>
                        </w:r>
                      </w:p>
                      <w:p w14:paraId="58494807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" o:spid="_x0000_s1241" type="#_x0000_t32" style="position:absolute;left:17723;top:10773;width:11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Text Box 152" o:spid="_x0000_s1242" type="#_x0000_t202" style="position:absolute;left:20850;top:11169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" filled="f" stroked="f" strokeweight=".5pt">
                  <v:textbox inset=",0">
                    <w:txbxContent>
                      <w:p w14:paraId="0E5D24B7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43" type="#_x0000_t202" style="position:absolute;left:20850;top:8773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" filled="f" stroked="f" strokeweight=".5pt">
                  <v:textbox inset=",0">
                    <w:txbxContent>
                      <w:p w14:paraId="265630B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44" type="#_x0000_t202" style="position:absolute;left:5342;top:47600;width:4074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" fillcolor="white [3201]" stroked="f" strokeweight=".5pt">
                  <v:textbox inset=",0">
                    <w:txbxContent>
                      <w:p w14:paraId="5398753C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1AD66FF1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48" o:spid="_x0000_s1245" style="position:absolute;left:3807;top:40414;width:6670;height:6867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49" o:spid="_x0000_s1246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" fillcolor="#f5210b" strokecolor="#44546a [3215]" strokeweight="1pt">
                    <v:fill opacity="39321f"/>
                    <v:stroke joinstyle="miter"/>
                  </v:oval>
                  <v:line id="Straight Connector 50" o:spid="_x0000_s1247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" strokecolor="#44546a [3215]" strokeweight="1pt">
                    <v:stroke joinstyle="miter"/>
                  </v:line>
                  <v:line id="Straight Connector 51" o:spid="_x0000_s1248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" strokecolor="#44546a [3215]" strokeweight="1pt">
                    <v:stroke joinstyle="miter"/>
                  </v:line>
                  <v:oval id="Oval 52" o:spid="_x0000_s1249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" filled="f" strokecolor="#44546a [3215]" strokeweight="1pt">
                    <v:stroke joinstyle="miter"/>
                  </v:oval>
                  <v:line id="Straight Connector 53" o:spid="_x0000_s1250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" strokecolor="#747070 [1614]" strokeweight=".5pt">
                    <v:stroke joinstyle="miter"/>
                  </v:line>
                  <v:rect id="Rectangle 54" o:spid="_x0000_s1251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" fillcolor="#404040 [2429]" stroked="f" strokeweight="1pt"/>
                  <v:oval id="Oval 56" o:spid="_x0000_s1252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 id="Text Box 152" o:spid="_x0000_s1253" type="#_x0000_t202" style="position:absolute;left:52414;top:75564;width:11144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" fillcolor="#e2efd9 [665]" stroked="f" strokeweight=".5pt">
                  <v:textbox inset=",0">
                    <w:txbxContent>
                      <w:p w14:paraId="2F912EAB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Text Box 152" o:spid="_x0000_s1254" type="#_x0000_t202" style="position:absolute;left:28520;top:13474;width:778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" fillcolor="white [3201]" stroked="f" strokeweight=".5pt">
                  <v:textbox inset=",0">
                    <w:txbxContent>
                      <w:p w14:paraId="6FB81FD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Pre-enriched</w:t>
                        </w:r>
                      </w:p>
                      <w:p w14:paraId="05AABDD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55" type="#_x0000_t202" style="position:absolute;left:44886;top:34322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" filled="f" stroked="f" strokeweight=".5pt">
                  <v:textbox inset=",0">
                    <w:txbxContent>
                      <w:p w14:paraId="0241E49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56" type="#_x0000_t202" style="position:absolute;left:24535;top:53638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" fillcolor="#f7caac [1301]" stroked="f" strokeweight=".5pt">
                  <v:textbox inset=",0">
                    <w:txbxContent>
                      <w:p w14:paraId="34EBDFAF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Examination</w:t>
                        </w:r>
                      </w:p>
                    </w:txbxContent>
                  </v:textbox>
                </v:shape>
                <v:shape id="Text Box 152" o:spid="_x0000_s1257" type="#_x0000_t202" style="position:absolute;left:12212;top:47842;width:10129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" fillcolor="white [3201]" stroked="f" strokeweight=".5pt">
                  <v:textbox inset=",0">
                    <w:txbxContent>
                      <w:p w14:paraId="57F0FA17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69" o:spid="_x0000_s1258" style="position:absolute;left:13899;top:40541;width:6669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Oval 70" o:spid="_x0000_s1259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" fillcolor="#c5e0b3 [1305]" strokecolor="#44546a [3215]" strokeweight="1pt">
                    <v:fill opacity="39321f"/>
                    <v:stroke joinstyle="miter"/>
                  </v:oval>
                  <v:line id="Straight Connector 84" o:spid="_x0000_s1260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" strokecolor="#44546a [3215]" strokeweight="1pt">
                    <v:stroke joinstyle="miter"/>
                  </v:line>
                  <v:line id="Straight Connector 85" o:spid="_x0000_s1261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" strokecolor="#44546a [3215]" strokeweight="1pt">
                    <v:stroke joinstyle="miter"/>
                  </v:line>
                  <v:oval id="Oval 86" o:spid="_x0000_s1262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" filled="f" strokecolor="#44546a [3215]" strokeweight="1pt">
                    <v:stroke joinstyle="miter"/>
                  </v:oval>
                  <v:line id="Straight Connector 87" o:spid="_x0000_s1263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" strokecolor="#747070 [1614]" strokeweight=".5pt">
                    <v:stroke joinstyle="miter"/>
                  </v:line>
                  <v:rect id="Rectangle 88" o:spid="_x0000_s1264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" fillcolor="#404040 [2429]" stroked="f" strokeweight="1pt"/>
                  <v:oval id="Oval 89" o:spid="_x0000_s1265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" filled="f" strokecolor="#44546a [3215]" strokeweight=".5pt">
                    <v:stroke joinstyle="miter"/>
                  </v:oval>
                </v:group>
                <v:shape id="Connector: Elbow 90" o:spid="_x0000_s1266" type="#_x0000_t34" style="position:absolute;left:8643;top:34082;width:7669;height:10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" strokecolor="#4472c4 [3204]" strokeweight=".5pt">
                  <v:stroke endarrow="block"/>
                </v:shape>
                <v:shape id="Text Box 152" o:spid="_x0000_s1267" type="#_x0000_t202" style="position:absolute;left:11555;top:33755;width:11991;height:2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" fillcolor="#d9e2f3 [660]" stroked="f" strokeweight=".5pt">
                  <v:textbox inset=",0">
                    <w:txbxContent>
                      <w:p w14:paraId="52B73A11" w14:textId="77777777" w:rsidR="00E16A27" w:rsidRDefault="00E16A27" w:rsidP="00E16A27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Selective enriched</w:t>
                        </w:r>
                      </w:p>
                    </w:txbxContent>
                  </v:textbox>
                </v:shape>
                <v:shape id="Straight Arrow Connector 92" o:spid="_x0000_s1268" type="#_x0000_t32" style="position:absolute;left:17535;top:35950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  <v:group id="Group 93" o:spid="_x0000_s1269" style="position:absolute;left:12970;top:7539;width:4121;height:5639" coordorigin="6417,7775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Arrow: Pentagon 94" o:spid="_x0000_s1270" type="#_x0000_t15" style="position:absolute;left:5695;top:8571;width:5565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" adj="14890" fillcolor="white [3212]" strokecolor="#747070 [1614]"/>
                  <v:rect id="Rectangle 95" o:spid="_x0000_s1271" style="position:absolute;left:6417;top:7775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/>
                  <v:line id="Straight Connector 96" o:spid="_x0000_s1272" style="position:absolute;visibility:visible;mso-wrap-style:square" from="6593,7868" to="659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" strokecolor="#2f5496 [2404]" strokeweight=".5pt">
                    <v:stroke joinstyle="miter"/>
                  </v:line>
                  <v:line id="Straight Connector 97" o:spid="_x0000_s1273" style="position:absolute;visibility:visible;mso-wrap-style:square" from="6734,7868" to="673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" strokecolor="#2f5496 [2404]" strokeweight=".5pt">
                    <v:stroke joinstyle="miter"/>
                  </v:line>
                  <v:line id="Straight Connector 99" o:spid="_x0000_s1274" style="position:absolute;visibility:visible;mso-wrap-style:square" from="6928,7868" to="692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" strokecolor="#2f5496 [2404]" strokeweight=".5pt">
                    <v:stroke joinstyle="miter"/>
                  </v:line>
                  <v:line id="Straight Connector 101" o:spid="_x0000_s1275" style="position:absolute;visibility:visible;mso-wrap-style:square" from="7333,7868" to="7333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" strokecolor="#2f5496 [2404]" strokeweight=".5pt">
                    <v:stroke joinstyle="miter"/>
                  </v:line>
                  <v:line id="Straight Connector 104" o:spid="_x0000_s1276" style="position:absolute;visibility:visible;mso-wrap-style:square" from="7957,7849" to="7957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" strokecolor="#2f5496 [2404]" strokeweight=".5pt">
                    <v:stroke joinstyle="miter"/>
                  </v:line>
                  <v:line id="Straight Connector 106" o:spid="_x0000_s1277" style="position:absolute;visibility:visible;mso-wrap-style:square" from="8868,7849" to="8868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" strokecolor="#2f5496 [2404]" strokeweight=".5pt">
                    <v:stroke joinstyle="miter"/>
                  </v:line>
                  <v:line id="Straight Connector 111" o:spid="_x0000_s1278" style="position:absolute;visibility:visible;mso-wrap-style:square" from="9544,7868" to="9544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" strokecolor="#2f5496 [2404]" strokeweight=".5pt">
                    <v:stroke joinstyle="miter"/>
                  </v:line>
                  <v:line id="Straight Connector 115" o:spid="_x0000_s1279" style="position:absolute;visibility:visible;mso-wrap-style:square" from="10050,7868" to="10050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" strokecolor="#2f5496 [2404]" strokeweight=".5pt">
                    <v:stroke joinstyle="miter"/>
                  </v:line>
                  <v:line id="Straight Connector 116" o:spid="_x0000_s1280" style="position:absolute;visibility:visible;mso-wrap-style:square" from="10168,7868" to="10168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" strokecolor="#2f5496 [2404]" strokeweight=".5pt">
                    <v:stroke joinstyle="miter"/>
                  </v:line>
                  <v:line id="Straight Connector 117" o:spid="_x0000_s1281" style="position:absolute;visibility:visible;mso-wrap-style:square" from="10320,7849" to="10320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" strokecolor="#2f5496 [2404]" strokeweight=".5pt">
                    <v:stroke joinstyle="miter"/>
                  </v:line>
                  <v:rect id="Rectangle 120" o:spid="_x0000_s1282" style="position:absolute;left:6492;top:10850;width:402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" fillcolor="#ffd966 [1943]" stroked="f" strokeweight="1pt">
                    <v:fill opacity="27499f"/>
                  </v:rect>
                  <v:line id="Straight Connector 121" o:spid="_x0000_s1283" style="position:absolute;visibility:visible;mso-wrap-style:square" from="8084,9444" to="8982,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" strokecolor="#a5a5a5 [3206]" strokeweight=".5pt">
                    <v:stroke joinstyle="miter"/>
                  </v:line>
                  <v:line id="Straight Connector 122" o:spid="_x0000_s1284" style="position:absolute;visibility:visible;mso-wrap-style:square" from="8084,10179" to="8982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" strokecolor="#a5a5a5 [3206]" strokeweight=".5pt">
                    <v:stroke joinstyle="miter"/>
                  </v:line>
                  <v:line id="Straight Connector 130" o:spid="_x0000_s1285" style="position:absolute;visibility:visible;mso-wrap-style:square" from="8109,10941" to="9007,1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" strokecolor="#a5a5a5 [3206]" strokeweight=".5pt">
                    <v:stroke joinstyle="miter"/>
                  </v:line>
                  <v:line id="Straight Connector 142" o:spid="_x0000_s1286" style="position:absolute;visibility:visible;mso-wrap-style:square" from="8084,11938" to="8982,1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" strokecolor="#a5a5a5 [3206]" strokeweight=".5pt">
                    <v:stroke joinstyle="miter"/>
                  </v:line>
                  <v:line id="Straight Connector 143" o:spid="_x0000_s1287" style="position:absolute;visibility:visible;mso-wrap-style:square" from="8084,12778" to="8982,1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" strokecolor="#a5a5a5 [3206]" strokeweight=".5pt">
                    <v:stroke joinstyle="miter"/>
                  </v:line>
                </v:group>
                <v:group id="Group 149" o:spid="_x0000_s1288" style="position:absolute;left:30165;top:7593;width:4122;height:5639" coordorigin="24356,13157" coordsize="4121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Arrow: Pentagon 157" o:spid="_x0000_s1289" type="#_x0000_t15" style="position:absolute;left:23635;top:13953;width:5564;height:4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" adj="14890" fillcolor="white [3212]" strokecolor="#747070 [1614]"/>
                  <v:rect id="Rectangle 176" o:spid="_x0000_s1290" style="position:absolute;left:24356;top:13157;width:4121;height: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/>
                  <v:line id="Straight Connector 181" o:spid="_x0000_s1291" style="position:absolute;visibility:visible;mso-wrap-style:square" from="24532,13250" to="2453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" strokecolor="#2f5496 [2404]" strokeweight=".5pt">
                    <v:stroke joinstyle="miter"/>
                  </v:line>
                  <v:line id="Straight Connector 182" o:spid="_x0000_s1292" style="position:absolute;visibility:visible;mso-wrap-style:square" from="24673,13250" to="24673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" strokecolor="#2f5496 [2404]" strokeweight=".5pt">
                    <v:stroke joinstyle="miter"/>
                  </v:line>
                  <v:line id="Straight Connector 183" o:spid="_x0000_s1293" style="position:absolute;visibility:visible;mso-wrap-style:square" from="24866,13250" to="24866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" strokecolor="#2f5496 [2404]" strokeweight=".5pt">
                    <v:stroke joinstyle="miter"/>
                  </v:line>
                  <v:line id="Straight Connector 184" o:spid="_x0000_s1294" style="position:absolute;visibility:visible;mso-wrap-style:square" from="25271,13250" to="25271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" strokecolor="#2f5496 [2404]" strokeweight=".5pt">
                    <v:stroke joinstyle="miter"/>
                  </v:line>
                  <v:line id="Straight Connector 185" o:spid="_x0000_s1295" style="position:absolute;visibility:visible;mso-wrap-style:square" from="25896,13232" to="2589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" strokecolor="#2f5496 [2404]" strokeweight=".5pt">
                    <v:stroke joinstyle="miter"/>
                  </v:line>
                  <v:line id="Straight Connector 186" o:spid="_x0000_s1296" style="position:absolute;visibility:visible;mso-wrap-style:square" from="26807,13232" to="26807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" strokecolor="#2f5496 [2404]" strokeweight=".5pt">
                    <v:stroke joinstyle="miter"/>
                  </v:line>
                  <v:line id="Straight Connector 187" o:spid="_x0000_s1297" style="position:absolute;visibility:visible;mso-wrap-style:square" from="27482,13250" to="27482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" strokecolor="#2f5496 [2404]" strokeweight=".5pt">
                    <v:stroke joinstyle="miter"/>
                  </v:line>
                  <v:line id="Straight Connector 188" o:spid="_x0000_s1298" style="position:absolute;visibility:visible;mso-wrap-style:square" from="27989,13250" to="27989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" strokecolor="#2f5496 [2404]" strokeweight=".5pt">
                    <v:stroke joinstyle="miter"/>
                  </v:line>
                  <v:line id="Straight Connector 189" o:spid="_x0000_s1299" style="position:absolute;visibility:visible;mso-wrap-style:square" from="28107,13250" to="28107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" strokecolor="#2f5496 [2404]" strokeweight=".5pt">
                    <v:stroke joinstyle="miter"/>
                  </v:line>
                  <v:line id="Straight Connector 191" o:spid="_x0000_s1300" style="position:absolute;visibility:visible;mso-wrap-style:square" from="28259,13232" to="28259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" strokecolor="#2f5496 [2404]" strokeweight=".5pt">
                    <v:stroke joinstyle="miter"/>
                  </v:line>
                  <v:rect id="Rectangle 193" o:spid="_x0000_s1301" style="position:absolute;left:24431;top:16232;width:4022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" fillcolor="#ffd966 [1943]" stroked="f" strokeweight="1pt">
                    <v:fill opacity="27499f"/>
                  </v:rect>
                  <v:line id="Straight Connector 197" o:spid="_x0000_s1302" style="position:absolute;visibility:visible;mso-wrap-style:square" from="26022,14827" to="26921,1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" strokecolor="#a5a5a5 [3206]" strokeweight=".5pt">
                    <v:stroke joinstyle="miter"/>
                  </v:line>
                  <v:line id="Straight Connector 198" o:spid="_x0000_s1303" style="position:absolute;visibility:visible;mso-wrap-style:square" from="26022,15562" to="26921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" strokecolor="#a5a5a5 [3206]" strokeweight=".5pt">
                    <v:stroke joinstyle="miter"/>
                  </v:line>
                  <v:line id="Straight Connector 205" o:spid="_x0000_s1304" style="position:absolute;visibility:visible;mso-wrap-style:square" from="26047,16323" to="26946,1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" strokecolor="#a5a5a5 [3206]" strokeweight=".5pt">
                    <v:stroke joinstyle="miter"/>
                  </v:line>
                  <v:line id="Straight Connector 206" o:spid="_x0000_s1305" style="position:absolute;visibility:visible;mso-wrap-style:square" from="26022,17321" to="26921,1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" strokecolor="#a5a5a5 [3206]" strokeweight=".5pt">
                    <v:stroke joinstyle="miter"/>
                  </v:line>
                  <v:line id="Straight Connector 207" o:spid="_x0000_s1306" style="position:absolute;visibility:visible;mso-wrap-style:square" from="26022,18161" to="26921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" strokecolor="#a5a5a5 [3206]" strokeweight=".5pt">
                    <v:stroke joinstyle="miter"/>
                  </v:line>
                </v:group>
                <v:shape id="Rectangle: Top Corners Rounded 208" o:spid="_x0000_s1307" style="position:absolute;left:16465;top:22360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09" o:spid="_x0000_s1308" style="position:absolute;left:16465;top:22043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" fillcolor="#b4c6e7 [1300]" strokecolor="#8eaadb [1940]" strokeweight="1pt">
                  <v:stroke joinstyle="miter"/>
                </v:oval>
                <v:shape id="Rectangle: Top Corners Rounded 210" o:spid="_x0000_s1309" style="position:absolute;left:16560;top:24945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" path="m80751,r,c125349,,161502,36153,161502,80751r,239812l161502,320563,,320563r,l,80751c,36153,36153,,80751,xe" fillcolor="#06f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ectangle: Top Corners Rounded 211" o:spid="_x0000_s1310" style="position:absolute;left:46032;top:22378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212" o:spid="_x0000_s1311" style="position:absolute;left:46032;top:22061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" fillcolor="#b4c6e7 [1300]" strokecolor="#8eaadb [1940]" strokeweight="1pt">
                  <v:stroke joinstyle="miter"/>
                </v:oval>
                <v:shape id="Rectangle: Top Corners Rounded 213" o:spid="_x0000_s1312" style="position:absolute;left:46127;top:24964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" path="m80751,r,c125349,,161502,36153,161502,80751r,239812l161502,320563,,320563r,l,80751c,36153,36153,,80751,xe" fillcolor="#8fff8f" stroked="f" strokeweight="1pt"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Connector: Elbow 214" o:spid="_x0000_s1313" type="#_x0000_t34" style="position:absolute;left:21516;top:11147;width:6734;height:150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" strokecolor="#4472c4 [3204]" strokeweight=".5pt">
                  <v:stroke endarrow="block"/>
                </v:shape>
                <v:shape id="Text Box 152" o:spid="_x0000_s1314" type="#_x0000_t202" style="position:absolute;left:14427;top:2842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" fillcolor="white [3201]" stroked="f" strokeweight=".5pt">
                  <v:textbox inset=",0">
                    <w:txbxContent>
                      <w:p w14:paraId="5A3B85BA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RVS</w:t>
                        </w:r>
                      </w:p>
                      <w:p w14:paraId="38860B76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15" type="#_x0000_t202" style="position:absolute;left:43994;top:28363;width:66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" fillcolor="white [3201]" stroked="f" strokeweight=".5pt">
                  <v:textbox inset=",0">
                    <w:txbxContent>
                      <w:p w14:paraId="09726E02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10-ml TT</w:t>
                        </w:r>
                      </w:p>
                      <w:p w14:paraId="05F308CA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16" type="#_x0000_t202" style="position:absolute;left:16853;top:18960;width:479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" filled="f" stroked="f" strokeweight=".5pt">
                  <v:textbox inset=",0">
                    <w:txbxContent>
                      <w:p w14:paraId="57A4DA7D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0.1 ml</w:t>
                        </w:r>
                      </w:p>
                      <w:p w14:paraId="6A5ED496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17" type="#_x0000_t202" style="position:absolute;left:46461;top:19183;width:479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+U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0xn8nYlHQK7vAAAA//8DAFBLAQItABQABgAIAAAAIQDb4fbL7gAAAIUBAAATAAAAAAAAAAAAAAAA&#10;AAAAAABbQ29udGVudF9UeXBlc10ueG1sUEsBAi0AFAAGAAgAAAAhAFr0LFu/AAAAFQEAAAsAAAAA&#10;AAAAAAAAAAAAHwEAAF9yZWxzLy5yZWxzUEsBAi0AFAAGAAgAAAAhAOgQn5TBAAAA3AAAAA8AAAAA&#10;AAAAAAAAAAAABwIAAGRycy9kb3ducmV2LnhtbFBLBQYAAAAAAwADALcAAAD1AgAAAAA=&#10;" filled="f" stroked="f" strokeweight=".5pt">
                  <v:textbox inset=",0">
                    <w:txbxContent>
                      <w:p w14:paraId="530E5CE7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1.0 ml</w:t>
                        </w:r>
                      </w:p>
                      <w:p w14:paraId="690EDEA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25" o:spid="_x0000_s1318" type="#_x0000_t32" style="position:absolute;left:17469;top:30354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319" type="#_x0000_t202" style="position:absolute;left:17344;top:31674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" filled="f" stroked="f" strokeweight=".5pt">
                  <v:textbox inset=",0">
                    <w:txbxContent>
                      <w:p w14:paraId="7A80E3F0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20" type="#_x0000_t202" style="position:absolute;left:17469;top:302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" filled="f" stroked="f" strokeweight=".5pt">
                  <v:textbox inset=",0">
                    <w:txbxContent>
                      <w:p w14:paraId="3DB579A1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32" o:spid="_x0000_s1321" type="#_x0000_t34" style="position:absolute;left:36291;top:11430;width:6752;height:145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" strokecolor="#4472c4 [3204]" strokeweight=".5pt">
                  <v:stroke endarrow="block"/>
                </v:shape>
                <v:shape id="Straight Arrow Connector 233" o:spid="_x0000_s1322" type="#_x0000_t32" style="position:absolute;left:46356;top:30395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323" type="#_x0000_t202" style="position:absolute;left:46232;top:31715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" filled="f" stroked="f" strokeweight=".5pt">
                  <v:textbox inset=",0">
                    <w:txbxContent>
                      <w:p w14:paraId="7607F0A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24" type="#_x0000_t202" style="position:absolute;left:46356;top:30290;width:6474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NM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tnJEjoNd/AAAA//8DAFBLAQItABQABgAIAAAAIQDb4fbL7gAAAIUBAAATAAAAAAAAAAAAAAAA&#10;AAAAAABbQ29udGVudF9UeXBlc10ueG1sUEsBAi0AFAAGAAgAAAAhAFr0LFu/AAAAFQEAAAsAAAAA&#10;AAAAAAAAAAAAHwEAAF9yZWxzLy5yZWxzUEsBAi0AFAAGAAgAAAAhAOyEA0zBAAAA3AAAAA8AAAAA&#10;AAAAAAAAAAAABwIAAGRycy9kb3ducmV2LnhtbFBLBQYAAAAAAwADALcAAAD1AgAAAAA=&#10;" filled="f" stroked="f" strokeweight=".5pt">
                  <v:textbox inset=",0">
                    <w:txbxContent>
                      <w:p w14:paraId="525FEBDC" w14:textId="77777777" w:rsidR="00E16A27" w:rsidRPr="000E1A0A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325" type="#_x0000_t202" style="position:absolute;left:22097;top:47879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" fillcolor="white [3201]" stroked="f" strokeweight=".5pt">
                  <v:textbox inset=",0">
                    <w:txbxContent>
                      <w:p w14:paraId="19E8A2EC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group id="Group 243" o:spid="_x0000_s1326" style="position:absolute;left:52568;top:40861;width:6670;height:6867" coordorigin="23734,41734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oval id="Oval 245" o:spid="_x0000_s1327" style="position:absolute;left:24262;top:4582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" fillcolor="#fff2cc [663]" strokecolor="#44546a [3215]" strokeweight="1pt">
                    <v:fill opacity="39321f"/>
                    <v:stroke joinstyle="miter"/>
                  </v:oval>
                  <v:line id="Straight Connector 246" o:spid="_x0000_s1328" style="position:absolute;visibility:visible;mso-wrap-style:square" from="24262,46311" to="24262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" strokecolor="#44546a [3215]" strokeweight="1pt">
                    <v:stroke joinstyle="miter"/>
                  </v:line>
                  <v:line id="Straight Connector 247" o:spid="_x0000_s1329" style="position:absolute;visibility:visible;mso-wrap-style:square" from="30403,46311" to="30403,4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" strokecolor="#44546a [3215]" strokeweight="1pt">
                    <v:stroke joinstyle="miter"/>
                  </v:line>
                  <v:oval id="Oval 248" o:spid="_x0000_s1330" style="position:absolute;left:24262;top:4492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" filled="f" strokecolor="#44546a [3215]" strokeweight="1pt">
                    <v:stroke joinstyle="miter"/>
                  </v:oval>
                  <v:line id="Straight Connector 249" o:spid="_x0000_s1331" style="position:absolute;visibility:visible;mso-wrap-style:square" from="24337,42628" to="27740,4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" strokecolor="#747070 [1614]" strokeweight=".5pt">
                    <v:stroke joinstyle="miter"/>
                  </v:line>
                  <v:rect id="Rectangle 250" o:spid="_x0000_s1332" style="position:absolute;left:23734;top:41734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" fillcolor="#404040 [2429]" stroked="f" strokeweight="1pt"/>
                  <v:oval id="Oval 251" o:spid="_x0000_s1333" style="position:absolute;left:27628;top:4604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" filled="f" strokecolor="#44546a [3215]" strokeweight=".5pt">
                    <v:stroke joinstyle="miter"/>
                  </v:oval>
                </v:group>
                <v:shape id="Connector: Elbow 515900416" o:spid="_x0000_s1334" type="#_x0000_t34" style="position:absolute;left:47435;top:34563;width:7682;height:97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" adj="11224" strokecolor="#4472c4 [3204]" strokeweight=".5pt">
                  <v:stroke endarrow="block"/>
                </v:shape>
                <v:shape id="Text Box 152" o:spid="_x0000_s1335" type="#_x0000_t202" style="position:absolute;left:34176;top:48034;width:407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" fillcolor="white [3201]" stroked="f" strokeweight=".5pt">
                  <v:textbox inset=",0">
                    <w:txbxContent>
                      <w:p w14:paraId="13272A3B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XLD</w:t>
                        </w:r>
                      </w:p>
                      <w:p w14:paraId="608BE3E9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515900418" o:spid="_x0000_s1336" style="position:absolute;left:32642;top:40848;width:6669;height:6866" coordorigin="3807,4172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">
                  <v:oval id="Oval 515900419" o:spid="_x0000_s1337" style="position:absolute;left:4335;top:4581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" fillcolor="#f5210b" strokecolor="#44546a [3215]" strokeweight="1pt">
                    <v:fill opacity="39321f"/>
                    <v:stroke joinstyle="miter"/>
                  </v:oval>
                  <v:line id="Straight Connector 515900420" o:spid="_x0000_s1338" style="position:absolute;visibility:visible;mso-wrap-style:square" from="4335,46298" to="4335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" strokecolor="#44546a [3215]" strokeweight="1pt">
                    <v:stroke joinstyle="miter"/>
                  </v:line>
                  <v:line id="Straight Connector 515900421" o:spid="_x0000_s1339" style="position:absolute;visibility:visible;mso-wrap-style:square" from="10477,46298" to="10477,4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" strokecolor="#44546a [3215]" strokeweight="1pt">
                    <v:stroke joinstyle="miter"/>
                  </v:line>
                  <v:oval id="Oval 515900422" o:spid="_x0000_s1340" style="position:absolute;left:4335;top:44911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" filled="f" strokecolor="#44546a [3215]" strokeweight="1pt">
                    <v:stroke joinstyle="miter"/>
                  </v:oval>
                  <v:line id="Straight Connector 515900423" o:spid="_x0000_s1341" style="position:absolute;visibility:visible;mso-wrap-style:square" from="4410,42615" to="7813,4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" strokecolor="#747070 [1614]" strokeweight=".5pt">
                    <v:stroke joinstyle="miter"/>
                  </v:line>
                  <v:rect id="Rectangle 515900424" o:spid="_x0000_s1342" style="position:absolute;left:3807;top:4172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" fillcolor="#404040 [2429]" stroked="f" strokeweight="1pt"/>
                  <v:oval id="Oval 515900425" o:spid="_x0000_s1343" style="position:absolute;left:7701;top:4602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" filled="f" strokecolor="#44546a [3215]" strokeweight=".5pt">
                    <v:stroke joinstyle="miter"/>
                  </v:oval>
                </v:group>
                <v:shape id="Text Box 152" o:spid="_x0000_s1344" type="#_x0000_t202" style="position:absolute;left:41046;top:48276;width:10129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" fillcolor="white [3201]" stroked="f" strokeweight=".5pt">
                  <v:textbox inset=",0">
                    <w:txbxContent>
                      <w:p w14:paraId="07287141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BG</w:t>
                        </w:r>
                      </w:p>
                    </w:txbxContent>
                  </v:textbox>
                </v:shape>
                <v:group id="Group 515900427" o:spid="_x0000_s1345" style="position:absolute;left:42733;top:40975;width:6670;height:6867" coordorigin="13899,41848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">
                  <v:oval id="Oval 515900428" o:spid="_x0000_s1346" style="position:absolute;left:14427;top:4594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" fillcolor="#c5e0b3 [1305]" strokecolor="#44546a [3215]" strokeweight="1pt">
                    <v:fill opacity="39321f"/>
                    <v:stroke joinstyle="miter"/>
                  </v:oval>
                  <v:line id="Straight Connector 515900429" o:spid="_x0000_s1347" style="position:absolute;visibility:visible;mso-wrap-style:square" from="14427,46425" to="14427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" strokecolor="#44546a [3215]" strokeweight="1pt">
                    <v:stroke joinstyle="miter"/>
                  </v:line>
                  <v:line id="Straight Connector 515900430" o:spid="_x0000_s1348" style="position:absolute;visibility:visible;mso-wrap-style:square" from="20568,46425" to="20568,47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" strokecolor="#44546a [3215]" strokeweight="1pt">
                    <v:stroke joinstyle="miter"/>
                  </v:line>
                  <v:oval id="Oval 515900431" o:spid="_x0000_s1349" style="position:absolute;left:14427;top:45038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" filled="f" strokecolor="#44546a [3215]" strokeweight="1pt">
                    <v:stroke joinstyle="miter"/>
                  </v:oval>
                  <v:line id="Straight Connector 515900432" o:spid="_x0000_s1350" style="position:absolute;visibility:visible;mso-wrap-style:square" from="14502,42742" to="17905,4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" strokecolor="#747070 [1614]" strokeweight=".5pt">
                    <v:stroke joinstyle="miter"/>
                  </v:line>
                  <v:rect id="Rectangle 515900433" o:spid="_x0000_s1351" style="position:absolute;left:13899;top:4184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" fillcolor="#404040 [2429]" stroked="f" strokeweight="1pt"/>
                  <v:oval id="Oval 515900434" o:spid="_x0000_s1352" style="position:absolute;left:17793;top:4615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" filled="f" strokecolor="#44546a [3215]" strokeweight=".5pt">
                    <v:stroke joinstyle="miter"/>
                  </v:oval>
                </v:group>
                <v:shape id="Connector: Elbow 515900435" o:spid="_x0000_s1353" type="#_x0000_t34" style="position:absolute;left:37478;top:34514;width:7669;height:10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" strokecolor="#4472c4 [3204]" strokeweight=".5pt">
                  <v:stroke endarrow="block"/>
                </v:shape>
                <v:shape id="Straight Arrow Connector 515900436" o:spid="_x0000_s1354" type="#_x0000_t32" style="position:absolute;left:46369;top:36384;width:0;height:6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355" type="#_x0000_t202" style="position:absolute;left:40791;top:33771;width:11992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" fillcolor="#d9e2f3 [660]" stroked="f" strokeweight=".5pt">
                  <v:textbox inset=",0">
                    <w:txbxContent>
                      <w:p w14:paraId="0E6A9E35" w14:textId="77777777" w:rsidR="00E16A27" w:rsidRDefault="00E16A27" w:rsidP="00E16A27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Selective enriched</w:t>
                        </w:r>
                      </w:p>
                    </w:txbxContent>
                  </v:textbox>
                </v:shape>
                <v:shape id="Connector: Elbow 515900438" o:spid="_x0000_s1356" type="#_x0000_t34" style="position:absolute;left:16837;top:40369;width:3811;height:227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" adj="10993" strokecolor="#4472c4 [3204]" strokeweight=".5pt">
                  <v:stroke endarrow="block"/>
                </v:shape>
                <v:shape id="Connector: Elbow 515900439" o:spid="_x0000_s1357" type="#_x0000_t34" style="position:absolute;left:41729;top:38710;width:3303;height:265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" adj="9321" strokecolor="#4472c4 [3204]" strokeweight=".5pt">
                  <v:stroke endarrow="block"/>
                </v:shape>
                <v:shape id="Text Box 152" o:spid="_x0000_s1358" type="#_x0000_t202" style="position:absolute;left:51590;top:48386;width:1012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" fillcolor="white [3201]" stroked="f" strokeweight=".5pt">
                  <v:textbox inset=",0">
                    <w:txbxContent>
                      <w:p w14:paraId="6AE6CA6A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515900441" o:spid="_x0000_s1359" style="position:absolute;flip:y;visibility:visible;mso-wrap-style:square" from="17276,50040" to="17276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" strokecolor="#4472c4 [3204]" strokeweight=".5pt">
                  <v:stroke joinstyle="miter"/>
                </v:line>
                <v:line id="Straight Connector 515900442" o:spid="_x0000_s1360" style="position:absolute;flip:y;visibility:visible;mso-wrap-style:square" from="27168,50074" to="27168,5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" strokecolor="#4472c4 [3204]" strokeweight=".5pt">
                  <v:stroke joinstyle="miter"/>
                </v:line>
                <v:line id="Straight Connector 515900443" o:spid="_x0000_s1361" style="position:absolute;flip:y;visibility:visible;mso-wrap-style:square" from="36120,50040" to="36120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" strokecolor="#4472c4 [3204]" strokeweight=".5pt">
                  <v:stroke joinstyle="miter"/>
                </v:line>
                <v:line id="Straight Connector 515900444" o:spid="_x0000_s1362" style="position:absolute;flip:y;visibility:visible;mso-wrap-style:square" from="46234,50040" to="46234,5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" strokecolor="#4472c4 [3204]" strokeweight=".5pt">
                  <v:stroke joinstyle="miter"/>
                </v:line>
                <v:shape id="Connector: Elbow 515900445" o:spid="_x0000_s1363" type="#_x0000_t33" style="position:absolute;left:35679;top:54599;width:22307;height:209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" strokecolor="#4472c4 [3204]" strokeweight=".5pt">
                  <v:stroke endarrow="block"/>
                </v:shape>
                <v:shape id="Text Box 152" o:spid="_x0000_s1364" type="#_x0000_t202" style="position:absolute;left:41410;top:54441;width:11686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" filled="f" stroked="f" strokeweight=".5pt">
                  <v:textbox inset=",0">
                    <w:txbxContent>
                      <w:p w14:paraId="4643CEF8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growth observed</w:t>
                        </w:r>
                      </w:p>
                      <w:p w14:paraId="3267D045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15900447" o:spid="_x0000_s1365" type="#_x0000_t32" style="position:absolute;left:30166;top:55554;width:0;height:5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366" type="#_x0000_t202" style="position:absolute;left:30107;top:55890;width:9010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" filled="f" stroked="f" strokeweight=".5pt">
                  <v:textbox inset=",0">
                    <w:txbxContent>
                      <w:p w14:paraId="4819C0A1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Typical/Atypical colonies found</w:t>
                        </w:r>
                      </w:p>
                      <w:p w14:paraId="1EFFCB1D" w14:textId="77777777" w:rsidR="00E16A2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Rectangle: Top Corners Rounded 515900449" o:spid="_x0000_s1367" style="position:absolute;left:29466;top:62738;width:1778;height:5829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50" o:spid="_x0000_s1368" style="position:absolute;left:29466;top:62420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" fillcolor="#b4c6e7 [1300]" strokecolor="#8eaadb [1940]" strokeweight="1pt">
                  <v:stroke joinstyle="miter"/>
                </v:oval>
                <v:shape id="Rectangle: Top Corners Rounded 515900451" o:spid="_x0000_s1369" style="position:absolute;left:29561;top:65323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52" o:spid="_x0000_s1370" type="#_x0000_t6" style="position:absolute;left:29561;top:63704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" fillcolor="#ff4d29" stroked="f" strokeweight="1pt">
                  <v:fill opacity="35980f"/>
                </v:shape>
                <v:shape id="Text Box 152" o:spid="_x0000_s1371" type="#_x0000_t202" style="position:absolute;left:27858;top:68730;width:563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" fillcolor="white [3201]" stroked="f" strokeweight=".5pt">
                  <v:textbox inset=",0">
                    <w:txbxContent>
                      <w:p w14:paraId="1F768456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Rectangle: Top Corners Rounded 515900454" o:spid="_x0000_s1372" style="position:absolute;left:1817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55" o:spid="_x0000_s1373" style="position:absolute;left:1817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" fillcolor="#b4c6e7 [1300]" strokecolor="#8eaadb [1940]" strokeweight="1pt">
                  <v:stroke joinstyle="miter"/>
                </v:oval>
                <v:shape id="Rectangle: Top Corners Rounded 515900456" o:spid="_x0000_s1374" style="position:absolute;left:18271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57" o:spid="_x0000_s1375" type="#_x0000_t6" style="position:absolute;left:18271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" fillcolor="#ff4d29" stroked="f" strokeweight="1pt">
                  <v:fill opacity="35980f"/>
                </v:shape>
                <v:shape id="Text Box 152" o:spid="_x0000_s1376" type="#_x0000_t202" style="position:absolute;left:1639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" fillcolor="white [3201]" stroked="f" strokeweight=".5pt">
                  <v:textbox inset=",0">
                    <w:txbxContent>
                      <w:p w14:paraId="744FABEE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Rectangle: Top Corners Rounded 515900459" o:spid="_x0000_s1377" style="position:absolute;left:8535;top:62723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60" o:spid="_x0000_s1378" style="position:absolute;left:8535;top:62406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" fillcolor="#b4c6e7 [1300]" strokecolor="#8eaadb [1940]" strokeweight="1pt">
                  <v:stroke joinstyle="miter"/>
                </v:oval>
                <v:shape id="Rectangle: Top Corners Rounded 515900461" o:spid="_x0000_s1379" style="position:absolute;left:8630;top:65309;width:1615;height:3205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62" o:spid="_x0000_s1380" type="#_x0000_t6" style="position:absolute;left:8630;top:63690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" fillcolor="#ff4d29" stroked="f" strokeweight="1pt">
                  <v:fill opacity="35980f"/>
                </v:shape>
                <v:shape id="Text Box 152" o:spid="_x0000_s1381" type="#_x0000_t202" style="position:absolute;left:6753;top:68716;width:5638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" fillcolor="white [3201]" stroked="f" strokeweight=".5pt">
                  <v:textbox inset=",0">
                    <w:txbxContent>
                      <w:p w14:paraId="69FC9D32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TSI slant</w:t>
                        </w:r>
                      </w:p>
                    </w:txbxContent>
                  </v:textbox>
                </v:shape>
                <v:shape id="Straight Arrow Connector 515900464" o:spid="_x0000_s1382" type="#_x0000_t32" style="position:absolute;left:9420;top:59139;width:0;height:2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15900465" o:spid="_x0000_s1383" type="#_x0000_t32" style="position:absolute;left:19193;top:59219;width:0;height:2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384" type="#_x0000_t202" style="position:absolute;left:4609;top:55676;width:9623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" filled="f" stroked="f" strokeweight=".5pt">
                  <v:textbox inset=",0">
                    <w:txbxContent>
                      <w:p w14:paraId="531FB9BF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iluent (negative)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control</w:t>
                        </w:r>
                      </w:p>
                      <w:p w14:paraId="0325BA98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2" o:spid="_x0000_s1385" type="#_x0000_t202" style="position:absolute;left:13045;top:55726;width:12441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" filled="f" stroked="f" strokeweight=".5pt">
                  <v:textbox inset=",0">
                    <w:txbxContent>
                      <w:p w14:paraId="52B36A60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Std. culture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</w:t>
                        </w:r>
                        <w:r w:rsidRPr="007948AF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control</w:t>
                        </w:r>
                      </w:p>
                      <w:p w14:paraId="4804BB31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Top Corners Rounded 515900468" o:spid="_x0000_s1386" style="position:absolute;left:8701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" path="m88900,r,c137998,,177800,39802,177800,88900r,494063l177800,582963,,582963r,l,88900c,39802,39802,,88900,xe" filled="f" strokecolor="#8eaadb [1940]" strokeweight="1pt">
                  <v:stroke joinstyle="miter"/>
                  <v:path arrowok="t" o:connecttype="custom" o:connectlocs="88900,0;88900,0;177800,88900;177800,582963;177800,582963;0,582963;0,582963;0,88900;88900,0" o:connectangles="0,0,0,0,0,0,0,0,0"/>
                </v:shape>
                <v:oval id="Oval 515900469" o:spid="_x0000_s1387" style="position:absolute;left:8701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" fillcolor="#b4c6e7 [1300]" strokecolor="#8eaadb [1940]" strokeweight="1pt">
                  <v:stroke joinstyle="miter"/>
                </v:oval>
                <v:shape id="Rectangle: Top Corners Rounded 515900470" o:spid="_x0000_s1388" style="position:absolute;left:8796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<v:fill opacity="35980f"/>
                  <v:stroke joinstyle="miter"/>
                  <v:path arrowok="t" o:connecttype="custom" o:connectlocs="80751,0;80751,0;161502,80751;161502,320563;161502,320563;0,320563;0,320563;0,80751;80751,0" o:connectangles="0,0,0,0,0,0,0,0,0"/>
                </v:shape>
                <v:shape id="Right Triangle 515900471" o:spid="_x0000_s1389" type="#_x0000_t6" style="position:absolute;left:8796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" fillcolor="#ff4d29" stroked="f" strokeweight="1pt">
                  <v:fill opacity="35980f"/>
                </v:shape>
                <v:group id="Group 515900472" o:spid="_x0000_s1390" style="position:absolute;left:18243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">
                  <v:shape id="Rectangle: Top Corners Rounded 515900473" o:spid="_x0000_s1391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515900474" o:spid="_x0000_s1392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" fillcolor="#b4c6e7 [1300]" strokecolor="#8eaadb [1940]" strokeweight="1pt">
                    <v:stroke joinstyle="miter"/>
                  </v:oval>
                  <v:shape id="Rectangle: Top Corners Rounded 515900475" o:spid="_x0000_s1393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515900476" o:spid="_x0000_s1394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" fillcolor="#ff4d29" stroked="f" strokeweight="1pt">
                    <v:fill opacity="35980f"/>
                  </v:shape>
                  <v:shape id="Parallelogram 515900478" o:spid="_x0000_s1395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515900479" o:spid="_x0000_s1396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316" o:spid="_x0000_s1397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317" o:spid="_x0000_s1398" type="#_x0000_t32" style="position:absolute;left:19193;top:70275;width:1;height:3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ii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aAr/Z+IRkMs/AAAA//8DAFBLAQItABQABgAIAAAAIQDb4fbL7gAAAIUBAAATAAAAAAAA&#10;AAAAAAAAAAAAAABbQ29udGVudF9UeXBlc10ueG1sUEsBAi0AFAAGAAgAAAAhAFr0LFu/AAAAFQEA&#10;AAsAAAAAAAAAAAAAAAAAHwEAAF9yZWxzLy5yZWxzUEsBAi0AFAAGAAgAAAAhAA8oyKLHAAAA3A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399" type="#_x0000_t202" style="position:absolute;left:19075;top:70275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" filled="f" stroked="f" strokeweight=".5pt">
                  <v:textbox inset=",0">
                    <w:txbxContent>
                      <w:p w14:paraId="00F6F4B3" w14:textId="77777777" w:rsidR="00E16A27" w:rsidRPr="006E3D5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35 ± 2 ˚C </w:t>
                        </w: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19" o:spid="_x0000_s1400" type="#_x0000_t32" style="position:absolute;left:9547;top:70376;width:0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67110400" o:spid="_x0000_s1401" type="#_x0000_t32" style="position:absolute;left:30318;top:70275;width:24;height:2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402" type="#_x0000_t202" style="position:absolute;left:29940;top:70156;width:901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" filled="f" stroked="f" strokeweight=".5pt">
                  <v:textbox inset=",0">
                    <w:txbxContent>
                      <w:p w14:paraId="77CDD87F" w14:textId="77777777" w:rsidR="00E16A27" w:rsidRPr="006E3D5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35 ± 2 ˚C </w:t>
                        </w: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403" type="#_x0000_t202" style="position:absolute;left:9233;top:70229;width:9010;height:3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" filled="f" stroked="f" strokeweight=".5pt">
                  <v:textbox inset=",0">
                    <w:txbxContent>
                      <w:p w14:paraId="67D3ED85" w14:textId="77777777" w:rsidR="00E16A27" w:rsidRPr="006E3D57" w:rsidRDefault="00E16A27" w:rsidP="00E16A27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</w:pP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t xml:space="preserve">35 ± 2 ˚C </w:t>
                        </w:r>
                        <w:r w:rsidRPr="006E3D57">
                          <w:rPr>
                            <w:rFonts w:ascii="TH SarabunPSK" w:hAnsi="TH SarabunPSK" w:cs="TH SarabunPSK"/>
                            <w:sz w:val="16"/>
                            <w:szCs w:val="16"/>
                          </w:rPr>
                          <w:br/>
                          <w:t>24 ± 2 h</w:t>
                        </w:r>
                        <w:r w:rsidRPr="006E3D57">
                          <w:rPr>
                            <w:rFonts w:ascii="TH SarabunPSK" w:eastAsia="Calibri" w:hAnsi="TH SarabunPSK" w:cs="Cordia New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404" type="#_x0000_t202" style="position:absolute;left:38951;top:75753;width:1114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" fillcolor="#ffd966 [1943]" stroked="f" strokeweight=".5pt">
                  <v:textbox inset=",0">
                    <w:txbxContent>
                      <w:p w14:paraId="27FA28CB" w14:textId="77777777" w:rsidR="00E16A27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group id="Group 267110404" o:spid="_x0000_s1405" style="position:absolute;left:29470;top:73672;width:1877;height:6147" coordorigin="18243,73672" coordsize="1876,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">
                  <v:shape id="Rectangle: Top Corners Rounded 267110405" o:spid="_x0000_s1406" style="position:absolute;left:18342;top:73989;width:1778;height:5830;rotation:180;visibility:visible;mso-wrap-style:square;v-text-anchor:middle" coordsize="177800,58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" path="m88900,r,c137998,,177800,39802,177800,88900r,494063l177800,582963,,582963r,l,88900c,39802,39802,,88900,xe" filled="f" strokecolor="#8eaadb [1940]" strokeweight="1pt">
                    <v:stroke joinstyle="miter"/>
                    <v:path arrowok="t" o:connecttype="custom" o:connectlocs="88900,0;88900,0;177800,88900;177800,582963;177800,582963;0,582963;0,582963;0,88900;88900,0" o:connectangles="0,0,0,0,0,0,0,0,0"/>
                  </v:shape>
                  <v:oval id="Oval 267110406" o:spid="_x0000_s1407" style="position:absolute;left:18342;top:7367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" fillcolor="#b4c6e7 [1300]" strokecolor="#8eaadb [1940]" strokeweight="1pt">
                    <v:stroke joinstyle="miter"/>
                  </v:oval>
                  <v:shape id="Rectangle: Top Corners Rounded 267110407" o:spid="_x0000_s1408" style="position:absolute;left:18437;top:76574;width:1615;height:3206;rotation:180;visibility:visible;mso-wrap-style:square;v-text-anchor:middle" coordsize="161502,320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" path="m80751,r,c125349,,161502,36153,161502,80751r,239812l161502,320563,,320563r,l,80751c,36153,36153,,80751,xe" fillcolor="#ff4d29" stroked="f" strokeweight="1pt">
                    <v:fill opacity="35980f"/>
                    <v:stroke joinstyle="miter"/>
                    <v:path arrowok="t" o:connecttype="custom" o:connectlocs="80751,0;80751,0;161502,80751;161502,320563;161502,320563;0,320563;0,320563;0,80751;80751,0" o:connectangles="0,0,0,0,0,0,0,0,0"/>
                  </v:shape>
                  <v:shape id="Right Triangle 267110408" o:spid="_x0000_s1409" type="#_x0000_t6" style="position:absolute;left:18437;top:74955;width:1615;height:16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" fillcolor="#ff4d29" stroked="f" strokeweight="1pt">
                    <v:fill opacity="35980f"/>
                  </v:shape>
                  <v:shape id="Parallelogram 267110409" o:spid="_x0000_s1410" type="#_x0000_t7" style="position:absolute;left:17305;top:75971;width:3880;height:161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" adj="9773" fillcolor="#ffe599 [1303]" stroked="f" strokeweight="1pt">
                    <v:fill color2="#c00" o:opacity2="49807f" rotate="t" angle="270" colors="0 #ffe699;11796f #ffe699" focus="100%" type="gradient"/>
                  </v:shape>
                  <v:shape id="Right Triangle 267110410" o:spid="_x0000_s1411" type="#_x0000_t6" style="position:absolute;left:18243;top:76695;width:1849;height:184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" fillcolor="#ffe599 [1303]" stroked="f" strokeweight="1pt">
                    <v:fill color2="black [3213]" o:opacity2="38010f" rotate="t" angle="315" colors="0 #ffe699;30802f #ffe699" focus="100%" type="gradient"/>
                  </v:shape>
                  <v:shape id="Rectangle: Top Corners Rounded 267110411" o:spid="_x0000_s1412" style="position:absolute;left:18437;top:78513;width:1615;height:1233;rotation:180;visibility:visible;mso-wrap-style:square;v-text-anchor:middle" coordsize="161495,123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" path="m61666,l99830,v34057,,61666,27609,61666,61666c161496,82221,161495,102776,161495,123331r,l,123331r,l,61666c,27609,27609,,61666,xe" fillcolor="#2e2300" stroked="f" strokeweight="1pt">
                    <v:stroke joinstyle="miter"/>
                    <v:path arrowok="t" o:connecttype="custom" o:connectlocs="61666,0;99830,0;161496,61666;161495,123331;161495,123331;0,123331;0,123331;0,61666;61666,0" o:connectangles="0,0,0,0,0,0,0,0,0"/>
                  </v:shape>
                </v:group>
                <v:shape id="Straight Arrow Connector 267110412" o:spid="_x0000_s1413" type="#_x0000_t32" style="position:absolute;left:31857;top:76740;width:709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67110413" o:spid="_x0000_s1414" type="#_x0000_t32" style="position:absolute;left:34709;top:71308;width:2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" strokecolor="#4472c4 [3204]" strokeweight=".5pt">
                  <v:stroke joinstyle="miter"/>
                </v:shape>
                <v:shape id="Text Box 152" o:spid="_x0000_s1415" type="#_x0000_t202" style="position:absolute;left:30222;top:75501;width:9387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" filled="f" stroked="f" strokeweight=".5pt">
                  <v:textbox inset=",0">
                    <w:txbxContent>
                      <w:p w14:paraId="4C399CA5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Produce characteristics </w:t>
                        </w: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Text Box 152" o:spid="_x0000_s1416" type="#_x0000_t202" style="position:absolute;left:39485;top:70035;width:1472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" filled="f" stroked="f" strokeweight=".5pt">
                  <v:textbox inset=",0">
                    <w:txbxContent>
                      <w:p w14:paraId="5175088B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Not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Produce characteristics</w:t>
                        </w: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 xml:space="preserve"> </w:t>
                        </w:r>
                        <w:r w:rsidRPr="002F475C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patterns</w:t>
                        </w:r>
                      </w:p>
                    </w:txbxContent>
                  </v:textbox>
                </v:shape>
                <v:shape id="Straight Arrow Connector 267110416" o:spid="_x0000_s1417" type="#_x0000_t32" style="position:absolute;left:19548;top:75669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418" type="#_x0000_t202" style="position:absolute;left:20568;top:74503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" filled="f" stroked="f" strokeweight=".5pt">
                  <v:textbox inset=",0">
                    <w:txbxContent>
                      <w:p w14:paraId="4A095202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Alkaline (red) slant</w:t>
                        </w:r>
                      </w:p>
                    </w:txbxContent>
                  </v:textbox>
                </v:shape>
                <v:shape id="Straight Arrow Connector 267110418" o:spid="_x0000_s1419" type="#_x0000_t32" style="position:absolute;left:19162;top:77616;width:11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" strokecolor="#ffc000 [3207]" strokeweight=".5pt">
                  <v:stroke dashstyle="3 1" startarrow="classic" startarrowwidth="narrow" startarrowlength="short" endarrow="classic" endarrowwidth="narrow" endarrowlength="short" joinstyle="miter"/>
                </v:shape>
                <v:shape id="Text Box 152" o:spid="_x0000_s1420" type="#_x0000_t202" style="position:absolute;left:20500;top:76489;width:938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" filled="f" stroked="f" strokeweight=".5pt">
                  <v:textbox inset=",0">
                    <w:txbxContent>
                      <w:p w14:paraId="14C48CB4" w14:textId="77777777" w:rsidR="00E16A27" w:rsidRPr="002F475C" w:rsidRDefault="00E16A27" w:rsidP="00E16A2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Acid (yellow) butt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29" w:name="_Toc175747687"/>
      <w:r w:rsidRPr="004F5323">
        <w:rPr>
          <w:rFonts w:cs="TH SarabunPSK"/>
          <w:b/>
          <w:bCs/>
          <w:i/>
          <w:iCs w:val="0"/>
          <w:szCs w:val="32"/>
          <w:cs/>
        </w:rPr>
        <w:lastRenderedPageBreak/>
        <w:t>การคำนวณ</w:t>
      </w:r>
      <w:bookmarkEnd w:id="129"/>
    </w:p>
    <w:p w14:paraId="27D101E4" w14:textId="6E579DC7" w:rsidR="005757B3" w:rsidRPr="005757B3" w:rsidRDefault="002E16AA" w:rsidP="002E16AA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0" w:name="_Toc175747688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130"/>
    </w:p>
    <w:p w14:paraId="2A30DBD3" w14:textId="1D8474F1" w:rsidR="005757B3" w:rsidRPr="005757B3" w:rsidRDefault="00AD43A3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ต้องไม่พบเชื้อแซลโมเนลลา </w:t>
      </w: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แสดงผลเป็นลบ</w:t>
      </w:r>
      <w:r>
        <w:rPr>
          <w:rFonts w:ascii="TH SarabunPSK" w:hAnsi="TH SarabunPSK" w:cs="TH SarabunPSK" w:hint="cs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 xml:space="preserve">...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 xml:space="preserve">กรัม หรือมิลลิลิตร 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[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  <w:cs/>
        </w:rPr>
        <w:t>ตามข้อกำหนดของผลิตภัณฑ์</w:t>
      </w:r>
      <w:r>
        <w:rPr>
          <w:rFonts w:ascii="TH SarabunPSK" w:eastAsia="TH Sarabun PSK" w:hAnsi="TH SarabunPSK" w:cs="TH SarabunPSK" w:hint="cs"/>
          <w:color w:val="ED7D31"/>
          <w:sz w:val="32"/>
          <w:szCs w:val="32"/>
        </w:rPr>
        <w:t>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1" w:name="_Toc175747689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131"/>
    </w:p>
    <w:p w14:paraId="77FA174B" w14:textId="77777777" w:rsidR="00E86C8B" w:rsidRDefault="00E86C8B" w:rsidP="00E86C8B">
      <w:pPr>
        <w:pStyle w:val="ListParagraph"/>
        <w:spacing w:after="0"/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[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บันทึกผลในรูปแบบของแต่ละบริษัท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]</w:t>
      </w:r>
    </w:p>
    <w:p w14:paraId="505CA051" w14:textId="77777777" w:rsidR="00E86C8B" w:rsidRDefault="00E86C8B" w:rsidP="00E86C8B">
      <w:pPr>
        <w:pStyle w:val="ListParagraph"/>
        <w:spacing w:after="0"/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รายงานผลการไม่พบเชื้อ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ผลเป็นลบ) หรือพบเชื้อ (ผลบวก) ในหน่วย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...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กรัม หรือ ... มิลลิลิตร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ของตัวอย่าง</w:t>
      </w:r>
    </w:p>
    <w:p w14:paraId="0C7F17E0" w14:textId="77777777" w:rsidR="00E86C8B" w:rsidRDefault="00E86C8B" w:rsidP="00E86C8B">
      <w:pPr>
        <w:pStyle w:val="ListParagraph"/>
        <w:ind w:left="360"/>
        <w:rPr>
          <w:rFonts w:ascii="TH SarabunPSK" w:eastAsia="TH Sarabun 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ในกรณีที่พบโคโลนีที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ี่่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สงสัย ต้องมีการแสดงผลการ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พิสู</w:t>
      </w:r>
      <w:r>
        <w:rPr>
          <w:rFonts w:ascii="TH SarabunPSK" w:eastAsia="TH Sarabun PSK" w:hAnsi="TH SarabunPSK" w:cs="TH SarabunPSK" w:hint="cs"/>
          <w:color w:val="000000" w:themeColor="text1"/>
          <w:sz w:val="32"/>
          <w:szCs w:val="32"/>
          <w:cs/>
        </w:rPr>
        <w:t>จน์เอกลักษณ์</w:t>
      </w:r>
    </w:p>
    <w:p w14:paraId="2FE3FFFE" w14:textId="14FE39BF" w:rsidR="005757B3" w:rsidRDefault="005757B3" w:rsidP="00493072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2" w:name="_Toc175747690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132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2DEFFD6" w14:textId="1350BD0B" w:rsidR="00E86C8B" w:rsidRPr="009A2ADD" w:rsidRDefault="00E86C8B" w:rsidP="009A2ADD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B90BC4">
        <w:rPr>
          <w:rFonts w:ascii="TH SarabunPSK" w:hAnsi="TH SarabunPSK" w:cs="TH SarabunPSK"/>
          <w:sz w:val="32"/>
          <w:szCs w:val="32"/>
        </w:rPr>
        <w:t>Bacteriological Analytical Manual (BAM) Chapter 5</w:t>
      </w:r>
      <w:r>
        <w:rPr>
          <w:rFonts w:ascii="TH SarabunPSK" w:hAnsi="TH SarabunPSK" w:cs="TH SarabunPSK"/>
          <w:sz w:val="32"/>
          <w:szCs w:val="32"/>
        </w:rPr>
        <w:t xml:space="preserve"> – May 2024 Edition, USFDA, available online: </w:t>
      </w:r>
      <w:r w:rsidRPr="00F105F7">
        <w:rPr>
          <w:rFonts w:ascii="TH SarabunPSK" w:hAnsi="TH SarabunPSK" w:cs="TH SarabunPSK"/>
          <w:sz w:val="32"/>
          <w:szCs w:val="32"/>
        </w:rPr>
        <w:t>https://www.fda.gov/media/178914/download?attachment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133" w:name="_Toc175747691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133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22637B">
      <w:footerReference w:type="default" r:id="rId10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E450A" w14:textId="77777777" w:rsidR="00645CEA" w:rsidRDefault="00645CEA" w:rsidP="005D2E9C">
      <w:pPr>
        <w:spacing w:after="0" w:line="240" w:lineRule="auto"/>
      </w:pPr>
      <w:r>
        <w:separator/>
      </w:r>
    </w:p>
  </w:endnote>
  <w:endnote w:type="continuationSeparator" w:id="0">
    <w:p w14:paraId="691FB8EF" w14:textId="77777777" w:rsidR="00645CEA" w:rsidRDefault="00645CEA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F1732" w14:textId="7009E532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1E4660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D7045E">
      <w:rPr>
        <w:noProof/>
      </w:rPr>
      <w:t>26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fldSimple w:instr=" NUMPAGES  \* Arabic  \* MERGEFORMAT ">
      <w:r w:rsidR="00E1357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21BB2" w14:textId="77777777" w:rsidR="00645CEA" w:rsidRDefault="00645CEA" w:rsidP="005D2E9C">
      <w:pPr>
        <w:spacing w:after="0" w:line="240" w:lineRule="auto"/>
      </w:pPr>
      <w:r>
        <w:separator/>
      </w:r>
    </w:p>
  </w:footnote>
  <w:footnote w:type="continuationSeparator" w:id="0">
    <w:p w14:paraId="6BEF8F59" w14:textId="77777777" w:rsidR="00645CEA" w:rsidRDefault="00645CEA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45D8"/>
    <w:multiLevelType w:val="hybridMultilevel"/>
    <w:tmpl w:val="7A9ADA62"/>
    <w:lvl w:ilvl="0" w:tplc="7C4AA1E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83F84"/>
    <w:multiLevelType w:val="hybridMultilevel"/>
    <w:tmpl w:val="E5AA5D56"/>
    <w:lvl w:ilvl="0" w:tplc="7C4AA1E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84E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314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1E3ECF"/>
    <w:multiLevelType w:val="multilevel"/>
    <w:tmpl w:val="BB7038B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8C5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CA3A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610778"/>
    <w:multiLevelType w:val="hybridMultilevel"/>
    <w:tmpl w:val="686C5052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341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FA3E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011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A37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E810B9"/>
    <w:multiLevelType w:val="hybridMultilevel"/>
    <w:tmpl w:val="64C2F930"/>
    <w:lvl w:ilvl="0" w:tplc="7C4AA1E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4285677">
    <w:abstractNumId w:val="26"/>
  </w:num>
  <w:num w:numId="2" w16cid:durableId="1730298856">
    <w:abstractNumId w:val="8"/>
  </w:num>
  <w:num w:numId="3" w16cid:durableId="1953633543">
    <w:abstractNumId w:val="14"/>
  </w:num>
  <w:num w:numId="4" w16cid:durableId="1355761827">
    <w:abstractNumId w:val="4"/>
  </w:num>
  <w:num w:numId="5" w16cid:durableId="855459000">
    <w:abstractNumId w:val="5"/>
  </w:num>
  <w:num w:numId="6" w16cid:durableId="147983596">
    <w:abstractNumId w:val="2"/>
  </w:num>
  <w:num w:numId="7" w16cid:durableId="235017192">
    <w:abstractNumId w:val="24"/>
  </w:num>
  <w:num w:numId="8" w16cid:durableId="1317806513">
    <w:abstractNumId w:val="15"/>
  </w:num>
  <w:num w:numId="9" w16cid:durableId="2057271660">
    <w:abstractNumId w:val="13"/>
  </w:num>
  <w:num w:numId="10" w16cid:durableId="1158691676">
    <w:abstractNumId w:val="17"/>
  </w:num>
  <w:num w:numId="11" w16cid:durableId="1186476777">
    <w:abstractNumId w:val="21"/>
  </w:num>
  <w:num w:numId="12" w16cid:durableId="1394507478">
    <w:abstractNumId w:val="22"/>
  </w:num>
  <w:num w:numId="13" w16cid:durableId="1010838373">
    <w:abstractNumId w:val="27"/>
  </w:num>
  <w:num w:numId="14" w16cid:durableId="1359042140">
    <w:abstractNumId w:val="18"/>
  </w:num>
  <w:num w:numId="15" w16cid:durableId="742797842">
    <w:abstractNumId w:val="29"/>
  </w:num>
  <w:num w:numId="16" w16cid:durableId="588078809">
    <w:abstractNumId w:val="23"/>
  </w:num>
  <w:num w:numId="17" w16cid:durableId="1928147812">
    <w:abstractNumId w:val="3"/>
  </w:num>
  <w:num w:numId="18" w16cid:durableId="620114286">
    <w:abstractNumId w:val="16"/>
  </w:num>
  <w:num w:numId="19" w16cid:durableId="1513565812">
    <w:abstractNumId w:val="12"/>
  </w:num>
  <w:num w:numId="20" w16cid:durableId="1173035255">
    <w:abstractNumId w:val="1"/>
  </w:num>
  <w:num w:numId="21" w16cid:durableId="1825312574">
    <w:abstractNumId w:val="28"/>
  </w:num>
  <w:num w:numId="22" w16cid:durableId="340936458">
    <w:abstractNumId w:val="0"/>
  </w:num>
  <w:num w:numId="23" w16cid:durableId="426969394">
    <w:abstractNumId w:val="19"/>
  </w:num>
  <w:num w:numId="24" w16cid:durableId="295837380">
    <w:abstractNumId w:val="10"/>
  </w:num>
  <w:num w:numId="25" w16cid:durableId="145828648">
    <w:abstractNumId w:val="6"/>
  </w:num>
  <w:num w:numId="26" w16cid:durableId="944921523">
    <w:abstractNumId w:val="20"/>
  </w:num>
  <w:num w:numId="27" w16cid:durableId="1322586606">
    <w:abstractNumId w:val="9"/>
  </w:num>
  <w:num w:numId="28" w16cid:durableId="2139494272">
    <w:abstractNumId w:val="25"/>
  </w:num>
  <w:num w:numId="29" w16cid:durableId="1293442222">
    <w:abstractNumId w:val="7"/>
  </w:num>
  <w:num w:numId="30" w16cid:durableId="176869075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0ADB"/>
    <w:rsid w:val="00003DF9"/>
    <w:rsid w:val="00003F1F"/>
    <w:rsid w:val="00004D37"/>
    <w:rsid w:val="00005D56"/>
    <w:rsid w:val="00005D57"/>
    <w:rsid w:val="00011783"/>
    <w:rsid w:val="000118BE"/>
    <w:rsid w:val="0001238F"/>
    <w:rsid w:val="000127C1"/>
    <w:rsid w:val="00016E15"/>
    <w:rsid w:val="00017E06"/>
    <w:rsid w:val="00020A4F"/>
    <w:rsid w:val="00022434"/>
    <w:rsid w:val="00022D82"/>
    <w:rsid w:val="00023486"/>
    <w:rsid w:val="00024E33"/>
    <w:rsid w:val="00026560"/>
    <w:rsid w:val="00027D64"/>
    <w:rsid w:val="0003549D"/>
    <w:rsid w:val="00035ED0"/>
    <w:rsid w:val="000440E6"/>
    <w:rsid w:val="000451FF"/>
    <w:rsid w:val="00051A0D"/>
    <w:rsid w:val="0005249C"/>
    <w:rsid w:val="00053581"/>
    <w:rsid w:val="00056672"/>
    <w:rsid w:val="0006010D"/>
    <w:rsid w:val="00062253"/>
    <w:rsid w:val="000624C5"/>
    <w:rsid w:val="00064220"/>
    <w:rsid w:val="00064BB1"/>
    <w:rsid w:val="00067DF8"/>
    <w:rsid w:val="00072D41"/>
    <w:rsid w:val="00073879"/>
    <w:rsid w:val="0007590B"/>
    <w:rsid w:val="00075A53"/>
    <w:rsid w:val="00080400"/>
    <w:rsid w:val="0008207A"/>
    <w:rsid w:val="00083826"/>
    <w:rsid w:val="00083C2D"/>
    <w:rsid w:val="00085919"/>
    <w:rsid w:val="000868EB"/>
    <w:rsid w:val="00087AE6"/>
    <w:rsid w:val="00091D9D"/>
    <w:rsid w:val="000A1D13"/>
    <w:rsid w:val="000A553B"/>
    <w:rsid w:val="000B1053"/>
    <w:rsid w:val="000B2653"/>
    <w:rsid w:val="000B7097"/>
    <w:rsid w:val="000C0D2E"/>
    <w:rsid w:val="000C6F87"/>
    <w:rsid w:val="000D0A4F"/>
    <w:rsid w:val="000D44BF"/>
    <w:rsid w:val="000D5A2A"/>
    <w:rsid w:val="000E0077"/>
    <w:rsid w:val="000E087D"/>
    <w:rsid w:val="000E1A0A"/>
    <w:rsid w:val="000E29E1"/>
    <w:rsid w:val="000E2FDD"/>
    <w:rsid w:val="000E307E"/>
    <w:rsid w:val="000E331B"/>
    <w:rsid w:val="000E3CF9"/>
    <w:rsid w:val="000E5AA5"/>
    <w:rsid w:val="000F2A42"/>
    <w:rsid w:val="000F441A"/>
    <w:rsid w:val="000F46E0"/>
    <w:rsid w:val="000F7CEF"/>
    <w:rsid w:val="0010160C"/>
    <w:rsid w:val="00101FA8"/>
    <w:rsid w:val="0010293A"/>
    <w:rsid w:val="00104577"/>
    <w:rsid w:val="0010503C"/>
    <w:rsid w:val="00105521"/>
    <w:rsid w:val="001055D8"/>
    <w:rsid w:val="001126E9"/>
    <w:rsid w:val="00112E4A"/>
    <w:rsid w:val="0011656E"/>
    <w:rsid w:val="0011670C"/>
    <w:rsid w:val="00116955"/>
    <w:rsid w:val="00120177"/>
    <w:rsid w:val="00122825"/>
    <w:rsid w:val="00126738"/>
    <w:rsid w:val="0012744B"/>
    <w:rsid w:val="00127B55"/>
    <w:rsid w:val="00131DE4"/>
    <w:rsid w:val="00132B81"/>
    <w:rsid w:val="00140018"/>
    <w:rsid w:val="00140958"/>
    <w:rsid w:val="001442CE"/>
    <w:rsid w:val="0015098F"/>
    <w:rsid w:val="00150F7B"/>
    <w:rsid w:val="00150F9F"/>
    <w:rsid w:val="0015203F"/>
    <w:rsid w:val="00155C84"/>
    <w:rsid w:val="00156608"/>
    <w:rsid w:val="001566DB"/>
    <w:rsid w:val="0016015D"/>
    <w:rsid w:val="00161EE8"/>
    <w:rsid w:val="001626E7"/>
    <w:rsid w:val="00167B9D"/>
    <w:rsid w:val="00170AD7"/>
    <w:rsid w:val="001722FF"/>
    <w:rsid w:val="001740EF"/>
    <w:rsid w:val="0017489F"/>
    <w:rsid w:val="00177630"/>
    <w:rsid w:val="00180F79"/>
    <w:rsid w:val="00181877"/>
    <w:rsid w:val="001826A0"/>
    <w:rsid w:val="00184FAE"/>
    <w:rsid w:val="00191C5D"/>
    <w:rsid w:val="00193D46"/>
    <w:rsid w:val="001955BB"/>
    <w:rsid w:val="001A059E"/>
    <w:rsid w:val="001A1EAB"/>
    <w:rsid w:val="001A5592"/>
    <w:rsid w:val="001A6F47"/>
    <w:rsid w:val="001A76EC"/>
    <w:rsid w:val="001B07DE"/>
    <w:rsid w:val="001B18BC"/>
    <w:rsid w:val="001B51A5"/>
    <w:rsid w:val="001B6567"/>
    <w:rsid w:val="001B74E9"/>
    <w:rsid w:val="001C0D4A"/>
    <w:rsid w:val="001C174E"/>
    <w:rsid w:val="001C5403"/>
    <w:rsid w:val="001C577C"/>
    <w:rsid w:val="001D1179"/>
    <w:rsid w:val="001D2886"/>
    <w:rsid w:val="001D3616"/>
    <w:rsid w:val="001D4D0F"/>
    <w:rsid w:val="001D5BE0"/>
    <w:rsid w:val="001D6365"/>
    <w:rsid w:val="001D6E33"/>
    <w:rsid w:val="001E0386"/>
    <w:rsid w:val="001E05DF"/>
    <w:rsid w:val="001E1853"/>
    <w:rsid w:val="001E2F69"/>
    <w:rsid w:val="001E4660"/>
    <w:rsid w:val="001E7BEB"/>
    <w:rsid w:val="001F062F"/>
    <w:rsid w:val="001F28A4"/>
    <w:rsid w:val="001F3857"/>
    <w:rsid w:val="001F44FB"/>
    <w:rsid w:val="001F6FFF"/>
    <w:rsid w:val="00207913"/>
    <w:rsid w:val="0021389D"/>
    <w:rsid w:val="002138C1"/>
    <w:rsid w:val="00214209"/>
    <w:rsid w:val="0021533A"/>
    <w:rsid w:val="002154E0"/>
    <w:rsid w:val="00216DCA"/>
    <w:rsid w:val="00220CBA"/>
    <w:rsid w:val="00222C6B"/>
    <w:rsid w:val="00222DC1"/>
    <w:rsid w:val="0022637B"/>
    <w:rsid w:val="002346A7"/>
    <w:rsid w:val="00234E91"/>
    <w:rsid w:val="00236ACD"/>
    <w:rsid w:val="00241389"/>
    <w:rsid w:val="002427B4"/>
    <w:rsid w:val="002459E7"/>
    <w:rsid w:val="00260509"/>
    <w:rsid w:val="00261196"/>
    <w:rsid w:val="00267D83"/>
    <w:rsid w:val="00267EE8"/>
    <w:rsid w:val="00270EF6"/>
    <w:rsid w:val="0027101C"/>
    <w:rsid w:val="00274BF9"/>
    <w:rsid w:val="0027507F"/>
    <w:rsid w:val="00287DAF"/>
    <w:rsid w:val="002908E0"/>
    <w:rsid w:val="00292CF9"/>
    <w:rsid w:val="00296007"/>
    <w:rsid w:val="00296896"/>
    <w:rsid w:val="002A6576"/>
    <w:rsid w:val="002A7B7B"/>
    <w:rsid w:val="002B03EC"/>
    <w:rsid w:val="002B22E2"/>
    <w:rsid w:val="002B3C13"/>
    <w:rsid w:val="002B4D76"/>
    <w:rsid w:val="002B5234"/>
    <w:rsid w:val="002B565B"/>
    <w:rsid w:val="002B677A"/>
    <w:rsid w:val="002C36E6"/>
    <w:rsid w:val="002C3A59"/>
    <w:rsid w:val="002C5333"/>
    <w:rsid w:val="002D02CF"/>
    <w:rsid w:val="002D04C8"/>
    <w:rsid w:val="002D0847"/>
    <w:rsid w:val="002D1D59"/>
    <w:rsid w:val="002D335E"/>
    <w:rsid w:val="002D5F56"/>
    <w:rsid w:val="002D61A3"/>
    <w:rsid w:val="002D6651"/>
    <w:rsid w:val="002D786A"/>
    <w:rsid w:val="002E16AA"/>
    <w:rsid w:val="002E79FB"/>
    <w:rsid w:val="002F1BAE"/>
    <w:rsid w:val="002F1E75"/>
    <w:rsid w:val="002F475C"/>
    <w:rsid w:val="002F494A"/>
    <w:rsid w:val="002F6A0C"/>
    <w:rsid w:val="002F6A82"/>
    <w:rsid w:val="00300ED6"/>
    <w:rsid w:val="00304FDB"/>
    <w:rsid w:val="003079AB"/>
    <w:rsid w:val="0031084B"/>
    <w:rsid w:val="003129B6"/>
    <w:rsid w:val="0031392C"/>
    <w:rsid w:val="003144D2"/>
    <w:rsid w:val="00316149"/>
    <w:rsid w:val="00317146"/>
    <w:rsid w:val="00322030"/>
    <w:rsid w:val="00323363"/>
    <w:rsid w:val="0032554E"/>
    <w:rsid w:val="003326C0"/>
    <w:rsid w:val="003353CB"/>
    <w:rsid w:val="00336DFC"/>
    <w:rsid w:val="00337B64"/>
    <w:rsid w:val="00340421"/>
    <w:rsid w:val="00340781"/>
    <w:rsid w:val="00340A30"/>
    <w:rsid w:val="00340CE2"/>
    <w:rsid w:val="00340E15"/>
    <w:rsid w:val="0034106B"/>
    <w:rsid w:val="00341149"/>
    <w:rsid w:val="00344180"/>
    <w:rsid w:val="00344239"/>
    <w:rsid w:val="003445B8"/>
    <w:rsid w:val="003448C3"/>
    <w:rsid w:val="00345302"/>
    <w:rsid w:val="00347DB3"/>
    <w:rsid w:val="00350056"/>
    <w:rsid w:val="00354409"/>
    <w:rsid w:val="003558F8"/>
    <w:rsid w:val="003559BC"/>
    <w:rsid w:val="00360AB5"/>
    <w:rsid w:val="00361982"/>
    <w:rsid w:val="003640A0"/>
    <w:rsid w:val="00365D52"/>
    <w:rsid w:val="00366275"/>
    <w:rsid w:val="00367C67"/>
    <w:rsid w:val="003735A5"/>
    <w:rsid w:val="003750CE"/>
    <w:rsid w:val="003750EA"/>
    <w:rsid w:val="00385025"/>
    <w:rsid w:val="0038553B"/>
    <w:rsid w:val="003856FF"/>
    <w:rsid w:val="00387F71"/>
    <w:rsid w:val="003900B7"/>
    <w:rsid w:val="00390C32"/>
    <w:rsid w:val="00394472"/>
    <w:rsid w:val="0039544D"/>
    <w:rsid w:val="0039617E"/>
    <w:rsid w:val="0039678F"/>
    <w:rsid w:val="003A40E7"/>
    <w:rsid w:val="003A4240"/>
    <w:rsid w:val="003A5277"/>
    <w:rsid w:val="003A6EDF"/>
    <w:rsid w:val="003B019A"/>
    <w:rsid w:val="003B069E"/>
    <w:rsid w:val="003B3E0F"/>
    <w:rsid w:val="003B4136"/>
    <w:rsid w:val="003B4E26"/>
    <w:rsid w:val="003C23BA"/>
    <w:rsid w:val="003C539D"/>
    <w:rsid w:val="003C7FC2"/>
    <w:rsid w:val="003D4062"/>
    <w:rsid w:val="003D4F63"/>
    <w:rsid w:val="003E2AFC"/>
    <w:rsid w:val="003E4B14"/>
    <w:rsid w:val="003E72B7"/>
    <w:rsid w:val="003F0184"/>
    <w:rsid w:val="003F0A3E"/>
    <w:rsid w:val="003F2457"/>
    <w:rsid w:val="003F2EFE"/>
    <w:rsid w:val="003F32B8"/>
    <w:rsid w:val="003F363D"/>
    <w:rsid w:val="003F6BD1"/>
    <w:rsid w:val="004005E3"/>
    <w:rsid w:val="0040066D"/>
    <w:rsid w:val="00404B85"/>
    <w:rsid w:val="0040549B"/>
    <w:rsid w:val="00406144"/>
    <w:rsid w:val="00406185"/>
    <w:rsid w:val="00406DD6"/>
    <w:rsid w:val="004078EC"/>
    <w:rsid w:val="00407D0A"/>
    <w:rsid w:val="00410475"/>
    <w:rsid w:val="00412B9F"/>
    <w:rsid w:val="00426270"/>
    <w:rsid w:val="0042628A"/>
    <w:rsid w:val="00426747"/>
    <w:rsid w:val="00434077"/>
    <w:rsid w:val="00437C16"/>
    <w:rsid w:val="00440098"/>
    <w:rsid w:val="00442474"/>
    <w:rsid w:val="00442DE6"/>
    <w:rsid w:val="00444EC5"/>
    <w:rsid w:val="004511B4"/>
    <w:rsid w:val="0045129D"/>
    <w:rsid w:val="00456249"/>
    <w:rsid w:val="004600E4"/>
    <w:rsid w:val="0046244D"/>
    <w:rsid w:val="00467CBA"/>
    <w:rsid w:val="00470914"/>
    <w:rsid w:val="00472427"/>
    <w:rsid w:val="0047390B"/>
    <w:rsid w:val="00476A4B"/>
    <w:rsid w:val="00483AC0"/>
    <w:rsid w:val="00484D6B"/>
    <w:rsid w:val="00487508"/>
    <w:rsid w:val="00490F17"/>
    <w:rsid w:val="00493072"/>
    <w:rsid w:val="004957C2"/>
    <w:rsid w:val="004964D9"/>
    <w:rsid w:val="004A742C"/>
    <w:rsid w:val="004B1E6D"/>
    <w:rsid w:val="004B3962"/>
    <w:rsid w:val="004B4951"/>
    <w:rsid w:val="004C033E"/>
    <w:rsid w:val="004C1A87"/>
    <w:rsid w:val="004C2E96"/>
    <w:rsid w:val="004C541C"/>
    <w:rsid w:val="004D0AAB"/>
    <w:rsid w:val="004D2664"/>
    <w:rsid w:val="004D39C1"/>
    <w:rsid w:val="004D63B9"/>
    <w:rsid w:val="004D72CE"/>
    <w:rsid w:val="004E3137"/>
    <w:rsid w:val="004E4043"/>
    <w:rsid w:val="004F5323"/>
    <w:rsid w:val="004F67B5"/>
    <w:rsid w:val="005000EF"/>
    <w:rsid w:val="00500CF3"/>
    <w:rsid w:val="00501DB6"/>
    <w:rsid w:val="00502A60"/>
    <w:rsid w:val="00504441"/>
    <w:rsid w:val="00505462"/>
    <w:rsid w:val="00507CFA"/>
    <w:rsid w:val="00510055"/>
    <w:rsid w:val="00516E68"/>
    <w:rsid w:val="0052245D"/>
    <w:rsid w:val="00524C35"/>
    <w:rsid w:val="00526423"/>
    <w:rsid w:val="00526CD0"/>
    <w:rsid w:val="00530170"/>
    <w:rsid w:val="00532C4B"/>
    <w:rsid w:val="00532F52"/>
    <w:rsid w:val="00541707"/>
    <w:rsid w:val="00541CE5"/>
    <w:rsid w:val="0054330D"/>
    <w:rsid w:val="005455FC"/>
    <w:rsid w:val="0054797F"/>
    <w:rsid w:val="00552BB3"/>
    <w:rsid w:val="00555CF8"/>
    <w:rsid w:val="00561675"/>
    <w:rsid w:val="00564299"/>
    <w:rsid w:val="0056705D"/>
    <w:rsid w:val="00573A5E"/>
    <w:rsid w:val="00574878"/>
    <w:rsid w:val="005757B3"/>
    <w:rsid w:val="00575A40"/>
    <w:rsid w:val="00581308"/>
    <w:rsid w:val="0059071B"/>
    <w:rsid w:val="00594081"/>
    <w:rsid w:val="00595822"/>
    <w:rsid w:val="00595DB9"/>
    <w:rsid w:val="005A1E60"/>
    <w:rsid w:val="005A2641"/>
    <w:rsid w:val="005A7576"/>
    <w:rsid w:val="005B0004"/>
    <w:rsid w:val="005B04E5"/>
    <w:rsid w:val="005B33D2"/>
    <w:rsid w:val="005B59E7"/>
    <w:rsid w:val="005B5D25"/>
    <w:rsid w:val="005B79EC"/>
    <w:rsid w:val="005C299F"/>
    <w:rsid w:val="005C2A8D"/>
    <w:rsid w:val="005C3C25"/>
    <w:rsid w:val="005C6100"/>
    <w:rsid w:val="005C622F"/>
    <w:rsid w:val="005D02A5"/>
    <w:rsid w:val="005D0C65"/>
    <w:rsid w:val="005D2726"/>
    <w:rsid w:val="005D2CC2"/>
    <w:rsid w:val="005D2E9C"/>
    <w:rsid w:val="005D2F79"/>
    <w:rsid w:val="005D5098"/>
    <w:rsid w:val="005D59CB"/>
    <w:rsid w:val="005D68BA"/>
    <w:rsid w:val="005D7D05"/>
    <w:rsid w:val="005E6895"/>
    <w:rsid w:val="005E6925"/>
    <w:rsid w:val="005F420D"/>
    <w:rsid w:val="005F4D25"/>
    <w:rsid w:val="00600FC3"/>
    <w:rsid w:val="00602061"/>
    <w:rsid w:val="00605BB6"/>
    <w:rsid w:val="00606913"/>
    <w:rsid w:val="006127D4"/>
    <w:rsid w:val="0061452B"/>
    <w:rsid w:val="0061751E"/>
    <w:rsid w:val="00617835"/>
    <w:rsid w:val="00622BBD"/>
    <w:rsid w:val="00622D93"/>
    <w:rsid w:val="00625884"/>
    <w:rsid w:val="00627359"/>
    <w:rsid w:val="00640AE2"/>
    <w:rsid w:val="00642A09"/>
    <w:rsid w:val="00645CEA"/>
    <w:rsid w:val="00646B8A"/>
    <w:rsid w:val="00650C83"/>
    <w:rsid w:val="00654290"/>
    <w:rsid w:val="00654C4A"/>
    <w:rsid w:val="00656BFF"/>
    <w:rsid w:val="00660565"/>
    <w:rsid w:val="00665DD0"/>
    <w:rsid w:val="0067119D"/>
    <w:rsid w:val="006750EC"/>
    <w:rsid w:val="0067578B"/>
    <w:rsid w:val="00676942"/>
    <w:rsid w:val="00676991"/>
    <w:rsid w:val="00676D39"/>
    <w:rsid w:val="006776BB"/>
    <w:rsid w:val="00681F98"/>
    <w:rsid w:val="0068407F"/>
    <w:rsid w:val="00684D0A"/>
    <w:rsid w:val="00690D02"/>
    <w:rsid w:val="00690F14"/>
    <w:rsid w:val="0069235D"/>
    <w:rsid w:val="006A1A0B"/>
    <w:rsid w:val="006A5ADF"/>
    <w:rsid w:val="006B09EB"/>
    <w:rsid w:val="006B2CF6"/>
    <w:rsid w:val="006B4CA6"/>
    <w:rsid w:val="006B716F"/>
    <w:rsid w:val="006C1969"/>
    <w:rsid w:val="006C3107"/>
    <w:rsid w:val="006C3538"/>
    <w:rsid w:val="006C3EE8"/>
    <w:rsid w:val="006C47BD"/>
    <w:rsid w:val="006C545B"/>
    <w:rsid w:val="006C67CC"/>
    <w:rsid w:val="006D049D"/>
    <w:rsid w:val="006D07CB"/>
    <w:rsid w:val="006D11C8"/>
    <w:rsid w:val="006D5791"/>
    <w:rsid w:val="006E08CF"/>
    <w:rsid w:val="006E3D57"/>
    <w:rsid w:val="006E3E14"/>
    <w:rsid w:val="006E7745"/>
    <w:rsid w:val="006F04AA"/>
    <w:rsid w:val="006F2258"/>
    <w:rsid w:val="006F5FD7"/>
    <w:rsid w:val="006F60A6"/>
    <w:rsid w:val="006F646B"/>
    <w:rsid w:val="00700E62"/>
    <w:rsid w:val="00701464"/>
    <w:rsid w:val="0070165D"/>
    <w:rsid w:val="00701BDF"/>
    <w:rsid w:val="00704D19"/>
    <w:rsid w:val="00711415"/>
    <w:rsid w:val="00712625"/>
    <w:rsid w:val="00721106"/>
    <w:rsid w:val="007214A8"/>
    <w:rsid w:val="00722DEE"/>
    <w:rsid w:val="007234CE"/>
    <w:rsid w:val="00727F36"/>
    <w:rsid w:val="00730184"/>
    <w:rsid w:val="00732A40"/>
    <w:rsid w:val="00734897"/>
    <w:rsid w:val="007359F0"/>
    <w:rsid w:val="00735D13"/>
    <w:rsid w:val="007423F1"/>
    <w:rsid w:val="0074724D"/>
    <w:rsid w:val="007504E5"/>
    <w:rsid w:val="007536A7"/>
    <w:rsid w:val="00753B09"/>
    <w:rsid w:val="0075432B"/>
    <w:rsid w:val="0075553A"/>
    <w:rsid w:val="00765F65"/>
    <w:rsid w:val="0076611A"/>
    <w:rsid w:val="0077049C"/>
    <w:rsid w:val="00770C36"/>
    <w:rsid w:val="00772A8F"/>
    <w:rsid w:val="00773433"/>
    <w:rsid w:val="00774146"/>
    <w:rsid w:val="007742AA"/>
    <w:rsid w:val="00776B5A"/>
    <w:rsid w:val="0078198B"/>
    <w:rsid w:val="0078766C"/>
    <w:rsid w:val="007876A6"/>
    <w:rsid w:val="00790356"/>
    <w:rsid w:val="00790AE6"/>
    <w:rsid w:val="00790DE3"/>
    <w:rsid w:val="0079183F"/>
    <w:rsid w:val="007948AF"/>
    <w:rsid w:val="00794D79"/>
    <w:rsid w:val="00794EEA"/>
    <w:rsid w:val="00795561"/>
    <w:rsid w:val="00796F0E"/>
    <w:rsid w:val="007A2A87"/>
    <w:rsid w:val="007A41D1"/>
    <w:rsid w:val="007A5093"/>
    <w:rsid w:val="007A5843"/>
    <w:rsid w:val="007A7DBB"/>
    <w:rsid w:val="007B25F4"/>
    <w:rsid w:val="007B29AE"/>
    <w:rsid w:val="007B3693"/>
    <w:rsid w:val="007B3B92"/>
    <w:rsid w:val="007B3FB0"/>
    <w:rsid w:val="007B43C6"/>
    <w:rsid w:val="007B5805"/>
    <w:rsid w:val="007B796D"/>
    <w:rsid w:val="007B7D84"/>
    <w:rsid w:val="007C0288"/>
    <w:rsid w:val="007D0173"/>
    <w:rsid w:val="007E30E5"/>
    <w:rsid w:val="007E6C06"/>
    <w:rsid w:val="007F404F"/>
    <w:rsid w:val="007F5516"/>
    <w:rsid w:val="008017AD"/>
    <w:rsid w:val="0080190E"/>
    <w:rsid w:val="0080225A"/>
    <w:rsid w:val="00807DD1"/>
    <w:rsid w:val="00810AA9"/>
    <w:rsid w:val="00812699"/>
    <w:rsid w:val="0081519D"/>
    <w:rsid w:val="00817B12"/>
    <w:rsid w:val="00821CF8"/>
    <w:rsid w:val="00822455"/>
    <w:rsid w:val="008307D9"/>
    <w:rsid w:val="00832479"/>
    <w:rsid w:val="0083614A"/>
    <w:rsid w:val="0083743D"/>
    <w:rsid w:val="00841E2B"/>
    <w:rsid w:val="008532B8"/>
    <w:rsid w:val="00854639"/>
    <w:rsid w:val="00854857"/>
    <w:rsid w:val="008569D2"/>
    <w:rsid w:val="00864CEF"/>
    <w:rsid w:val="0086670B"/>
    <w:rsid w:val="0087245C"/>
    <w:rsid w:val="0087286A"/>
    <w:rsid w:val="00874238"/>
    <w:rsid w:val="0087447A"/>
    <w:rsid w:val="00874F3F"/>
    <w:rsid w:val="00882EDD"/>
    <w:rsid w:val="00883BA2"/>
    <w:rsid w:val="00884D3B"/>
    <w:rsid w:val="00893938"/>
    <w:rsid w:val="008A1915"/>
    <w:rsid w:val="008B0D85"/>
    <w:rsid w:val="008B0DA7"/>
    <w:rsid w:val="008B0F8B"/>
    <w:rsid w:val="008B7E2D"/>
    <w:rsid w:val="008C257D"/>
    <w:rsid w:val="008C3145"/>
    <w:rsid w:val="008C7B8B"/>
    <w:rsid w:val="008D4178"/>
    <w:rsid w:val="008D427D"/>
    <w:rsid w:val="008D4C20"/>
    <w:rsid w:val="008D6AEE"/>
    <w:rsid w:val="008D787B"/>
    <w:rsid w:val="008E077C"/>
    <w:rsid w:val="008E096E"/>
    <w:rsid w:val="008E1C34"/>
    <w:rsid w:val="008E425D"/>
    <w:rsid w:val="008E4C13"/>
    <w:rsid w:val="008E7EBE"/>
    <w:rsid w:val="008F10EE"/>
    <w:rsid w:val="008F2051"/>
    <w:rsid w:val="008F2059"/>
    <w:rsid w:val="008F337E"/>
    <w:rsid w:val="008F4006"/>
    <w:rsid w:val="0090503F"/>
    <w:rsid w:val="00907747"/>
    <w:rsid w:val="00907B80"/>
    <w:rsid w:val="00910BA5"/>
    <w:rsid w:val="009122E2"/>
    <w:rsid w:val="00913767"/>
    <w:rsid w:val="0092197E"/>
    <w:rsid w:val="00923AA7"/>
    <w:rsid w:val="00925A9A"/>
    <w:rsid w:val="00935DAE"/>
    <w:rsid w:val="00937D06"/>
    <w:rsid w:val="0094271E"/>
    <w:rsid w:val="0094318D"/>
    <w:rsid w:val="00945646"/>
    <w:rsid w:val="009504F9"/>
    <w:rsid w:val="0095367E"/>
    <w:rsid w:val="009547BB"/>
    <w:rsid w:val="009623EB"/>
    <w:rsid w:val="00964BBE"/>
    <w:rsid w:val="0096503E"/>
    <w:rsid w:val="00966DE3"/>
    <w:rsid w:val="00972DB2"/>
    <w:rsid w:val="0097371F"/>
    <w:rsid w:val="009776BB"/>
    <w:rsid w:val="00984AD7"/>
    <w:rsid w:val="009858BF"/>
    <w:rsid w:val="00985C85"/>
    <w:rsid w:val="00986313"/>
    <w:rsid w:val="00986E1C"/>
    <w:rsid w:val="0098789B"/>
    <w:rsid w:val="00994BA7"/>
    <w:rsid w:val="00994D54"/>
    <w:rsid w:val="009A2ADD"/>
    <w:rsid w:val="009A4099"/>
    <w:rsid w:val="009A502F"/>
    <w:rsid w:val="009A5FF9"/>
    <w:rsid w:val="009A6319"/>
    <w:rsid w:val="009A64F1"/>
    <w:rsid w:val="009A79C5"/>
    <w:rsid w:val="009B154E"/>
    <w:rsid w:val="009B1FC0"/>
    <w:rsid w:val="009B773C"/>
    <w:rsid w:val="009C3033"/>
    <w:rsid w:val="009C6DFD"/>
    <w:rsid w:val="009D307B"/>
    <w:rsid w:val="009E0598"/>
    <w:rsid w:val="009E0EB2"/>
    <w:rsid w:val="009E3E04"/>
    <w:rsid w:val="009E44C5"/>
    <w:rsid w:val="009E4DE4"/>
    <w:rsid w:val="009F02D1"/>
    <w:rsid w:val="009F201B"/>
    <w:rsid w:val="009F37F2"/>
    <w:rsid w:val="009F3C5A"/>
    <w:rsid w:val="009F4992"/>
    <w:rsid w:val="009F7133"/>
    <w:rsid w:val="009F79FB"/>
    <w:rsid w:val="00A02370"/>
    <w:rsid w:val="00A02DCC"/>
    <w:rsid w:val="00A032D5"/>
    <w:rsid w:val="00A03341"/>
    <w:rsid w:val="00A11EE6"/>
    <w:rsid w:val="00A14E68"/>
    <w:rsid w:val="00A15546"/>
    <w:rsid w:val="00A15D0C"/>
    <w:rsid w:val="00A20773"/>
    <w:rsid w:val="00A21D62"/>
    <w:rsid w:val="00A23422"/>
    <w:rsid w:val="00A2498E"/>
    <w:rsid w:val="00A27F2F"/>
    <w:rsid w:val="00A27F6F"/>
    <w:rsid w:val="00A345BC"/>
    <w:rsid w:val="00A346BB"/>
    <w:rsid w:val="00A35816"/>
    <w:rsid w:val="00A35BFA"/>
    <w:rsid w:val="00A363E8"/>
    <w:rsid w:val="00A409BA"/>
    <w:rsid w:val="00A41613"/>
    <w:rsid w:val="00A42D03"/>
    <w:rsid w:val="00A44A33"/>
    <w:rsid w:val="00A518D5"/>
    <w:rsid w:val="00A51EDE"/>
    <w:rsid w:val="00A5234A"/>
    <w:rsid w:val="00A5245C"/>
    <w:rsid w:val="00A52C8D"/>
    <w:rsid w:val="00A55948"/>
    <w:rsid w:val="00A61BF5"/>
    <w:rsid w:val="00A63990"/>
    <w:rsid w:val="00A717A8"/>
    <w:rsid w:val="00A71BF1"/>
    <w:rsid w:val="00A82062"/>
    <w:rsid w:val="00A83057"/>
    <w:rsid w:val="00A83456"/>
    <w:rsid w:val="00A85F4E"/>
    <w:rsid w:val="00A87E35"/>
    <w:rsid w:val="00A9092D"/>
    <w:rsid w:val="00A90DA1"/>
    <w:rsid w:val="00A9697F"/>
    <w:rsid w:val="00A96E6F"/>
    <w:rsid w:val="00AA31F9"/>
    <w:rsid w:val="00AB28E9"/>
    <w:rsid w:val="00AB339E"/>
    <w:rsid w:val="00AB443C"/>
    <w:rsid w:val="00AB48C9"/>
    <w:rsid w:val="00AB74DB"/>
    <w:rsid w:val="00AC13E9"/>
    <w:rsid w:val="00AC3C8B"/>
    <w:rsid w:val="00AC46C7"/>
    <w:rsid w:val="00AC5D12"/>
    <w:rsid w:val="00AC6DAA"/>
    <w:rsid w:val="00AD02F6"/>
    <w:rsid w:val="00AD0CB4"/>
    <w:rsid w:val="00AD0FB8"/>
    <w:rsid w:val="00AD17AD"/>
    <w:rsid w:val="00AD2AE5"/>
    <w:rsid w:val="00AD2E1A"/>
    <w:rsid w:val="00AD403B"/>
    <w:rsid w:val="00AD43A3"/>
    <w:rsid w:val="00AD5884"/>
    <w:rsid w:val="00AD5C83"/>
    <w:rsid w:val="00AD7B2C"/>
    <w:rsid w:val="00AE299C"/>
    <w:rsid w:val="00AE29EC"/>
    <w:rsid w:val="00AE41C7"/>
    <w:rsid w:val="00AE487F"/>
    <w:rsid w:val="00AE4AB0"/>
    <w:rsid w:val="00AE5800"/>
    <w:rsid w:val="00AE76B1"/>
    <w:rsid w:val="00AF25A3"/>
    <w:rsid w:val="00AF4A9E"/>
    <w:rsid w:val="00AF64D3"/>
    <w:rsid w:val="00AF6A43"/>
    <w:rsid w:val="00AF6F81"/>
    <w:rsid w:val="00B01A24"/>
    <w:rsid w:val="00B02910"/>
    <w:rsid w:val="00B040DE"/>
    <w:rsid w:val="00B0691F"/>
    <w:rsid w:val="00B1351D"/>
    <w:rsid w:val="00B13DA5"/>
    <w:rsid w:val="00B151A1"/>
    <w:rsid w:val="00B21E02"/>
    <w:rsid w:val="00B2434B"/>
    <w:rsid w:val="00B2747B"/>
    <w:rsid w:val="00B3220F"/>
    <w:rsid w:val="00B352A1"/>
    <w:rsid w:val="00B435E8"/>
    <w:rsid w:val="00B454EA"/>
    <w:rsid w:val="00B46403"/>
    <w:rsid w:val="00B47532"/>
    <w:rsid w:val="00B52ADB"/>
    <w:rsid w:val="00B53C48"/>
    <w:rsid w:val="00B6026F"/>
    <w:rsid w:val="00B62D92"/>
    <w:rsid w:val="00B65BFB"/>
    <w:rsid w:val="00B67218"/>
    <w:rsid w:val="00B70FA4"/>
    <w:rsid w:val="00B71A38"/>
    <w:rsid w:val="00B72115"/>
    <w:rsid w:val="00B81912"/>
    <w:rsid w:val="00B85B94"/>
    <w:rsid w:val="00B90560"/>
    <w:rsid w:val="00B90BC4"/>
    <w:rsid w:val="00B9114C"/>
    <w:rsid w:val="00B91B34"/>
    <w:rsid w:val="00BA0276"/>
    <w:rsid w:val="00BA0B7A"/>
    <w:rsid w:val="00BA3FD7"/>
    <w:rsid w:val="00BA4A75"/>
    <w:rsid w:val="00BB147D"/>
    <w:rsid w:val="00BB574F"/>
    <w:rsid w:val="00BB59F0"/>
    <w:rsid w:val="00BB5B08"/>
    <w:rsid w:val="00BC018A"/>
    <w:rsid w:val="00BC3B91"/>
    <w:rsid w:val="00BC7865"/>
    <w:rsid w:val="00BD5BDB"/>
    <w:rsid w:val="00BD7BB0"/>
    <w:rsid w:val="00BE0312"/>
    <w:rsid w:val="00BE5D5B"/>
    <w:rsid w:val="00BE6CA9"/>
    <w:rsid w:val="00BF27F6"/>
    <w:rsid w:val="00BF4ACD"/>
    <w:rsid w:val="00BF5997"/>
    <w:rsid w:val="00BF6484"/>
    <w:rsid w:val="00BF6706"/>
    <w:rsid w:val="00C00B32"/>
    <w:rsid w:val="00C018C8"/>
    <w:rsid w:val="00C04FCE"/>
    <w:rsid w:val="00C14662"/>
    <w:rsid w:val="00C14F64"/>
    <w:rsid w:val="00C1791A"/>
    <w:rsid w:val="00C20069"/>
    <w:rsid w:val="00C214CB"/>
    <w:rsid w:val="00C22993"/>
    <w:rsid w:val="00C2331B"/>
    <w:rsid w:val="00C257DC"/>
    <w:rsid w:val="00C25D4E"/>
    <w:rsid w:val="00C25F37"/>
    <w:rsid w:val="00C26DB9"/>
    <w:rsid w:val="00C304FD"/>
    <w:rsid w:val="00C30D43"/>
    <w:rsid w:val="00C3151C"/>
    <w:rsid w:val="00C31520"/>
    <w:rsid w:val="00C336A7"/>
    <w:rsid w:val="00C3455D"/>
    <w:rsid w:val="00C41C3A"/>
    <w:rsid w:val="00C4557A"/>
    <w:rsid w:val="00C45C6D"/>
    <w:rsid w:val="00C45F5F"/>
    <w:rsid w:val="00C466C3"/>
    <w:rsid w:val="00C507FF"/>
    <w:rsid w:val="00C50D05"/>
    <w:rsid w:val="00C6112B"/>
    <w:rsid w:val="00C6194A"/>
    <w:rsid w:val="00C6395C"/>
    <w:rsid w:val="00C645E6"/>
    <w:rsid w:val="00C66605"/>
    <w:rsid w:val="00C66B1B"/>
    <w:rsid w:val="00C67144"/>
    <w:rsid w:val="00C7051C"/>
    <w:rsid w:val="00C71456"/>
    <w:rsid w:val="00C71E6B"/>
    <w:rsid w:val="00C73E64"/>
    <w:rsid w:val="00C7486A"/>
    <w:rsid w:val="00C76204"/>
    <w:rsid w:val="00C82AE7"/>
    <w:rsid w:val="00C82B30"/>
    <w:rsid w:val="00C838D3"/>
    <w:rsid w:val="00C91243"/>
    <w:rsid w:val="00C92170"/>
    <w:rsid w:val="00C9280F"/>
    <w:rsid w:val="00C92E34"/>
    <w:rsid w:val="00C94500"/>
    <w:rsid w:val="00CA4717"/>
    <w:rsid w:val="00CA6C02"/>
    <w:rsid w:val="00CB2CDF"/>
    <w:rsid w:val="00CB4125"/>
    <w:rsid w:val="00CB6081"/>
    <w:rsid w:val="00CC0073"/>
    <w:rsid w:val="00CC1DE6"/>
    <w:rsid w:val="00CC40DD"/>
    <w:rsid w:val="00CC76CF"/>
    <w:rsid w:val="00CD253B"/>
    <w:rsid w:val="00CE1332"/>
    <w:rsid w:val="00CE2A12"/>
    <w:rsid w:val="00CE4EC9"/>
    <w:rsid w:val="00CE79D4"/>
    <w:rsid w:val="00CF2A7A"/>
    <w:rsid w:val="00CF406E"/>
    <w:rsid w:val="00CF6A64"/>
    <w:rsid w:val="00CF6B92"/>
    <w:rsid w:val="00D0049B"/>
    <w:rsid w:val="00D01D3D"/>
    <w:rsid w:val="00D05CE5"/>
    <w:rsid w:val="00D06AFE"/>
    <w:rsid w:val="00D07491"/>
    <w:rsid w:val="00D076F8"/>
    <w:rsid w:val="00D1000E"/>
    <w:rsid w:val="00D11607"/>
    <w:rsid w:val="00D17A94"/>
    <w:rsid w:val="00D2128E"/>
    <w:rsid w:val="00D25517"/>
    <w:rsid w:val="00D2581B"/>
    <w:rsid w:val="00D269AE"/>
    <w:rsid w:val="00D276F5"/>
    <w:rsid w:val="00D31FD8"/>
    <w:rsid w:val="00D334C8"/>
    <w:rsid w:val="00D33920"/>
    <w:rsid w:val="00D37D41"/>
    <w:rsid w:val="00D404BA"/>
    <w:rsid w:val="00D42873"/>
    <w:rsid w:val="00D42A80"/>
    <w:rsid w:val="00D439AF"/>
    <w:rsid w:val="00D44C7D"/>
    <w:rsid w:val="00D44DC8"/>
    <w:rsid w:val="00D450F8"/>
    <w:rsid w:val="00D51CB3"/>
    <w:rsid w:val="00D52715"/>
    <w:rsid w:val="00D544C8"/>
    <w:rsid w:val="00D55E54"/>
    <w:rsid w:val="00D610DE"/>
    <w:rsid w:val="00D62DF1"/>
    <w:rsid w:val="00D64FE8"/>
    <w:rsid w:val="00D6648F"/>
    <w:rsid w:val="00D67ACD"/>
    <w:rsid w:val="00D7045E"/>
    <w:rsid w:val="00D7141A"/>
    <w:rsid w:val="00D747D9"/>
    <w:rsid w:val="00D771C2"/>
    <w:rsid w:val="00D81DC7"/>
    <w:rsid w:val="00D86186"/>
    <w:rsid w:val="00D86D4E"/>
    <w:rsid w:val="00D879DB"/>
    <w:rsid w:val="00D9233A"/>
    <w:rsid w:val="00D94897"/>
    <w:rsid w:val="00DA0BA5"/>
    <w:rsid w:val="00DA1EFA"/>
    <w:rsid w:val="00DA35BF"/>
    <w:rsid w:val="00DA6B6C"/>
    <w:rsid w:val="00DA6CD8"/>
    <w:rsid w:val="00DB255A"/>
    <w:rsid w:val="00DC06A2"/>
    <w:rsid w:val="00DC0923"/>
    <w:rsid w:val="00DC1EE0"/>
    <w:rsid w:val="00DC414D"/>
    <w:rsid w:val="00DC475F"/>
    <w:rsid w:val="00DC57BA"/>
    <w:rsid w:val="00DD0D17"/>
    <w:rsid w:val="00DD255A"/>
    <w:rsid w:val="00DE12E4"/>
    <w:rsid w:val="00DE2EBB"/>
    <w:rsid w:val="00DE5762"/>
    <w:rsid w:val="00DF0B67"/>
    <w:rsid w:val="00DF1B9B"/>
    <w:rsid w:val="00DF2CD3"/>
    <w:rsid w:val="00DF2D50"/>
    <w:rsid w:val="00DF2F5F"/>
    <w:rsid w:val="00DF3181"/>
    <w:rsid w:val="00DF533D"/>
    <w:rsid w:val="00DF7201"/>
    <w:rsid w:val="00DF7213"/>
    <w:rsid w:val="00E02CA4"/>
    <w:rsid w:val="00E034A6"/>
    <w:rsid w:val="00E047B7"/>
    <w:rsid w:val="00E04C74"/>
    <w:rsid w:val="00E0797C"/>
    <w:rsid w:val="00E11055"/>
    <w:rsid w:val="00E122DA"/>
    <w:rsid w:val="00E13577"/>
    <w:rsid w:val="00E136D6"/>
    <w:rsid w:val="00E13CA5"/>
    <w:rsid w:val="00E16A27"/>
    <w:rsid w:val="00E20105"/>
    <w:rsid w:val="00E20459"/>
    <w:rsid w:val="00E24590"/>
    <w:rsid w:val="00E247FB"/>
    <w:rsid w:val="00E27266"/>
    <w:rsid w:val="00E273AB"/>
    <w:rsid w:val="00E30B19"/>
    <w:rsid w:val="00E30F21"/>
    <w:rsid w:val="00E31617"/>
    <w:rsid w:val="00E322D4"/>
    <w:rsid w:val="00E354F9"/>
    <w:rsid w:val="00E37878"/>
    <w:rsid w:val="00E41418"/>
    <w:rsid w:val="00E427BD"/>
    <w:rsid w:val="00E45783"/>
    <w:rsid w:val="00E46735"/>
    <w:rsid w:val="00E505A5"/>
    <w:rsid w:val="00E54105"/>
    <w:rsid w:val="00E541CF"/>
    <w:rsid w:val="00E543CD"/>
    <w:rsid w:val="00E55632"/>
    <w:rsid w:val="00E55CB3"/>
    <w:rsid w:val="00E65065"/>
    <w:rsid w:val="00E6658D"/>
    <w:rsid w:val="00E66DF1"/>
    <w:rsid w:val="00E672E3"/>
    <w:rsid w:val="00E75DBC"/>
    <w:rsid w:val="00E75E73"/>
    <w:rsid w:val="00E80092"/>
    <w:rsid w:val="00E832D7"/>
    <w:rsid w:val="00E86C8B"/>
    <w:rsid w:val="00E87F7F"/>
    <w:rsid w:val="00E93AF3"/>
    <w:rsid w:val="00E941EF"/>
    <w:rsid w:val="00E95760"/>
    <w:rsid w:val="00EA012F"/>
    <w:rsid w:val="00EA07AA"/>
    <w:rsid w:val="00EA2353"/>
    <w:rsid w:val="00EA4CA3"/>
    <w:rsid w:val="00EA5F39"/>
    <w:rsid w:val="00EB27E6"/>
    <w:rsid w:val="00EB43F8"/>
    <w:rsid w:val="00EC183F"/>
    <w:rsid w:val="00EC5288"/>
    <w:rsid w:val="00EC7F0B"/>
    <w:rsid w:val="00ED119F"/>
    <w:rsid w:val="00ED2209"/>
    <w:rsid w:val="00ED5756"/>
    <w:rsid w:val="00EE0AA6"/>
    <w:rsid w:val="00EE3F08"/>
    <w:rsid w:val="00EF184F"/>
    <w:rsid w:val="00EF3699"/>
    <w:rsid w:val="00EF36B8"/>
    <w:rsid w:val="00EF5D9A"/>
    <w:rsid w:val="00EF7E39"/>
    <w:rsid w:val="00F02468"/>
    <w:rsid w:val="00F05689"/>
    <w:rsid w:val="00F105F7"/>
    <w:rsid w:val="00F12192"/>
    <w:rsid w:val="00F12E66"/>
    <w:rsid w:val="00F13653"/>
    <w:rsid w:val="00F162A7"/>
    <w:rsid w:val="00F16F0A"/>
    <w:rsid w:val="00F170E1"/>
    <w:rsid w:val="00F17235"/>
    <w:rsid w:val="00F17D6A"/>
    <w:rsid w:val="00F20867"/>
    <w:rsid w:val="00F24A73"/>
    <w:rsid w:val="00F26766"/>
    <w:rsid w:val="00F27223"/>
    <w:rsid w:val="00F319A4"/>
    <w:rsid w:val="00F319AC"/>
    <w:rsid w:val="00F32A3E"/>
    <w:rsid w:val="00F35FA8"/>
    <w:rsid w:val="00F376CB"/>
    <w:rsid w:val="00F400F3"/>
    <w:rsid w:val="00F41076"/>
    <w:rsid w:val="00F4228C"/>
    <w:rsid w:val="00F43448"/>
    <w:rsid w:val="00F45044"/>
    <w:rsid w:val="00F478CC"/>
    <w:rsid w:val="00F50375"/>
    <w:rsid w:val="00F52DD0"/>
    <w:rsid w:val="00F61691"/>
    <w:rsid w:val="00F617C8"/>
    <w:rsid w:val="00F625DA"/>
    <w:rsid w:val="00F63397"/>
    <w:rsid w:val="00F63A96"/>
    <w:rsid w:val="00F65883"/>
    <w:rsid w:val="00F70334"/>
    <w:rsid w:val="00F70615"/>
    <w:rsid w:val="00F71724"/>
    <w:rsid w:val="00F7215F"/>
    <w:rsid w:val="00F728A4"/>
    <w:rsid w:val="00F733DD"/>
    <w:rsid w:val="00F75837"/>
    <w:rsid w:val="00F815EA"/>
    <w:rsid w:val="00F81774"/>
    <w:rsid w:val="00F865CF"/>
    <w:rsid w:val="00F91B8A"/>
    <w:rsid w:val="00F932FA"/>
    <w:rsid w:val="00F97CB8"/>
    <w:rsid w:val="00FA0C85"/>
    <w:rsid w:val="00FA1FC4"/>
    <w:rsid w:val="00FA5B00"/>
    <w:rsid w:val="00FA69A3"/>
    <w:rsid w:val="00FB1059"/>
    <w:rsid w:val="00FB177F"/>
    <w:rsid w:val="00FB4FE4"/>
    <w:rsid w:val="00FB6101"/>
    <w:rsid w:val="00FC7445"/>
    <w:rsid w:val="00FD028A"/>
    <w:rsid w:val="00FD03AE"/>
    <w:rsid w:val="00FD4129"/>
    <w:rsid w:val="00FE1A85"/>
    <w:rsid w:val="00FE5FDC"/>
    <w:rsid w:val="00FE703C"/>
    <w:rsid w:val="00FE7BC9"/>
    <w:rsid w:val="00FF1B80"/>
    <w:rsid w:val="00FF236E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20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3669</Words>
  <Characters>18203</Characters>
  <Application>Microsoft Office Word</Application>
  <DocSecurity>0</DocSecurity>
  <Lines>606</Lines>
  <Paragraphs>520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9</cp:revision>
  <cp:lastPrinted>2024-08-28T07:28:00Z</cp:lastPrinted>
  <dcterms:created xsi:type="dcterms:W3CDTF">2024-09-25T07:46:00Z</dcterms:created>
  <dcterms:modified xsi:type="dcterms:W3CDTF">2024-09-26T08:23:00Z</dcterms:modified>
</cp:coreProperties>
</file>