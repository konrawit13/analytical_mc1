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2D52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  <w:cs/>
        </w:rPr>
      </w:pPr>
    </w:p>
    <w:p w14:paraId="038A97B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1244ED41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70FB38FF" w14:textId="77777777" w:rsidR="00770C36" w:rsidRPr="009F3C5A" w:rsidRDefault="00770C36" w:rsidP="00770C36">
      <w:pPr>
        <w:rPr>
          <w:rFonts w:ascii="TH SarabunPSK" w:hAnsi="TH SarabunPSK" w:cs="TH SarabunPSK"/>
          <w:sz w:val="48"/>
          <w:szCs w:val="48"/>
        </w:rPr>
      </w:pPr>
    </w:p>
    <w:p w14:paraId="5E267CAB" w14:textId="7C9F362A" w:rsidR="009F3C5A" w:rsidRPr="009F3C5A" w:rsidRDefault="005757B3" w:rsidP="00E66DF1">
      <w:pPr>
        <w:ind w:right="-540"/>
        <w:rPr>
          <w:rFonts w:ascii="TH SarabunPSK" w:hAnsi="TH SarabunPSK" w:cs="TH SarabunPSK"/>
          <w:sz w:val="48"/>
          <w:szCs w:val="48"/>
        </w:rPr>
      </w:pP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[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>ร่าง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</w:rPr>
        <w:t>]</w:t>
      </w:r>
      <w:r w:rsidRPr="009F3C5A">
        <w:rPr>
          <w:rFonts w:ascii="TH SarabunPSK" w:hAnsi="TH SarabunPSK" w:cs="TH SarabunPSK"/>
          <w:b/>
          <w:bCs/>
          <w:color w:val="FF0000"/>
          <w:sz w:val="48"/>
          <w:szCs w:val="48"/>
          <w:cs/>
        </w:rPr>
        <w:t xml:space="preserve"> </w:t>
      </w:r>
      <w:r w:rsidRPr="009F3C5A">
        <w:rPr>
          <w:rFonts w:ascii="TH SarabunPSK" w:hAnsi="TH SarabunPSK" w:cs="TH SarabunPSK"/>
          <w:b/>
          <w:bCs/>
          <w:sz w:val="48"/>
          <w:szCs w:val="48"/>
          <w:cs/>
        </w:rPr>
        <w:t>ตัวอย่าง</w:t>
      </w:r>
      <w:r w:rsidRPr="009F3C5A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ขั้นตอนการปฏิบัติงานสำหรับ</w:t>
      </w:r>
      <w:bookmarkStart w:id="0" w:name="_Hlk178168814"/>
      <w:ins w:id="1" w:author="Oat ." w:date="2024-09-20T13:38:00Z">
        <w:r w:rsidR="006527FE">
          <w:rPr>
            <w:rFonts w:ascii="TH SarabunPSK" w:hAnsi="TH SarabunPSK" w:cs="TH SarabunPSK" w:hint="cs"/>
            <w:sz w:val="48"/>
            <w:szCs w:val="48"/>
            <w:cs/>
          </w:rPr>
          <w:t>ความหมาะสมของวิธีทดสอบ</w:t>
        </w:r>
      </w:ins>
      <w:bookmarkEnd w:id="0"/>
      <w:r w:rsidRPr="009F3C5A">
        <w:rPr>
          <w:rFonts w:ascii="TH SarabunPSK" w:hAnsi="TH SarabunPSK" w:cs="TH SarabunPSK"/>
          <w:sz w:val="48"/>
          <w:szCs w:val="48"/>
          <w:cs/>
        </w:rPr>
        <w:t>การ</w:t>
      </w:r>
      <w:r w:rsidR="00EA012F">
        <w:rPr>
          <w:rFonts w:ascii="TH SarabunPSK" w:hAnsi="TH SarabunPSK" w:cs="TH SarabunPSK" w:hint="cs"/>
          <w:sz w:val="48"/>
          <w:szCs w:val="48"/>
          <w:cs/>
        </w:rPr>
        <w:t>วิเคราะห์</w:t>
      </w:r>
      <w:r w:rsidR="00442474">
        <w:rPr>
          <w:rFonts w:ascii="TH SarabunPSK" w:hAnsi="TH SarabunPSK" w:cs="TH SarabunPSK" w:hint="cs"/>
          <w:sz w:val="48"/>
          <w:szCs w:val="48"/>
          <w:cs/>
        </w:rPr>
        <w:t xml:space="preserve">หา </w:t>
      </w:r>
      <w:r w:rsidR="009F02D1" w:rsidRPr="009F02D1">
        <w:rPr>
          <w:rFonts w:ascii="TH SarabunPSK" w:hAnsi="TH SarabunPSK" w:cs="TH SarabunPSK"/>
          <w:i/>
          <w:iCs/>
          <w:sz w:val="48"/>
          <w:szCs w:val="48"/>
        </w:rPr>
        <w:t>Staphylococcus aureus</w:t>
      </w:r>
      <w:r w:rsidR="003B069E" w:rsidRPr="003B069E">
        <w:rPr>
          <w:rFonts w:ascii="TH SarabunPSK" w:hAnsi="TH SarabunPSK" w:cs="TH SarabunPSK"/>
          <w:sz w:val="48"/>
          <w:szCs w:val="48"/>
        </w:rPr>
        <w:t xml:space="preserve"> </w:t>
      </w:r>
      <w:r w:rsidRPr="009F3C5A">
        <w:rPr>
          <w:rFonts w:ascii="TH SarabunPSK" w:hAnsi="TH SarabunPSK" w:cs="TH SarabunPSK"/>
          <w:sz w:val="48"/>
          <w:szCs w:val="48"/>
          <w:cs/>
        </w:rPr>
        <w:t>ในผลิตภัณฑ์สมุนไพร</w:t>
      </w:r>
    </w:p>
    <w:p w14:paraId="076685BC" w14:textId="77777777" w:rsidR="009F3C5A" w:rsidRDefault="009F3C5A">
      <w:pPr>
        <w:rPr>
          <w:rFonts w:ascii="TH SarabunPSK" w:hAnsi="TH SarabunPSK" w:cs="TH SarabunPSK"/>
          <w:sz w:val="32"/>
          <w:szCs w:val="32"/>
        </w:rPr>
      </w:pPr>
    </w:p>
    <w:p w14:paraId="3AEAA044" w14:textId="65958E89" w:rsidR="00F20867" w:rsidRPr="004E3137" w:rsidRDefault="00F20867">
      <w:pPr>
        <w:rPr>
          <w:rFonts w:ascii="TH SarabunPSK" w:hAnsi="TH SarabunPSK" w:cs="TH SarabunPSK"/>
          <w:sz w:val="48"/>
          <w:szCs w:val="48"/>
        </w:rPr>
      </w:pPr>
      <w:r w:rsidRPr="004E3137">
        <w:rPr>
          <w:rFonts w:ascii="TH SarabunPSK" w:hAnsi="TH SarabunPSK" w:cs="TH SarabunPSK"/>
          <w:b/>
          <w:bCs/>
          <w:color w:val="FF0000"/>
          <w:sz w:val="48"/>
          <w:szCs w:val="48"/>
        </w:rPr>
        <w:t>[Draft]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r w:rsidR="00322030" w:rsidRPr="004E3137">
        <w:rPr>
          <w:rFonts w:ascii="TH SarabunPSK" w:hAnsi="TH SarabunPSK" w:cs="TH SarabunPSK"/>
          <w:b/>
          <w:bCs/>
          <w:sz w:val="48"/>
          <w:szCs w:val="48"/>
        </w:rPr>
        <w:t>Example</w:t>
      </w:r>
      <w:r w:rsidR="00322030">
        <w:rPr>
          <w:rFonts w:ascii="TH SarabunPSK" w:hAnsi="TH SarabunPSK" w:cs="TH SarabunPSK"/>
          <w:sz w:val="32"/>
          <w:szCs w:val="32"/>
        </w:rPr>
        <w:t xml:space="preserve"> </w:t>
      </w:r>
      <w:del w:id="2" w:author="Oat ." w:date="2024-09-20T13:38:00Z">
        <w:r w:rsidR="004C541C" w:rsidRPr="004E3137" w:rsidDel="006527FE">
          <w:rPr>
            <w:rFonts w:ascii="TH SarabunPSK" w:hAnsi="TH SarabunPSK" w:cs="TH SarabunPSK"/>
            <w:sz w:val="48"/>
            <w:szCs w:val="48"/>
          </w:rPr>
          <w:delText>Analytical Procedure</w:delText>
        </w:r>
      </w:del>
      <w:bookmarkStart w:id="3" w:name="_Hlk178168826"/>
      <w:ins w:id="4" w:author="Oat ." w:date="2024-09-20T13:38:00Z">
        <w:r w:rsidR="006527FE">
          <w:rPr>
            <w:rFonts w:ascii="TH SarabunPSK" w:hAnsi="TH SarabunPSK" w:cs="TH SarabunPSK"/>
            <w:sz w:val="48"/>
            <w:szCs w:val="48"/>
          </w:rPr>
          <w:t>Method suitability</w:t>
        </w:r>
        <w:r w:rsidR="00ED6926">
          <w:rPr>
            <w:rFonts w:ascii="TH SarabunPSK" w:hAnsi="TH SarabunPSK" w:cs="TH SarabunPSK"/>
            <w:sz w:val="48"/>
            <w:szCs w:val="48"/>
          </w:rPr>
          <w:t xml:space="preserve"> test</w:t>
        </w:r>
      </w:ins>
      <w:bookmarkEnd w:id="3"/>
      <w:r w:rsidR="004C541C" w:rsidRPr="004E3137">
        <w:rPr>
          <w:rFonts w:ascii="TH SarabunPSK" w:hAnsi="TH SarabunPSK" w:cs="TH SarabunPSK"/>
          <w:sz w:val="48"/>
          <w:szCs w:val="48"/>
        </w:rPr>
        <w:t xml:space="preserve"> for </w:t>
      </w:r>
      <w:r w:rsidR="00B2747B">
        <w:rPr>
          <w:rFonts w:ascii="TH SarabunPSK" w:hAnsi="TH SarabunPSK" w:cs="TH SarabunPSK"/>
          <w:sz w:val="48"/>
          <w:szCs w:val="48"/>
        </w:rPr>
        <w:t>Tests for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</w:t>
      </w:r>
      <w:r w:rsidR="00984AD7">
        <w:rPr>
          <w:rFonts w:ascii="TH SarabunPSK" w:hAnsi="TH SarabunPSK" w:cs="TH SarabunPSK"/>
          <w:sz w:val="48"/>
          <w:szCs w:val="48"/>
        </w:rPr>
        <w:t>Specified-micro</w:t>
      </w:r>
      <w:r w:rsidR="00C71E6B">
        <w:rPr>
          <w:rFonts w:ascii="TH SarabunPSK" w:hAnsi="TH SarabunPSK" w:cs="TH SarabunPSK"/>
          <w:sz w:val="48"/>
          <w:szCs w:val="48"/>
        </w:rPr>
        <w:t>-organism</w:t>
      </w:r>
      <w:r w:rsidR="00E66DF1">
        <w:rPr>
          <w:rFonts w:ascii="TH SarabunPSK" w:hAnsi="TH SarabunPSK" w:cs="TH SarabunPSK"/>
          <w:sz w:val="48"/>
          <w:szCs w:val="48"/>
        </w:rPr>
        <w:t xml:space="preserve">: </w:t>
      </w:r>
      <w:r w:rsidR="009F02D1" w:rsidRPr="009F02D1">
        <w:rPr>
          <w:rFonts w:ascii="TH SarabunPSK" w:hAnsi="TH SarabunPSK" w:cs="TH SarabunPSK"/>
          <w:i/>
          <w:iCs/>
          <w:sz w:val="48"/>
          <w:szCs w:val="48"/>
        </w:rPr>
        <w:t>Staphylococcus aureus</w:t>
      </w:r>
      <w:r w:rsidR="004C541C" w:rsidRPr="004E3137">
        <w:rPr>
          <w:rFonts w:ascii="TH SarabunPSK" w:hAnsi="TH SarabunPSK" w:cs="TH SarabunPSK"/>
          <w:sz w:val="48"/>
          <w:szCs w:val="48"/>
        </w:rPr>
        <w:t xml:space="preserve"> in Herbal Products</w:t>
      </w:r>
    </w:p>
    <w:p w14:paraId="3784F17B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24E419B8" w14:textId="77777777" w:rsidR="00F20867" w:rsidRDefault="00F20867">
      <w:pPr>
        <w:rPr>
          <w:rFonts w:ascii="TH SarabunPSK" w:hAnsi="TH SarabunPSK" w:cs="TH SarabunPSK"/>
          <w:sz w:val="32"/>
          <w:szCs w:val="32"/>
        </w:rPr>
      </w:pPr>
    </w:p>
    <w:p w14:paraId="4329407C" w14:textId="3F37E201" w:rsidR="009F3C5A" w:rsidRPr="005B79EC" w:rsidRDefault="009F3C5A">
      <w:pPr>
        <w:rPr>
          <w:rFonts w:ascii="TH SarabunPSK" w:hAnsi="TH SarabunPSK" w:cs="TH SarabunPSK"/>
          <w:b/>
          <w:bCs/>
          <w:color w:val="595959" w:themeColor="text1" w:themeTint="A6"/>
          <w:sz w:val="32"/>
          <w:szCs w:val="32"/>
          <w:cs/>
        </w:rPr>
      </w:pPr>
      <w:r w:rsidRPr="005B79E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Disclaimers:</w:t>
      </w:r>
      <w:r w:rsidRPr="009F3C5A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</w:t>
      </w:r>
      <w:r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เอกสารฉบับที่ใช้เพื่อเป็นตัวอย่างเอกสารอ้างอิง ในการจัดเตรียมเอกสารประกอบการขึ้นทะเบียนผลิตภัณฑ์สมุนไพรเท่านั้น</w:t>
      </w:r>
      <w:r w:rsidR="00F162A7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 xml:space="preserve"> ไม่สามารถใช้ทดแทนเอกสารระบบคุณภาพ</w:t>
      </w:r>
      <w:r w:rsidR="00640AE2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และไม่รวมถึงการรับรอง</w:t>
      </w:r>
      <w:r w:rsidR="00C66605" w:rsidRPr="005B79EC">
        <w:rPr>
          <w:rFonts w:ascii="TH SarabunPSK" w:hAnsi="TH SarabunPSK" w:cs="TH SarabunPSK" w:hint="cs"/>
          <w:color w:val="595959" w:themeColor="text1" w:themeTint="A6"/>
          <w:sz w:val="32"/>
          <w:szCs w:val="32"/>
          <w:cs/>
        </w:rPr>
        <w:t>อื่นๆ</w:t>
      </w:r>
    </w:p>
    <w:p w14:paraId="0C1A9F21" w14:textId="77777777" w:rsidR="004E3137" w:rsidRPr="005B79EC" w:rsidRDefault="004E3137" w:rsidP="00A5245C">
      <w:pPr>
        <w:ind w:right="-180"/>
        <w:rPr>
          <w:rFonts w:ascii="TH SarabunPSK" w:hAnsi="TH SarabunPSK" w:cs="TH SarabunPSK"/>
          <w:color w:val="595959" w:themeColor="text1" w:themeTint="A6"/>
          <w:sz w:val="12"/>
          <w:szCs w:val="12"/>
        </w:rPr>
      </w:pPr>
    </w:p>
    <w:p w14:paraId="774E5866" w14:textId="53EED2D2" w:rsidR="009F3C5A" w:rsidRPr="005B79EC" w:rsidRDefault="000E307E" w:rsidP="00A5245C">
      <w:pPr>
        <w:ind w:right="-180"/>
        <w:rPr>
          <w:rFonts w:ascii="TH SarabunPSK" w:hAnsi="TH SarabunPSK" w:cs="TH SarabunPSK"/>
          <w:color w:val="595959" w:themeColor="text1" w:themeTint="A6"/>
          <w:sz w:val="32"/>
          <w:szCs w:val="32"/>
        </w:rPr>
      </w:pP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This document is intended for usage as a </w:t>
      </w:r>
      <w:r w:rsidR="0032203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guidance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</w:t>
      </w:r>
      <w:r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reference for </w:t>
      </w:r>
      <w:r w:rsidR="00C6112B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herbal product</w:t>
      </w:r>
      <w:r w:rsidR="00A44A33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s registration</w:t>
      </w:r>
      <w:r w:rsidR="000F441A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only</w:t>
      </w:r>
      <w:r w:rsidR="0090774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. This document cannot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 replace quality 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management </w:t>
      </w:r>
      <w:r w:rsidR="00170AD7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 xml:space="preserve">system </w:t>
      </w:r>
      <w:r w:rsidR="00035ED0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document and other certif</w:t>
      </w:r>
      <w:r w:rsidR="00A5245C" w:rsidRPr="005B79EC">
        <w:rPr>
          <w:rFonts w:ascii="TH SarabunPSK" w:hAnsi="TH SarabunPSK" w:cs="TH SarabunPSK"/>
          <w:color w:val="595959" w:themeColor="text1" w:themeTint="A6"/>
          <w:sz w:val="32"/>
          <w:szCs w:val="32"/>
        </w:rPr>
        <w:t>y processes.</w:t>
      </w:r>
    </w:p>
    <w:p w14:paraId="14D716E7" w14:textId="6FC86EC4" w:rsidR="00770C36" w:rsidRPr="005757B3" w:rsidRDefault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sdt>
      <w:sdtPr>
        <w:rPr>
          <w:rFonts w:ascii="TH SarabunPSK" w:eastAsiaTheme="minorHAnsi" w:hAnsi="TH SarabunPSK" w:cs="TH SarabunPSK"/>
          <w:color w:val="auto"/>
          <w:sz w:val="22"/>
          <w:szCs w:val="28"/>
          <w:lang w:bidi="th-TH"/>
        </w:rPr>
        <w:id w:val="-946308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AE401DA" w14:textId="76DC4A63" w:rsidR="005757B3" w:rsidRPr="001A5592" w:rsidRDefault="005757B3">
          <w:pPr>
            <w:pStyle w:val="TOCHeading"/>
            <w:rPr>
              <w:rFonts w:ascii="TH SarabunPSK" w:hAnsi="TH SarabunPSK" w:cs="TH SarabunPSK"/>
              <w:sz w:val="28"/>
              <w:szCs w:val="28"/>
            </w:rPr>
          </w:pPr>
          <w:r w:rsidRPr="001A5592">
            <w:rPr>
              <w:rFonts w:ascii="TH SarabunPSK" w:hAnsi="TH SarabunPSK" w:cs="TH SarabunPSK"/>
              <w:sz w:val="28"/>
              <w:szCs w:val="28"/>
            </w:rPr>
            <w:t>Contents</w:t>
          </w:r>
        </w:p>
        <w:p w14:paraId="06EF431D" w14:textId="1D454E38" w:rsidR="00B862DC" w:rsidRDefault="0015203F">
          <w:pPr>
            <w:pStyle w:val="TOC1"/>
            <w:tabs>
              <w:tab w:val="right" w:leader="dot" w:pos="9530"/>
            </w:tabs>
            <w:rPr>
              <w:rFonts w:eastAsiaTheme="minorEastAsia"/>
              <w:noProof/>
            </w:rPr>
          </w:pP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TOC \o "1-4" \h \z \u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hyperlink w:anchor="_Toc175748841" w:history="1">
            <w:r w:rsidR="00B862DC" w:rsidRPr="00F84440">
              <w:rPr>
                <w:rStyle w:val="Hyperlink"/>
                <w:noProof/>
              </w:rPr>
              <w:t>General considerations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_Toc175748841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3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23EE6436" w14:textId="674815A0" w:rsidR="00B862DC" w:rsidRDefault="00000000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8842" w:history="1">
            <w:r w:rsidR="00B862DC" w:rsidRPr="00F84440">
              <w:rPr>
                <w:rStyle w:val="Hyperlink"/>
                <w:noProof/>
              </w:rPr>
              <w:t xml:space="preserve">[English] </w:t>
            </w:r>
            <w:r w:rsidR="00B862DC" w:rsidRPr="00F84440">
              <w:rPr>
                <w:rStyle w:val="Hyperlink"/>
                <w:rFonts w:ascii="TH SarabunPSK" w:hAnsi="TH SarabunPSK" w:cs="TH SarabunPSK"/>
                <w:noProof/>
              </w:rPr>
              <w:t xml:space="preserve">Analytical Procedure for Tests for Specified-micro-organism: </w:t>
            </w:r>
            <w:r w:rsidR="00B862DC" w:rsidRPr="00F84440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Staphylococcus</w:t>
            </w:r>
            <w:r w:rsidR="00B862DC" w:rsidRPr="00F84440">
              <w:rPr>
                <w:rStyle w:val="Hyperlink"/>
                <w:rFonts w:ascii="TH SarabunPSK" w:hAnsi="TH SarabunPSK" w:cs="TH SarabunPSK"/>
                <w:i/>
                <w:iCs/>
                <w:noProof/>
                <w:cs/>
              </w:rPr>
              <w:t xml:space="preserve"> </w:t>
            </w:r>
            <w:r w:rsidR="00B862DC" w:rsidRPr="00F84440">
              <w:rPr>
                <w:rStyle w:val="Hyperlink"/>
                <w:rFonts w:ascii="TH SarabunPSK" w:hAnsi="TH SarabunPSK" w:cs="TH SarabunPSK"/>
                <w:i/>
                <w:iCs/>
                <w:noProof/>
              </w:rPr>
              <w:t>aureus</w:t>
            </w:r>
            <w:r w:rsidR="00B862DC" w:rsidRPr="00F84440">
              <w:rPr>
                <w:rStyle w:val="Hyperlink"/>
                <w:rFonts w:ascii="TH SarabunPSK" w:hAnsi="TH SarabunPSK" w:cs="TH SarabunPSK"/>
                <w:noProof/>
              </w:rPr>
              <w:t xml:space="preserve"> in Herbal Products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_Toc175748842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0B8739B2" w14:textId="6EA99817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3" w:history="1">
            <w:r w:rsidR="00B862DC" w:rsidRPr="00F84440">
              <w:rPr>
                <w:rStyle w:val="Hyperlink"/>
                <w:noProof/>
              </w:rPr>
              <w:t>1.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Purpose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_Toc175748843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DBD1F7A" w14:textId="5FE9B2F8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4" w:history="1">
            <w:r w:rsidR="00B862DC" w:rsidRPr="00F84440">
              <w:rPr>
                <w:rStyle w:val="Hyperlink"/>
                <w:noProof/>
              </w:rPr>
              <w:t>2.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Scope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_Toc175748844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3B6D85E7" w14:textId="11635115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5" w:history="1">
            <w:r w:rsidR="00B862DC" w:rsidRPr="00F84440">
              <w:rPr>
                <w:rStyle w:val="Hyperlink"/>
                <w:noProof/>
              </w:rPr>
              <w:t>3.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Responsibilities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_Toc175748845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73B6CF0C" w14:textId="31661BC7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6" w:history="1">
            <w:r w:rsidR="00B862DC" w:rsidRPr="00F84440">
              <w:rPr>
                <w:rStyle w:val="Hyperlink"/>
                <w:noProof/>
              </w:rPr>
              <w:t>4.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Materials and Equipment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_Toc175748846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47320149" w14:textId="1C773895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7" w:history="1">
            <w:r w:rsidR="00B862DC" w:rsidRPr="00F84440">
              <w:rPr>
                <w:rStyle w:val="Hyperlink"/>
                <w:noProof/>
              </w:rPr>
              <w:t>5.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Procedure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_Toc175748847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64682628" w14:textId="50FFC1CA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8" w:history="1">
            <w:r w:rsidR="00B862DC" w:rsidRPr="00F84440">
              <w:rPr>
                <w:rStyle w:val="Hyperlink"/>
                <w:noProof/>
              </w:rPr>
              <w:t>6.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Calculations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_Toc175748848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0A8CC82B" w14:textId="49D3264F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49" w:history="1">
            <w:r w:rsidR="00B862DC" w:rsidRPr="00F84440">
              <w:rPr>
                <w:rStyle w:val="Hyperlink"/>
                <w:noProof/>
              </w:rPr>
              <w:t>7.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Acceptance Criteria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_Toc175748849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5E7C1DB" w14:textId="52A2B3B3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0" w:history="1">
            <w:r w:rsidR="00B862DC" w:rsidRPr="00F84440">
              <w:rPr>
                <w:rStyle w:val="Hyperlink"/>
                <w:noProof/>
              </w:rPr>
              <w:t>8.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Reporting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_Toc175748850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3704DD27" w14:textId="68BA60AE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1" w:history="1">
            <w:r w:rsidR="00B862DC" w:rsidRPr="00F84440">
              <w:rPr>
                <w:rStyle w:val="Hyperlink"/>
                <w:noProof/>
              </w:rPr>
              <w:t>9.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noProof/>
              </w:rPr>
              <w:t>References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_Toc175748851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0A4FEE7" w14:textId="371409AA" w:rsidR="00B862DC" w:rsidRDefault="00000000">
          <w:pPr>
            <w:pStyle w:val="TOC4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8852" w:history="1">
            <w:r w:rsidR="00B862DC" w:rsidRPr="00F84440">
              <w:rPr>
                <w:rStyle w:val="Hyperlink"/>
                <w:noProof/>
              </w:rPr>
              <w:t>10. Revision History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_Toc175748852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10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64D3C6AC" w14:textId="68DEB5F5" w:rsidR="00B862DC" w:rsidRDefault="00000000">
          <w:pPr>
            <w:pStyle w:val="TOC3"/>
            <w:tabs>
              <w:tab w:val="right" w:leader="dot" w:pos="9530"/>
            </w:tabs>
            <w:rPr>
              <w:rFonts w:eastAsiaTheme="minorEastAsia"/>
              <w:noProof/>
            </w:rPr>
          </w:pPr>
          <w:hyperlink w:anchor="_Toc175748853" w:history="1">
            <w:r w:rsidR="00B862DC" w:rsidRPr="00F84440">
              <w:rPr>
                <w:rStyle w:val="Hyperlink"/>
                <w:noProof/>
              </w:rPr>
              <w:t>[</w:t>
            </w:r>
            <w:r w:rsidR="00B862DC" w:rsidRPr="00F84440">
              <w:rPr>
                <w:rStyle w:val="Hyperlink"/>
                <w:noProof/>
                <w:cs/>
              </w:rPr>
              <w:t>ภาษาไทย</w:t>
            </w:r>
            <w:r w:rsidR="00B862DC" w:rsidRPr="00F84440">
              <w:rPr>
                <w:rStyle w:val="Hyperlink"/>
                <w:noProof/>
              </w:rPr>
              <w:t>]</w:t>
            </w:r>
            <w:r w:rsidR="00B862DC" w:rsidRPr="00F84440">
              <w:rPr>
                <w:rStyle w:val="Hyperlink"/>
                <w:noProof/>
                <w:cs/>
              </w:rPr>
              <w:t xml:space="preserve"> </w:t>
            </w:r>
            <w:r w:rsidR="00B862DC" w:rsidRPr="00F84440">
              <w:rPr>
                <w:rStyle w:val="Hyperlink"/>
                <w:rFonts w:cs="Angsana New"/>
                <w:noProof/>
                <w:cs/>
              </w:rPr>
              <w:t xml:space="preserve">ขั้นตอนการปฏิบัติงานสำหรับการวิเคราะห์หา </w:t>
            </w:r>
            <w:r w:rsidR="00B862DC" w:rsidRPr="00F84440">
              <w:rPr>
                <w:rStyle w:val="Hyperlink"/>
                <w:i/>
                <w:iCs/>
                <w:noProof/>
              </w:rPr>
              <w:t>Staphylococcus aureus</w:t>
            </w:r>
            <w:r w:rsidR="00B862DC" w:rsidRPr="00F84440">
              <w:rPr>
                <w:rStyle w:val="Hyperlink"/>
                <w:noProof/>
              </w:rPr>
              <w:t xml:space="preserve"> </w:t>
            </w:r>
            <w:r w:rsidR="00B862DC" w:rsidRPr="00F84440">
              <w:rPr>
                <w:rStyle w:val="Hyperlink"/>
                <w:rFonts w:cs="Angsana New"/>
                <w:noProof/>
                <w:cs/>
              </w:rPr>
              <w:t>ในผลิตภัณฑ์สมุนไพร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_Toc175748853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2B799DC3" w14:textId="2A4CE09E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4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1.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วัตถุประสงค์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_Toc175748854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73A5FD2E" w14:textId="797D33B6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5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2.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ขอบเขต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_Toc175748855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41EEC885" w14:textId="502FAA43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6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3.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ความรับผิดชอบ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_Toc175748856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008F6512" w14:textId="556A1607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7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4.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วัสดุและอุปกรณ์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_Toc175748857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11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18251359" w14:textId="4C343101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8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5.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ขั้นตอนการปฏิบัติ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_Toc175748858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14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6163EC76" w14:textId="4B819835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59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6.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การคำนวณ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_Toc175748859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17359DF" w14:textId="6370FBA4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60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7.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เกณฑ์การยอมรับ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_Toc175748860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14BB0DA" w14:textId="4C7971E8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61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8.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การรายงานผล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_Toc175748861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5FCC8A2A" w14:textId="11226FAF" w:rsidR="00B862DC" w:rsidRDefault="00000000">
          <w:pPr>
            <w:pStyle w:val="TOC4"/>
            <w:tabs>
              <w:tab w:val="left" w:pos="110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62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9.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เอกสารอ้างอิง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_Toc175748862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44DD4779" w14:textId="70B90041" w:rsidR="00B862DC" w:rsidRDefault="00000000">
          <w:pPr>
            <w:pStyle w:val="TOC4"/>
            <w:tabs>
              <w:tab w:val="left" w:pos="1320"/>
              <w:tab w:val="right" w:leader="dot" w:pos="9530"/>
            </w:tabs>
            <w:rPr>
              <w:rFonts w:eastAsiaTheme="minorEastAsia"/>
              <w:noProof/>
            </w:rPr>
          </w:pPr>
          <w:hyperlink w:anchor="_Toc175748863" w:history="1">
            <w:r w:rsidR="00B862DC" w:rsidRPr="00F84440">
              <w:rPr>
                <w:rStyle w:val="Hyperlink"/>
                <w:rFonts w:cs="TH SarabunPSK"/>
                <w:b/>
                <w:bCs/>
                <w:noProof/>
              </w:rPr>
              <w:t>10.</w:t>
            </w:r>
            <w:r w:rsidR="00B862DC">
              <w:rPr>
                <w:rFonts w:eastAsiaTheme="minorEastAsia"/>
                <w:noProof/>
              </w:rPr>
              <w:tab/>
            </w:r>
            <w:r w:rsidR="00B862DC" w:rsidRPr="00F84440">
              <w:rPr>
                <w:rStyle w:val="Hyperlink"/>
                <w:rFonts w:cs="TH SarabunPSK"/>
                <w:b/>
                <w:bCs/>
                <w:i/>
                <w:noProof/>
                <w:cs/>
              </w:rPr>
              <w:t>ประวัติการแก้ไข</w:t>
            </w:r>
            <w:r w:rsidR="00B862DC">
              <w:rPr>
                <w:noProof/>
                <w:webHidden/>
              </w:rPr>
              <w:tab/>
            </w:r>
            <w:r w:rsidR="00B862DC">
              <w:rPr>
                <w:noProof/>
                <w:webHidden/>
              </w:rPr>
              <w:fldChar w:fldCharType="begin"/>
            </w:r>
            <w:r w:rsidR="00B862DC">
              <w:rPr>
                <w:noProof/>
                <w:webHidden/>
              </w:rPr>
              <w:instrText xml:space="preserve"> PAGEREF _Toc175748863 \h </w:instrText>
            </w:r>
            <w:r w:rsidR="00B862DC">
              <w:rPr>
                <w:noProof/>
                <w:webHidden/>
              </w:rPr>
            </w:r>
            <w:r w:rsidR="00B862DC">
              <w:rPr>
                <w:noProof/>
                <w:webHidden/>
              </w:rPr>
              <w:fldChar w:fldCharType="separate"/>
            </w:r>
            <w:r w:rsidR="007659F1">
              <w:rPr>
                <w:noProof/>
                <w:webHidden/>
              </w:rPr>
              <w:t>17</w:t>
            </w:r>
            <w:r w:rsidR="00B862DC">
              <w:rPr>
                <w:noProof/>
                <w:webHidden/>
              </w:rPr>
              <w:fldChar w:fldCharType="end"/>
            </w:r>
          </w:hyperlink>
        </w:p>
        <w:p w14:paraId="4828051A" w14:textId="780BBB1B" w:rsidR="005757B3" w:rsidRPr="005757B3" w:rsidRDefault="0015203F">
          <w:pPr>
            <w:rPr>
              <w:rFonts w:ascii="TH SarabunPSK" w:hAnsi="TH SarabunPSK" w:cs="TH SarabunPSK"/>
              <w:sz w:val="32"/>
              <w:szCs w:val="32"/>
            </w:rPr>
          </w:pPr>
          <w:r>
            <w:rPr>
              <w:rFonts w:ascii="TH SarabunPSK" w:hAnsi="TH SarabunPSK" w:cs="TH SarabunPSK"/>
              <w:sz w:val="28"/>
            </w:rPr>
            <w:fldChar w:fldCharType="end"/>
          </w:r>
        </w:p>
      </w:sdtContent>
    </w:sdt>
    <w:p w14:paraId="194678D2" w14:textId="77777777" w:rsidR="005757B3" w:rsidRPr="005757B3" w:rsidRDefault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br w:type="page"/>
      </w:r>
    </w:p>
    <w:p w14:paraId="3DD3BF48" w14:textId="4C8FE382" w:rsidR="00BB147D" w:rsidRDefault="000624C5" w:rsidP="000624C5">
      <w:pPr>
        <w:pStyle w:val="Heading1"/>
      </w:pPr>
      <w:bookmarkStart w:id="5" w:name="_Toc175748841"/>
      <w:r>
        <w:lastRenderedPageBreak/>
        <w:t>General consideration</w:t>
      </w:r>
      <w:r w:rsidR="009F3C5A">
        <w:t>s</w:t>
      </w:r>
      <w:bookmarkEnd w:id="5"/>
    </w:p>
    <w:p w14:paraId="057729C8" w14:textId="18013BF9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[EN]</w:t>
      </w:r>
    </w:p>
    <w:p w14:paraId="2A954F86" w14:textId="12D87670" w:rsidR="00140018" w:rsidRPr="00FB1059" w:rsidRDefault="00140018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 xml:space="preserve">This document </w:t>
      </w:r>
      <w:r w:rsidR="00AF6F81" w:rsidRPr="00FB1059">
        <w:rPr>
          <w:rFonts w:ascii="TH SarabunPSK" w:hAnsi="TH SarabunPSK" w:cs="TH SarabunPSK"/>
          <w:sz w:val="32"/>
          <w:szCs w:val="32"/>
        </w:rPr>
        <w:t xml:space="preserve">was intended </w:t>
      </w:r>
      <w:r w:rsidR="00575A40" w:rsidRPr="00FB1059">
        <w:rPr>
          <w:rFonts w:ascii="TH SarabunPSK" w:hAnsi="TH SarabunPSK" w:cs="TH SarabunPSK"/>
          <w:sz w:val="32"/>
          <w:szCs w:val="32"/>
        </w:rPr>
        <w:t>present in 2</w:t>
      </w:r>
      <w:r w:rsidR="001F28A4" w:rsidRPr="00FB1059">
        <w:rPr>
          <w:rFonts w:ascii="TH SarabunPSK" w:hAnsi="TH SarabunPSK" w:cs="TH SarabunPSK"/>
          <w:sz w:val="32"/>
          <w:szCs w:val="32"/>
        </w:rPr>
        <w:t>-</w:t>
      </w:r>
      <w:r w:rsidR="00575A40" w:rsidRPr="00FB1059">
        <w:rPr>
          <w:rFonts w:ascii="TH SarabunPSK" w:hAnsi="TH SarabunPSK" w:cs="TH SarabunPSK"/>
          <w:sz w:val="32"/>
          <w:szCs w:val="32"/>
        </w:rPr>
        <w:t>language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 options</w:t>
      </w:r>
      <w:r w:rsidR="00575A40" w:rsidRPr="00FB1059">
        <w:rPr>
          <w:rFonts w:ascii="TH SarabunPSK" w:hAnsi="TH SarabunPSK" w:cs="TH SarabunPSK"/>
          <w:sz w:val="32"/>
          <w:szCs w:val="32"/>
        </w:rPr>
        <w:t xml:space="preserve"> including: English – Thai</w:t>
      </w:r>
      <w:r w:rsidR="001F28A4" w:rsidRPr="00FB1059">
        <w:rPr>
          <w:rFonts w:ascii="TH SarabunPSK" w:hAnsi="TH SarabunPSK" w:cs="TH SarabunPSK"/>
          <w:sz w:val="32"/>
          <w:szCs w:val="32"/>
        </w:rPr>
        <w:t xml:space="preserve">. </w:t>
      </w:r>
      <w:r w:rsidR="00945646" w:rsidRPr="00FB1059">
        <w:rPr>
          <w:rFonts w:ascii="TH SarabunPSK" w:hAnsi="TH SarabunPSK" w:cs="TH SarabunPSK"/>
          <w:sz w:val="32"/>
          <w:szCs w:val="32"/>
        </w:rPr>
        <w:t>User</w:t>
      </w:r>
      <w:r w:rsidR="00CC76CF" w:rsidRPr="00FB1059">
        <w:rPr>
          <w:rFonts w:ascii="TH SarabunPSK" w:hAnsi="TH SarabunPSK" w:cs="TH SarabunPSK"/>
          <w:sz w:val="32"/>
          <w:szCs w:val="32"/>
        </w:rPr>
        <w:t>s</w:t>
      </w:r>
      <w:r w:rsidR="00945646" w:rsidRPr="00FB1059">
        <w:rPr>
          <w:rFonts w:ascii="TH SarabunPSK" w:hAnsi="TH SarabunPSK" w:cs="TH SarabunPSK"/>
          <w:sz w:val="32"/>
          <w:szCs w:val="32"/>
        </w:rPr>
        <w:t xml:space="preserve"> can choose one language as example for</w:t>
      </w:r>
      <w:r w:rsidR="00CC76CF" w:rsidRPr="00FB1059">
        <w:rPr>
          <w:rFonts w:ascii="TH SarabunPSK" w:hAnsi="TH SarabunPSK" w:cs="TH SarabunPSK"/>
          <w:sz w:val="32"/>
          <w:szCs w:val="32"/>
        </w:rPr>
        <w:t xml:space="preserve"> document preparation in herbal registration processes.</w:t>
      </w:r>
    </w:p>
    <w:p w14:paraId="5533F0D3" w14:textId="3B11CA92" w:rsidR="00C94500" w:rsidRPr="00FB1059" w:rsidRDefault="00C94500" w:rsidP="00FB1059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 is not c</w:t>
      </w:r>
      <w:r w:rsidR="00DF2CD3" w:rsidRPr="00FB1059">
        <w:rPr>
          <w:rFonts w:ascii="TH SarabunPSK" w:hAnsi="TH SarabunPSK" w:cs="TH SarabunPSK"/>
          <w:sz w:val="32"/>
          <w:szCs w:val="32"/>
        </w:rPr>
        <w:t>overed: Growth promotion test of culture media</w:t>
      </w:r>
      <w:del w:id="6" w:author="Oat ." w:date="2024-09-26T10:53:00Z" w16du:dateUtc="2024-09-26T03:53:00Z">
        <w:r w:rsidR="00DF2CD3" w:rsidRPr="00FB1059" w:rsidDel="0098773C">
          <w:rPr>
            <w:rFonts w:ascii="TH SarabunPSK" w:hAnsi="TH SarabunPSK" w:cs="TH SarabunPSK"/>
            <w:sz w:val="32"/>
            <w:szCs w:val="32"/>
          </w:rPr>
          <w:delText xml:space="preserve">, </w:delText>
        </w:r>
      </w:del>
      <w:del w:id="7" w:author="Oat ." w:date="2024-09-20T13:39:00Z">
        <w:r w:rsidR="00DF2CD3" w:rsidRPr="00FB1059" w:rsidDel="004C50A9">
          <w:rPr>
            <w:rFonts w:ascii="TH SarabunPSK" w:hAnsi="TH SarabunPSK" w:cs="TH SarabunPSK"/>
            <w:sz w:val="32"/>
            <w:szCs w:val="32"/>
          </w:rPr>
          <w:delText>suitability of microbial enumeration method</w:delText>
        </w:r>
      </w:del>
      <w:r w:rsidR="00DF2CD3" w:rsidRPr="00FB1059">
        <w:rPr>
          <w:rFonts w:ascii="TH SarabunPSK" w:hAnsi="TH SarabunPSK" w:cs="TH SarabunPSK"/>
          <w:sz w:val="32"/>
          <w:szCs w:val="32"/>
        </w:rPr>
        <w:t>, preservative effectiveness test</w:t>
      </w:r>
      <w:r w:rsidR="00F617C8" w:rsidRPr="00FB1059">
        <w:rPr>
          <w:rFonts w:ascii="TH SarabunPSK" w:hAnsi="TH SarabunPSK" w:cs="TH SarabunPSK"/>
          <w:sz w:val="32"/>
          <w:szCs w:val="32"/>
        </w:rPr>
        <w:t xml:space="preserve"> and other sample preparation techniques which </w:t>
      </w:r>
      <w:r w:rsidR="00F617C8" w:rsidRPr="002F1BAE">
        <w:rPr>
          <w:rFonts w:ascii="TH SarabunPSK" w:hAnsi="TH SarabunPSK" w:cs="TH SarabunPSK"/>
          <w:b/>
          <w:bCs/>
          <w:sz w:val="32"/>
          <w:szCs w:val="32"/>
        </w:rPr>
        <w:t xml:space="preserve">should be </w:t>
      </w:r>
      <w:r w:rsidR="007742AA" w:rsidRPr="002F1BAE">
        <w:rPr>
          <w:rFonts w:ascii="TH SarabunPSK" w:hAnsi="TH SarabunPSK" w:cs="TH SarabunPSK"/>
          <w:b/>
          <w:bCs/>
          <w:sz w:val="32"/>
          <w:szCs w:val="32"/>
        </w:rPr>
        <w:t>appropriately researched and developed</w:t>
      </w:r>
      <w:ins w:id="8" w:author="Oat ." w:date="2024-09-20T13:39:00Z">
        <w:r w:rsidR="006965F1">
          <w:rPr>
            <w:rFonts w:ascii="TH SarabunPSK" w:hAnsi="TH SarabunPSK" w:cs="TH SarabunPSK"/>
            <w:b/>
            <w:bCs/>
            <w:sz w:val="32"/>
            <w:szCs w:val="32"/>
          </w:rPr>
          <w:t xml:space="preserve"> </w:t>
        </w:r>
        <w:bookmarkStart w:id="9" w:name="_Hlk178240443"/>
        <w:r w:rsidR="006965F1">
          <w:rPr>
            <w:rFonts w:ascii="TH SarabunPSK" w:hAnsi="TH SarabunPSK" w:cs="TH SarabunPSK"/>
            <w:b/>
            <w:bCs/>
            <w:sz w:val="32"/>
            <w:szCs w:val="32"/>
          </w:rPr>
          <w:t>before commencing suitability of test method intended to establish test method parameters</w:t>
        </w:r>
      </w:ins>
      <w:r w:rsidR="007742AA" w:rsidRPr="00FB1059">
        <w:rPr>
          <w:rFonts w:ascii="TH SarabunPSK" w:hAnsi="TH SarabunPSK" w:cs="TH SarabunPSK"/>
          <w:sz w:val="32"/>
          <w:szCs w:val="32"/>
        </w:rPr>
        <w:t>.</w:t>
      </w:r>
      <w:bookmarkEnd w:id="9"/>
    </w:p>
    <w:p w14:paraId="09807222" w14:textId="20D6346B" w:rsidR="00140018" w:rsidRDefault="007742AA" w:rsidP="00140018">
      <w:pPr>
        <w:pStyle w:val="ListParagraph"/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FB1059">
        <w:rPr>
          <w:rFonts w:ascii="TH SarabunPSK" w:hAnsi="TH SarabunPSK" w:cs="TH SarabunPSK"/>
          <w:sz w:val="32"/>
          <w:szCs w:val="32"/>
        </w:rPr>
        <w:t>This document</w:t>
      </w:r>
      <w:r w:rsidR="002F6A0C" w:rsidRPr="00FB1059">
        <w:rPr>
          <w:rFonts w:ascii="TH SarabunPSK" w:hAnsi="TH SarabunPSK" w:cs="TH SarabunPSK"/>
          <w:sz w:val="32"/>
          <w:szCs w:val="32"/>
        </w:rPr>
        <w:t xml:space="preserve"> is not covered: Manufacturing</w:t>
      </w:r>
      <w:r w:rsidR="00B91B34" w:rsidRPr="00FB1059">
        <w:rPr>
          <w:rFonts w:ascii="TH SarabunPSK" w:hAnsi="TH SarabunPSK" w:cs="TH SarabunPSK"/>
          <w:sz w:val="32"/>
          <w:szCs w:val="32"/>
        </w:rPr>
        <w:t>/Quality control testing sites certif</w:t>
      </w:r>
      <w:r w:rsidR="00FB1059" w:rsidRPr="00FB1059">
        <w:rPr>
          <w:rFonts w:ascii="TH SarabunPSK" w:hAnsi="TH SarabunPSK" w:cs="TH SarabunPSK"/>
          <w:sz w:val="32"/>
          <w:szCs w:val="32"/>
        </w:rPr>
        <w:t>y</w:t>
      </w:r>
      <w:r w:rsidR="00B91B34" w:rsidRPr="00FB1059">
        <w:rPr>
          <w:rFonts w:ascii="TH SarabunPSK" w:hAnsi="TH SarabunPSK" w:cs="TH SarabunPSK"/>
          <w:sz w:val="32"/>
          <w:szCs w:val="32"/>
        </w:rPr>
        <w:t xml:space="preserve"> processes</w:t>
      </w:r>
      <w:r w:rsidR="000127C1" w:rsidRPr="00FB1059">
        <w:rPr>
          <w:rFonts w:ascii="TH SarabunPSK" w:hAnsi="TH SarabunPSK" w:cs="TH SarabunPSK"/>
          <w:sz w:val="32"/>
          <w:szCs w:val="32"/>
        </w:rPr>
        <w:t xml:space="preserve"> or any others quality management system </w:t>
      </w:r>
      <w:r w:rsidR="00FB1059" w:rsidRPr="00FB1059">
        <w:rPr>
          <w:rFonts w:ascii="TH SarabunPSK" w:hAnsi="TH SarabunPSK" w:cs="TH SarabunPSK"/>
          <w:sz w:val="32"/>
          <w:szCs w:val="32"/>
        </w:rPr>
        <w:t>certify processes.</w:t>
      </w:r>
    </w:p>
    <w:p w14:paraId="2D96C6BD" w14:textId="77777777" w:rsidR="00DF300B" w:rsidRDefault="00DF300B" w:rsidP="00DF300B">
      <w:pPr>
        <w:pStyle w:val="ListParagraph"/>
        <w:numPr>
          <w:ilvl w:val="0"/>
          <w:numId w:val="14"/>
        </w:numPr>
        <w:rPr>
          <w:ins w:id="10" w:author="Oat ." w:date="2024-09-20T13:39:00Z"/>
          <w:rFonts w:ascii="TH SarabunPSK" w:hAnsi="TH SarabunPSK" w:cs="TH SarabunPSK"/>
          <w:sz w:val="32"/>
          <w:szCs w:val="32"/>
        </w:rPr>
      </w:pPr>
      <w:bookmarkStart w:id="11" w:name="_Hlk178240457"/>
      <w:ins w:id="12" w:author="Oat ." w:date="2024-09-20T13:39:00Z">
        <w:r>
          <w:rPr>
            <w:rFonts w:ascii="TH SarabunPSK" w:hAnsi="TH SarabunPSK" w:cs="TH SarabunPSK"/>
            <w:sz w:val="32"/>
            <w:szCs w:val="32"/>
          </w:rPr>
          <w:t>This document is not covered: Preservation and removal of culture stock from the storage system and other seeds train/bank including establishment of reference strains</w:t>
        </w:r>
      </w:ins>
    </w:p>
    <w:bookmarkEnd w:id="11"/>
    <w:p w14:paraId="12DD805C" w14:textId="77777777" w:rsidR="00DF300B" w:rsidRPr="00FB1059" w:rsidRDefault="00DF300B" w:rsidP="00DF300B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</w:p>
    <w:p w14:paraId="6DEB2AA0" w14:textId="77777777" w:rsidR="00140018" w:rsidRDefault="00140018" w:rsidP="00140018"/>
    <w:p w14:paraId="31568D5F" w14:textId="0CE2FB90" w:rsidR="00140018" w:rsidRPr="00817B12" w:rsidRDefault="00140018" w:rsidP="00140018">
      <w:pPr>
        <w:rPr>
          <w:b/>
          <w:bCs/>
          <w:color w:val="2F5496" w:themeColor="accent1" w:themeShade="BF"/>
        </w:rPr>
      </w:pPr>
      <w:r w:rsidRPr="00817B12">
        <w:rPr>
          <w:b/>
          <w:bCs/>
          <w:color w:val="2F5496" w:themeColor="accent1" w:themeShade="BF"/>
        </w:rPr>
        <w:t>[TH]</w:t>
      </w:r>
    </w:p>
    <w:p w14:paraId="56E47BB6" w14:textId="0A7D1940" w:rsidR="00D0049B" w:rsidRPr="00140018" w:rsidRDefault="00AC46C7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5D2E9C" w:rsidRPr="00140018">
        <w:rPr>
          <w:rFonts w:ascii="TH SarabunPSK" w:hAnsi="TH SarabunPSK" w:cs="TH SarabunPSK"/>
          <w:sz w:val="32"/>
          <w:szCs w:val="32"/>
          <w:cs/>
        </w:rPr>
        <w:t>จัดเตรียมขึ้น</w:t>
      </w:r>
      <w:r w:rsidR="00E13577" w:rsidRPr="00140018">
        <w:rPr>
          <w:rFonts w:ascii="TH SarabunPSK" w:hAnsi="TH SarabunPSK" w:cs="TH SarabunPSK"/>
          <w:sz w:val="32"/>
          <w:szCs w:val="32"/>
          <w:cs/>
        </w:rPr>
        <w:t>เป็น</w:t>
      </w:r>
      <w:r w:rsidR="00F7215F" w:rsidRPr="00140018">
        <w:rPr>
          <w:rFonts w:ascii="TH SarabunPSK" w:hAnsi="TH SarabunPSK" w:cs="TH SarabunPSK"/>
          <w:sz w:val="32"/>
          <w:szCs w:val="32"/>
          <w:cs/>
        </w:rPr>
        <w:t xml:space="preserve"> 2 ภาษา ไทย - อังกฤษ สามารถเลือกใช้ภาษาใดภาษาหนึ่งเป็น</w:t>
      </w:r>
      <w:r w:rsidR="00882EDD" w:rsidRPr="00140018">
        <w:rPr>
          <w:rFonts w:ascii="TH SarabunPSK" w:hAnsi="TH SarabunPSK" w:cs="TH SarabunPSK"/>
          <w:sz w:val="32"/>
          <w:szCs w:val="32"/>
          <w:cs/>
        </w:rPr>
        <w:t>ตัวอย่างในการอ้างอิงเพื่อจัดเตรียมเอกสาร</w:t>
      </w:r>
      <w:r w:rsidR="00790AE6" w:rsidRPr="00140018">
        <w:rPr>
          <w:rFonts w:ascii="TH SarabunPSK" w:hAnsi="TH SarabunPSK" w:cs="TH SarabunPSK"/>
          <w:sz w:val="32"/>
          <w:szCs w:val="32"/>
          <w:cs/>
        </w:rPr>
        <w:t xml:space="preserve"> ประกอบการพิจารณาขึ้นทะเบียนผลิตภัณฑ์สมุนไพร</w:t>
      </w:r>
    </w:p>
    <w:p w14:paraId="61F9DA5C" w14:textId="77777777" w:rsidR="00D0049B" w:rsidRPr="00140018" w:rsidRDefault="00083826" w:rsidP="00FB1059">
      <w:pPr>
        <w:pStyle w:val="ListParagraph"/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 ไม่ครอบคลุมถึง</w:t>
      </w:r>
      <w:r w:rsidR="00B53C48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53C48" w:rsidRPr="00140018">
        <w:rPr>
          <w:rFonts w:ascii="TH SarabunPSK" w:hAnsi="TH SarabunPSK" w:cs="TH SarabunPSK"/>
          <w:sz w:val="32"/>
          <w:szCs w:val="32"/>
        </w:rPr>
        <w:t>Growth promotion test of</w:t>
      </w:r>
      <w:r w:rsidR="00C3151C" w:rsidRPr="00140018">
        <w:rPr>
          <w:rFonts w:ascii="TH SarabunPSK" w:hAnsi="TH SarabunPSK" w:cs="TH SarabunPSK"/>
          <w:sz w:val="32"/>
          <w:szCs w:val="32"/>
        </w:rPr>
        <w:t xml:space="preserve"> culture media, suitability of microbial </w:t>
      </w:r>
      <w:r w:rsidR="00CC40DD" w:rsidRPr="00140018">
        <w:rPr>
          <w:rFonts w:ascii="TH SarabunPSK" w:hAnsi="TH SarabunPSK" w:cs="TH SarabunPSK"/>
          <w:sz w:val="32"/>
          <w:szCs w:val="32"/>
        </w:rPr>
        <w:t>enumeration method</w:t>
      </w:r>
      <w:r w:rsidR="00AD2AE5" w:rsidRPr="00140018">
        <w:rPr>
          <w:rFonts w:ascii="TH SarabunPSK" w:hAnsi="TH SarabunPSK" w:cs="TH SarabunPSK"/>
          <w:sz w:val="32"/>
          <w:szCs w:val="32"/>
        </w:rPr>
        <w:t>, preservative effectiveness test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 xml:space="preserve">รวมถึง </w:t>
      </w:r>
      <w:r w:rsidR="0061452B" w:rsidRPr="00140018">
        <w:rPr>
          <w:rFonts w:ascii="TH SarabunPSK" w:hAnsi="TH SarabunPSK" w:cs="TH SarabunPSK"/>
          <w:sz w:val="32"/>
          <w:szCs w:val="32"/>
        </w:rPr>
        <w:t xml:space="preserve">technique </w:t>
      </w:r>
      <w:r w:rsidR="0061452B" w:rsidRPr="00140018">
        <w:rPr>
          <w:rFonts w:ascii="TH SarabunPSK" w:hAnsi="TH SarabunPSK" w:cs="TH SarabunPSK"/>
          <w:sz w:val="32"/>
          <w:szCs w:val="32"/>
          <w:cs/>
        </w:rPr>
        <w:t>ที่ใช้ในการเตรียมตัวอย่างที่เหมาะสมของแต่ละประเภทลักษณะผลิตภัณฑ์</w:t>
      </w:r>
      <w:r w:rsidR="007A5843" w:rsidRPr="00140018">
        <w:rPr>
          <w:rFonts w:ascii="TH SarabunPSK" w:hAnsi="TH SarabunPSK" w:cs="TH SarabunPSK"/>
          <w:sz w:val="32"/>
          <w:szCs w:val="32"/>
        </w:rPr>
        <w:t xml:space="preserve"> </w:t>
      </w:r>
      <w:r w:rsidR="007A5843" w:rsidRPr="00140018">
        <w:rPr>
          <w:rFonts w:ascii="TH SarabunPSK" w:hAnsi="TH SarabunPSK" w:cs="TH SarabunPSK"/>
          <w:sz w:val="32"/>
          <w:szCs w:val="32"/>
          <w:cs/>
        </w:rPr>
        <w:t>ซึ่งรายละเอียด</w:t>
      </w:r>
      <w:r w:rsidR="00874F3F" w:rsidRPr="00140018">
        <w:rPr>
          <w:rFonts w:ascii="TH SarabunPSK" w:hAnsi="TH SarabunPSK" w:cs="TH SarabunPSK"/>
          <w:sz w:val="32"/>
          <w:szCs w:val="32"/>
          <w:cs/>
        </w:rPr>
        <w:t>ของแต่ละผลิตภัณฑ์จะต้องผ่านการพัฒนาวิ</w:t>
      </w:r>
      <w:r w:rsidR="00D0049B" w:rsidRPr="00140018">
        <w:rPr>
          <w:rFonts w:ascii="TH SarabunPSK" w:hAnsi="TH SarabunPSK" w:cs="TH SarabunPSK"/>
          <w:sz w:val="32"/>
          <w:szCs w:val="32"/>
          <w:cs/>
        </w:rPr>
        <w:t>ธีวิเคราะห์ที่เหมาะสม</w:t>
      </w:r>
    </w:p>
    <w:p w14:paraId="63C105AE" w14:textId="5CD6711A" w:rsidR="000624C5" w:rsidRDefault="00D0049B" w:rsidP="00FB1059">
      <w:pPr>
        <w:pStyle w:val="ListParagraph"/>
        <w:numPr>
          <w:ilvl w:val="0"/>
          <w:numId w:val="16"/>
        </w:numPr>
      </w:pPr>
      <w:r w:rsidRPr="00140018">
        <w:rPr>
          <w:rFonts w:ascii="TH SarabunPSK" w:hAnsi="TH SarabunPSK" w:cs="TH SarabunPSK"/>
          <w:sz w:val="32"/>
          <w:szCs w:val="32"/>
          <w:cs/>
        </w:rPr>
        <w:t>เอกสารฉบับนี้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40018">
        <w:rPr>
          <w:rFonts w:ascii="TH SarabunPSK" w:hAnsi="TH SarabunPSK" w:cs="TH SarabunPSK"/>
          <w:sz w:val="32"/>
          <w:szCs w:val="32"/>
          <w:cs/>
        </w:rPr>
        <w:t>ไม่ครอบคลุม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การรับรอง</w:t>
      </w:r>
      <w:r w:rsidRPr="00140018">
        <w:rPr>
          <w:rFonts w:ascii="TH SarabunPSK" w:hAnsi="TH SarabunPSK" w:cs="TH SarabunPSK"/>
          <w:sz w:val="32"/>
          <w:szCs w:val="32"/>
          <w:cs/>
        </w:rPr>
        <w:t>มาตรฐานสถานที่</w:t>
      </w:r>
      <w:r w:rsidR="009F79FB" w:rsidRPr="00140018">
        <w:rPr>
          <w:rFonts w:ascii="TH SarabunPSK" w:hAnsi="TH SarabunPSK" w:cs="TH SarabunPSK"/>
          <w:sz w:val="32"/>
          <w:szCs w:val="32"/>
          <w:cs/>
        </w:rPr>
        <w:t>ผลิต และมาตรฐานสถานที่ทดสอบด้าน</w:t>
      </w:r>
      <w:r w:rsidR="007B43C6" w:rsidRPr="00140018">
        <w:rPr>
          <w:rFonts w:ascii="TH SarabunPSK" w:hAnsi="TH SarabunPSK" w:cs="TH SarabunPSK"/>
          <w:sz w:val="32"/>
          <w:szCs w:val="32"/>
          <w:cs/>
        </w:rPr>
        <w:t>จุลชีววิทยา และไม่รวมถึงการรับรอง</w:t>
      </w:r>
      <w:r w:rsidR="00140018" w:rsidRPr="00140018">
        <w:rPr>
          <w:rFonts w:ascii="TH SarabunPSK" w:hAnsi="TH SarabunPSK" w:cs="TH SarabunPSK"/>
          <w:sz w:val="32"/>
          <w:szCs w:val="32"/>
          <w:cs/>
        </w:rPr>
        <w:t>ระบบคุณภาพอื่นๆ</w:t>
      </w:r>
      <w:r w:rsidR="000624C5">
        <w:br w:type="page"/>
      </w:r>
    </w:p>
    <w:p w14:paraId="1F164E48" w14:textId="39DC331E" w:rsidR="00770C36" w:rsidRPr="005757B3" w:rsidRDefault="005757B3" w:rsidP="000624C5">
      <w:pPr>
        <w:pStyle w:val="Heading3"/>
      </w:pPr>
      <w:bookmarkStart w:id="13" w:name="_Toc175748842"/>
      <w:r w:rsidRPr="005757B3">
        <w:lastRenderedPageBreak/>
        <w:t xml:space="preserve">[English] </w:t>
      </w:r>
      <w:del w:id="14" w:author="Oat ." w:date="2024-09-20T13:40:00Z">
        <w:r w:rsidR="00347DB3" w:rsidRPr="00347DB3" w:rsidDel="00F82825">
          <w:rPr>
            <w:rFonts w:ascii="TH SarabunPSK" w:hAnsi="TH SarabunPSK" w:cs="TH SarabunPSK"/>
            <w:sz w:val="32"/>
            <w:szCs w:val="32"/>
          </w:rPr>
          <w:delText>Analytical Procedure</w:delText>
        </w:r>
      </w:del>
      <w:ins w:id="15" w:author="Oat ." w:date="2024-09-20T13:40:00Z">
        <w:r w:rsidR="00F82825">
          <w:rPr>
            <w:rFonts w:ascii="TH SarabunPSK" w:hAnsi="TH SarabunPSK" w:cs="TH SarabunPSK"/>
            <w:sz w:val="32"/>
            <w:szCs w:val="32"/>
          </w:rPr>
          <w:t>Method suitability</w:t>
        </w:r>
      </w:ins>
      <w:r w:rsidR="00347DB3" w:rsidRPr="00347DB3">
        <w:rPr>
          <w:rFonts w:ascii="TH SarabunPSK" w:hAnsi="TH SarabunPSK" w:cs="TH SarabunPSK"/>
          <w:sz w:val="32"/>
          <w:szCs w:val="32"/>
        </w:rPr>
        <w:t xml:space="preserve"> for Tests for Specified-micro-organism: </w:t>
      </w:r>
      <w:r w:rsidR="009F02D1" w:rsidRPr="00D92D96">
        <w:rPr>
          <w:rFonts w:ascii="TH SarabunPSK" w:hAnsi="TH SarabunPSK" w:cs="TH SarabunPSK" w:hint="cs"/>
          <w:i/>
          <w:iCs/>
          <w:sz w:val="32"/>
          <w:szCs w:val="32"/>
        </w:rPr>
        <w:t>Staphylococcus</w:t>
      </w:r>
      <w:r w:rsidR="009F02D1" w:rsidRPr="00D92D96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9F02D1" w:rsidRPr="00D92D96">
        <w:rPr>
          <w:rFonts w:ascii="TH SarabunPSK" w:hAnsi="TH SarabunPSK" w:cs="TH SarabunPSK" w:hint="cs"/>
          <w:i/>
          <w:iCs/>
          <w:sz w:val="32"/>
          <w:szCs w:val="32"/>
        </w:rPr>
        <w:t>aureus</w:t>
      </w:r>
      <w:r w:rsidR="00347DB3" w:rsidRPr="00347DB3">
        <w:rPr>
          <w:rFonts w:ascii="TH SarabunPSK" w:hAnsi="TH SarabunPSK" w:cs="TH SarabunPSK"/>
          <w:sz w:val="32"/>
          <w:szCs w:val="32"/>
        </w:rPr>
        <w:t xml:space="preserve"> in Herbal Products</w:t>
      </w:r>
      <w:bookmarkEnd w:id="13"/>
    </w:p>
    <w:p w14:paraId="17D6578F" w14:textId="77777777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</w:p>
    <w:p w14:paraId="35C5EAA3" w14:textId="4DC25FFF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16" w:name="_Toc175748843"/>
      <w:r w:rsidRPr="005757B3">
        <w:t>Purpose</w:t>
      </w:r>
      <w:bookmarkEnd w:id="16"/>
    </w:p>
    <w:p w14:paraId="04C737D3" w14:textId="0E0D6238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To </w:t>
      </w:r>
      <w:del w:id="17" w:author="Oat ." w:date="2024-09-20T14:25:00Z">
        <w:r w:rsidRPr="005757B3" w:rsidDel="006A0F99">
          <w:rPr>
            <w:rFonts w:ascii="TH SarabunPSK" w:hAnsi="TH SarabunPSK" w:cs="TH SarabunPSK"/>
            <w:sz w:val="32"/>
            <w:szCs w:val="32"/>
          </w:rPr>
          <w:delText>determi</w:delText>
        </w:r>
        <w:r w:rsidR="001A5592" w:rsidDel="006A0F99">
          <w:rPr>
            <w:rFonts w:ascii="TH SarabunPSK" w:hAnsi="TH SarabunPSK" w:cs="TH SarabunPSK"/>
            <w:sz w:val="32"/>
            <w:szCs w:val="32"/>
          </w:rPr>
          <w:delText>ne</w:delText>
        </w:r>
        <w:r w:rsidRPr="005757B3" w:rsidDel="006A0F99">
          <w:rPr>
            <w:rFonts w:ascii="TH SarabunPSK" w:hAnsi="TH SarabunPSK" w:cs="TH SarabunPSK"/>
            <w:sz w:val="32"/>
            <w:szCs w:val="32"/>
          </w:rPr>
          <w:delText xml:space="preserve"> </w:delText>
        </w:r>
      </w:del>
      <w:bookmarkStart w:id="18" w:name="_Hlk178168952"/>
      <w:ins w:id="19" w:author="Oat ." w:date="2024-09-20T14:25:00Z">
        <w:r w:rsidR="006A0F99">
          <w:rPr>
            <w:rFonts w:ascii="TH SarabunPSK" w:hAnsi="TH SarabunPSK" w:cs="TH SarabunPSK"/>
            <w:sz w:val="32"/>
            <w:szCs w:val="32"/>
          </w:rPr>
          <w:t>establish test parameters for</w:t>
        </w:r>
        <w:bookmarkEnd w:id="18"/>
        <w:r w:rsidR="006A0F99" w:rsidRPr="005757B3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r w:rsidRPr="005757B3">
        <w:rPr>
          <w:rFonts w:ascii="TH SarabunPSK" w:hAnsi="TH SarabunPSK" w:cs="TH SarabunPSK"/>
          <w:sz w:val="32"/>
          <w:szCs w:val="32"/>
        </w:rPr>
        <w:t xml:space="preserve">the </w:t>
      </w:r>
      <w:ins w:id="20" w:author="Oat ." w:date="2024-09-20T14:25:00Z">
        <w:r w:rsidR="00D8442A">
          <w:rPr>
            <w:rFonts w:ascii="TH SarabunPSK" w:hAnsi="TH SarabunPSK" w:cs="TH SarabunPSK"/>
            <w:sz w:val="32"/>
            <w:szCs w:val="32"/>
          </w:rPr>
          <w:t xml:space="preserve">method of </w:t>
        </w:r>
      </w:ins>
      <w:ins w:id="21" w:author="Oat ." w:date="2024-09-20T14:26:00Z">
        <w:r w:rsidR="004C662E">
          <w:rPr>
            <w:rFonts w:ascii="TH SarabunPSK" w:hAnsi="TH SarabunPSK" w:cs="TH SarabunPSK"/>
            <w:sz w:val="32"/>
            <w:szCs w:val="32"/>
          </w:rPr>
          <w:t>test</w:t>
        </w:r>
      </w:ins>
      <w:ins w:id="22" w:author="Oat ." w:date="2024-09-25T15:03:00Z" w16du:dateUtc="2024-09-25T08:03:00Z">
        <w:r w:rsidR="00443CFC">
          <w:rPr>
            <w:rFonts w:ascii="TH SarabunPSK" w:hAnsi="TH SarabunPSK" w:cs="TH SarabunPSK"/>
            <w:sz w:val="32"/>
            <w:szCs w:val="32"/>
          </w:rPr>
          <w:t xml:space="preserve"> for</w:t>
        </w:r>
      </w:ins>
      <w:ins w:id="23" w:author="Oat ." w:date="2024-09-20T14:26:00Z">
        <w:r w:rsidR="004C662E">
          <w:rPr>
            <w:rFonts w:ascii="TH SarabunPSK" w:hAnsi="TH SarabunPSK" w:cs="TH SarabunPSK"/>
            <w:sz w:val="32"/>
            <w:szCs w:val="32"/>
          </w:rPr>
          <w:t xml:space="preserve"> </w:t>
        </w:r>
      </w:ins>
      <w:r w:rsidR="00864CEF">
        <w:rPr>
          <w:rFonts w:ascii="TH SarabunPSK" w:hAnsi="TH SarabunPSK" w:cs="TH SarabunPSK"/>
          <w:sz w:val="32"/>
          <w:szCs w:val="32"/>
        </w:rPr>
        <w:t xml:space="preserve">presence of </w:t>
      </w:r>
      <w:r w:rsidR="00864CEF" w:rsidRPr="00D92D96">
        <w:rPr>
          <w:rFonts w:ascii="TH SarabunPSK" w:hAnsi="TH SarabunPSK" w:cs="TH SarabunPSK" w:hint="cs"/>
          <w:i/>
          <w:iCs/>
          <w:sz w:val="32"/>
          <w:szCs w:val="32"/>
        </w:rPr>
        <w:t>Staphylococcus</w:t>
      </w:r>
      <w:r w:rsidR="00864CEF" w:rsidRPr="00D92D96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="00864CEF" w:rsidRPr="00D92D96">
        <w:rPr>
          <w:rFonts w:ascii="TH SarabunPSK" w:hAnsi="TH SarabunPSK" w:cs="TH SarabunPSK" w:hint="cs"/>
          <w:i/>
          <w:iCs/>
          <w:sz w:val="32"/>
          <w:szCs w:val="32"/>
        </w:rPr>
        <w:t>aureus</w:t>
      </w:r>
      <w:r w:rsidR="003129B6"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</w:rPr>
        <w:t xml:space="preserve">in herbal </w:t>
      </w:r>
      <w:r w:rsidR="00E54105">
        <w:rPr>
          <w:rFonts w:ascii="TH SarabunPSK" w:hAnsi="TH SarabunPSK" w:cs="TH SarabunPSK"/>
          <w:sz w:val="32"/>
          <w:szCs w:val="32"/>
        </w:rPr>
        <w:t xml:space="preserve">finished </w:t>
      </w:r>
      <w:r w:rsidRPr="005757B3">
        <w:rPr>
          <w:rFonts w:ascii="TH SarabunPSK" w:hAnsi="TH SarabunPSK" w:cs="TH SarabunPSK"/>
          <w:sz w:val="32"/>
          <w:szCs w:val="32"/>
        </w:rPr>
        <w:t>products</w:t>
      </w:r>
      <w:r w:rsidR="001A5592">
        <w:rPr>
          <w:rFonts w:ascii="TH SarabunPSK" w:hAnsi="TH SarabunPSK" w:cs="TH SarabunPSK"/>
          <w:sz w:val="32"/>
          <w:szCs w:val="32"/>
        </w:rPr>
        <w:t xml:space="preserve"> </w:t>
      </w:r>
      <w:r w:rsidR="00AE29EC">
        <w:rPr>
          <w:rFonts w:ascii="TH SarabunPSK" w:hAnsi="TH SarabunPSK" w:cs="TH SarabunPSK"/>
          <w:sz w:val="32"/>
          <w:szCs w:val="32"/>
        </w:rPr>
        <w:t>according to …</w:t>
      </w:r>
      <w:r w:rsidR="00F733DD">
        <w:rPr>
          <w:rFonts w:ascii="TH SarabunPSK" w:hAnsi="TH SarabunPSK" w:cs="TH SarabunPSK"/>
          <w:sz w:val="32"/>
          <w:szCs w:val="32"/>
        </w:rPr>
        <w:t xml:space="preserve"> </w:t>
      </w:r>
      <w:r w:rsidR="00F733DD" w:rsidRPr="00F733DD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  <w:r w:rsidR="00F733DD">
        <w:rPr>
          <w:rFonts w:ascii="TH SarabunPSK" w:hAnsi="TH SarabunPSK" w:cs="TH SarabunPSK"/>
          <w:sz w:val="32"/>
          <w:szCs w:val="32"/>
        </w:rPr>
        <w:t>.</w:t>
      </w:r>
    </w:p>
    <w:p w14:paraId="69B54D80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B6B1C03" w14:textId="12700418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4" w:name="_Toc175748844"/>
      <w:r w:rsidRPr="005757B3">
        <w:t>Scope</w:t>
      </w:r>
      <w:bookmarkEnd w:id="24"/>
    </w:p>
    <w:p w14:paraId="4D5D89BD" w14:textId="77777777" w:rsidR="00EF0234" w:rsidRPr="00EF0234" w:rsidRDefault="00EF0234" w:rsidP="00EF0234">
      <w:pPr>
        <w:pStyle w:val="ListParagraph"/>
        <w:ind w:left="360"/>
        <w:rPr>
          <w:rFonts w:ascii="TH SarabunPSK" w:hAnsi="TH SarabunPSK" w:cs="TH SarabunPSK"/>
          <w:sz w:val="32"/>
          <w:szCs w:val="32"/>
          <w:cs/>
        </w:rPr>
      </w:pPr>
      <w:r w:rsidRPr="00EF0234">
        <w:rPr>
          <w:rFonts w:ascii="TH SarabunPSK" w:hAnsi="TH SarabunPSK" w:cs="TH SarabunPSK"/>
          <w:sz w:val="32"/>
          <w:szCs w:val="32"/>
        </w:rPr>
        <w:t xml:space="preserve">   </w:t>
      </w:r>
      <w:bookmarkStart w:id="25" w:name="_Hlk178240545"/>
      <w:r w:rsidRPr="00EF0234">
        <w:rPr>
          <w:rFonts w:ascii="TH SarabunPSK" w:hAnsi="TH SarabunPSK" w:cs="TH SarabunPSK"/>
          <w:sz w:val="32"/>
          <w:szCs w:val="32"/>
        </w:rPr>
        <w:t xml:space="preserve">This procedure applies to </w:t>
      </w:r>
      <w:r w:rsidRPr="00EF0234">
        <w:rPr>
          <w:rFonts w:ascii="TH SarabunPSK" w:hAnsi="TH SarabunPSK" w:cs="TH SarabunPSK"/>
          <w:color w:val="ED7D31" w:themeColor="accent2"/>
          <w:sz w:val="32"/>
          <w:szCs w:val="32"/>
        </w:rPr>
        <w:t>test method number: […provide internal reference number] for physical address of: […Quality control testing site address]</w:t>
      </w:r>
      <w:bookmarkEnd w:id="25"/>
    </w:p>
    <w:p w14:paraId="39AA1669" w14:textId="6CA25FDD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4D2A823A" w14:textId="3C916B99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6" w:name="_Toc175748845"/>
      <w:r w:rsidRPr="005757B3">
        <w:t>Responsibilities</w:t>
      </w:r>
      <w:bookmarkEnd w:id="26"/>
    </w:p>
    <w:p w14:paraId="72D2BADE" w14:textId="3478C4E7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Quality Control personnel</w:t>
      </w:r>
    </w:p>
    <w:p w14:paraId="1957C1A6" w14:textId="39942FD8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Microbiology laboratory staff</w:t>
      </w:r>
    </w:p>
    <w:p w14:paraId="56ACBF77" w14:textId="77777777" w:rsidR="00770C36" w:rsidRPr="009F3C5A" w:rsidRDefault="00770C36" w:rsidP="00770C36">
      <w:pPr>
        <w:rPr>
          <w:rFonts w:ascii="TH SarabunPSK" w:hAnsi="TH SarabunPSK" w:cs="TH SarabunPSK"/>
          <w:sz w:val="14"/>
          <w:szCs w:val="14"/>
        </w:rPr>
      </w:pPr>
    </w:p>
    <w:p w14:paraId="3C3A20FB" w14:textId="072C0C85" w:rsidR="00770C36" w:rsidRPr="005757B3" w:rsidRDefault="00770C36" w:rsidP="00E54105">
      <w:pPr>
        <w:pStyle w:val="Heading4"/>
        <w:numPr>
          <w:ilvl w:val="0"/>
          <w:numId w:val="1"/>
        </w:numPr>
      </w:pPr>
      <w:bookmarkStart w:id="27" w:name="_Toc175748846"/>
      <w:r w:rsidRPr="005757B3">
        <w:t>Materials and Equipment</w:t>
      </w:r>
      <w:bookmarkEnd w:id="27"/>
    </w:p>
    <w:p w14:paraId="1D10147A" w14:textId="267037F1" w:rsidR="00770C36" w:rsidRPr="00BE0312" w:rsidRDefault="0094168F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 xml:space="preserve">diluent </w:t>
      </w:r>
      <w:r>
        <w:rPr>
          <w:rFonts w:ascii="TH SarabunPSK" w:hAnsi="TH SarabunPSK" w:cs="TH SarabunPSK"/>
          <w:sz w:val="32"/>
          <w:szCs w:val="32"/>
        </w:rPr>
        <w:t xml:space="preserve">- 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[e.g., peptone 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saline buffer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, phosphate buffer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  <w:r w:rsidRPr="0066056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*</w:t>
      </w:r>
    </w:p>
    <w:p w14:paraId="0D7E2938" w14:textId="187202B0" w:rsidR="00BE0312" w:rsidRPr="00AC3C8B" w:rsidRDefault="00BE0312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[provide </w:t>
      </w:r>
      <w:r w:rsidR="00023486" w:rsidRPr="00AC3C8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name and list of ingredients </w:t>
      </w:r>
      <w:r w:rsidR="00AC3C8B" w:rsidRPr="00AC3C8B">
        <w:rPr>
          <w:rFonts w:ascii="TH SarabunPSK" w:hAnsi="TH SarabunPSK" w:cs="TH SarabunPSK"/>
          <w:color w:val="ED7D31" w:themeColor="accent2"/>
          <w:sz w:val="32"/>
          <w:szCs w:val="32"/>
        </w:rPr>
        <w:t>diluent]</w:t>
      </w:r>
    </w:p>
    <w:p w14:paraId="20A826F9" w14:textId="46004D2E" w:rsidR="00AC3C8B" w:rsidRPr="00346D4E" w:rsidRDefault="00AB339E" w:rsidP="00BE031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…</w:t>
      </w:r>
    </w:p>
    <w:p w14:paraId="43B07754" w14:textId="734B6237" w:rsidR="00346D4E" w:rsidRPr="00E54105" w:rsidRDefault="00346D4E" w:rsidP="00346D4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 w:rsidRPr="00346D4E">
        <w:rPr>
          <w:rFonts w:ascii="TH SarabunPSK" w:hAnsi="TH SarabunPSK" w:cs="TH SarabunPSK"/>
          <w:sz w:val="32"/>
          <w:szCs w:val="32"/>
        </w:rPr>
        <w:t>* Diluent according to Thai herbal pharmacopeia appendix 10.2 under stock buffer solution section</w:t>
      </w:r>
    </w:p>
    <w:p w14:paraId="0CEE5741" w14:textId="56B983CE" w:rsidR="00770C36" w:rsidRDefault="00161EE8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medium</w:t>
      </w:r>
    </w:p>
    <w:p w14:paraId="04324FE5" w14:textId="21C13997" w:rsidR="00AB339E" w:rsidRPr="00D334C8" w:rsidRDefault="00C67144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>Soybean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-</w:t>
      </w:r>
      <w:r w:rsidR="00161EE8" w:rsidRP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Casein Digest </w:t>
      </w:r>
      <w:r w:rsidR="00161EE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Broth </w:t>
      </w:r>
      <w:r w:rsidR="00D334C8">
        <w:rPr>
          <w:rFonts w:ascii="TH SarabunPSK" w:hAnsi="TH SarabunPSK" w:cs="TH SarabunPSK"/>
          <w:color w:val="ED7D31" w:themeColor="accent2"/>
          <w:sz w:val="32"/>
          <w:szCs w:val="32"/>
        </w:rPr>
        <w:t>(TSB)</w:t>
      </w:r>
      <w:r w:rsidR="00BB7408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[or TAT]</w:t>
      </w:r>
    </w:p>
    <w:p w14:paraId="656AC9A8" w14:textId="7DB00827" w:rsidR="00D334C8" w:rsidRDefault="00D334C8" w:rsidP="00D334C8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</w:t>
      </w:r>
      <w:r w:rsidR="00A90DA1">
        <w:rPr>
          <w:rFonts w:ascii="TH SarabunPSK" w:hAnsi="TH SarabunPSK" w:cs="TH SarabunPSK"/>
          <w:color w:val="ED7D31" w:themeColor="accent2"/>
          <w:sz w:val="32"/>
          <w:szCs w:val="32"/>
        </w:rPr>
        <w:t>ormula:</w:t>
      </w:r>
    </w:p>
    <w:p w14:paraId="6DCFE0D2" w14:textId="7C0B4F3D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Pancreatic Digest of Casein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17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AF0C216" w14:textId="58EBC23B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Papaic Digest of Soybean Meal 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3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152B21D" w14:textId="6787410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lastRenderedPageBreak/>
        <w:t>Sodium Chloride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0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C87E07F" w14:textId="4AD58899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Dipotassium </w:t>
      </w:r>
      <w:r w:rsidR="00394472">
        <w:rPr>
          <w:rFonts w:ascii="TH SarabunPSK" w:hAnsi="TH SarabunPSK" w:cs="TH SarabunPSK"/>
          <w:sz w:val="32"/>
          <w:szCs w:val="32"/>
        </w:rPr>
        <w:t>h</w:t>
      </w:r>
      <w:r w:rsidRPr="003B019A">
        <w:rPr>
          <w:rFonts w:ascii="TH SarabunPSK" w:hAnsi="TH SarabunPSK" w:cs="TH SarabunPSK" w:hint="cs"/>
          <w:sz w:val="32"/>
          <w:szCs w:val="32"/>
        </w:rPr>
        <w:t>ydrogenphosphate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3BC396F" w14:textId="7CE62920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>Dextrose Monohydrate</w:t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>2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.</w:t>
      </w:r>
      <w:r w:rsidRPr="003B019A">
        <w:rPr>
          <w:rFonts w:ascii="TH SarabunPSK" w:hAnsi="TH SarabunPSK" w:cs="TH SarabunPSK" w:hint="cs"/>
          <w:sz w:val="32"/>
          <w:szCs w:val="32"/>
        </w:rPr>
        <w:t>5</w:t>
      </w:r>
      <w:r w:rsidRPr="003B019A"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F4343D" w14:textId="24C49EC6" w:rsidR="003B019A" w:rsidRPr="003B019A" w:rsidRDefault="003B019A" w:rsidP="003B019A">
      <w:pPr>
        <w:pStyle w:val="ListParagraph"/>
        <w:numPr>
          <w:ilvl w:val="0"/>
          <w:numId w:val="17"/>
        </w:numPr>
        <w:tabs>
          <w:tab w:val="left" w:pos="5760"/>
        </w:tabs>
        <w:rPr>
          <w:rFonts w:ascii="TH SarabunPSK" w:hAnsi="TH SarabunPSK" w:cs="TH SarabunPSK"/>
          <w:sz w:val="32"/>
          <w:szCs w:val="32"/>
        </w:rPr>
      </w:pPr>
      <w:r w:rsidRPr="003B019A">
        <w:rPr>
          <w:rFonts w:ascii="TH SarabunPSK" w:hAnsi="TH SarabunPSK" w:cs="TH SarabunPSK" w:hint="cs"/>
          <w:sz w:val="32"/>
          <w:szCs w:val="32"/>
        </w:rPr>
        <w:t xml:space="preserve">Deionized Water </w:t>
      </w:r>
      <w:r w:rsidRPr="003B019A">
        <w:rPr>
          <w:rFonts w:ascii="TH SarabunPSK" w:hAnsi="TH SarabunPSK" w:cs="TH SarabunPSK" w:hint="cs"/>
          <w:sz w:val="32"/>
          <w:szCs w:val="32"/>
          <w:cs/>
        </w:rPr>
        <w:t>(</w:t>
      </w:r>
      <w:r w:rsidRPr="003B019A">
        <w:rPr>
          <w:rFonts w:ascii="TH SarabunPSK" w:hAnsi="TH SarabunPSK" w:cs="TH SarabunPSK" w:hint="cs"/>
          <w:sz w:val="32"/>
          <w:szCs w:val="32"/>
        </w:rPr>
        <w:t>DI Water</w:t>
      </w:r>
      <w:r w:rsidRPr="003B019A">
        <w:rPr>
          <w:rFonts w:ascii="TH SarabunPSK" w:hAnsi="TH SarabunPSK" w:cs="TH SarabunPSK" w:hint="cs"/>
          <w:sz w:val="32"/>
          <w:szCs w:val="32"/>
          <w:cs/>
        </w:rPr>
        <w:t xml:space="preserve">)          </w:t>
      </w:r>
      <w:r>
        <w:rPr>
          <w:rFonts w:ascii="TH SarabunPSK" w:hAnsi="TH SarabunPSK" w:cs="TH SarabunPSK"/>
          <w:sz w:val="32"/>
          <w:szCs w:val="32"/>
        </w:rPr>
        <w:tab/>
      </w:r>
      <w:r w:rsidR="00794EEA">
        <w:rPr>
          <w:rFonts w:ascii="TH SarabunPSK" w:hAnsi="TH SarabunPSK" w:cs="TH SarabunPSK"/>
          <w:sz w:val="32"/>
          <w:szCs w:val="32"/>
        </w:rPr>
        <w:tab/>
      </w:r>
      <w:r w:rsidR="00D076F8">
        <w:rPr>
          <w:rFonts w:ascii="TH SarabunPSK" w:hAnsi="TH SarabunPSK" w:cs="TH SarabunPSK"/>
          <w:sz w:val="32"/>
          <w:szCs w:val="32"/>
        </w:rPr>
        <w:tab/>
      </w:r>
      <w:r w:rsidRPr="003B019A">
        <w:rPr>
          <w:rFonts w:ascii="TH SarabunPSK" w:hAnsi="TH SarabunPSK" w:cs="TH SarabunPSK" w:hint="cs"/>
          <w:sz w:val="32"/>
          <w:szCs w:val="32"/>
        </w:rPr>
        <w:t xml:space="preserve">1,000  </w:t>
      </w:r>
      <w:r w:rsidRPr="003B019A"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B960D8C" w14:textId="221889A2" w:rsidR="00A90DA1" w:rsidRPr="00394472" w:rsidRDefault="003B019A" w:rsidP="00594081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394472">
        <w:rPr>
          <w:rFonts w:ascii="TH SarabunPSK" w:hAnsi="TH SarabunPSK" w:cs="TH SarabunPSK" w:hint="cs"/>
          <w:sz w:val="32"/>
          <w:szCs w:val="32"/>
        </w:rPr>
        <w:t>pH</w:t>
      </w:r>
      <w:r w:rsidR="00394472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394472">
        <w:rPr>
          <w:rFonts w:ascii="TH SarabunPSK" w:hAnsi="TH SarabunPSK" w:cs="TH SarabunPSK" w:hint="cs"/>
          <w:sz w:val="32"/>
          <w:szCs w:val="32"/>
        </w:rPr>
        <w:t>7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3 ±</w:t>
      </w:r>
      <w:r w:rsidRPr="003944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4472">
        <w:rPr>
          <w:rFonts w:ascii="TH SarabunPSK" w:hAnsi="TH SarabunPSK" w:cs="TH SarabunPSK" w:hint="cs"/>
          <w:sz w:val="32"/>
          <w:szCs w:val="32"/>
        </w:rPr>
        <w:t>0</w:t>
      </w:r>
      <w:r w:rsidRPr="00394472">
        <w:rPr>
          <w:rFonts w:ascii="TH SarabunPSK" w:hAnsi="TH SarabunPSK" w:cs="TH SarabunPSK" w:hint="cs"/>
          <w:sz w:val="32"/>
          <w:szCs w:val="32"/>
          <w:cs/>
        </w:rPr>
        <w:t>.</w:t>
      </w:r>
      <w:r w:rsidRPr="00394472">
        <w:rPr>
          <w:rFonts w:ascii="TH SarabunPSK" w:hAnsi="TH SarabunPSK" w:cs="TH SarabunPSK" w:hint="cs"/>
          <w:sz w:val="32"/>
          <w:szCs w:val="32"/>
        </w:rPr>
        <w:t>2</w:t>
      </w:r>
    </w:p>
    <w:p w14:paraId="63617249" w14:textId="75EE77E0" w:rsidR="00C67144" w:rsidRPr="00A83456" w:rsidRDefault="00700E62" w:rsidP="00AB339E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E672E3" w:rsidRPr="00D92D96">
        <w:rPr>
          <w:rFonts w:ascii="TH SarabunPSK" w:hAnsi="TH SarabunPSK" w:cs="TH SarabunPSK" w:hint="cs"/>
          <w:b/>
          <w:bCs/>
          <w:sz w:val="32"/>
          <w:szCs w:val="32"/>
        </w:rPr>
        <w:t xml:space="preserve">Mannitol Salt Agar Medium </w:t>
      </w:r>
      <w:r w:rsidR="00E672E3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672E3" w:rsidRPr="00D92D96">
        <w:rPr>
          <w:rFonts w:ascii="TH SarabunPSK" w:hAnsi="TH SarabunPSK" w:cs="TH SarabunPSK" w:hint="cs"/>
          <w:b/>
          <w:bCs/>
          <w:sz w:val="32"/>
          <w:szCs w:val="32"/>
        </w:rPr>
        <w:t>MSA</w:t>
      </w:r>
      <w:r w:rsidR="00E672E3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E7EEF4A" w14:textId="77777777" w:rsidR="00D42A80" w:rsidRDefault="00D42A80" w:rsidP="00D42A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1A985786" w14:textId="77777777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Pancreatic Digest of Casein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273AB">
        <w:rPr>
          <w:rFonts w:ascii="TH SarabunPSK" w:hAnsi="TH SarabunPSK" w:cs="TH SarabunPSK"/>
          <w:sz w:val="32"/>
          <w:szCs w:val="32"/>
        </w:rPr>
        <w:tab/>
        <w:t>5.0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61626554" w14:textId="7EAE3692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 xml:space="preserve">Papaic Digest of Animal Tissue 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273AB">
        <w:rPr>
          <w:rFonts w:ascii="TH SarabunPSK" w:hAnsi="TH SarabunPSK" w:cs="TH SarabunPSK"/>
          <w:sz w:val="32"/>
          <w:szCs w:val="32"/>
        </w:rPr>
        <w:tab/>
        <w:t>5.0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16D62375" w14:textId="77777777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Beef Extract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273AB">
        <w:rPr>
          <w:rFonts w:ascii="TH SarabunPSK" w:hAnsi="TH SarabunPSK" w:cs="TH SarabunPSK"/>
          <w:sz w:val="32"/>
          <w:szCs w:val="32"/>
        </w:rPr>
        <w:tab/>
        <w:t>1.0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301AEE1C" w14:textId="7C708010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Mannitol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             </w:t>
      </w:r>
      <w:r w:rsidRPr="00E273AB">
        <w:rPr>
          <w:rFonts w:ascii="TH SarabunPSK" w:hAnsi="TH SarabunPSK" w:cs="TH SarabunPSK"/>
          <w:sz w:val="32"/>
          <w:szCs w:val="32"/>
        </w:rPr>
        <w:tab/>
        <w:t>10.0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142D8144" w14:textId="02EDDDED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Sodium Chloride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             </w:t>
      </w:r>
      <w:r w:rsidRPr="00E273AB">
        <w:rPr>
          <w:rFonts w:ascii="TH SarabunPSK" w:hAnsi="TH SarabunPSK" w:cs="TH SarabunPSK"/>
          <w:sz w:val="32"/>
          <w:szCs w:val="32"/>
        </w:rPr>
        <w:tab/>
        <w:t>75.0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30C4C00E" w14:textId="7A67872A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Agar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E273AB">
        <w:rPr>
          <w:rFonts w:ascii="TH SarabunPSK" w:hAnsi="TH SarabunPSK" w:cs="TH SarabunPSK"/>
          <w:sz w:val="32"/>
          <w:szCs w:val="32"/>
        </w:rPr>
        <w:tab/>
        <w:t>15.0</w:t>
      </w:r>
      <w:r w:rsidRPr="00E273AB">
        <w:rPr>
          <w:rFonts w:ascii="TH SarabunPSK" w:hAnsi="TH SarabunPSK" w:cs="TH SarabunPSK"/>
          <w:sz w:val="32"/>
          <w:szCs w:val="32"/>
        </w:rPr>
        <w:tab/>
        <w:t>g</w:t>
      </w:r>
    </w:p>
    <w:p w14:paraId="0708B554" w14:textId="6E80827E" w:rsidR="00E273AB" w:rsidRPr="00E273AB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Phenol Red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E273AB">
        <w:rPr>
          <w:rFonts w:ascii="TH SarabunPSK" w:hAnsi="TH SarabunPSK" w:cs="TH SarabunPSK"/>
          <w:sz w:val="32"/>
          <w:szCs w:val="32"/>
        </w:rPr>
        <w:tab/>
        <w:t>25.0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="0086670B">
        <w:rPr>
          <w:rFonts w:ascii="TH SarabunPSK" w:hAnsi="TH SarabunPSK" w:cs="TH SarabunPSK"/>
          <w:sz w:val="32"/>
          <w:szCs w:val="32"/>
        </w:rPr>
        <w:t>m</w:t>
      </w:r>
      <w:r w:rsidRPr="00E273AB">
        <w:rPr>
          <w:rFonts w:ascii="TH SarabunPSK" w:hAnsi="TH SarabunPSK" w:cs="TH SarabunPSK"/>
          <w:sz w:val="32"/>
          <w:szCs w:val="32"/>
        </w:rPr>
        <w:t>g</w:t>
      </w:r>
    </w:p>
    <w:p w14:paraId="7875801E" w14:textId="0FE684C0" w:rsidR="00156608" w:rsidRPr="00156608" w:rsidRDefault="00E273AB" w:rsidP="00E273AB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273AB">
        <w:rPr>
          <w:rFonts w:ascii="TH SarabunPSK" w:hAnsi="TH SarabunPSK" w:cs="TH SarabunPSK"/>
          <w:sz w:val="32"/>
          <w:szCs w:val="32"/>
        </w:rPr>
        <w:t>DI Water</w:t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</w:r>
      <w:r w:rsidRPr="00E273AB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E273AB">
        <w:rPr>
          <w:rFonts w:ascii="TH SarabunPSK" w:hAnsi="TH SarabunPSK" w:cs="TH SarabunPSK"/>
          <w:sz w:val="32"/>
          <w:szCs w:val="32"/>
        </w:rPr>
        <w:tab/>
        <w:t>1,000</w:t>
      </w:r>
      <w:r w:rsidRPr="00E273AB">
        <w:rPr>
          <w:rFonts w:ascii="TH SarabunPSK" w:hAnsi="TH SarabunPSK" w:cs="TH SarabunPSK"/>
          <w:sz w:val="32"/>
          <w:szCs w:val="32"/>
        </w:rPr>
        <w:tab/>
        <w:t>ml</w:t>
      </w:r>
    </w:p>
    <w:p w14:paraId="455089AC" w14:textId="51B9BB64" w:rsidR="00156608" w:rsidRPr="00156608" w:rsidRDefault="00156608" w:rsidP="00156608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 w:rsidRPr="00156608">
        <w:rPr>
          <w:rFonts w:ascii="TH SarabunPSK" w:hAnsi="TH SarabunPSK" w:cs="TH SarabunPSK" w:hint="cs"/>
          <w:sz w:val="32"/>
          <w:szCs w:val="32"/>
        </w:rPr>
        <w:t>pH</w:t>
      </w:r>
      <w:r w:rsidRPr="00156608">
        <w:rPr>
          <w:rFonts w:ascii="TH SarabunPSK" w:hAnsi="TH SarabunPSK" w:cs="TH SarabunPSK"/>
          <w:sz w:val="32"/>
          <w:szCs w:val="32"/>
        </w:rPr>
        <w:t xml:space="preserve"> after sterilization: </w:t>
      </w:r>
      <w:r w:rsidRPr="00156608">
        <w:rPr>
          <w:rFonts w:ascii="TH SarabunPSK" w:hAnsi="TH SarabunPSK" w:cs="TH SarabunPSK" w:hint="cs"/>
          <w:sz w:val="32"/>
          <w:szCs w:val="32"/>
        </w:rPr>
        <w:t>7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="0086670B">
        <w:rPr>
          <w:rFonts w:ascii="TH SarabunPSK" w:hAnsi="TH SarabunPSK" w:cs="TH SarabunPSK"/>
          <w:sz w:val="32"/>
          <w:szCs w:val="32"/>
        </w:rPr>
        <w:t>4</w:t>
      </w:r>
      <w:r w:rsidRPr="00156608">
        <w:rPr>
          <w:rFonts w:ascii="TH SarabunPSK" w:hAnsi="TH SarabunPSK" w:cs="TH SarabunPSK" w:hint="cs"/>
          <w:sz w:val="32"/>
          <w:szCs w:val="32"/>
        </w:rPr>
        <w:t xml:space="preserve"> ±</w:t>
      </w:r>
      <w:r w:rsidRPr="001566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6608">
        <w:rPr>
          <w:rFonts w:ascii="TH SarabunPSK" w:hAnsi="TH SarabunPSK" w:cs="TH SarabunPSK" w:hint="cs"/>
          <w:sz w:val="32"/>
          <w:szCs w:val="32"/>
        </w:rPr>
        <w:t>0</w:t>
      </w:r>
      <w:r w:rsidRPr="00156608">
        <w:rPr>
          <w:rFonts w:ascii="TH SarabunPSK" w:hAnsi="TH SarabunPSK" w:cs="TH SarabunPSK" w:hint="cs"/>
          <w:sz w:val="32"/>
          <w:szCs w:val="32"/>
          <w:cs/>
        </w:rPr>
        <w:t>.</w:t>
      </w:r>
      <w:r w:rsidRPr="00156608">
        <w:rPr>
          <w:rFonts w:ascii="TH SarabunPSK" w:hAnsi="TH SarabunPSK" w:cs="TH SarabunPSK" w:hint="cs"/>
          <w:sz w:val="32"/>
          <w:szCs w:val="32"/>
        </w:rPr>
        <w:t>2</w:t>
      </w:r>
    </w:p>
    <w:p w14:paraId="48986379" w14:textId="36A8076A" w:rsidR="002D6651" w:rsidRPr="00A83456" w:rsidRDefault="002D6651" w:rsidP="002D6651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10160C" w:rsidRPr="00D92D96">
        <w:rPr>
          <w:rFonts w:ascii="TH SarabunPSK" w:hAnsi="TH SarabunPSK" w:cs="TH SarabunPSK" w:hint="cs"/>
          <w:b/>
          <w:bCs/>
          <w:sz w:val="32"/>
          <w:szCs w:val="32"/>
        </w:rPr>
        <w:t xml:space="preserve">Baird Parker Agar Base </w:t>
      </w:r>
      <w:r w:rsidR="0010160C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10160C" w:rsidRPr="00D92D96">
        <w:rPr>
          <w:rFonts w:ascii="TH SarabunPSK" w:hAnsi="TH SarabunPSK" w:cs="TH SarabunPSK" w:hint="cs"/>
          <w:b/>
          <w:bCs/>
          <w:sz w:val="32"/>
          <w:szCs w:val="32"/>
        </w:rPr>
        <w:t>BP</w:t>
      </w:r>
      <w:r w:rsidR="0010160C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55B2D984" w14:textId="77777777" w:rsidR="002D6651" w:rsidRDefault="002D6651" w:rsidP="002D6651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3C57FC23" w14:textId="77777777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Pancreatic digest of casein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16708C0E" w14:textId="1C9D8A70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Beef Extract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</w:t>
      </w:r>
      <w:r w:rsidRPr="00DA6B6C">
        <w:rPr>
          <w:rFonts w:ascii="TH SarabunPSK" w:hAnsi="TH SarabunPSK" w:cs="TH SarabunPSK"/>
          <w:sz w:val="32"/>
          <w:szCs w:val="32"/>
        </w:rPr>
        <w:tab/>
        <w:t>5.0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76B9B78B" w14:textId="62D4BAEF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Yeast Extract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DA6B6C">
        <w:rPr>
          <w:rFonts w:ascii="TH SarabunPSK" w:hAnsi="TH SarabunPSK" w:cs="TH SarabunPSK"/>
          <w:sz w:val="32"/>
          <w:szCs w:val="32"/>
        </w:rPr>
        <w:tab/>
        <w:t>1.0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4DC3541E" w14:textId="16145145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Lithium Chloride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DA6B6C">
        <w:rPr>
          <w:rFonts w:ascii="TH SarabunPSK" w:hAnsi="TH SarabunPSK" w:cs="TH SarabunPSK"/>
          <w:sz w:val="32"/>
          <w:szCs w:val="32"/>
        </w:rPr>
        <w:tab/>
        <w:t>5.0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597EF038" w14:textId="247E93DE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  <w:t>20.0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75D26EB4" w14:textId="560AD5A8" w:rsidR="00DA6B6C" w:rsidRP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Glycine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12.0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70151B45" w14:textId="170F62AF" w:rsidR="00DA6B6C" w:rsidRDefault="00DA6B6C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Sodium pyruvate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10.00    g</w:t>
      </w:r>
    </w:p>
    <w:p w14:paraId="6D907B59" w14:textId="37136782" w:rsidR="00F02468" w:rsidRDefault="00F02468" w:rsidP="00DA6B6C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127D4">
        <w:rPr>
          <w:rFonts w:ascii="TH SarabunPSK" w:hAnsi="TH SarabunPSK" w:cs="TH SarabunPSK"/>
          <w:sz w:val="32"/>
          <w:szCs w:val="32"/>
        </w:rPr>
        <w:tab/>
        <w:t>950</w:t>
      </w:r>
      <w:r w:rsidR="006127D4">
        <w:rPr>
          <w:rFonts w:ascii="TH SarabunPSK" w:hAnsi="TH SarabunPSK" w:cs="TH SarabunPSK"/>
          <w:sz w:val="32"/>
          <w:szCs w:val="32"/>
        </w:rPr>
        <w:tab/>
        <w:t>ml</w:t>
      </w:r>
    </w:p>
    <w:p w14:paraId="0D28F590" w14:textId="093A24AB" w:rsidR="0046244D" w:rsidRDefault="0046244D" w:rsidP="00F02468">
      <w:pPr>
        <w:ind w:left="1440" w:firstLine="216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46244D"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 xml:space="preserve">Heat with frequent agitation, and boil for </w:t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 </w:t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minute. Sterilize, cool to between 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br/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  <w:cs/>
        </w:rPr>
        <w:t>45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</w:rPr>
        <w:t>°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C </w:t>
      </w:r>
      <w:r w:rsidRPr="0046244D">
        <w:rPr>
          <w:rFonts w:ascii="TH SarabunPSK" w:hAnsi="TH SarabunPSK" w:cs="TH SarabunPSK"/>
          <w:color w:val="ED7D31" w:themeColor="accent2"/>
          <w:sz w:val="32"/>
          <w:szCs w:val="32"/>
        </w:rPr>
        <w:t>and</w:t>
      </w:r>
      <w:r w:rsidR="00B85B94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  <w:cs/>
        </w:rPr>
        <w:t>50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</w:rPr>
        <w:t>°</w:t>
      </w:r>
      <w:r w:rsidR="005455FC">
        <w:rPr>
          <w:rFonts w:ascii="TH SarabunPSK" w:hAnsi="TH SarabunPSK" w:cs="TH SarabunPSK"/>
          <w:color w:val="ED7D31" w:themeColor="accent2"/>
          <w:sz w:val="32"/>
          <w:szCs w:val="32"/>
        </w:rPr>
        <w:t>C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and add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10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mL of a sterile,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1 </w:t>
      </w:r>
      <w:r w:rsidR="00B85B94" w:rsidRPr="00B85B94">
        <w:rPr>
          <w:rFonts w:ascii="TH SarabunPSK" w:hAnsi="TH SarabunPSK" w:cs="TH SarabunPSK"/>
          <w:color w:val="ED7D31" w:themeColor="accent2"/>
          <w:sz w:val="32"/>
          <w:szCs w:val="32"/>
        </w:rPr>
        <w:t>per cent w/v solution of</w:t>
      </w:r>
      <w:r w:rsidR="00B85B94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B85B94" w:rsidRPr="005455FC">
        <w:rPr>
          <w:rFonts w:ascii="TH SarabunPSK" w:hAnsi="TH SarabunPSK" w:cs="TH SarabunPSK"/>
          <w:i/>
          <w:iCs/>
          <w:color w:val="ED7D31" w:themeColor="accent2"/>
          <w:sz w:val="32"/>
          <w:szCs w:val="32"/>
        </w:rPr>
        <w:t>potassium tellurate(IV)</w:t>
      </w:r>
      <w:r w:rsidR="0094318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94318D" w:rsidRPr="0094318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and </w:t>
      </w:r>
      <w:r w:rsidR="0094318D" w:rsidRPr="0094318D">
        <w:rPr>
          <w:rFonts w:ascii="TH SarabunPSK" w:hAnsi="TH SarabunPSK" w:cs="TH SarabunPSK"/>
          <w:color w:val="ED7D31" w:themeColor="accent2"/>
          <w:sz w:val="32"/>
          <w:szCs w:val="32"/>
          <w:cs/>
        </w:rPr>
        <w:t xml:space="preserve">50 </w:t>
      </w:r>
      <w:r w:rsidR="0094318D" w:rsidRPr="0094318D">
        <w:rPr>
          <w:rFonts w:ascii="TH SarabunPSK" w:hAnsi="TH SarabunPSK" w:cs="TH SarabunPSK"/>
          <w:color w:val="ED7D31" w:themeColor="accent2"/>
          <w:sz w:val="32"/>
          <w:szCs w:val="32"/>
        </w:rPr>
        <w:t>mL of egg-yolk emulsion. Mix intimately but gently, and pour into plates.</w:t>
      </w:r>
      <w:r w:rsidR="00F02468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</w:p>
    <w:p w14:paraId="7F07316F" w14:textId="58A9BF9A" w:rsidR="00D42A80" w:rsidRDefault="0061751E" w:rsidP="00DA6B6C">
      <w:pPr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pH after sterilization: </w:t>
      </w:r>
      <w:r w:rsidR="0046244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6.8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± 0.2</w:t>
      </w:r>
    </w:p>
    <w:p w14:paraId="3FCD230D" w14:textId="5B617D5E" w:rsidR="0010293A" w:rsidRPr="00156608" w:rsidRDefault="00F02468" w:rsidP="0010293A">
      <w:pPr>
        <w:ind w:left="1224" w:firstLine="216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F02468">
        <w:rPr>
          <w:rFonts w:ascii="TH SarabunPSK" w:hAnsi="TH SarabunPSK" w:cs="TH SarabunPSK"/>
          <w:color w:val="ED7D31" w:themeColor="accent2"/>
          <w:sz w:val="32"/>
          <w:szCs w:val="32"/>
        </w:rPr>
        <w:t>Preparation of the egg-yolk emulsion: Disinfect the surface of whole shell eggs</w:t>
      </w:r>
      <w:r w:rsidR="0010293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10293A" w:rsidRPr="0010293A">
        <w:rPr>
          <w:rFonts w:ascii="TH SarabunPSK" w:hAnsi="TH SarabunPSK" w:cs="TH SarabunPSK"/>
          <w:color w:val="ED7D31" w:themeColor="accent2"/>
          <w:sz w:val="32"/>
          <w:szCs w:val="32"/>
        </w:rPr>
        <w:t>aseptically crack the eggs, and separate out intact yolks into a sterile graduated cylinder</w:t>
      </w:r>
      <w:r w:rsidR="00D404B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. </w:t>
      </w:r>
      <w:r w:rsidR="00D404BA" w:rsidRPr="00D404BA">
        <w:rPr>
          <w:rFonts w:ascii="TH SarabunPSK" w:hAnsi="TH SarabunPSK" w:cs="TH SarabunPSK"/>
          <w:color w:val="ED7D31" w:themeColor="accent2"/>
          <w:sz w:val="32"/>
          <w:szCs w:val="32"/>
        </w:rPr>
        <w:t>Add</w:t>
      </w:r>
      <w:r w:rsidR="008E4C1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8E4C13" w:rsidRPr="005455FC">
        <w:rPr>
          <w:rFonts w:ascii="TH SarabunPSK" w:hAnsi="TH SarabunPSK" w:cs="TH SarabunPSK"/>
          <w:i/>
          <w:iCs/>
          <w:color w:val="ED7D31" w:themeColor="accent2"/>
          <w:sz w:val="32"/>
          <w:szCs w:val="32"/>
        </w:rPr>
        <w:t>saline TS</w:t>
      </w:r>
      <w:r w:rsidR="008E4C1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8E4C13" w:rsidRPr="008E4C13">
        <w:rPr>
          <w:rFonts w:ascii="TH SarabunPSK" w:hAnsi="TH SarabunPSK" w:cs="TH SarabunPSK"/>
          <w:color w:val="ED7D31" w:themeColor="accent2"/>
          <w:sz w:val="32"/>
          <w:szCs w:val="32"/>
        </w:rPr>
        <w:t>to obtain a 3 to 7 ratio of egg-yolk to saline. Add to a sterile blender cup, and</w:t>
      </w:r>
      <w:r w:rsidR="008E4C13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8E4C13" w:rsidRPr="008E4C13">
        <w:rPr>
          <w:rFonts w:ascii="TH SarabunPSK" w:hAnsi="TH SarabunPSK" w:cs="TH SarabunPSK"/>
          <w:color w:val="ED7D31" w:themeColor="accent2"/>
          <w:sz w:val="32"/>
          <w:szCs w:val="32"/>
        </w:rPr>
        <w:t>mix at high speed for 5 seconds.</w:t>
      </w:r>
    </w:p>
    <w:p w14:paraId="5BADE3DE" w14:textId="252905A0" w:rsidR="00AD0CB4" w:rsidRPr="00A83456" w:rsidRDefault="00DE12E4" w:rsidP="00AD0CB4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Vogel-Johnson agar</w:t>
      </w:r>
      <w:r w:rsidR="00AD0CB4" w:rsidRPr="00D92D9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="00AD0CB4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F815EA">
        <w:rPr>
          <w:rFonts w:ascii="TH SarabunPSK" w:hAnsi="TH SarabunPSK" w:cs="TH SarabunPSK"/>
          <w:b/>
          <w:bCs/>
          <w:sz w:val="32"/>
          <w:szCs w:val="32"/>
        </w:rPr>
        <w:t>VJ</w:t>
      </w:r>
      <w:r w:rsidR="00AD0CB4" w:rsidRPr="00D92D96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390B97E3" w14:textId="77777777" w:rsidR="00AD0CB4" w:rsidRDefault="00AD0CB4" w:rsidP="00AD0CB4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Formula:</w:t>
      </w:r>
    </w:p>
    <w:p w14:paraId="0CCEA9F2" w14:textId="77777777" w:rsidR="00AD0CB4" w:rsidRPr="00DA6B6C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Pancreatic digest of casein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10.0</w:t>
      </w:r>
      <w:r w:rsidRPr="00DA6B6C">
        <w:rPr>
          <w:rFonts w:ascii="TH SarabunPSK" w:hAnsi="TH SarabunPSK" w:cs="TH SarabunPSK"/>
          <w:sz w:val="32"/>
          <w:szCs w:val="32"/>
        </w:rPr>
        <w:tab/>
        <w:t>g</w:t>
      </w:r>
    </w:p>
    <w:p w14:paraId="7BC1D587" w14:textId="390DD17D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Yeast Extract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832479">
        <w:rPr>
          <w:rFonts w:ascii="TH SarabunPSK" w:hAnsi="TH SarabunPSK" w:cs="TH SarabunPSK"/>
          <w:sz w:val="32"/>
          <w:szCs w:val="32"/>
        </w:rPr>
        <w:t>5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1024CD58" w14:textId="33F2E879" w:rsidR="00832479" w:rsidRDefault="00832479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Mannitol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10.0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269A0113" w14:textId="630083BF" w:rsidR="00B46403" w:rsidRPr="00DA6B6C" w:rsidRDefault="00B46403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Dipotassium hydrogenphosphate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5.0</w:t>
      </w:r>
      <w:r>
        <w:rPr>
          <w:rFonts w:ascii="TH SarabunPSK" w:hAnsi="TH SarabunPSK" w:cs="TH SarabunPSK"/>
          <w:sz w:val="32"/>
          <w:szCs w:val="32"/>
        </w:rPr>
        <w:tab/>
        <w:t>g</w:t>
      </w:r>
    </w:p>
    <w:p w14:paraId="5629908E" w14:textId="77777777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Lithium Chloride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DA6B6C">
        <w:rPr>
          <w:rFonts w:ascii="TH SarabunPSK" w:hAnsi="TH SarabunPSK" w:cs="TH SarabunPSK"/>
          <w:sz w:val="32"/>
          <w:szCs w:val="32"/>
        </w:rPr>
        <w:tab/>
        <w:t>5.0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6B84F0BB" w14:textId="692737B1" w:rsidR="00B46403" w:rsidRPr="00C7486A" w:rsidRDefault="00B46403" w:rsidP="00C7486A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Glycine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>1</w:t>
      </w:r>
      <w:r w:rsidR="00C7486A">
        <w:rPr>
          <w:rFonts w:ascii="TH SarabunPSK" w:hAnsi="TH SarabunPSK" w:cs="TH SarabunPSK"/>
          <w:sz w:val="32"/>
          <w:szCs w:val="32"/>
        </w:rPr>
        <w:t>0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139B82D0" w14:textId="1A72FBC1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DA6B6C">
        <w:rPr>
          <w:rFonts w:ascii="TH SarabunPSK" w:hAnsi="TH SarabunPSK" w:cs="TH SarabunPSK"/>
          <w:sz w:val="32"/>
          <w:szCs w:val="32"/>
        </w:rPr>
        <w:t>Agar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              </w:t>
      </w:r>
      <w:r w:rsidRPr="00DA6B6C"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>16</w:t>
      </w:r>
      <w:r w:rsidRPr="00DA6B6C">
        <w:rPr>
          <w:rFonts w:ascii="TH SarabunPSK" w:hAnsi="TH SarabunPSK" w:cs="TH SarabunPSK"/>
          <w:sz w:val="32"/>
          <w:szCs w:val="32"/>
        </w:rPr>
        <w:t>.0</w:t>
      </w:r>
      <w:r w:rsidRPr="00DA6B6C">
        <w:rPr>
          <w:rFonts w:ascii="TH SarabunPSK" w:hAnsi="TH SarabunPSK" w:cs="TH SarabunPSK"/>
          <w:sz w:val="32"/>
          <w:szCs w:val="32"/>
        </w:rPr>
        <w:tab/>
        <w:t xml:space="preserve"> g</w:t>
      </w:r>
    </w:p>
    <w:p w14:paraId="5A607D6F" w14:textId="2C279D79" w:rsidR="00C7486A" w:rsidRPr="00DA6B6C" w:rsidRDefault="00C7486A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Phenol red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25.0</w:t>
      </w:r>
      <w:r>
        <w:rPr>
          <w:rFonts w:ascii="TH SarabunPSK" w:hAnsi="TH SarabunPSK" w:cs="TH SarabunPSK"/>
          <w:sz w:val="32"/>
          <w:szCs w:val="32"/>
        </w:rPr>
        <w:tab/>
        <w:t>mg</w:t>
      </w:r>
    </w:p>
    <w:p w14:paraId="3ED349C5" w14:textId="77D7692A" w:rsidR="00AD0CB4" w:rsidRDefault="00AD0CB4" w:rsidP="00AD0CB4">
      <w:pPr>
        <w:pStyle w:val="ListParagraph"/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Deionized water (DI water)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C7486A">
        <w:rPr>
          <w:rFonts w:ascii="TH SarabunPSK" w:hAnsi="TH SarabunPSK" w:cs="TH SarabunPSK"/>
          <w:sz w:val="32"/>
          <w:szCs w:val="32"/>
        </w:rPr>
        <w:t>1000</w:t>
      </w:r>
      <w:r>
        <w:rPr>
          <w:rFonts w:ascii="TH SarabunPSK" w:hAnsi="TH SarabunPSK" w:cs="TH SarabunPSK"/>
          <w:sz w:val="32"/>
          <w:szCs w:val="32"/>
        </w:rPr>
        <w:tab/>
        <w:t>ml</w:t>
      </w:r>
    </w:p>
    <w:p w14:paraId="078B196C" w14:textId="30B8F934" w:rsidR="00A83456" w:rsidRDefault="00732A40" w:rsidP="004D0AAB">
      <w:pPr>
        <w:pStyle w:val="ListParagraph"/>
        <w:ind w:left="1224" w:firstLine="216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Boil the solution of solid for 1 minute. Sterilize, cool to between 45 </w:t>
      </w:r>
      <w:r w:rsidRPr="00732A40">
        <w:rPr>
          <w:rFonts w:ascii="TH SarabunPSK" w:hAnsi="TH SarabunPSK" w:cs="TH SarabunPSK"/>
          <w:sz w:val="32"/>
          <w:szCs w:val="32"/>
        </w:rPr>
        <w:t>°C</w:t>
      </w:r>
      <w:r>
        <w:rPr>
          <w:rFonts w:ascii="TH SarabunPSK" w:hAnsi="TH SarabunPSK" w:cs="TH SarabunPSK"/>
          <w:sz w:val="32"/>
          <w:szCs w:val="32"/>
        </w:rPr>
        <w:t xml:space="preserve"> and 50 </w:t>
      </w:r>
      <w:r w:rsidRPr="00732A40">
        <w:rPr>
          <w:rFonts w:ascii="TH SarabunPSK" w:hAnsi="TH SarabunPSK" w:cs="TH SarabunPSK"/>
          <w:sz w:val="32"/>
          <w:szCs w:val="32"/>
        </w:rPr>
        <w:t>°C</w:t>
      </w:r>
      <w:r>
        <w:rPr>
          <w:rFonts w:ascii="TH SarabunPSK" w:hAnsi="TH SarabunPSK" w:cs="TH SarabunPSK"/>
          <w:sz w:val="32"/>
          <w:szCs w:val="32"/>
        </w:rPr>
        <w:t>, and add 20 ml</w:t>
      </w:r>
      <w:r w:rsidR="004D0AAB">
        <w:rPr>
          <w:rFonts w:ascii="TH SarabunPSK" w:hAnsi="TH SarabunPSK" w:cs="TH SarabunPSK"/>
          <w:sz w:val="32"/>
          <w:szCs w:val="32"/>
        </w:rPr>
        <w:t xml:space="preserve"> of sterile 1 percent w/v solution of </w:t>
      </w:r>
      <w:r w:rsidR="004D0AAB" w:rsidRPr="004D0AAB">
        <w:rPr>
          <w:rFonts w:ascii="TH SarabunPSK" w:hAnsi="TH SarabunPSK" w:cs="TH SarabunPSK"/>
          <w:i/>
          <w:iCs/>
          <w:sz w:val="32"/>
          <w:szCs w:val="32"/>
        </w:rPr>
        <w:t>potassium tellurate (IV)</w:t>
      </w:r>
    </w:p>
    <w:p w14:paraId="16061B2A" w14:textId="1CE295EC" w:rsidR="004D0AAB" w:rsidRPr="004D0AAB" w:rsidRDefault="004D0AAB" w:rsidP="004D0AAB">
      <w:pPr>
        <w:pStyle w:val="ListParagraph"/>
        <w:ind w:left="1224" w:firstLine="216"/>
        <w:rPr>
          <w:rFonts w:ascii="TH SarabunPSK" w:hAnsi="TH SarabunPSK" w:cs="TH SarabunPSK"/>
          <w:sz w:val="32"/>
          <w:szCs w:val="32"/>
        </w:rPr>
      </w:pPr>
      <w:r w:rsidRPr="004D0AAB">
        <w:rPr>
          <w:rFonts w:ascii="TH SarabunPSK" w:hAnsi="TH SarabunPSK" w:cs="TH SarabunPSK"/>
          <w:sz w:val="32"/>
          <w:szCs w:val="32"/>
        </w:rPr>
        <w:t>pH</w:t>
      </w:r>
      <w:r>
        <w:rPr>
          <w:rFonts w:ascii="TH SarabunPSK" w:hAnsi="TH SarabunPSK" w:cs="TH SarabunPSK"/>
          <w:sz w:val="32"/>
          <w:szCs w:val="32"/>
        </w:rPr>
        <w:t xml:space="preserve"> after sterilization: 7.2 ±0.2</w:t>
      </w:r>
    </w:p>
    <w:p w14:paraId="2E95FE4E" w14:textId="654BB515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Petri dishes</w:t>
      </w:r>
    </w:p>
    <w:p w14:paraId="3AE63A5E" w14:textId="77777777" w:rsidR="0081453A" w:rsidRPr="00892D14" w:rsidRDefault="0081453A" w:rsidP="0081453A">
      <w:pPr>
        <w:pStyle w:val="ListParagraph"/>
        <w:numPr>
          <w:ilvl w:val="1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892D14">
        <w:rPr>
          <w:rFonts w:ascii="TH SarabunPSK" w:hAnsi="TH SarabunPSK" w:cs="TH SarabunPSK"/>
          <w:color w:val="ED7D31" w:themeColor="accent2"/>
          <w:sz w:val="32"/>
          <w:szCs w:val="32"/>
        </w:rPr>
        <w:t>[pipettes or automate pipettes]</w:t>
      </w:r>
    </w:p>
    <w:p w14:paraId="661DEA0C" w14:textId="77C49E91" w:rsidR="00770C36" w:rsidRP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Incubator (30-35°C)</w:t>
      </w:r>
    </w:p>
    <w:p w14:paraId="54D90363" w14:textId="77777777" w:rsidR="00E54105" w:rsidRDefault="00770C36" w:rsidP="00E54105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E54105">
        <w:rPr>
          <w:rFonts w:ascii="TH SarabunPSK" w:hAnsi="TH SarabunPSK" w:cs="TH SarabunPSK"/>
          <w:sz w:val="32"/>
          <w:szCs w:val="32"/>
        </w:rPr>
        <w:t>Autoclave</w:t>
      </w:r>
    </w:p>
    <w:p w14:paraId="0E475B4E" w14:textId="77777777" w:rsidR="00743266" w:rsidRDefault="00743266" w:rsidP="00743266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 w:rsidRPr="00373948">
        <w:rPr>
          <w:rFonts w:ascii="TH SarabunPSK" w:hAnsi="TH SarabunPSK" w:cs="TH SarabunPSK"/>
          <w:sz w:val="32"/>
          <w:szCs w:val="32"/>
        </w:rPr>
        <w:lastRenderedPageBreak/>
        <w:t>Biosafety cabinet class II (BSC II)</w:t>
      </w:r>
    </w:p>
    <w:p w14:paraId="7F40F207" w14:textId="297F3CAD" w:rsidR="00923AA7" w:rsidRDefault="00923AA7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flask</w:t>
      </w:r>
    </w:p>
    <w:p w14:paraId="5D08334F" w14:textId="1FEF1EC7" w:rsidR="00337B64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4839567D" w14:textId="6A3930D7" w:rsidR="00700E62" w:rsidRDefault="00700E62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mixers</w:t>
      </w:r>
    </w:p>
    <w:p w14:paraId="50C2EFD5" w14:textId="07877401" w:rsidR="00344180" w:rsidRDefault="00344180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Duran bottles</w:t>
      </w:r>
      <w:r w:rsidR="00BB5B08">
        <w:rPr>
          <w:rFonts w:ascii="TH SarabunPSK" w:hAnsi="TH SarabunPSK" w:cs="TH SarabunPSK"/>
          <w:sz w:val="32"/>
          <w:szCs w:val="32"/>
        </w:rPr>
        <w:t xml:space="preserve"> 250 ml</w:t>
      </w:r>
    </w:p>
    <w:p w14:paraId="700DE2C3" w14:textId="787A1F2C" w:rsidR="00BB5B08" w:rsidRDefault="00BB5B08" w:rsidP="00923AA7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Bun</w:t>
      </w:r>
      <w:r w:rsidR="00B151A1">
        <w:rPr>
          <w:rFonts w:ascii="TH SarabunPSK" w:hAnsi="TH SarabunPSK" w:cs="TH SarabunPSK"/>
          <w:sz w:val="32"/>
          <w:szCs w:val="32"/>
        </w:rPr>
        <w:t>sen burner</w:t>
      </w:r>
    </w:p>
    <w:p w14:paraId="70183230" w14:textId="77777777" w:rsidR="002F07B3" w:rsidRPr="005A61FF" w:rsidRDefault="002F07B3" w:rsidP="002F07B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color w:val="ED7D31" w:themeColor="accent2"/>
          <w:sz w:val="32"/>
          <w:szCs w:val="32"/>
        </w:rPr>
      </w:pPr>
      <w:r w:rsidRPr="002B64BA">
        <w:rPr>
          <w:rFonts w:ascii="TH SarabunPSK" w:hAnsi="TH SarabunPSK" w:cs="TH SarabunPSK"/>
          <w:color w:val="ED7D31" w:themeColor="accent2"/>
          <w:sz w:val="32"/>
          <w:szCs w:val="32"/>
        </w:rPr>
        <w:t>[Sterile loop or other mean of inoculating equipment]</w:t>
      </w:r>
    </w:p>
    <w:p w14:paraId="2308E65D" w14:textId="13EEAE75" w:rsidR="007A5093" w:rsidRDefault="007A5093" w:rsidP="007A5093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Gram staining solution</w:t>
      </w:r>
    </w:p>
    <w:p w14:paraId="2FC3FCE9" w14:textId="0AD8EE6A" w:rsidR="00E07759" w:rsidRDefault="00E07759" w:rsidP="00E07759">
      <w:pPr>
        <w:pStyle w:val="ListParagraph"/>
        <w:numPr>
          <w:ilvl w:val="1"/>
          <w:numId w:val="1"/>
        </w:numPr>
        <w:ind w:left="720" w:hanging="360"/>
        <w:rPr>
          <w:rFonts w:ascii="TH SarabunPSK" w:hAnsi="TH SarabunPSK" w:cs="TH SarabunPSK"/>
          <w:sz w:val="32"/>
          <w:szCs w:val="32"/>
        </w:rPr>
      </w:pPr>
      <w:ins w:id="28" w:author="Oat ." w:date="2024-09-20T14:28:00Z">
        <w:r>
          <w:rPr>
            <w:rFonts w:ascii="TH SarabunPSK" w:hAnsi="TH SarabunPSK" w:cs="TH SarabunPSK"/>
            <w:sz w:val="32"/>
            <w:szCs w:val="32"/>
          </w:rPr>
          <w:t>Test micro-</w:t>
        </w:r>
      </w:ins>
      <w:ins w:id="29" w:author="Oat ." w:date="2024-09-20T14:29:00Z">
        <w:r>
          <w:rPr>
            <w:rFonts w:ascii="TH SarabunPSK" w:hAnsi="TH SarabunPSK" w:cs="TH SarabunPSK"/>
            <w:sz w:val="32"/>
            <w:szCs w:val="32"/>
          </w:rPr>
          <w:t>organism</w:t>
        </w:r>
      </w:ins>
      <w:ins w:id="30" w:author="Oat ." w:date="2024-09-20T14:28:00Z">
        <w:r>
          <w:rPr>
            <w:rFonts w:ascii="TH SarabunPSK" w:hAnsi="TH SarabunPSK" w:cs="TH SarabunPSK"/>
            <w:sz w:val="32"/>
            <w:szCs w:val="32"/>
          </w:rPr>
          <w:t>:</w:t>
        </w:r>
      </w:ins>
    </w:p>
    <w:p w14:paraId="529DFB82" w14:textId="0A4FF9FA" w:rsidR="00E07759" w:rsidRPr="00C35AFD" w:rsidRDefault="00C35AFD" w:rsidP="00C35AFD">
      <w:pPr>
        <w:pStyle w:val="ListParagraph"/>
        <w:numPr>
          <w:ilvl w:val="2"/>
          <w:numId w:val="1"/>
        </w:numPr>
        <w:rPr>
          <w:rFonts w:ascii="TH SarabunPSK" w:hAnsi="TH SarabunPSK" w:cs="TH SarabunPSK"/>
          <w:color w:val="ED7D31" w:themeColor="accent2"/>
          <w:sz w:val="32"/>
          <w:szCs w:val="32"/>
        </w:rPr>
      </w:pPr>
      <w:ins w:id="31" w:author="Oat ." w:date="2024-09-20T14:29:00Z"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>[</w:t>
        </w:r>
        <w:r w:rsidRPr="002D457E">
          <w:rPr>
            <w:rFonts w:ascii="TH SarabunPSK" w:hAnsi="TH SarabunPSK" w:cs="TH SarabunPSK"/>
            <w:i/>
            <w:iCs/>
            <w:color w:val="ED7D31" w:themeColor="accent2"/>
            <w:sz w:val="32"/>
            <w:szCs w:val="32"/>
          </w:rPr>
          <w:t>Staphylococcus aureus</w:t>
        </w:r>
        <w:r>
          <w:rPr>
            <w:rFonts w:ascii="TH SarabunPSK" w:hAnsi="TH SarabunPSK" w:cs="TH SarabunPSK"/>
            <w:color w:val="ED7D31" w:themeColor="accent2"/>
            <w:sz w:val="32"/>
            <w:szCs w:val="32"/>
          </w:rPr>
          <w:t xml:space="preserve"> ATCC 6538]: [passage count/seed reference number]</w:t>
        </w:r>
      </w:ins>
    </w:p>
    <w:p w14:paraId="413BBA2F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2B626FDF" w14:textId="03B77CC2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32" w:name="_Toc175748847"/>
      <w:r w:rsidRPr="005757B3">
        <w:t>Procedure</w:t>
      </w:r>
      <w:bookmarkEnd w:id="32"/>
    </w:p>
    <w:p w14:paraId="548475D8" w14:textId="79B5C98D" w:rsidR="00923AA7" w:rsidRDefault="00923AA7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Culture media Preparation</w:t>
      </w:r>
    </w:p>
    <w:p w14:paraId="77AAD934" w14:textId="7F7D5018" w:rsidR="00923AA7" w:rsidRPr="0087286A" w:rsidRDefault="00923AA7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97371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Weigh …. g of </w:t>
      </w:r>
      <w:r w:rsidR="0011656E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87286A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87286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into </w:t>
      </w:r>
      <w:r w:rsidR="004D47BA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  <w:r w:rsidR="0097371F" w:rsidRPr="0097371F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76B178E" w14:textId="766764B5" w:rsidR="005C622F" w:rsidRPr="00A16E5F" w:rsidRDefault="0087286A" w:rsidP="00A16E5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[Add </w:t>
      </w:r>
      <w:r w:rsidR="005C622F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… ml of </w:t>
      </w:r>
      <w:r w:rsidR="00AB0FFA">
        <w:rPr>
          <w:rFonts w:ascii="TH SarabunPSK" w:hAnsi="TH SarabunPSK" w:cs="TH SarabunPSK"/>
          <w:color w:val="ED7D31" w:themeColor="accent2"/>
          <w:sz w:val="32"/>
          <w:szCs w:val="32"/>
        </w:rPr>
        <w:t>water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5FCB576" w14:textId="79F8F7A2" w:rsidR="007B3B92" w:rsidRPr="0097371F" w:rsidRDefault="007B3B92" w:rsidP="0097371F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  <w:r w:rsidR="0015098F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</w:t>
      </w:r>
      <w:r w:rsidR="0015098F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7A6A8CD5" w14:textId="2CC7BBCA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Sample Preparation</w:t>
      </w:r>
      <w:r w:rsidR="00E24590">
        <w:rPr>
          <w:rFonts w:ascii="TH SarabunPSK" w:hAnsi="TH SarabunPSK" w:cs="TH SarabunPSK"/>
          <w:sz w:val="32"/>
          <w:szCs w:val="32"/>
        </w:rPr>
        <w:t xml:space="preserve"> and enrichment</w:t>
      </w:r>
    </w:p>
    <w:p w14:paraId="64A9CAE0" w14:textId="0F21E8C1" w:rsidR="00770C36" w:rsidRPr="003558F8" w:rsidRDefault="003558F8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Weigh </w:t>
      </w:r>
      <w:r w:rsidR="00216317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>g of the herbal product aseptically</w:t>
      </w:r>
    </w:p>
    <w:p w14:paraId="60D8EB2F" w14:textId="3DD6D8C6" w:rsidR="00770C36" w:rsidRDefault="003558F8" w:rsidP="003558F8">
      <w:pPr>
        <w:pStyle w:val="ListParagraph"/>
        <w:numPr>
          <w:ilvl w:val="2"/>
          <w:numId w:val="1"/>
        </w:numPr>
        <w:rPr>
          <w:ins w:id="33" w:author="Oat ." w:date="2024-09-20T14:38:00Z"/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Add </w:t>
      </w:r>
      <w:r w:rsidR="00216317">
        <w:rPr>
          <w:rFonts w:ascii="TH SarabunPSK" w:hAnsi="TH SarabunPSK" w:cs="TH SarabunPSK"/>
          <w:sz w:val="32"/>
          <w:szCs w:val="32"/>
        </w:rPr>
        <w:t>…</w:t>
      </w:r>
      <w:r w:rsidR="00A20773"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mL of </w:t>
      </w:r>
      <w:r w:rsidR="00216317">
        <w:rPr>
          <w:rFonts w:ascii="TH SarabunPSK" w:hAnsi="TH SarabunPSK" w:cs="TH SarabunPSK"/>
          <w:sz w:val="32"/>
          <w:szCs w:val="32"/>
        </w:rPr>
        <w:t>diluent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 (to yield 1:10 dilution</w:t>
      </w:r>
      <w:r w:rsidR="00595DB9">
        <w:rPr>
          <w:rFonts w:ascii="TH SarabunPSK" w:hAnsi="TH SarabunPSK" w:cs="TH SarabunPSK"/>
          <w:sz w:val="32"/>
          <w:szCs w:val="32"/>
        </w:rPr>
        <w:t>, 10^-1</w:t>
      </w:r>
      <w:r w:rsidR="001A5592" w:rsidRPr="003558F8">
        <w:rPr>
          <w:rFonts w:ascii="TH SarabunPSK" w:hAnsi="TH SarabunPSK" w:cs="TH SarabunPSK"/>
          <w:sz w:val="32"/>
          <w:szCs w:val="32"/>
        </w:rPr>
        <w:t xml:space="preserve">) </w:t>
      </w:r>
    </w:p>
    <w:p w14:paraId="58B1E62D" w14:textId="08046881" w:rsidR="00FB2098" w:rsidRPr="003558F8" w:rsidRDefault="00A02BAA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ins w:id="34" w:author="Oat ." w:date="2024-09-20T14:39:00Z">
        <w:r>
          <w:rPr>
            <w:rFonts w:ascii="TH SarabunPSK" w:hAnsi="TH SarabunPSK" w:cs="TH SarabunPSK"/>
            <w:sz w:val="32"/>
            <w:szCs w:val="32"/>
          </w:rPr>
          <w:t>[Transfer reference strain suspension of not more than 100 CFU with volume not exceed 1% of diluted product]</w:t>
        </w:r>
      </w:ins>
    </w:p>
    <w:p w14:paraId="28CDC3FA" w14:textId="77777777" w:rsidR="000417F6" w:rsidRPr="00841742" w:rsidRDefault="000417F6" w:rsidP="000417F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78E40F01" w14:textId="77777777" w:rsidR="000417F6" w:rsidRPr="00DF331F" w:rsidRDefault="000417F6" w:rsidP="000417F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B16FD5">
        <w:rPr>
          <w:rFonts w:ascii="TH SarabunPSK" w:hAnsi="TH SarabunPSK" w:cs="TH SarabunPSK"/>
          <w:sz w:val="32"/>
          <w:szCs w:val="32"/>
        </w:rPr>
        <w:t>Transfer … ml of mixture corresponding to 1 g or 1 ml of original sample from step 5.2</w:t>
      </w:r>
      <w:r>
        <w:rPr>
          <w:rFonts w:ascii="TH SarabunPSK" w:hAnsi="TH SarabunPSK" w:cs="TH SarabunPSK"/>
          <w:sz w:val="32"/>
          <w:szCs w:val="32"/>
        </w:rPr>
        <w:t xml:space="preserve">.3 </w:t>
      </w:r>
      <w:r w:rsidRPr="00B16FD5">
        <w:rPr>
          <w:rFonts w:ascii="TH SarabunPSK" w:hAnsi="TH SarabunPSK" w:cs="TH SarabunPSK"/>
          <w:sz w:val="32"/>
          <w:szCs w:val="32"/>
        </w:rPr>
        <w:t>to inoculate … TSB</w:t>
      </w:r>
      <w:r>
        <w:rPr>
          <w:rFonts w:ascii="TH SarabunPSK" w:hAnsi="TH SarabunPSK" w:cs="TH SarabunPSK"/>
          <w:color w:val="ED7D31" w:themeColor="accent2"/>
          <w:sz w:val="32"/>
          <w:szCs w:val="32"/>
        </w:rPr>
        <w:t>*</w:t>
      </w:r>
    </w:p>
    <w:p w14:paraId="60209A9D" w14:textId="77777777" w:rsidR="000417F6" w:rsidRPr="0084366B" w:rsidRDefault="000417F6" w:rsidP="000417F6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>* Suitable amount according to suitability test of the method generally 1 in 10 is acceptable.</w:t>
      </w:r>
    </w:p>
    <w:p w14:paraId="5DD85F9C" w14:textId="77777777" w:rsidR="000417F6" w:rsidRDefault="000417F6" w:rsidP="000417F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 w:rsidRPr="00297B60">
        <w:rPr>
          <w:rFonts w:ascii="TH SarabunPSK" w:hAnsi="TH SarabunPSK" w:cs="TH SarabunPSK"/>
          <w:color w:val="ED7D31" w:themeColor="accent2"/>
          <w:sz w:val="32"/>
          <w:szCs w:val="32"/>
        </w:rPr>
        <w:t>[Mix the sample well with …]</w:t>
      </w:r>
    </w:p>
    <w:p w14:paraId="50D8D710" w14:textId="2BA4D15C" w:rsidR="000417F6" w:rsidRDefault="000417F6" w:rsidP="000417F6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in 30-35 ˚C for 18</w:t>
      </w:r>
      <w:del w:id="35" w:author="Oat ." w:date="2024-09-20T14:39:00Z">
        <w:r w:rsidDel="00A02BAA">
          <w:rPr>
            <w:rFonts w:ascii="TH SarabunPSK" w:hAnsi="TH SarabunPSK" w:cs="TH SarabunPSK"/>
            <w:sz w:val="32"/>
            <w:szCs w:val="32"/>
          </w:rPr>
          <w:delText>-24</w:delText>
        </w:r>
      </w:del>
      <w:r>
        <w:rPr>
          <w:rFonts w:ascii="TH SarabunPSK" w:hAnsi="TH SarabunPSK" w:cs="TH SarabunPSK"/>
          <w:sz w:val="32"/>
          <w:szCs w:val="32"/>
        </w:rPr>
        <w:t xml:space="preserve"> hours</w:t>
      </w:r>
    </w:p>
    <w:p w14:paraId="73DD1586" w14:textId="77777777" w:rsidR="00CB2CDF" w:rsidRPr="00CB2CDF" w:rsidRDefault="00CB2CDF" w:rsidP="00CB2CDF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11F156F8" w14:textId="7FC771F2" w:rsidR="004C2E96" w:rsidRDefault="004C2E96" w:rsidP="004C2E9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Selective </w:t>
      </w:r>
      <w:r w:rsidR="009F37F2">
        <w:rPr>
          <w:rFonts w:ascii="TH SarabunPSK" w:hAnsi="TH SarabunPSK" w:cs="TH SarabunPSK"/>
          <w:sz w:val="32"/>
          <w:szCs w:val="32"/>
        </w:rPr>
        <w:t>agar streak plate</w:t>
      </w:r>
    </w:p>
    <w:p w14:paraId="2E7DED5A" w14:textId="0C070B76" w:rsidR="009F37F2" w:rsidRDefault="00B72115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9F37F2">
        <w:rPr>
          <w:rFonts w:ascii="TH SarabunPSK" w:hAnsi="TH SarabunPSK" w:cs="TH SarabunPSK"/>
          <w:sz w:val="32"/>
          <w:szCs w:val="32"/>
        </w:rPr>
        <w:t>[</w:t>
      </w:r>
      <w:r w:rsidR="00023755">
        <w:rPr>
          <w:rFonts w:ascii="TH SarabunPSK" w:hAnsi="TH SarabunPSK" w:cs="TH SarabunPSK"/>
          <w:sz w:val="32"/>
          <w:szCs w:val="32"/>
        </w:rPr>
        <w:t>well</w:t>
      </w:r>
      <w:r w:rsidR="009F37F2" w:rsidRPr="00AF6A43">
        <w:rPr>
          <w:rFonts w:ascii="TH SarabunPSK" w:hAnsi="TH SarabunPSK" w:cs="TH SarabunPSK"/>
          <w:sz w:val="32"/>
          <w:szCs w:val="32"/>
        </w:rPr>
        <w:t xml:space="preserve"> mix</w:t>
      </w:r>
      <w:r w:rsidR="009F37F2">
        <w:rPr>
          <w:rFonts w:ascii="TH SarabunPSK" w:hAnsi="TH SarabunPSK" w:cs="TH SarabunPSK"/>
          <w:sz w:val="32"/>
          <w:szCs w:val="32"/>
        </w:rPr>
        <w:t xml:space="preserve"> sample from 5.</w:t>
      </w:r>
      <w:r w:rsidR="00BA3FD7">
        <w:rPr>
          <w:rFonts w:ascii="TH SarabunPSK" w:hAnsi="TH SarabunPSK" w:cs="TH SarabunPSK"/>
          <w:sz w:val="32"/>
          <w:szCs w:val="32"/>
        </w:rPr>
        <w:t>2</w:t>
      </w:r>
      <w:r w:rsidR="009F37F2">
        <w:rPr>
          <w:rFonts w:ascii="TH SarabunPSK" w:hAnsi="TH SarabunPSK" w:cs="TH SarabunPSK"/>
          <w:sz w:val="32"/>
          <w:szCs w:val="32"/>
        </w:rPr>
        <w:t xml:space="preserve"> after incubation</w:t>
      </w:r>
      <w:r>
        <w:rPr>
          <w:rFonts w:ascii="TH SarabunPSK" w:hAnsi="TH SarabunPSK" w:cs="TH SarabunPSK"/>
          <w:sz w:val="32"/>
          <w:szCs w:val="32"/>
        </w:rPr>
        <w:t xml:space="preserve"> completed</w:t>
      </w:r>
      <w:r w:rsidR="009F37F2">
        <w:rPr>
          <w:rFonts w:ascii="TH SarabunPSK" w:hAnsi="TH SarabunPSK" w:cs="TH SarabunPSK"/>
          <w:sz w:val="32"/>
          <w:szCs w:val="32"/>
        </w:rPr>
        <w:t>]</w:t>
      </w:r>
    </w:p>
    <w:p w14:paraId="19D39831" w14:textId="0BAA5874" w:rsidR="00E2700B" w:rsidRDefault="00E2700B" w:rsidP="009F37F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Streak mixture from step 5.3.1 on the surface of:</w:t>
      </w:r>
    </w:p>
    <w:p w14:paraId="023D1D2D" w14:textId="1C8A1BC6" w:rsidR="00E2700B" w:rsidRDefault="00CC7408" w:rsidP="00CC740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 w:rsidRPr="00CC7408">
        <w:rPr>
          <w:rFonts w:ascii="TH SarabunPSK" w:hAnsi="TH SarabunPSK" w:cs="TH SarabunPSK"/>
          <w:sz w:val="28"/>
        </w:rPr>
        <w:t xml:space="preserve"> </w:t>
      </w:r>
      <w:r w:rsidRPr="00C67067">
        <w:rPr>
          <w:rFonts w:ascii="TH SarabunPSK" w:hAnsi="TH SarabunPSK" w:cs="TH SarabunPSK"/>
          <w:sz w:val="28"/>
        </w:rPr>
        <w:t>Mannitol</w:t>
      </w:r>
      <w:r w:rsidRPr="00C67067">
        <w:rPr>
          <w:rFonts w:ascii="TH SarabunPSK" w:hAnsi="TH SarabunPSK" w:cs="TH SarabunPSK"/>
          <w:sz w:val="28"/>
          <w:cs/>
        </w:rPr>
        <w:t>-</w:t>
      </w:r>
      <w:r w:rsidRPr="00C67067">
        <w:rPr>
          <w:rFonts w:ascii="TH SarabunPSK" w:hAnsi="TH SarabunPSK" w:cs="TH SarabunPSK"/>
          <w:sz w:val="28"/>
        </w:rPr>
        <w:t>Salt Agar</w:t>
      </w:r>
      <w:r>
        <w:rPr>
          <w:rFonts w:ascii="TH SarabunPSK" w:hAnsi="TH SarabunPSK" w:cs="TH SarabunPSK"/>
          <w:sz w:val="28"/>
        </w:rPr>
        <w:t xml:space="preserve"> (MSA)</w:t>
      </w:r>
      <w:r>
        <w:rPr>
          <w:rFonts w:ascii="TH SarabunPSK" w:hAnsi="TH SarabunPSK" w:cs="TH SarabunPSK"/>
          <w:sz w:val="32"/>
          <w:szCs w:val="32"/>
        </w:rPr>
        <w:t xml:space="preserve"> plate,</w:t>
      </w:r>
    </w:p>
    <w:p w14:paraId="3E79083D" w14:textId="7958446E" w:rsidR="00CC7408" w:rsidRDefault="00CC7408" w:rsidP="00CC740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 w:rsidRPr="00C67067">
        <w:rPr>
          <w:rFonts w:ascii="TH SarabunPSK" w:hAnsi="TH SarabunPSK" w:cs="TH SarabunPSK"/>
          <w:sz w:val="28"/>
        </w:rPr>
        <w:t>Baird</w:t>
      </w:r>
      <w:r w:rsidRPr="00C67067">
        <w:rPr>
          <w:rFonts w:ascii="TH SarabunPSK" w:hAnsi="TH SarabunPSK" w:cs="TH SarabunPSK"/>
          <w:sz w:val="28"/>
          <w:cs/>
        </w:rPr>
        <w:t xml:space="preserve">- </w:t>
      </w:r>
      <w:r w:rsidRPr="00C67067">
        <w:rPr>
          <w:rFonts w:ascii="TH SarabunPSK" w:hAnsi="TH SarabunPSK" w:cs="TH SarabunPSK"/>
          <w:sz w:val="28"/>
        </w:rPr>
        <w:t>Parker Agar</w:t>
      </w:r>
      <w:r>
        <w:rPr>
          <w:rFonts w:ascii="TH SarabunPSK" w:hAnsi="TH SarabunPSK" w:cs="TH SarabunPSK"/>
          <w:sz w:val="28"/>
        </w:rPr>
        <w:t xml:space="preserve"> (BPA)</w:t>
      </w:r>
      <w:r>
        <w:rPr>
          <w:rFonts w:ascii="TH SarabunPSK" w:hAnsi="TH SarabunPSK" w:cs="TH SarabunPSK"/>
          <w:sz w:val="32"/>
          <w:szCs w:val="32"/>
        </w:rPr>
        <w:t xml:space="preserve"> plate,</w:t>
      </w:r>
    </w:p>
    <w:p w14:paraId="377ED684" w14:textId="4A46376E" w:rsidR="00CC7408" w:rsidRDefault="00CC7408" w:rsidP="00CC740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/>
          <w:sz w:val="28"/>
        </w:rPr>
        <w:t>Vogel-Johnson</w:t>
      </w:r>
      <w:r w:rsidRPr="00C67067">
        <w:rPr>
          <w:rFonts w:ascii="TH SarabunPSK" w:hAnsi="TH SarabunPSK" w:cs="TH SarabunPSK"/>
          <w:sz w:val="28"/>
        </w:rPr>
        <w:t xml:space="preserve"> Agar</w:t>
      </w:r>
      <w:r>
        <w:rPr>
          <w:rFonts w:ascii="TH SarabunPSK" w:hAnsi="TH SarabunPSK" w:cs="TH SarabunPSK"/>
          <w:sz w:val="28"/>
        </w:rPr>
        <w:t xml:space="preserve"> (VJ)</w:t>
      </w:r>
      <w:r>
        <w:rPr>
          <w:rFonts w:ascii="TH SarabunPSK" w:hAnsi="TH SarabunPSK" w:cs="TH SarabunPSK"/>
          <w:sz w:val="32"/>
          <w:szCs w:val="32"/>
        </w:rPr>
        <w:t xml:space="preserve"> plate,</w:t>
      </w:r>
    </w:p>
    <w:p w14:paraId="6FCF78B9" w14:textId="09B56018" w:rsidR="00CC7408" w:rsidRDefault="00CC7408" w:rsidP="00CC7408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Respectively.</w:t>
      </w:r>
    </w:p>
    <w:p w14:paraId="6FA2DBF2" w14:textId="7F56B822" w:rsidR="004957C2" w:rsidRPr="004964D9" w:rsidRDefault="004957C2" w:rsidP="004964D9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Incubate the </w:t>
      </w:r>
      <w:r w:rsidR="00CC7408">
        <w:rPr>
          <w:rFonts w:ascii="TH SarabunPSK" w:hAnsi="TH SarabunPSK" w:cs="TH SarabunPSK"/>
          <w:sz w:val="32"/>
          <w:szCs w:val="32"/>
        </w:rPr>
        <w:t xml:space="preserve">plates </w:t>
      </w:r>
      <w:r w:rsidR="004964D9">
        <w:rPr>
          <w:rFonts w:ascii="TH SarabunPSK" w:hAnsi="TH SarabunPSK" w:cs="TH SarabunPSK"/>
          <w:sz w:val="32"/>
          <w:szCs w:val="32"/>
        </w:rPr>
        <w:t xml:space="preserve">in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30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>-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35 </w:t>
      </w:r>
      <w:r w:rsidR="004964D9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 xml:space="preserve">C </w:t>
      </w:r>
      <w:r w:rsidR="004964D9">
        <w:rPr>
          <w:rFonts w:ascii="TH SarabunPSK" w:hAnsi="TH SarabunPSK" w:cs="TH SarabunPSK"/>
          <w:sz w:val="32"/>
          <w:szCs w:val="32"/>
        </w:rPr>
        <w:t>for</w:t>
      </w:r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 w:rsidRPr="00B6140D">
        <w:rPr>
          <w:rFonts w:ascii="TH SarabunPSK" w:hAnsi="TH SarabunPSK" w:cs="TH SarabunPSK" w:hint="cs"/>
          <w:sz w:val="32"/>
          <w:szCs w:val="32"/>
        </w:rPr>
        <w:t>18</w:t>
      </w:r>
      <w:del w:id="36" w:author="Oat ." w:date="2024-09-20T14:33:00Z">
        <w:r w:rsidR="004964D9" w:rsidRPr="00B6140D" w:rsidDel="009F2432">
          <w:rPr>
            <w:rFonts w:ascii="TH SarabunPSK" w:hAnsi="TH SarabunPSK" w:cs="TH SarabunPSK" w:hint="cs"/>
            <w:sz w:val="32"/>
            <w:szCs w:val="32"/>
            <w:cs/>
          </w:rPr>
          <w:delText>–</w:delText>
        </w:r>
        <w:r w:rsidR="004964D9" w:rsidRPr="00B6140D" w:rsidDel="009F2432">
          <w:rPr>
            <w:rFonts w:ascii="TH SarabunPSK" w:hAnsi="TH SarabunPSK" w:cs="TH SarabunPSK" w:hint="cs"/>
            <w:sz w:val="32"/>
            <w:szCs w:val="32"/>
          </w:rPr>
          <w:delText>72</w:delText>
        </w:r>
      </w:del>
      <w:r w:rsidR="004964D9" w:rsidRPr="00B614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964D9">
        <w:rPr>
          <w:rFonts w:ascii="TH SarabunPSK" w:hAnsi="TH SarabunPSK" w:cs="TH SarabunPSK"/>
          <w:sz w:val="32"/>
          <w:szCs w:val="32"/>
        </w:rPr>
        <w:t>hours</w:t>
      </w:r>
    </w:p>
    <w:p w14:paraId="19D006D1" w14:textId="7B9710A6" w:rsidR="00770C36" w:rsidRPr="005757B3" w:rsidRDefault="00181877" w:rsidP="00770C3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6D669F45" wp14:editId="78CEC9DE">
                <wp:extent cx="6516370" cy="6981244"/>
                <wp:effectExtent l="0" t="0" r="0" b="0"/>
                <wp:docPr id="34" name="Canvas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0" name="Text Box 152"/>
                        <wps:cNvSpPr txBox="1"/>
                        <wps:spPr>
                          <a:xfrm>
                            <a:off x="684707" y="1406445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38C981" w14:textId="06ACEE8E" w:rsidR="00790DE3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2A974E4E" w14:textId="77777777" w:rsidR="00790DE3" w:rsidRDefault="00790DE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Connector: Curved 227"/>
                        <wps:cNvCnPr/>
                        <wps:spPr>
                          <a:xfrm rot="16200000" flipH="1">
                            <a:off x="590514" y="4434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159"/>
                        <wps:cNvSpPr txBox="1"/>
                        <wps:spPr>
                          <a:xfrm>
                            <a:off x="95226" y="89646"/>
                            <a:ext cx="1001421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827466" w14:textId="143C0D55" w:rsidR="002C36E6" w:rsidRDefault="006D07CB" w:rsidP="00017E06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1 g or </w:t>
                              </w:r>
                              <w:r w:rsidR="002C36E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ml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or amount eq. to 1g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152"/>
                        <wps:cNvSpPr txBox="1"/>
                        <wps:spPr>
                          <a:xfrm>
                            <a:off x="95226" y="6522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C2DE0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42789981" w14:textId="77777777" w:rsidR="002C36E6" w:rsidRDefault="002C36E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1117047" y="1100926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68945900" name="Group 1968945900"/>
                        <wpg:cNvGrpSpPr/>
                        <wpg:grpSpPr>
                          <a:xfrm>
                            <a:off x="774676" y="7602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16" name="Rectangle: Top Corners Rounded 216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Oval 217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Rectangle: Top Corners Rounded 232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4739928" name="Group 1334739928"/>
                        <wpg:cNvGrpSpPr/>
                        <wpg:grpSpPr>
                          <a:xfrm>
                            <a:off x="1738871" y="786193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357939232" name="Rectangle: Top Corners Rounded 357939232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20619" name="Oval 53520619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8291564" name="Rectangle: Top Corners Rounded 1058291564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15900477" name="Text Box 152"/>
                        <wps:cNvSpPr txBox="1"/>
                        <wps:spPr>
                          <a:xfrm>
                            <a:off x="1081713" y="112578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099B9" w14:textId="6E11697B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7" w:author="Oat ." w:date="2024-09-20T14:34:00Z">
                                <w:r w:rsidRPr="000E1A0A"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-24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110453" name="Text Box 152"/>
                        <wps:cNvSpPr txBox="1"/>
                        <wps:spPr>
                          <a:xfrm>
                            <a:off x="1081713" y="88622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DB2F79" w14:textId="63316669" w:rsidR="000E1A0A" w:rsidRPr="000E1A0A" w:rsidRDefault="000E1A0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2683181" y="114116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5B5B">
                              <a:alpha val="60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>
                          <a:stCxn id="9" idx="2"/>
                          <a:endCxn id="100" idx="2"/>
                        </wps:cNvCnPr>
                        <wps:spPr>
                          <a:xfrm>
                            <a:off x="2683181" y="11895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9" idx="6"/>
                          <a:endCxn id="100" idx="6"/>
                        </wps:cNvCnPr>
                        <wps:spPr>
                          <a:xfrm>
                            <a:off x="3297317" y="11895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2683181" y="105083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52"/>
                        <wps:cNvSpPr txBox="1"/>
                        <wps:spPr>
                          <a:xfrm>
                            <a:off x="2370158" y="1435828"/>
                            <a:ext cx="1205104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29D905" w14:textId="047D8DC2" w:rsidR="00B0691F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Mannitol-salt agar (MSA)</w:t>
                              </w:r>
                            </w:p>
                            <w:p w14:paraId="26779D30" w14:textId="77777777" w:rsidR="00B0691F" w:rsidRDefault="00B0691F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690662" y="82125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 rot="19009424">
                            <a:off x="2630376" y="73183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 flipH="1">
                            <a:off x="3019755" y="116242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52"/>
                        <wps:cNvSpPr txBox="1"/>
                        <wps:spPr>
                          <a:xfrm>
                            <a:off x="5275967" y="6180281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4C049" w14:textId="60A86B41" w:rsidR="0047390B" w:rsidRDefault="0047390B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 flipV="1">
                            <a:off x="2028180" y="1111006"/>
                            <a:ext cx="561878" cy="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Oval 150"/>
                        <wps:cNvSpPr/>
                        <wps:spPr>
                          <a:xfrm>
                            <a:off x="2690662" y="2151098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>
                          <a:stCxn id="153" idx="2"/>
                          <a:endCxn id="150" idx="2"/>
                        </wps:cNvCnPr>
                        <wps:spPr>
                          <a:xfrm>
                            <a:off x="2690662" y="219944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stCxn id="153" idx="6"/>
                          <a:endCxn id="150" idx="6"/>
                        </wps:cNvCnPr>
                        <wps:spPr>
                          <a:xfrm>
                            <a:off x="3304798" y="219944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2690662" y="2060772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52"/>
                        <wps:cNvSpPr txBox="1"/>
                        <wps:spPr>
                          <a:xfrm>
                            <a:off x="2433584" y="2445776"/>
                            <a:ext cx="1081867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8B2334" w14:textId="33FF8A8E" w:rsidR="00017E06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Baird-Parker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agar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(BP)</w:t>
                              </w:r>
                            </w:p>
                            <w:p w14:paraId="3FD24B78" w14:textId="77777777" w:rsidR="00017E06" w:rsidRDefault="00017E0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2698143" y="1831194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 rot="19009424">
                            <a:off x="2637857" y="1741766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 flipH="1">
                            <a:off x="3027236" y="217235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711683" y="315026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BFA3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>
                          <a:stCxn id="161" idx="2"/>
                          <a:endCxn id="158" idx="2"/>
                        </wps:cNvCnPr>
                        <wps:spPr>
                          <a:xfrm>
                            <a:off x="2711683" y="31986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>
                          <a:stCxn id="161" idx="6"/>
                          <a:endCxn id="158" idx="6"/>
                        </wps:cNvCnPr>
                        <wps:spPr>
                          <a:xfrm>
                            <a:off x="3325819" y="31986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2711683" y="305993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52"/>
                        <wps:cNvSpPr txBox="1"/>
                        <wps:spPr>
                          <a:xfrm>
                            <a:off x="2433584" y="3444683"/>
                            <a:ext cx="1226247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642242" w14:textId="6615CFC8" w:rsidR="00017E06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V</w:t>
                              </w:r>
                              <w:r w:rsidRP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ogel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-J</w:t>
                              </w:r>
                              <w:r w:rsidRP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ohnson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(VJ) </w:t>
                              </w:r>
                              <w:r w:rsidR="00017E06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agar</w:t>
                              </w:r>
                            </w:p>
                            <w:p w14:paraId="1C82EBC3" w14:textId="77777777" w:rsidR="00017E06" w:rsidRDefault="00017E0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2719164" y="283035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 rot="19009424">
                            <a:off x="2658878" y="274093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 flipH="1">
                            <a:off x="3048257" y="317152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nector: Elbow 22"/>
                        <wps:cNvCnPr/>
                        <wps:spPr>
                          <a:xfrm rot="16200000" flipH="1">
                            <a:off x="1893412" y="1456051"/>
                            <a:ext cx="1090272" cy="409701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nector: Elbow 168"/>
                        <wps:cNvCnPr/>
                        <wps:spPr>
                          <a:xfrm rot="16200000" flipH="1">
                            <a:off x="1893412" y="2546324"/>
                            <a:ext cx="1090272" cy="409701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Text Box 152"/>
                        <wps:cNvSpPr txBox="1"/>
                        <wps:spPr>
                          <a:xfrm>
                            <a:off x="1545580" y="1418420"/>
                            <a:ext cx="55624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D3CAA4" w14:textId="4FBFD3B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2711C5C1" w14:textId="77777777" w:rsidR="001B51A5" w:rsidRDefault="001B51A5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3525281" y="1115713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Arrow Connector 172"/>
                        <wps:cNvCnPr/>
                        <wps:spPr>
                          <a:xfrm>
                            <a:off x="3531219" y="2218008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Arrow Connector 173"/>
                        <wps:cNvCnPr/>
                        <wps:spPr>
                          <a:xfrm>
                            <a:off x="3515451" y="3263037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Text Box 152"/>
                        <wps:cNvSpPr txBox="1"/>
                        <wps:spPr>
                          <a:xfrm>
                            <a:off x="3489655" y="1154500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21F085" w14:textId="3907EC49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8" w:author="Oat ." w:date="2024-09-20T14:34:00Z">
                                <w:r w:rsidRPr="000E1A0A"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52"/>
                        <wps:cNvSpPr txBox="1"/>
                        <wps:spPr>
                          <a:xfrm>
                            <a:off x="3489655" y="914936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4D6BD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52"/>
                        <wps:cNvSpPr txBox="1"/>
                        <wps:spPr>
                          <a:xfrm>
                            <a:off x="3501531" y="2243727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88C07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39" w:author="Oat ." w:date="2024-09-20T14:34:00Z">
                                <w:r w:rsidRPr="000E1A0A"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52"/>
                        <wps:cNvSpPr txBox="1"/>
                        <wps:spPr>
                          <a:xfrm>
                            <a:off x="3501531" y="2004163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20BB69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52"/>
                        <wps:cNvSpPr txBox="1"/>
                        <wps:spPr>
                          <a:xfrm>
                            <a:off x="3454029" y="3282817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90E10" w14:textId="77777777" w:rsidR="0008207A" w:rsidRPr="000E1A0A" w:rsidRDefault="0008207A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</w:t>
                              </w:r>
                              <w:del w:id="40" w:author="Oat ." w:date="2024-09-20T14:34:00Z">
                                <w:r w:rsidRPr="000E1A0A"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-</w:delText>
                                </w:r>
                                <w:r w:rsidDel="00F1558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delText>72</w:delText>
                                </w:r>
                              </w:del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152"/>
                        <wps:cNvSpPr txBox="1"/>
                        <wps:spPr>
                          <a:xfrm>
                            <a:off x="2219080" y="5302011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BD5487" w14:textId="60D5ED44" w:rsidR="0008207A" w:rsidRPr="000E1A0A" w:rsidRDefault="00101FA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37</w:t>
                              </w:r>
                              <w:r w:rsidR="0008207A"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˚C</w:t>
                              </w:r>
                              <w:r w:rsidR="0008207A"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52"/>
                        <wps:cNvSpPr txBox="1"/>
                        <wps:spPr>
                          <a:xfrm>
                            <a:off x="4074193" y="985298"/>
                            <a:ext cx="794690" cy="23970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9EACAA" w14:textId="11EB8AFA" w:rsidR="0008207A" w:rsidRDefault="0008207A" w:rsidP="009F7133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Suspected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morphology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colonies characteristics</w:t>
                              </w:r>
                            </w:p>
                          </w:txbxContent>
                        </wps:txbx>
                        <wps:bodyPr rot="0" spcFirstLastPara="0" vert="horz" wrap="square" lIns="91440" tIns="2743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 Box 152"/>
                        <wps:cNvSpPr txBox="1"/>
                        <wps:spPr>
                          <a:xfrm>
                            <a:off x="4364859" y="4519165"/>
                            <a:ext cx="819398" cy="240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DB7C18" w14:textId="1BC6F906" w:rsidR="00C466C3" w:rsidRDefault="00C466C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</w:p>
                            <w:p w14:paraId="463492CA" w14:textId="77777777" w:rsidR="00C466C3" w:rsidRDefault="00C466C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/>
                        <wps:spPr>
                          <a:xfrm rot="16200000" flipH="1">
                            <a:off x="3522700" y="3655101"/>
                            <a:ext cx="3868481" cy="902982"/>
                          </a:xfrm>
                          <a:prstGeom prst="bentConnector3">
                            <a:avLst>
                              <a:gd name="adj1" fmla="val -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Text Box 152"/>
                        <wps:cNvSpPr txBox="1"/>
                        <wps:spPr>
                          <a:xfrm>
                            <a:off x="4924141" y="1971177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BC6181" w14:textId="52781736" w:rsidR="006F60A6" w:rsidRDefault="006F60A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colony found</w:t>
                              </w:r>
                            </w:p>
                            <w:p w14:paraId="1BF59DAF" w14:textId="77777777" w:rsidR="006F60A6" w:rsidRDefault="006F60A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4756686" y="3462380"/>
                            <a:ext cx="0" cy="1025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flipH="1">
                            <a:off x="4760992" y="4712254"/>
                            <a:ext cx="1" cy="36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52"/>
                        <wps:cNvSpPr txBox="1"/>
                        <wps:spPr>
                          <a:xfrm>
                            <a:off x="4331521" y="5118707"/>
                            <a:ext cx="819398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2D1EBB" w14:textId="77777777" w:rsidR="009A4099" w:rsidRDefault="009A409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(+) cocci</w:t>
                              </w:r>
                            </w:p>
                            <w:p w14:paraId="5F00E7CA" w14:textId="77777777" w:rsidR="009A4099" w:rsidRDefault="009A409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52"/>
                        <wps:cNvSpPr txBox="1"/>
                        <wps:spPr>
                          <a:xfrm>
                            <a:off x="4353960" y="5282282"/>
                            <a:ext cx="819398" cy="2143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913F6" w14:textId="77777777" w:rsidR="009A4099" w:rsidRDefault="009A409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(In cluster)</w:t>
                              </w:r>
                            </w:p>
                            <w:p w14:paraId="7D0FAD90" w14:textId="77777777" w:rsidR="009A4099" w:rsidRDefault="009A409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" name="Group 42"/>
                        <wpg:cNvGrpSpPr/>
                        <wpg:grpSpPr>
                          <a:xfrm>
                            <a:off x="2523503" y="4468854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192" name="Rectangle: Top Corners Rounded 192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Oval 193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Rectangle: Top Corners Rounded 194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5" name="Text Box 152"/>
                        <wps:cNvSpPr txBox="1"/>
                        <wps:spPr>
                          <a:xfrm>
                            <a:off x="1606891" y="5101568"/>
                            <a:ext cx="1426055" cy="193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3927A3" w14:textId="646B5B6D" w:rsidR="00A41613" w:rsidRDefault="00DF0B67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0.5 ml </w:t>
                              </w:r>
                              <w:r w:rsidR="00A41613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Mammalian 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plasma</w:t>
                              </w:r>
                            </w:p>
                            <w:p w14:paraId="08B24E18" w14:textId="77777777" w:rsidR="00A41613" w:rsidRDefault="00A4161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onnector: Elbow 35"/>
                        <wps:cNvCnPr>
                          <a:endCxn id="192" idx="2"/>
                        </wps:cNvCnPr>
                        <wps:spPr>
                          <a:xfrm rot="10800000" flipV="1">
                            <a:off x="2701304" y="3444640"/>
                            <a:ext cx="1561939" cy="1347729"/>
                          </a:xfrm>
                          <a:prstGeom prst="bentConnector3">
                            <a:avLst>
                              <a:gd name="adj1" fmla="val -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118156" y="4623636"/>
                            <a:ext cx="790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Text Box 152"/>
                        <wps:cNvSpPr txBox="1"/>
                        <wps:spPr>
                          <a:xfrm>
                            <a:off x="3085399" y="4613801"/>
                            <a:ext cx="886351" cy="240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78B1CF" w14:textId="785ABCE7" w:rsidR="009B1FC0" w:rsidRDefault="007B25F4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</w:t>
                              </w:r>
                              <w:r w:rsidR="009B1FC0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est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(unknow)</w:t>
                              </w:r>
                            </w:p>
                            <w:p w14:paraId="6A49FFC1" w14:textId="77777777" w:rsidR="009B1FC0" w:rsidRDefault="009B1FC0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99" name="Group 199"/>
                        <wpg:cNvGrpSpPr/>
                        <wpg:grpSpPr>
                          <a:xfrm>
                            <a:off x="2192438" y="4468854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200" name="Rectangle: Top Corners Rounded 200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Rectangle: Top Corners Rounded 202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3" name="Group 203"/>
                        <wpg:cNvGrpSpPr/>
                        <wpg:grpSpPr>
                          <a:xfrm>
                            <a:off x="1842117" y="4462916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204" name="Rectangle: Top Corners Rounded 204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Oval 218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Rectangle: Top Corners Rounded 221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22" name="Text Box 152"/>
                        <wps:cNvSpPr txBox="1"/>
                        <wps:spPr>
                          <a:xfrm>
                            <a:off x="1687069" y="4110607"/>
                            <a:ext cx="513214" cy="3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0BE810" w14:textId="60579301" w:rsidR="009B1FC0" w:rsidRPr="009B1FC0" w:rsidRDefault="009B1FC0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ositive 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br/>
                                <w:t>control</w:t>
                              </w:r>
                            </w:p>
                            <w:p w14:paraId="53D281A8" w14:textId="1F6A927B" w:rsidR="009B1FC0" w:rsidRPr="009B1FC0" w:rsidRDefault="009B1FC0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152"/>
                        <wps:cNvSpPr txBox="1"/>
                        <wps:spPr>
                          <a:xfrm>
                            <a:off x="2061141" y="4110607"/>
                            <a:ext cx="513214" cy="3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32800E" w14:textId="116EB137" w:rsidR="009B1FC0" w:rsidRPr="009B1FC0" w:rsidRDefault="009B1FC0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Negative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br/>
                                <w:t>control</w:t>
                              </w:r>
                            </w:p>
                            <w:p w14:paraId="3A677FAA" w14:textId="77777777" w:rsidR="009B1FC0" w:rsidRPr="009B1FC0" w:rsidRDefault="009B1FC0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endCxn id="235" idx="0"/>
                        </wps:cNvCnPr>
                        <wps:spPr>
                          <a:xfrm>
                            <a:off x="2237400" y="5294910"/>
                            <a:ext cx="0" cy="882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152"/>
                        <wps:cNvSpPr txBox="1"/>
                        <wps:spPr>
                          <a:xfrm>
                            <a:off x="1591524" y="5366681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F7B124" w14:textId="33E5AF7D" w:rsidR="00101FA8" w:rsidRPr="000E1A0A" w:rsidRDefault="00101FA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Water-bath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152"/>
                        <wps:cNvSpPr txBox="1"/>
                        <wps:spPr>
                          <a:xfrm>
                            <a:off x="2223038" y="5454392"/>
                            <a:ext cx="844729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0BC0D" w14:textId="7CDDC712" w:rsidR="00734897" w:rsidRPr="000E1A0A" w:rsidRDefault="00734897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3, 24 h interval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152"/>
                        <wps:cNvSpPr txBox="1"/>
                        <wps:spPr>
                          <a:xfrm>
                            <a:off x="1679118" y="6615160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797C91" w14:textId="743886A5" w:rsidR="00650C83" w:rsidRDefault="00650C83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152"/>
                        <wps:cNvSpPr txBox="1"/>
                        <wps:spPr>
                          <a:xfrm>
                            <a:off x="1591524" y="6177417"/>
                            <a:ext cx="1291752" cy="204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A615F9" w14:textId="501F00FD" w:rsidR="00AD17AD" w:rsidRDefault="003F0A3E" w:rsidP="002D02C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Is coagulation observed?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35" idx="2"/>
                        </wps:cNvCnPr>
                        <wps:spPr>
                          <a:xfrm flipH="1">
                            <a:off x="2236324" y="6382340"/>
                            <a:ext cx="1076" cy="187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152"/>
                        <wps:cNvSpPr txBox="1"/>
                        <wps:spPr>
                          <a:xfrm>
                            <a:off x="5122296" y="4612953"/>
                            <a:ext cx="819398" cy="145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7AF05C" w14:textId="36ABC0C4" w:rsidR="00BE6CA9" w:rsidRPr="00BE6CA9" w:rsidRDefault="00BE6CA9" w:rsidP="00EE3F08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BE6CA9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 No Gram (+) cocci</w:t>
                              </w:r>
                            </w:p>
                            <w:p w14:paraId="7363D0EF" w14:textId="77777777" w:rsidR="00BE6CA9" w:rsidRPr="00BE6CA9" w:rsidRDefault="00BE6CA9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BE6CA9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nector: Elbow 43"/>
                        <wps:cNvCnPr>
                          <a:stCxn id="190" idx="2"/>
                        </wps:cNvCnPr>
                        <wps:spPr>
                          <a:xfrm rot="5400000">
                            <a:off x="3490094" y="4599866"/>
                            <a:ext cx="376885" cy="217024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Arrow Connector 240"/>
                        <wps:cNvCnPr/>
                        <wps:spPr>
                          <a:xfrm>
                            <a:off x="2593412" y="5873388"/>
                            <a:ext cx="0" cy="2789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>
                          <a:stCxn id="235" idx="3"/>
                        </wps:cNvCnPr>
                        <wps:spPr>
                          <a:xfrm>
                            <a:off x="2883276" y="6279855"/>
                            <a:ext cx="23178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152"/>
                        <wps:cNvSpPr txBox="1"/>
                        <wps:spPr>
                          <a:xfrm>
                            <a:off x="2233699" y="6363786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6DF259" w14:textId="4BEE033F" w:rsidR="001E0386" w:rsidRPr="000E1A0A" w:rsidRDefault="001E0386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yes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152"/>
                        <wps:cNvSpPr txBox="1"/>
                        <wps:spPr>
                          <a:xfrm>
                            <a:off x="3266315" y="6121748"/>
                            <a:ext cx="13266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A66B9" w14:textId="28621DF6" w:rsidR="001E0386" w:rsidRPr="00AF25A3" w:rsidRDefault="00AF25A3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</w:pP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N</w:t>
                              </w:r>
                              <w:r w:rsidR="001E0386"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o</w:t>
                              </w: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 xml:space="preserve"> any degree observed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 Box 152"/>
                        <wps:cNvSpPr txBox="1"/>
                        <wps:spPr>
                          <a:xfrm>
                            <a:off x="3474369" y="3059929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3187A5" w14:textId="77777777" w:rsidR="00CC7408" w:rsidRPr="000E1A0A" w:rsidRDefault="00CC7408" w:rsidP="00790DE3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Arrow: Down 189"/>
                        <wps:cNvSpPr/>
                        <wps:spPr>
                          <a:xfrm>
                            <a:off x="887076" y="521279"/>
                            <a:ext cx="105410" cy="203835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52"/>
                        <wps:cNvSpPr txBox="1"/>
                        <wps:spPr>
                          <a:xfrm>
                            <a:off x="941051" y="490164"/>
                            <a:ext cx="804545" cy="2552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2F905F" w14:textId="77777777" w:rsidR="00F15587" w:rsidRDefault="00F15587" w:rsidP="00F15587">
                              <w:pPr>
                                <w:spacing w:line="252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4"/>
                                  <w:szCs w:val="14"/>
                                </w:rPr>
                                <w:t>Spike NMT 100 CFU of reference strains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8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4711" y="231084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5" name="Text Box 152"/>
                        <wps:cNvSpPr txBox="1"/>
                        <wps:spPr>
                          <a:xfrm>
                            <a:off x="2377860" y="4253610"/>
                            <a:ext cx="513214" cy="1549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2A53B" w14:textId="7AA3CBCF" w:rsidR="008445B2" w:rsidRPr="009B1FC0" w:rsidRDefault="008445B2" w:rsidP="009B1FC0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669F45" id="Canvas 34" o:spid="_x0000_s1026" editas="canvas" style="width:513.1pt;height:549.7pt;mso-position-horizontal-relative:char;mso-position-vertical-relative:line" coordsize="65163,69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163;height:6981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28" type="#_x0000_t202" style="position:absolute;left:6847;top:14064;width:397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" fillcolor="white [3201]" stroked="f" strokeweight=".5pt">
                  <v:textbox inset=",0">
                    <w:txbxContent>
                      <w:p w14:paraId="7138C981" w14:textId="06ACEE8E" w:rsidR="00790DE3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2A974E4E" w14:textId="77777777" w:rsidR="00790DE3" w:rsidRDefault="00790DE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227" o:spid="_x0000_s1029" type="#_x0000_t38" style="position:absolute;left:5905;top:4434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" adj="-629625" strokecolor="#7b7b7b [2406]" strokeweight=".5pt">
                  <v:stroke endarrow="block" joinstyle="miter"/>
                </v:shape>
                <v:shape id="Text Box 159" o:spid="_x0000_s1030" type="#_x0000_t202" style="position:absolute;left:952;top:896;width:10014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g9K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+nJEjoNd/AAAA//8DAFBLAQItABQABgAIAAAAIQDb4fbL7gAAAIUBAAATAAAAAAAAAAAAAAAA&#10;AAAAAABbQ29udGVudF9UeXBlc10ueG1sUEsBAi0AFAAGAAgAAAAhAFr0LFu/AAAAFQEAAAsAAAAA&#10;AAAAAAAAAAAAHwEAAF9yZWxzLy5yZWxzUEsBAi0AFAAGAAgAAAAhABLyD0rBAAAA3AAAAA8AAAAA&#10;AAAAAAAAAAAABwIAAGRycy9kb3ducmV2LnhtbFBLBQYAAAAAAwADALcAAAD1AgAAAAA=&#10;" filled="f" stroked="f" strokeweight=".5pt">
                  <v:textbox inset=",0">
                    <w:txbxContent>
                      <w:p w14:paraId="7F827466" w14:textId="143C0D55" w:rsidR="002C36E6" w:rsidRDefault="006D07CB" w:rsidP="00017E06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1 g or </w:t>
                        </w:r>
                        <w:r w:rsidR="002C36E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ml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or amount eq. to 1g</w:t>
                        </w:r>
                      </w:p>
                    </w:txbxContent>
                  </v:textbox>
                </v:shape>
                <v:shape id="Text Box 152" o:spid="_x0000_s1031" type="#_x0000_t202" style="position:absolute;left:952;top:6522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" fillcolor="white [3201]" stroked="f" strokeweight=".5pt">
                  <v:textbox inset=",0">
                    <w:txbxContent>
                      <w:p w14:paraId="01FC2DE0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42789981" w14:textId="77777777" w:rsidR="002C36E6" w:rsidRDefault="002C36E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8" o:spid="_x0000_s1032" type="#_x0000_t32" style="position:absolute;left:11170;top:11009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<v:stroke endarrow="block" joinstyle="miter"/>
                </v:shape>
                <v:group id="Group 1968945900" o:spid="_x0000_s1033" style="position:absolute;left:7746;top:7602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">
                  <v:shape id="Rectangle: Top Corners Rounded 216" o:spid="_x0000_s1034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7" o:spid="_x0000_s1035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" fillcolor="#b4c6e7 [1300]" strokecolor="#8eaadb [1940]" strokeweight="1pt">
                    <v:stroke joinstyle="miter"/>
                  </v:oval>
                  <v:shape id="Rectangle: Top Corners Rounded 232" o:spid="_x0000_s1036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1334739928" o:spid="_x0000_s1037" style="position:absolute;left:17388;top:7861;width:1778;height:6154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">
                  <v:shape id="Rectangle: Top Corners Rounded 357939232" o:spid="_x0000_s1038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53520619" o:spid="_x0000_s1039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058291564" o:spid="_x0000_s1040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041" type="#_x0000_t202" style="position:absolute;left:10817;top:11257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" filled="f" stroked="f" strokeweight=".5pt">
                  <v:textbox inset=",0">
                    <w:txbxContent>
                      <w:p w14:paraId="36E099B9" w14:textId="6E11697B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2" w:author="Oat ." w:date="2024-09-20T14:34:00Z">
                          <w:r w:rsidRPr="000E1A0A"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-24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42" type="#_x0000_t202" style="position:absolute;left:10817;top:8862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" filled="f" stroked="f" strokeweight=".5pt">
                  <v:textbox inset=",0">
                    <w:txbxContent>
                      <w:p w14:paraId="60DB2F79" w14:textId="63316669" w:rsidR="000E1A0A" w:rsidRPr="000E1A0A" w:rsidRDefault="000E1A0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100" o:spid="_x0000_s1043" style="position:absolute;left:26831;top:11411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" fillcolor="#ff5b5b" strokecolor="#44546a [3215]" strokeweight="1pt">
                  <v:fill opacity="39321f"/>
                  <v:stroke joinstyle="miter"/>
                </v:oval>
                <v:line id="Straight Connector 11" o:spid="_x0000_s1044" style="position:absolute;visibility:visible;mso-wrap-style:square" from="26831,11895" to="26831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" strokecolor="#44546a [3215]" strokeweight="1pt">
                  <v:stroke joinstyle="miter"/>
                </v:line>
                <v:line id="Straight Connector 102" o:spid="_x0000_s1045" style="position:absolute;visibility:visible;mso-wrap-style:square" from="32973,11895" to="32973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" strokecolor="#44546a [3215]" strokeweight="1pt">
                  <v:stroke joinstyle="miter"/>
                </v:line>
                <v:oval id="Oval 9" o:spid="_x0000_s1046" style="position:absolute;left:26831;top:1050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" filled="f" strokecolor="#44546a [3215]" strokeweight="1pt">
                  <v:stroke joinstyle="miter"/>
                </v:oval>
                <v:shape id="Text Box 152" o:spid="_x0000_s1047" type="#_x0000_t202" style="position:absolute;left:23701;top:14358;width:12051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" fillcolor="white [3201]" stroked="f" strokeweight=".5pt">
                  <v:textbox inset=",0">
                    <w:txbxContent>
                      <w:p w14:paraId="7E29D905" w14:textId="047D8DC2" w:rsidR="00B0691F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Mannitol-salt agar (MSA)</w:t>
                        </w:r>
                      </w:p>
                      <w:p w14:paraId="26779D30" w14:textId="77777777" w:rsidR="00B0691F" w:rsidRDefault="00B0691F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2" o:spid="_x0000_s1048" style="position:absolute;visibility:visible;mso-wrap-style:square" from="26906,8212" to="30309,1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" strokecolor="#747070 [1614]" strokeweight=".5pt">
                  <v:stroke joinstyle="miter"/>
                </v:line>
                <v:rect id="Rectangle 13" o:spid="_x0000_s1049" style="position:absolute;left:26303;top:731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" fillcolor="#404040 [2429]" stroked="f" strokeweight="1pt"/>
                <v:oval id="Oval 14" o:spid="_x0000_s1050" style="position:absolute;left:30197;top:1162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" filled="f" strokecolor="#44546a [3215]" strokeweight=".5pt">
                  <v:stroke joinstyle="miter"/>
                </v:oval>
                <v:shape id="Text Box 152" o:spid="_x0000_s1051" type="#_x0000_t202" style="position:absolute;left:52759;top:61802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" fillcolor="#e2efd9 [665]" stroked="f" strokeweight=".5pt">
                  <v:textbox inset=",0">
                    <w:txbxContent>
                      <w:p w14:paraId="4394C049" w14:textId="60A86B41" w:rsidR="0047390B" w:rsidRDefault="0047390B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Straight Arrow Connector 149" o:spid="_x0000_s1052" type="#_x0000_t32" style="position:absolute;left:20281;top:11110;width:5619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" strokecolor="#4472c4 [3204]" strokeweight=".5pt">
                  <v:stroke endarrow="block" joinstyle="miter"/>
                </v:shape>
                <v:oval id="Oval 150" o:spid="_x0000_s1053" style="position:absolute;left:26906;top:21510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" fillcolor="#fff2cc [663]" strokecolor="#44546a [3215]" strokeweight="1pt">
                  <v:stroke joinstyle="miter"/>
                </v:oval>
                <v:line id="Straight Connector 151" o:spid="_x0000_s1054" style="position:absolute;visibility:visible;mso-wrap-style:square" from="26906,21994" to="26906,2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" strokecolor="#44546a [3215]" strokeweight="1pt">
                  <v:stroke joinstyle="miter"/>
                </v:line>
                <v:line id="Straight Connector 152" o:spid="_x0000_s1055" style="position:absolute;visibility:visible;mso-wrap-style:square" from="33047,21994" to="33047,2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" strokecolor="#44546a [3215]" strokeweight="1pt">
                  <v:stroke joinstyle="miter"/>
                </v:line>
                <v:oval id="Oval 153" o:spid="_x0000_s1056" style="position:absolute;left:26906;top:2060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" filled="f" strokecolor="#44546a [3215]" strokeweight="1pt">
                  <v:stroke joinstyle="miter"/>
                </v:oval>
                <v:shape id="Text Box 152" o:spid="_x0000_s1057" type="#_x0000_t202" style="position:absolute;left:24335;top:24457;width:1081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" fillcolor="white [3201]" stroked="f" strokeweight=".5pt">
                  <v:textbox inset=",0">
                    <w:txbxContent>
                      <w:p w14:paraId="478B2334" w14:textId="33FF8A8E" w:rsidR="00017E06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Baird-Parker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agar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(BP)</w:t>
                        </w:r>
                      </w:p>
                      <w:p w14:paraId="3FD24B78" w14:textId="77777777" w:rsidR="00017E06" w:rsidRDefault="00017E0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55" o:spid="_x0000_s1058" style="position:absolute;visibility:visible;mso-wrap-style:square" from="26981,18311" to="30384,21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" strokecolor="#747070 [1614]" strokeweight=".5pt">
                  <v:stroke joinstyle="miter"/>
                </v:line>
                <v:rect id="Rectangle 156" o:spid="_x0000_s1059" style="position:absolute;left:26378;top:17417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" fillcolor="#404040 [2429]" stroked="f" strokeweight="1pt"/>
                <v:oval id="Oval 157" o:spid="_x0000_s1060" style="position:absolute;left:30272;top:21723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" filled="f" strokecolor="#44546a [3215]" strokeweight=".5pt">
                  <v:stroke joinstyle="miter"/>
                </v:oval>
                <v:oval id="Oval 158" o:spid="_x0000_s1061" style="position:absolute;left:27116;top:31502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" fillcolor="#ffbfa3" strokecolor="#44546a [3215]" strokeweight="1pt">
                  <v:stroke joinstyle="miter"/>
                </v:oval>
                <v:line id="Straight Connector 159" o:spid="_x0000_s1062" style="position:absolute;visibility:visible;mso-wrap-style:square" from="27116,31986" to="27116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" strokecolor="#44546a [3215]" strokeweight="1pt">
                  <v:stroke joinstyle="miter"/>
                </v:line>
                <v:line id="Straight Connector 160" o:spid="_x0000_s1063" style="position:absolute;visibility:visible;mso-wrap-style:square" from="33258,31986" to="33258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" strokecolor="#44546a [3215]" strokeweight="1pt">
                  <v:stroke joinstyle="miter"/>
                </v:line>
                <v:oval id="Oval 161" o:spid="_x0000_s1064" style="position:absolute;left:27116;top:30599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" filled="f" strokecolor="#44546a [3215]" strokeweight="1pt">
                  <v:stroke joinstyle="miter"/>
                </v:oval>
                <v:shape id="Text Box 152" o:spid="_x0000_s1065" type="#_x0000_t202" style="position:absolute;left:24335;top:34446;width:12263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" fillcolor="white [3201]" stroked="f" strokeweight=".5pt">
                  <v:textbox inset=",0">
                    <w:txbxContent>
                      <w:p w14:paraId="00642242" w14:textId="6615CFC8" w:rsidR="00017E06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V</w:t>
                        </w:r>
                        <w:r w:rsidRP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ogel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-J</w:t>
                        </w:r>
                        <w:r w:rsidRP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ohnson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(VJ) </w:t>
                        </w:r>
                        <w:r w:rsidR="00017E06">
                          <w:rPr>
                            <w:rFonts w:ascii="TH SarabunPSK" w:eastAsia="Calibri" w:hAnsi="TH SarabunPSK" w:cs="Cordia New"/>
                            <w:szCs w:val="22"/>
                          </w:rPr>
                          <w:t>agar</w:t>
                        </w:r>
                      </w:p>
                      <w:p w14:paraId="1C82EBC3" w14:textId="77777777" w:rsidR="00017E06" w:rsidRDefault="00017E0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63" o:spid="_x0000_s1066" style="position:absolute;visibility:visible;mso-wrap-style:square" from="27191,28303" to="30594,3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" strokecolor="#747070 [1614]" strokeweight=".5pt">
                  <v:stroke joinstyle="miter"/>
                </v:line>
                <v:rect id="Rectangle 164" o:spid="_x0000_s1067" style="position:absolute;left:26588;top:27409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" fillcolor="#404040 [2429]" stroked="f" strokeweight="1pt"/>
                <v:oval id="Oval 167" o:spid="_x0000_s1068" style="position:absolute;left:30482;top:31715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" filled="f" strokecolor="#44546a [3215]" strokeweight=".5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2" o:spid="_x0000_s1069" type="#_x0000_t34" style="position:absolute;left:18933;top:14560;width:10903;height:4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" adj="21594" strokecolor="#4472c4 [3204]" strokeweight=".5pt">
                  <v:stroke endarrow="block"/>
                </v:shape>
                <v:shape id="Connector: Elbow 168" o:spid="_x0000_s1070" type="#_x0000_t34" style="position:absolute;left:18933;top:25463;width:10903;height:4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" adj="21594" strokecolor="#4472c4 [3204]" strokeweight=".5pt">
                  <v:stroke endarrow="block"/>
                </v:shape>
                <v:shape id="Text Box 152" o:spid="_x0000_s1071" type="#_x0000_t202" style="position:absolute;left:15455;top:14184;width:556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" fillcolor="white [3201]" stroked="f" strokeweight=".5pt">
                  <v:textbox inset=",0">
                    <w:txbxContent>
                      <w:p w14:paraId="1BD3CAA4" w14:textId="4FBFD3B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2711C5C1" w14:textId="77777777" w:rsidR="001B51A5" w:rsidRDefault="001B51A5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71" o:spid="_x0000_s1072" type="#_x0000_t32" style="position:absolute;left:35252;top:11157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72" o:spid="_x0000_s1073" type="#_x0000_t32" style="position:absolute;left:35312;top:22180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73" o:spid="_x0000_s1074" type="#_x0000_t32" style="position:absolute;left:35154;top:32630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<v:stroke endarrow="block" joinstyle="miter"/>
                </v:shape>
                <v:shape id="Text Box 152" o:spid="_x0000_s1075" type="#_x0000_t202" style="position:absolute;left:34896;top:11545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" filled="f" stroked="f" strokeweight=".5pt">
                  <v:textbox inset=",0">
                    <w:txbxContent>
                      <w:p w14:paraId="2021F085" w14:textId="3907EC49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3" w:author="Oat ." w:date="2024-09-20T14:34:00Z">
                          <w:r w:rsidRPr="000E1A0A"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6" type="#_x0000_t202" style="position:absolute;left:34896;top:91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" filled="f" stroked="f" strokeweight=".5pt">
                  <v:textbox inset=",0">
                    <w:txbxContent>
                      <w:p w14:paraId="5114D6BD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7" type="#_x0000_t202" style="position:absolute;left:35015;top:22437;width:6201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" filled="f" stroked="f" strokeweight=".5pt">
                  <v:textbox inset=",0">
                    <w:txbxContent>
                      <w:p w14:paraId="4CF88C07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4" w:author="Oat ." w:date="2024-09-20T14:34:00Z">
                          <w:r w:rsidRPr="000E1A0A"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8" type="#_x0000_t202" style="position:absolute;left:35015;top:20041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" filled="f" stroked="f" strokeweight=".5pt">
                  <v:textbox inset=",0">
                    <w:txbxContent>
                      <w:p w14:paraId="7620BB69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79" type="#_x0000_t202" style="position:absolute;left:34540;top:32828;width:6201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" filled="f" stroked="f" strokeweight=".5pt">
                  <v:textbox inset=",0">
                    <w:txbxContent>
                      <w:p w14:paraId="26990E10" w14:textId="77777777" w:rsidR="0008207A" w:rsidRPr="000E1A0A" w:rsidRDefault="0008207A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</w:t>
                        </w:r>
                        <w:del w:id="35" w:author="Oat ." w:date="2024-09-20T14:34:00Z">
                          <w:r w:rsidRPr="000E1A0A"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-</w:delText>
                          </w:r>
                          <w:r w:rsidDel="00F15587">
                            <w:rPr>
                              <w:rFonts w:ascii="TH SarabunPSK" w:hAnsi="TH SarabunPSK" w:cs="TH SarabunPSK"/>
                              <w:szCs w:val="22"/>
                            </w:rPr>
                            <w:delText>72</w:delText>
                          </w:r>
                        </w:del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80" type="#_x0000_t202" style="position:absolute;left:22190;top:53020;width:6474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" filled="f" stroked="f" strokeweight=".5pt">
                  <v:textbox inset=",0">
                    <w:txbxContent>
                      <w:p w14:paraId="58BD5487" w14:textId="60D5ED44" w:rsidR="0008207A" w:rsidRPr="000E1A0A" w:rsidRDefault="00101FA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37</w:t>
                        </w:r>
                        <w:r w:rsidR="0008207A"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˚C</w:t>
                        </w:r>
                        <w:r w:rsidR="0008207A"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81" type="#_x0000_t202" style="position:absolute;left:40741;top:9852;width:7947;height:23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" fillcolor="#d9e2f3 [660]" stroked="f" strokeweight=".5pt">
                  <v:textbox inset=",21.6pt">
                    <w:txbxContent>
                      <w:p w14:paraId="4C9EACAA" w14:textId="11EB8AFA" w:rsidR="0008207A" w:rsidRDefault="0008207A" w:rsidP="009F7133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Suspected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morphology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colonies characteristics</w:t>
                        </w:r>
                      </w:p>
                    </w:txbxContent>
                  </v:textbox>
                </v:shape>
                <v:shape id="Text Box 152" o:spid="_x0000_s1082" type="#_x0000_t202" style="position:absolute;left:43648;top:45191;width:819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" fillcolor="white [3201]" stroked="f" strokeweight=".5pt">
                  <v:textbox inset=",0">
                    <w:txbxContent>
                      <w:p w14:paraId="73DB7C18" w14:textId="1BC6F906" w:rsidR="00C466C3" w:rsidRDefault="00C466C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</w:p>
                      <w:p w14:paraId="463492CA" w14:textId="77777777" w:rsidR="00C466C3" w:rsidRDefault="00C466C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24" o:spid="_x0000_s1083" type="#_x0000_t34" style="position:absolute;left:35226;top:36551;width:38685;height:90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" adj="-12" strokecolor="#4472c4 [3204]" strokeweight=".5pt">
                  <v:stroke endarrow="block"/>
                </v:shape>
                <v:shape id="Text Box 152" o:spid="_x0000_s1084" type="#_x0000_t202" style="position:absolute;left:49241;top:19711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" filled="f" stroked="f" strokeweight=".5pt">
                  <v:textbox inset=",0">
                    <w:txbxContent>
                      <w:p w14:paraId="7EBC6181" w14:textId="52781736" w:rsidR="006F60A6" w:rsidRDefault="006F60A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colony found</w:t>
                        </w:r>
                      </w:p>
                      <w:p w14:paraId="1BF59DAF" w14:textId="77777777" w:rsidR="006F60A6" w:rsidRDefault="006F60A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85" o:spid="_x0000_s1085" type="#_x0000_t32" style="position:absolute;left:47566;top:34623;width:0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6" o:spid="_x0000_s1086" type="#_x0000_t32" style="position:absolute;left:47609;top:47122;width:0;height:3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" strokecolor="#4472c4 [3204]" strokeweight=".5pt">
                  <v:stroke endarrow="block" joinstyle="miter"/>
                </v:shape>
                <v:shape id="Text Box 152" o:spid="_x0000_s1087" type="#_x0000_t202" style="position:absolute;left:43315;top:51187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" fillcolor="white [3201]" stroked="f" strokeweight=".5pt">
                  <v:textbox inset=",0">
                    <w:txbxContent>
                      <w:p w14:paraId="752D1EBB" w14:textId="77777777" w:rsidR="009A4099" w:rsidRDefault="009A409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(+) cocci</w:t>
                        </w:r>
                      </w:p>
                      <w:p w14:paraId="5F00E7CA" w14:textId="77777777" w:rsidR="009A4099" w:rsidRDefault="009A409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088" type="#_x0000_t202" style="position:absolute;left:43539;top:52822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" filled="f" stroked="f" strokeweight=".5pt">
                  <v:textbox inset=",0">
                    <w:txbxContent>
                      <w:p w14:paraId="40C913F6" w14:textId="77777777" w:rsidR="009A4099" w:rsidRDefault="009A409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(In cluster)</w:t>
                        </w:r>
                      </w:p>
                      <w:p w14:paraId="7D0FAD90" w14:textId="77777777" w:rsidR="009A4099" w:rsidRDefault="009A409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42" o:spid="_x0000_s1089" style="position:absolute;left:25235;top:44688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Rectangle: Top Corners Rounded 192" o:spid="_x0000_s1090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93" o:spid="_x0000_s1091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" fillcolor="#b4c6e7 [1300]" strokecolor="#8eaadb [1940]" strokeweight="1pt">
                    <v:stroke joinstyle="miter"/>
                  </v:oval>
                  <v:shape id="Rectangle: Top Corners Rounded 194" o:spid="_x0000_s1092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093" type="#_x0000_t202" style="position:absolute;left:16068;top:51015;width:1426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" fillcolor="white [3201]" stroked="f" strokeweight=".5pt">
                  <v:textbox inset=",0">
                    <w:txbxContent>
                      <w:p w14:paraId="013927A3" w14:textId="646B5B6D" w:rsidR="00A41613" w:rsidRDefault="00DF0B67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0.5 ml </w:t>
                        </w:r>
                        <w:r w:rsidR="00A41613"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Mammalian 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plasma</w:t>
                        </w:r>
                      </w:p>
                      <w:p w14:paraId="08B24E18" w14:textId="77777777" w:rsidR="00A41613" w:rsidRDefault="00A4161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35" o:spid="_x0000_s1094" type="#_x0000_t34" style="position:absolute;left:27013;top:34446;width:15619;height:13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" adj="-61" strokecolor="#4472c4 [3204]" strokeweight=".5pt">
                  <v:stroke endarrow="block"/>
                </v:shape>
                <v:line id="Straight Connector 40" o:spid="_x0000_s1095" style="position:absolute;visibility:visible;mso-wrap-style:square" from="51181,46236" to="59084,46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<v:stroke joinstyle="miter"/>
                </v:line>
                <v:shape id="Text Box 152" o:spid="_x0000_s1096" type="#_x0000_t202" style="position:absolute;left:30853;top:46138;width:886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" filled="f" stroked="f" strokeweight=".5pt">
                  <v:textbox inset=",0">
                    <w:txbxContent>
                      <w:p w14:paraId="0D78B1CF" w14:textId="785ABCE7" w:rsidR="009B1FC0" w:rsidRDefault="007B25F4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</w:t>
                        </w:r>
                        <w:r w:rsidR="009B1FC0">
                          <w:rPr>
                            <w:rFonts w:ascii="TH SarabunPSK" w:eastAsia="Calibri" w:hAnsi="TH SarabunPSK" w:cs="Cordia New"/>
                            <w:szCs w:val="22"/>
                          </w:rPr>
                          <w:t>est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(unknow)</w:t>
                        </w:r>
                      </w:p>
                      <w:p w14:paraId="6A49FFC1" w14:textId="77777777" w:rsidR="009B1FC0" w:rsidRDefault="009B1FC0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199" o:spid="_x0000_s1097" style="position:absolute;left:21924;top:44688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Rectangle: Top Corners Rounded 200" o:spid="_x0000_s1098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01" o:spid="_x0000_s1099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" fillcolor="#b4c6e7 [1300]" strokecolor="#8eaadb [1940]" strokeweight="1pt">
                    <v:stroke joinstyle="miter"/>
                  </v:oval>
                  <v:shape id="Rectangle: Top Corners Rounded 202" o:spid="_x0000_s1100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203" o:spid="_x0000_s1101" style="position:absolute;left:18421;top:44629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shape id="Rectangle: Top Corners Rounded 204" o:spid="_x0000_s1102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8" o:spid="_x0000_s1103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" fillcolor="#b4c6e7 [1300]" strokecolor="#8eaadb [1940]" strokeweight="1pt">
                    <v:stroke joinstyle="miter"/>
                  </v:oval>
                  <v:shape id="Rectangle: Top Corners Rounded 221" o:spid="_x0000_s1104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05" type="#_x0000_t202" style="position:absolute;left:16870;top:41106;width:513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" fillcolor="white [3201]" stroked="f" strokeweight=".5pt">
                  <v:textbox inset=",0">
                    <w:txbxContent>
                      <w:p w14:paraId="300BE810" w14:textId="60579301" w:rsidR="009B1FC0" w:rsidRPr="009B1FC0" w:rsidRDefault="009B1FC0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P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ositive 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br/>
                          <w:t>control</w:t>
                        </w:r>
                      </w:p>
                      <w:p w14:paraId="53D281A8" w14:textId="1F6A927B" w:rsidR="009B1FC0" w:rsidRPr="009B1FC0" w:rsidRDefault="009B1FC0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2" o:spid="_x0000_s1106" type="#_x0000_t202" style="position:absolute;left:20611;top:41106;width:513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" fillcolor="white [3201]" stroked="f" strokeweight=".5pt">
                  <v:textbox inset=",0">
                    <w:txbxContent>
                      <w:p w14:paraId="6632800E" w14:textId="116EB137" w:rsidR="009B1FC0" w:rsidRPr="009B1FC0" w:rsidRDefault="009B1FC0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Negative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 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br/>
                          <w:t>control</w:t>
                        </w:r>
                      </w:p>
                      <w:p w14:paraId="3A677FAA" w14:textId="77777777" w:rsidR="009B1FC0" w:rsidRPr="009B1FC0" w:rsidRDefault="009B1FC0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225" o:spid="_x0000_s1107" type="#_x0000_t32" style="position:absolute;left:22374;top:52949;width:0;height:8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108" type="#_x0000_t202" style="position:absolute;left:15915;top:53666;width:7228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" filled="f" stroked="f" strokeweight=".5pt">
                  <v:textbox inset=",0">
                    <w:txbxContent>
                      <w:p w14:paraId="29F7B124" w14:textId="33E5AF7D" w:rsidR="00101FA8" w:rsidRPr="000E1A0A" w:rsidRDefault="00101FA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Water-bath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09" type="#_x0000_t202" style="position:absolute;left:22230;top:54543;width:8447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" filled="f" stroked="f" strokeweight=".5pt">
                  <v:textbox inset=",0">
                    <w:txbxContent>
                      <w:p w14:paraId="53E0BC0D" w14:textId="7CDDC712" w:rsidR="00734897" w:rsidRPr="000E1A0A" w:rsidRDefault="00734897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3, 24 h interval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0" type="#_x0000_t202" style="position:absolute;left:16791;top:66151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" fillcolor="#f7caac [1301]" stroked="f" strokeweight=".5pt">
                  <v:textbox inset=",0">
                    <w:txbxContent>
                      <w:p w14:paraId="34797C91" w14:textId="743886A5" w:rsidR="00650C83" w:rsidRDefault="00650C83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Text Box 152" o:spid="_x0000_s1111" type="#_x0000_t202" style="position:absolute;left:15915;top:61774;width:12917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" filled="f" stroked="f" strokeweight=".5pt">
                  <v:textbox inset=",0">
                    <w:txbxContent>
                      <w:p w14:paraId="25A615F9" w14:textId="501F00FD" w:rsidR="00AD17AD" w:rsidRDefault="003F0A3E" w:rsidP="002D02C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Is coagulation observed?</w:t>
                        </w:r>
                      </w:p>
                    </w:txbxContent>
                  </v:textbox>
                </v:shape>
                <v:shape id="Straight Arrow Connector 236" o:spid="_x0000_s1112" type="#_x0000_t32" style="position:absolute;left:22363;top:63823;width:11;height:1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7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CeTOF2Jh4BufgDAAD//wMAUEsBAi0AFAAGAAgAAAAhANvh9svuAAAAhQEAABMAAAAAAAAA&#10;AAAAAAAAAAAAAFtDb250ZW50X1R5cGVzXS54bWxQSwECLQAUAAYACAAAACEAWvQsW78AAAAVAQAA&#10;CwAAAAAAAAAAAAAAAAAfAQAAX3JlbHMvLnJlbHNQSwECLQAUAAYACAAAACEAXTA+xMYAAADcAAAA&#10;DwAAAAAAAAAAAAAAAAAHAgAAZHJzL2Rvd25yZXYueG1sUEsFBgAAAAADAAMAtwAAAPoCAAAAAA==&#10;" strokecolor="#4472c4 [3204]" strokeweight=".5pt">
                  <v:stroke endarrow="block" joinstyle="miter"/>
                </v:shape>
                <v:shape id="Text Box 152" o:spid="_x0000_s1113" type="#_x0000_t202" style="position:absolute;left:51222;top:46129;width:8194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" filled="f" stroked="f" strokeweight=".5pt">
                  <v:textbox inset=",0">
                    <w:txbxContent>
                      <w:p w14:paraId="5C7AF05C" w14:textId="36ABC0C4" w:rsidR="00BE6CA9" w:rsidRPr="00BE6CA9" w:rsidRDefault="00BE6CA9" w:rsidP="00EE3F08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BE6CA9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 No Gram (+) cocci</w:t>
                        </w:r>
                      </w:p>
                      <w:p w14:paraId="7363D0EF" w14:textId="77777777" w:rsidR="00BE6CA9" w:rsidRPr="00BE6CA9" w:rsidRDefault="00BE6CA9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BE6CA9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3" o:spid="_x0000_s1114" type="#_x0000_t33" style="position:absolute;left:34900;top:45999;width:3769;height:217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" strokecolor="#aeaaaa [2414]" strokeweight=".5pt">
                  <v:stroke dashstyle="dash"/>
                </v:shape>
                <v:shape id="Straight Arrow Connector 240" o:spid="_x0000_s1115" type="#_x0000_t32" style="position:absolute;left:25934;top:58733;width:0;height:2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" strokecolor="#aeaaaa [2414]" strokeweight=".5pt">
                  <v:stroke dashstyle="dash" endarrow="block" joinstyle="miter"/>
                </v:shape>
                <v:shape id="Straight Arrow Connector 241" o:spid="_x0000_s1116" type="#_x0000_t32" style="position:absolute;left:28832;top:62798;width:23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wCi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Aoc/g9k46A3v4AAAD//wMAUEsBAi0AFAAGAAgAAAAhANvh9svuAAAAhQEAABMAAAAAAAAAAAAA&#10;AAAAAAAAAFtDb250ZW50X1R5cGVzXS54bWxQSwECLQAUAAYACAAAACEAWvQsW78AAAAVAQAACwAA&#10;AAAAAAAAAAAAAAAfAQAAX3JlbHMvLnJlbHNQSwECLQAUAAYACAAAACEAt4MAosMAAADcAAAADwAA&#10;AAAAAAAAAAAAAAAHAgAAZHJzL2Rvd25yZXYueG1sUEsFBgAAAAADAAMAtwAAAPcCAAAAAA==&#10;" strokecolor="#4472c4 [3204]" strokeweight=".5pt">
                  <v:stroke endarrow="block" joinstyle="miter"/>
                </v:shape>
                <v:shape id="Text Box 152" o:spid="_x0000_s1117" type="#_x0000_t202" style="position:absolute;left:22336;top:63637;width:7229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" filled="f" stroked="f" strokeweight=".5pt">
                  <v:textbox inset=",0">
                    <w:txbxContent>
                      <w:p w14:paraId="7A6DF259" w14:textId="4BEE033F" w:rsidR="001E0386" w:rsidRPr="000E1A0A" w:rsidRDefault="001E0386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yes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18" type="#_x0000_t202" style="position:absolute;left:32663;top:61217;width:1326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" filled="f" stroked="f" strokeweight=".5pt">
                  <v:textbox inset=",0">
                    <w:txbxContent>
                      <w:p w14:paraId="652A66B9" w14:textId="28621DF6" w:rsidR="001E0386" w:rsidRPr="00AF25A3" w:rsidRDefault="00AF25A3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AEAAAA" w:themeColor="background2" w:themeShade="BF"/>
                            <w:sz w:val="16"/>
                            <w:szCs w:val="16"/>
                          </w:rPr>
                        </w:pP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N</w:t>
                        </w:r>
                        <w:r w:rsidR="001E0386"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o</w:t>
                        </w: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 xml:space="preserve"> any degree observed</w:t>
                        </w:r>
                      </w:p>
                    </w:txbxContent>
                  </v:textbox>
                </v:shape>
                <v:shape id="Text Box 152" o:spid="_x0000_s1119" type="#_x0000_t202" style="position:absolute;left:34743;top:3059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" filled="f" stroked="f" strokeweight=".5pt">
                  <v:textbox inset=",0">
                    <w:txbxContent>
                      <w:p w14:paraId="023187A5" w14:textId="77777777" w:rsidR="00CC7408" w:rsidRPr="000E1A0A" w:rsidRDefault="00CC7408" w:rsidP="00790DE3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89" o:spid="_x0000_s1120" type="#_x0000_t67" style="position:absolute;left:8870;top:5212;width:1054;height:2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" adj="16015" fillcolor="#7b7b7b [2406]" stroked="f" strokeweight="1pt"/>
                <v:shape id="Text Box 152" o:spid="_x0000_s1121" type="#_x0000_t202" style="position:absolute;left:9410;top:4901;width:8045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" filled="f" stroked="f" strokeweight=".5pt">
                  <v:textbox inset=",0">
                    <w:txbxContent>
                      <w:p w14:paraId="392F905F" w14:textId="77777777" w:rsidR="00F15587" w:rsidRDefault="00F15587" w:rsidP="00F15587">
                        <w:pPr>
                          <w:spacing w:line="252" w:lineRule="auto"/>
                          <w:jc w:val="center"/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4"/>
                            <w:szCs w:val="14"/>
                          </w:rPr>
                          <w:t>Spike NMT 100 CFU of reference strains</w:t>
                        </w:r>
                      </w:p>
                    </w:txbxContent>
                  </v:textbox>
                </v:shape>
                <v:shape id="Picture 196" o:spid="_x0000_s1122" type="#_x0000_t75" style="position:absolute;left:10147;top:2310;width:2590;height:2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">
                  <v:imagedata r:id="rId9" o:title="" recolortarget="#696565 [1454]"/>
                </v:shape>
                <v:shape id="Text Box 152" o:spid="_x0000_s1123" type="#_x0000_t202" style="position:absolute;left:23778;top:42536;width:513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" filled="f" stroked="f" strokeweight=".5pt">
                  <v:textbox inset=",0">
                    <w:txbxContent>
                      <w:p w14:paraId="7AE2A53B" w14:textId="7AA3CBCF" w:rsidR="008445B2" w:rsidRPr="009B1FC0" w:rsidRDefault="008445B2" w:rsidP="009B1FC0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Test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A23041" w14:textId="74562082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 xml:space="preserve">Colony </w:t>
      </w:r>
      <w:r w:rsidR="006B4CA6">
        <w:rPr>
          <w:rFonts w:ascii="TH SarabunPSK" w:hAnsi="TH SarabunPSK" w:cs="TH SarabunPSK"/>
          <w:sz w:val="32"/>
          <w:szCs w:val="32"/>
        </w:rPr>
        <w:t>observation</w:t>
      </w:r>
      <w:r w:rsidR="00E02CA4">
        <w:rPr>
          <w:rFonts w:ascii="TH SarabunPSK" w:hAnsi="TH SarabunPSK" w:cs="TH SarabunPSK"/>
          <w:sz w:val="32"/>
          <w:szCs w:val="32"/>
        </w:rPr>
        <w:t xml:space="preserve"> and </w:t>
      </w:r>
      <w:r w:rsidR="00091D9D">
        <w:rPr>
          <w:rFonts w:ascii="TH SarabunPSK" w:hAnsi="TH SarabunPSK" w:cs="TH SarabunPSK"/>
          <w:sz w:val="32"/>
          <w:szCs w:val="32"/>
        </w:rPr>
        <w:t xml:space="preserve">Morphological </w:t>
      </w:r>
      <w:r w:rsidR="00E02CA4">
        <w:rPr>
          <w:rFonts w:ascii="TH SarabunPSK" w:hAnsi="TH SarabunPSK" w:cs="TH SarabunPSK"/>
          <w:sz w:val="32"/>
          <w:szCs w:val="32"/>
        </w:rPr>
        <w:t>Identification</w:t>
      </w:r>
    </w:p>
    <w:p w14:paraId="218C1B69" w14:textId="62C4F2EE" w:rsidR="00287DAF" w:rsidRDefault="003558F8" w:rsidP="005D2CC2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After incubation, </w:t>
      </w:r>
      <w:r w:rsidR="005C3C25">
        <w:rPr>
          <w:rFonts w:ascii="TH SarabunPSK" w:hAnsi="TH SarabunPSK" w:cs="TH SarabunPSK"/>
          <w:sz w:val="32"/>
          <w:szCs w:val="32"/>
        </w:rPr>
        <w:t xml:space="preserve">observe </w:t>
      </w:r>
      <w:r w:rsidR="001A059E">
        <w:rPr>
          <w:rFonts w:ascii="TH SarabunPSK" w:hAnsi="TH SarabunPSK" w:cs="TH SarabunPSK"/>
          <w:sz w:val="32"/>
          <w:szCs w:val="32"/>
        </w:rPr>
        <w:t>colony</w:t>
      </w:r>
      <w:r w:rsidR="00770C36" w:rsidRPr="003558F8">
        <w:rPr>
          <w:rFonts w:ascii="TH SarabunPSK" w:hAnsi="TH SarabunPSK" w:cs="TH SarabunPSK"/>
          <w:sz w:val="32"/>
          <w:szCs w:val="32"/>
        </w:rPr>
        <w:t xml:space="preserve"> on plates</w:t>
      </w:r>
      <w:r w:rsidR="00003DF9">
        <w:rPr>
          <w:rFonts w:ascii="TH SarabunPSK" w:hAnsi="TH SarabunPSK" w:cs="TH SarabunPSK"/>
          <w:sz w:val="32"/>
          <w:szCs w:val="32"/>
        </w:rPr>
        <w:t>.</w:t>
      </w:r>
      <w:r w:rsidR="001B18BC">
        <w:rPr>
          <w:rFonts w:ascii="TH SarabunPSK" w:hAnsi="TH SarabunPSK" w:cs="TH SarabunPSK"/>
          <w:sz w:val="32"/>
          <w:szCs w:val="32"/>
        </w:rPr>
        <w:t xml:space="preserve"> </w:t>
      </w:r>
      <w:r w:rsidR="00003DF9">
        <w:rPr>
          <w:rFonts w:ascii="TH SarabunPSK" w:hAnsi="TH SarabunPSK" w:cs="TH SarabunPSK"/>
          <w:sz w:val="32"/>
          <w:szCs w:val="32"/>
        </w:rPr>
        <w:t>If the colonies matching the following description</w:t>
      </w:r>
      <w:r w:rsidR="00910BA5">
        <w:rPr>
          <w:rFonts w:ascii="TH SarabunPSK" w:hAnsi="TH SarabunPSK" w:cs="TH SarabunPSK"/>
          <w:sz w:val="32"/>
          <w:szCs w:val="32"/>
        </w:rPr>
        <w:t>:</w:t>
      </w:r>
    </w:p>
    <w:tbl>
      <w:tblPr>
        <w:tblStyle w:val="TableGrid"/>
        <w:tblW w:w="0" w:type="auto"/>
        <w:tblInd w:w="1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4"/>
        <w:gridCol w:w="4497"/>
        <w:gridCol w:w="1615"/>
      </w:tblGrid>
      <w:tr w:rsidR="001C577C" w14:paraId="1761560D" w14:textId="5490E040" w:rsidTr="00C6395C">
        <w:tc>
          <w:tcPr>
            <w:tcW w:w="2194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61AF2668" w14:textId="57F021C9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0A30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lastRenderedPageBreak/>
              <w:t>Selective medium</w:t>
            </w:r>
          </w:p>
        </w:tc>
        <w:tc>
          <w:tcPr>
            <w:tcW w:w="4497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6A46C273" w14:textId="516DAB94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 w:rsidRPr="00116955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Characteristic Colonial Morphology</w:t>
            </w:r>
          </w:p>
        </w:tc>
        <w:tc>
          <w:tcPr>
            <w:tcW w:w="1615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1F4E79" w:themeFill="accent5" w:themeFillShade="80"/>
          </w:tcPr>
          <w:p w14:paraId="54F7CFBD" w14:textId="7A92436F" w:rsidR="001C577C" w:rsidRPr="00116955" w:rsidRDefault="001C577C" w:rsidP="0039617E">
            <w:pP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Gram stain</w:t>
            </w:r>
          </w:p>
        </w:tc>
      </w:tr>
      <w:tr w:rsidR="001C577C" w14:paraId="7DF82A11" w14:textId="48F5A566" w:rsidTr="00C6395C">
        <w:tc>
          <w:tcPr>
            <w:tcW w:w="2194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0C2EE447" w14:textId="4876F18C" w:rsidR="001C577C" w:rsidRDefault="001C577C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Mannitol-salt agar</w:t>
            </w:r>
          </w:p>
        </w:tc>
        <w:tc>
          <w:tcPr>
            <w:tcW w:w="4497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21F9F1A7" w14:textId="44FE01C8" w:rsidR="001C577C" w:rsidRPr="0039617E" w:rsidRDefault="00FC7445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Yellow colonies surr</w:t>
            </w:r>
            <w:r w:rsidR="00E41418">
              <w:rPr>
                <w:rFonts w:ascii="TH SarabunPSK" w:hAnsi="TH SarabunPSK" w:cs="TH SarabunPSK"/>
                <w:sz w:val="32"/>
                <w:szCs w:val="32"/>
              </w:rPr>
              <w:t>ounded by yellow zone</w:t>
            </w:r>
          </w:p>
        </w:tc>
        <w:tc>
          <w:tcPr>
            <w:tcW w:w="1615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12D71ED6" w14:textId="12577ECD" w:rsidR="001C577C" w:rsidRPr="0039617E" w:rsidRDefault="00E41418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 cocci</w:t>
            </w:r>
            <w:r w:rsidR="00C6395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C6395C"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  <w:tr w:rsidR="001C577C" w14:paraId="009A5C6E" w14:textId="77777777" w:rsidTr="00C6395C">
        <w:tc>
          <w:tcPr>
            <w:tcW w:w="21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489A412F" w14:textId="1856AD2D" w:rsidR="001C577C" w:rsidRDefault="001C577C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Ba</w:t>
            </w:r>
            <w:r w:rsidR="00FC7445">
              <w:rPr>
                <w:rFonts w:ascii="TH SarabunPSK" w:hAnsi="TH SarabunPSK" w:cs="TH SarabunPSK"/>
                <w:sz w:val="32"/>
                <w:szCs w:val="32"/>
              </w:rPr>
              <w:t>ird-Parker agar</w:t>
            </w:r>
          </w:p>
        </w:tc>
        <w:tc>
          <w:tcPr>
            <w:tcW w:w="44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60C37A7E" w14:textId="337AD622" w:rsidR="001C577C" w:rsidRPr="0039617E" w:rsidRDefault="00E41418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Black, shiny colonies surrounded by clear zones of 2 to 5 mm</w:t>
            </w:r>
          </w:p>
        </w:tc>
        <w:tc>
          <w:tcPr>
            <w:tcW w:w="161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463F2C7C" w14:textId="36461DAC" w:rsidR="001C577C" w:rsidRPr="0039617E" w:rsidRDefault="00C6395C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Positive cocci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  <w:tr w:rsidR="00FC7445" w14:paraId="3C87C251" w14:textId="77777777" w:rsidTr="00C6395C">
        <w:tc>
          <w:tcPr>
            <w:tcW w:w="2194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178727CA" w14:textId="3DFCAC92" w:rsidR="00FC7445" w:rsidRDefault="00FC7445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Vogel-Johnson agar</w:t>
            </w:r>
          </w:p>
        </w:tc>
        <w:tc>
          <w:tcPr>
            <w:tcW w:w="4497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</w:tcPr>
          <w:p w14:paraId="370E2F06" w14:textId="785F2D8C" w:rsidR="00FC7445" w:rsidRPr="0039617E" w:rsidRDefault="00E41418" w:rsidP="00C639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Black surrounded by yellow zones</w:t>
            </w:r>
          </w:p>
        </w:tc>
        <w:tc>
          <w:tcPr>
            <w:tcW w:w="1615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362ECD53" w14:textId="3AED2760" w:rsidR="00FC7445" w:rsidRPr="0039617E" w:rsidRDefault="00C6395C" w:rsidP="0039617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Positive cocci 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(in clusters)</w:t>
            </w:r>
          </w:p>
        </w:tc>
      </w:tr>
    </w:tbl>
    <w:p w14:paraId="70D828C9" w14:textId="77777777" w:rsidR="0039617E" w:rsidRPr="00340CE2" w:rsidRDefault="0039617E" w:rsidP="0039617E">
      <w:pPr>
        <w:pStyle w:val="ListParagraph"/>
        <w:ind w:left="1224"/>
        <w:rPr>
          <w:rFonts w:ascii="TH SarabunPSK" w:hAnsi="TH SarabunPSK" w:cs="TH SarabunPSK"/>
          <w:sz w:val="20"/>
          <w:szCs w:val="20"/>
        </w:rPr>
      </w:pPr>
    </w:p>
    <w:p w14:paraId="5569C11D" w14:textId="73D740F8" w:rsidR="00994BA7" w:rsidRDefault="00D64FE8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Perform coagulase test</w:t>
      </w:r>
      <w:r w:rsidR="00F35FA8">
        <w:rPr>
          <w:rFonts w:ascii="TH SarabunPSK" w:hAnsi="TH SarabunPSK" w:cs="TH SarabunPSK"/>
          <w:sz w:val="32"/>
          <w:szCs w:val="32"/>
        </w:rPr>
        <w:t xml:space="preserve"> in step according 5.4.3</w:t>
      </w:r>
      <w:r w:rsidR="00964BBE">
        <w:rPr>
          <w:rFonts w:ascii="TH SarabunPSK" w:hAnsi="TH SarabunPSK" w:cs="TH SarabunPSK"/>
          <w:sz w:val="32"/>
          <w:szCs w:val="32"/>
        </w:rPr>
        <w:t xml:space="preserve"> </w:t>
      </w:r>
      <w:r w:rsidR="00F35FA8">
        <w:rPr>
          <w:rFonts w:ascii="TH SarabunPSK" w:hAnsi="TH SarabunPSK" w:cs="TH SarabunPSK"/>
          <w:sz w:val="32"/>
          <w:szCs w:val="32"/>
        </w:rPr>
        <w:t>along with gram-staining</w:t>
      </w:r>
      <w:r w:rsidR="00AE41C7">
        <w:rPr>
          <w:rFonts w:ascii="TH SarabunPSK" w:hAnsi="TH SarabunPSK" w:cs="TH SarabunPSK"/>
          <w:sz w:val="32"/>
          <w:szCs w:val="32"/>
        </w:rPr>
        <w:t xml:space="preserve"> </w:t>
      </w:r>
      <w:r w:rsidR="00F35FA8">
        <w:rPr>
          <w:rFonts w:ascii="TH SarabunPSK" w:hAnsi="TH SarabunPSK" w:cs="TH SarabunPSK"/>
          <w:sz w:val="32"/>
          <w:szCs w:val="32"/>
        </w:rPr>
        <w:t>(presumptive)</w:t>
      </w:r>
      <w:r w:rsidR="001E7BEB">
        <w:rPr>
          <w:rFonts w:ascii="TH SarabunPSK" w:hAnsi="TH SarabunPSK" w:cs="TH SarabunPSK"/>
          <w:sz w:val="32"/>
          <w:szCs w:val="32"/>
        </w:rPr>
        <w:t xml:space="preserve"> according to step 5.4.2</w:t>
      </w:r>
      <w:r w:rsidR="00F35FA8">
        <w:rPr>
          <w:rFonts w:ascii="TH SarabunPSK" w:hAnsi="TH SarabunPSK" w:cs="TH SarabunPSK"/>
          <w:sz w:val="32"/>
          <w:szCs w:val="32"/>
        </w:rPr>
        <w:t xml:space="preserve"> </w:t>
      </w:r>
    </w:p>
    <w:p w14:paraId="5D4C7D17" w14:textId="77777777" w:rsidR="00340CE2" w:rsidRDefault="00340CE2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5B92E350" w14:textId="77777777" w:rsidR="00340CE2" w:rsidRDefault="00340CE2" w:rsidP="0039617E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04A82A10" w14:textId="4D9B10F0" w:rsidR="00532F52" w:rsidRDefault="00340CE2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Perform, gram</w:t>
      </w:r>
      <w:r w:rsidR="007A5093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staining of </w:t>
      </w:r>
      <w:r w:rsidR="00E30B19">
        <w:rPr>
          <w:rFonts w:ascii="TH SarabunPSK" w:hAnsi="TH SarabunPSK" w:cs="TH SarabunPSK"/>
          <w:sz w:val="32"/>
          <w:szCs w:val="32"/>
        </w:rPr>
        <w:t>the positive morphology colonies</w:t>
      </w:r>
      <w:r w:rsidR="00FA69A3">
        <w:rPr>
          <w:rFonts w:ascii="TH SarabunPSK" w:hAnsi="TH SarabunPSK" w:cs="TH SarabunPSK"/>
          <w:sz w:val="32"/>
          <w:szCs w:val="32"/>
        </w:rPr>
        <w:t xml:space="preserve">. If </w:t>
      </w:r>
      <w:r w:rsidR="00C018C8">
        <w:rPr>
          <w:rFonts w:ascii="TH SarabunPSK" w:hAnsi="TH SarabunPSK" w:cs="TH SarabunPSK"/>
          <w:sz w:val="32"/>
          <w:szCs w:val="32"/>
        </w:rPr>
        <w:t>the gram</w:t>
      </w:r>
      <w:r w:rsidR="00EC7F0B">
        <w:rPr>
          <w:rFonts w:ascii="TH SarabunPSK" w:hAnsi="TH SarabunPSK" w:cs="TH SarabunPSK"/>
          <w:sz w:val="32"/>
          <w:szCs w:val="32"/>
        </w:rPr>
        <w:t>-</w:t>
      </w:r>
      <w:r w:rsidR="00C018C8">
        <w:rPr>
          <w:rFonts w:ascii="TH SarabunPSK" w:hAnsi="TH SarabunPSK" w:cs="TH SarabunPSK"/>
          <w:sz w:val="32"/>
          <w:szCs w:val="32"/>
        </w:rPr>
        <w:t>stain resulting</w:t>
      </w:r>
      <w:r w:rsidR="003E2AFC">
        <w:rPr>
          <w:rFonts w:ascii="TH SarabunPSK" w:hAnsi="TH SarabunPSK" w:cs="TH SarabunPSK"/>
          <w:sz w:val="32"/>
          <w:szCs w:val="32"/>
        </w:rPr>
        <w:t xml:space="preserve"> in: </w:t>
      </w:r>
      <w:r w:rsidR="0081519D">
        <w:rPr>
          <w:rFonts w:ascii="TH SarabunPSK" w:hAnsi="TH SarabunPSK" w:cs="TH SarabunPSK"/>
          <w:sz w:val="32"/>
          <w:szCs w:val="32"/>
        </w:rPr>
        <w:t>positive</w:t>
      </w:r>
      <w:r w:rsidR="003E2AFC">
        <w:rPr>
          <w:rFonts w:ascii="TH SarabunPSK" w:hAnsi="TH SarabunPSK" w:cs="TH SarabunPSK"/>
          <w:sz w:val="32"/>
          <w:szCs w:val="32"/>
        </w:rPr>
        <w:t xml:space="preserve"> </w:t>
      </w:r>
      <w:r w:rsidR="0081519D">
        <w:rPr>
          <w:rFonts w:ascii="TH SarabunPSK" w:hAnsi="TH SarabunPSK" w:cs="TH SarabunPSK"/>
          <w:sz w:val="32"/>
          <w:szCs w:val="32"/>
        </w:rPr>
        <w:t>coc</w:t>
      </w:r>
      <w:r w:rsidR="009E0EB2">
        <w:rPr>
          <w:rFonts w:ascii="TH SarabunPSK" w:hAnsi="TH SarabunPSK" w:cs="TH SarabunPSK"/>
          <w:sz w:val="32"/>
          <w:szCs w:val="32"/>
        </w:rPr>
        <w:t>ci</w:t>
      </w:r>
      <w:r w:rsidR="003E2AFC">
        <w:rPr>
          <w:rFonts w:ascii="TH SarabunPSK" w:hAnsi="TH SarabunPSK" w:cs="TH SarabunPSK"/>
          <w:sz w:val="32"/>
          <w:szCs w:val="32"/>
        </w:rPr>
        <w:t xml:space="preserve"> (</w:t>
      </w:r>
      <w:r w:rsidR="009E0EB2">
        <w:rPr>
          <w:rFonts w:ascii="TH SarabunPSK" w:hAnsi="TH SarabunPSK" w:cs="TH SarabunPSK"/>
          <w:sz w:val="32"/>
          <w:szCs w:val="32"/>
        </w:rPr>
        <w:t>in clusters</w:t>
      </w:r>
      <w:r w:rsidR="003E2AFC">
        <w:rPr>
          <w:rFonts w:ascii="TH SarabunPSK" w:hAnsi="TH SarabunPSK" w:cs="TH SarabunPSK"/>
          <w:sz w:val="32"/>
          <w:szCs w:val="32"/>
        </w:rPr>
        <w:t>)</w:t>
      </w:r>
      <w:r w:rsidR="000E29E1">
        <w:rPr>
          <w:rFonts w:ascii="TH SarabunPSK" w:hAnsi="TH SarabunPSK" w:cs="TH SarabunPSK"/>
          <w:sz w:val="32"/>
          <w:szCs w:val="32"/>
        </w:rPr>
        <w:t>, then</w:t>
      </w:r>
      <w:r w:rsidR="00E80092">
        <w:rPr>
          <w:rFonts w:ascii="TH SarabunPSK" w:hAnsi="TH SarabunPSK" w:cs="TH SarabunPSK"/>
          <w:sz w:val="32"/>
          <w:szCs w:val="32"/>
        </w:rPr>
        <w:t xml:space="preserve"> proceed to the next step</w:t>
      </w:r>
      <w:r w:rsidR="00A032D5">
        <w:rPr>
          <w:rFonts w:ascii="TH SarabunPSK" w:hAnsi="TH SarabunPSK" w:cs="TH SarabunPSK"/>
          <w:sz w:val="32"/>
          <w:szCs w:val="32"/>
        </w:rPr>
        <w:t>.</w:t>
      </w:r>
    </w:p>
    <w:p w14:paraId="2940CD83" w14:textId="68CDDF52" w:rsidR="00A032D5" w:rsidRDefault="00A032D5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795561">
        <w:rPr>
          <w:rFonts w:ascii="TH SarabunPSK" w:hAnsi="TH SarabunPSK" w:cs="TH SarabunPSK"/>
          <w:sz w:val="32"/>
          <w:szCs w:val="32"/>
        </w:rPr>
        <w:t xml:space="preserve">Transfer </w:t>
      </w:r>
      <w:r w:rsidR="009E0EB2">
        <w:rPr>
          <w:rFonts w:ascii="TH SarabunPSK" w:hAnsi="TH SarabunPSK" w:cs="TH SarabunPSK"/>
          <w:sz w:val="32"/>
          <w:szCs w:val="32"/>
        </w:rPr>
        <w:t xml:space="preserve">a loopful of </w:t>
      </w:r>
      <w:r w:rsidR="00795561">
        <w:rPr>
          <w:rFonts w:ascii="TH SarabunPSK" w:hAnsi="TH SarabunPSK" w:cs="TH SarabunPSK"/>
          <w:sz w:val="32"/>
          <w:szCs w:val="32"/>
        </w:rPr>
        <w:t>the suspect</w:t>
      </w:r>
      <w:r w:rsidR="00541CE5">
        <w:rPr>
          <w:rFonts w:ascii="TH SarabunPSK" w:hAnsi="TH SarabunPSK" w:cs="TH SarabunPSK"/>
          <w:sz w:val="32"/>
          <w:szCs w:val="32"/>
        </w:rPr>
        <w:t xml:space="preserve"> colonies individually </w:t>
      </w:r>
      <w:r w:rsidR="000451FF">
        <w:rPr>
          <w:rFonts w:ascii="TH SarabunPSK" w:hAnsi="TH SarabunPSK" w:cs="TH SarabunPSK"/>
          <w:sz w:val="32"/>
          <w:szCs w:val="32"/>
        </w:rPr>
        <w:t>from agar surfaces of mannitol-salt agar (Baird-Parker agar or Vogel-Johnson agar)</w:t>
      </w:r>
      <w:r w:rsidR="00AE299C">
        <w:rPr>
          <w:rFonts w:ascii="TH SarabunPSK" w:hAnsi="TH SarabunPSK" w:cs="TH SarabunPSK"/>
          <w:sz w:val="32"/>
          <w:szCs w:val="32"/>
        </w:rPr>
        <w:t xml:space="preserve"> </w:t>
      </w:r>
      <w:r w:rsidR="000451FF">
        <w:rPr>
          <w:rFonts w:ascii="TH SarabunPSK" w:hAnsi="TH SarabunPSK" w:cs="TH SarabunPSK"/>
          <w:sz w:val="32"/>
          <w:szCs w:val="32"/>
        </w:rPr>
        <w:t>into individual</w:t>
      </w:r>
      <w:r w:rsidR="00EF3699">
        <w:rPr>
          <w:rFonts w:ascii="TH SarabunPSK" w:hAnsi="TH SarabunPSK" w:cs="TH SarabunPSK"/>
          <w:sz w:val="32"/>
          <w:szCs w:val="32"/>
        </w:rPr>
        <w:t xml:space="preserve"> tubes, each containing 0.5ml of mammalian, prefer</w:t>
      </w:r>
      <w:r w:rsidR="008E077C">
        <w:rPr>
          <w:rFonts w:ascii="TH SarabunPSK" w:hAnsi="TH SarabunPSK" w:cs="TH SarabunPSK"/>
          <w:sz w:val="32"/>
          <w:szCs w:val="32"/>
        </w:rPr>
        <w:t>ably rabbit or horse, plasma with or without suitable additives</w:t>
      </w:r>
      <w:r w:rsidR="009E4DE4">
        <w:rPr>
          <w:rFonts w:ascii="TH SarabunPSK" w:hAnsi="TH SarabunPSK" w:cs="TH SarabunPSK"/>
          <w:sz w:val="32"/>
          <w:szCs w:val="32"/>
        </w:rPr>
        <w:t>.</w:t>
      </w:r>
    </w:p>
    <w:p w14:paraId="6572FCAE" w14:textId="277E5672" w:rsidR="009E4DE4" w:rsidRDefault="009E4DE4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Incubate the </w:t>
      </w:r>
      <w:r w:rsidR="008E077C">
        <w:rPr>
          <w:rFonts w:ascii="TH SarabunPSK" w:hAnsi="TH SarabunPSK" w:cs="TH SarabunPSK"/>
          <w:sz w:val="32"/>
          <w:szCs w:val="32"/>
        </w:rPr>
        <w:t>tubes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913767">
        <w:rPr>
          <w:rFonts w:ascii="TH SarabunPSK" w:hAnsi="TH SarabunPSK" w:cs="TH SarabunPSK"/>
          <w:sz w:val="32"/>
          <w:szCs w:val="32"/>
        </w:rPr>
        <w:t xml:space="preserve">in </w:t>
      </w:r>
      <w:r w:rsidR="003856FF">
        <w:rPr>
          <w:rFonts w:ascii="TH SarabunPSK" w:hAnsi="TH SarabunPSK" w:cs="TH SarabunPSK"/>
          <w:sz w:val="32"/>
          <w:szCs w:val="32"/>
        </w:rPr>
        <w:t>37</w:t>
      </w:r>
      <w:r w:rsidR="003856FF" w:rsidRPr="00B6140D">
        <w:rPr>
          <w:rFonts w:ascii="TH SarabunPSK" w:hAnsi="TH SarabunPSK" w:cs="TH SarabunPSK" w:hint="cs"/>
          <w:sz w:val="32"/>
          <w:szCs w:val="32"/>
        </w:rPr>
        <w:t xml:space="preserve"> </w:t>
      </w:r>
      <w:r w:rsidR="003856FF" w:rsidRPr="00B6140D">
        <w:rPr>
          <w:rFonts w:ascii="TH SarabunPSK" w:hAnsi="TH SarabunPSK" w:cs="TH SarabunPSK" w:hint="cs"/>
          <w:sz w:val="32"/>
          <w:szCs w:val="32"/>
          <w:vertAlign w:val="superscript"/>
        </w:rPr>
        <w:t>o</w:t>
      </w:r>
      <w:r w:rsidR="003856FF" w:rsidRPr="00B6140D">
        <w:rPr>
          <w:rFonts w:ascii="TH SarabunPSK" w:hAnsi="TH SarabunPSK" w:cs="TH SarabunPSK" w:hint="cs"/>
          <w:sz w:val="32"/>
          <w:szCs w:val="32"/>
        </w:rPr>
        <w:t xml:space="preserve">C </w:t>
      </w:r>
      <w:r w:rsidR="003856FF">
        <w:rPr>
          <w:rFonts w:ascii="TH SarabunPSK" w:hAnsi="TH SarabunPSK" w:cs="TH SarabunPSK"/>
          <w:sz w:val="32"/>
          <w:szCs w:val="32"/>
        </w:rPr>
        <w:t>water-bath</w:t>
      </w:r>
      <w:r w:rsidR="009122E2">
        <w:rPr>
          <w:rFonts w:ascii="TH SarabunPSK" w:hAnsi="TH SarabunPSK" w:cs="TH SarabunPSK"/>
          <w:sz w:val="32"/>
          <w:szCs w:val="32"/>
        </w:rPr>
        <w:t xml:space="preserve">, </w:t>
      </w:r>
      <w:r w:rsidR="00407D0A" w:rsidRPr="00407D0A">
        <w:rPr>
          <w:rFonts w:ascii="TH SarabunPSK" w:hAnsi="TH SarabunPSK" w:cs="TH SarabunPSK"/>
          <w:color w:val="ED7D31" w:themeColor="accent2"/>
          <w:sz w:val="32"/>
          <w:szCs w:val="32"/>
        </w:rPr>
        <w:t>[examine</w:t>
      </w:r>
      <w:r w:rsidR="009122E2" w:rsidRPr="00407D0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the tubes at 3 hours and subsequen</w:t>
      </w:r>
      <w:r w:rsidR="00796F0E" w:rsidRPr="00407D0A">
        <w:rPr>
          <w:rFonts w:ascii="TH SarabunPSK" w:hAnsi="TH SarabunPSK" w:cs="TH SarabunPSK"/>
          <w:color w:val="ED7D31" w:themeColor="accent2"/>
          <w:sz w:val="32"/>
          <w:szCs w:val="32"/>
        </w:rPr>
        <w:t>tly at</w:t>
      </w:r>
      <w:r w:rsidR="00407D0A" w:rsidRPr="00407D0A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suitable intervals up to 24 hours]</w:t>
      </w:r>
      <w:r w:rsidR="00913767">
        <w:rPr>
          <w:rFonts w:ascii="TH SarabunPSK" w:hAnsi="TH SarabunPSK" w:cs="TH SarabunPSK"/>
          <w:sz w:val="32"/>
          <w:szCs w:val="32"/>
        </w:rPr>
        <w:t>.</w:t>
      </w:r>
    </w:p>
    <w:p w14:paraId="6EE66698" w14:textId="6C342E56" w:rsidR="00C2331B" w:rsidRDefault="00C2331B" w:rsidP="003558F8">
      <w:pPr>
        <w:pStyle w:val="ListParagraph"/>
        <w:numPr>
          <w:ilvl w:val="2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Interpret</w:t>
      </w:r>
      <w:r w:rsidR="009A79C5">
        <w:rPr>
          <w:rFonts w:ascii="TH SarabunPSK" w:hAnsi="TH SarabunPSK" w:cs="TH SarabunPSK"/>
          <w:sz w:val="32"/>
          <w:szCs w:val="32"/>
        </w:rPr>
        <w:t xml:space="preserve"> the </w:t>
      </w:r>
      <w:r w:rsidR="00F65883">
        <w:rPr>
          <w:rFonts w:ascii="TH SarabunPSK" w:hAnsi="TH SarabunPSK" w:cs="TH SarabunPSK"/>
          <w:sz w:val="32"/>
          <w:szCs w:val="32"/>
        </w:rPr>
        <w:t xml:space="preserve">identification </w:t>
      </w:r>
      <w:r w:rsidR="009A79C5">
        <w:rPr>
          <w:rFonts w:ascii="TH SarabunPSK" w:hAnsi="TH SarabunPSK" w:cs="TH SarabunPSK"/>
          <w:sz w:val="32"/>
          <w:szCs w:val="32"/>
        </w:rPr>
        <w:t>results:</w:t>
      </w:r>
    </w:p>
    <w:tbl>
      <w:tblPr>
        <w:tblStyle w:val="TableGrid"/>
        <w:tblW w:w="0" w:type="auto"/>
        <w:tblInd w:w="1224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291"/>
        <w:gridCol w:w="1260"/>
        <w:gridCol w:w="1350"/>
        <w:gridCol w:w="2160"/>
      </w:tblGrid>
      <w:tr w:rsidR="00234E91" w14:paraId="5E180C2C" w14:textId="77777777" w:rsidTr="00EA2353">
        <w:tc>
          <w:tcPr>
            <w:tcW w:w="6061" w:type="dxa"/>
            <w:gridSpan w:val="4"/>
            <w:shd w:val="clear" w:color="auto" w:fill="4472C4" w:themeFill="accent1"/>
          </w:tcPr>
          <w:p w14:paraId="2AA02E2C" w14:textId="370BA0E4" w:rsidR="00234E91" w:rsidRPr="00812699" w:rsidRDefault="00234E91" w:rsidP="00CF2A7A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A2353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Coagulase test result</w:t>
            </w:r>
            <w:r w:rsidR="00F75837" w:rsidRPr="00EA2353">
              <w:rPr>
                <w:rFonts w:ascii="TH SarabunPSK" w:hAnsi="TH SarabunPSK" w:cs="TH SarabunPSK"/>
                <w:b/>
                <w:bCs/>
                <w:color w:val="FFFFFF" w:themeColor="background1"/>
                <w:sz w:val="32"/>
                <w:szCs w:val="32"/>
              </w:rPr>
              <w:t>s [example]</w:t>
            </w:r>
          </w:p>
        </w:tc>
      </w:tr>
      <w:tr w:rsidR="006C67CC" w14:paraId="3D3967FD" w14:textId="77777777" w:rsidTr="00EA2353">
        <w:tc>
          <w:tcPr>
            <w:tcW w:w="1291" w:type="dxa"/>
          </w:tcPr>
          <w:p w14:paraId="1D63D520" w14:textId="205C39E6" w:rsidR="006C67CC" w:rsidRDefault="006C67CC" w:rsidP="0081269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Positive</w:t>
            </w:r>
            <w:r>
              <w:rPr>
                <w:rFonts w:ascii="TH SarabunPSK" w:hAnsi="TH SarabunPSK" w:cs="TH SarabunPSK"/>
                <w:sz w:val="32"/>
                <w:szCs w:val="32"/>
              </w:rPr>
              <w:br/>
              <w:t>control</w:t>
            </w:r>
          </w:p>
        </w:tc>
        <w:tc>
          <w:tcPr>
            <w:tcW w:w="1260" w:type="dxa"/>
          </w:tcPr>
          <w:p w14:paraId="036089F1" w14:textId="5CF16586" w:rsidR="006C67CC" w:rsidRDefault="006C67CC" w:rsidP="0081269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Negative</w:t>
            </w:r>
          </w:p>
          <w:p w14:paraId="2E525DF2" w14:textId="7CE56561" w:rsidR="006C67CC" w:rsidRDefault="006C67CC" w:rsidP="0081269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control</w:t>
            </w:r>
          </w:p>
        </w:tc>
        <w:tc>
          <w:tcPr>
            <w:tcW w:w="1350" w:type="dxa"/>
          </w:tcPr>
          <w:p w14:paraId="4A236E93" w14:textId="5C1D42F7" w:rsidR="006C67CC" w:rsidRDefault="006C67CC" w:rsidP="0081269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Test (unknown)</w:t>
            </w:r>
          </w:p>
        </w:tc>
        <w:tc>
          <w:tcPr>
            <w:tcW w:w="2160" w:type="dxa"/>
            <w:vAlign w:val="center"/>
          </w:tcPr>
          <w:p w14:paraId="19F3E8DF" w14:textId="62AC3A28" w:rsidR="006C67CC" w:rsidRDefault="00234E91" w:rsidP="00EA235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 w:rsidR="006C67CC">
              <w:rPr>
                <w:rFonts w:ascii="TH SarabunPSK" w:hAnsi="TH SarabunPSK" w:cs="TH SarabunPSK"/>
                <w:sz w:val="32"/>
                <w:szCs w:val="32"/>
              </w:rPr>
              <w:t>onclusion</w:t>
            </w:r>
          </w:p>
        </w:tc>
      </w:tr>
      <w:tr w:rsidR="006C67CC" w14:paraId="13F8C46F" w14:textId="77777777" w:rsidTr="00EA2353">
        <w:tc>
          <w:tcPr>
            <w:tcW w:w="1291" w:type="dxa"/>
            <w:shd w:val="clear" w:color="auto" w:fill="FBE4D5" w:themeFill="accent2" w:themeFillTint="33"/>
          </w:tcPr>
          <w:p w14:paraId="5686E3C0" w14:textId="1D863E95" w:rsidR="006C67CC" w:rsidRPr="00011783" w:rsidRDefault="006C67CC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E2EFD9" w:themeColor="accent6" w:themeTint="33"/>
                <w:sz w:val="32"/>
                <w:szCs w:val="32"/>
              </w:rPr>
            </w:pPr>
            <w:r>
              <w:rPr>
                <w:rFonts w:ascii="Yu Gothic UI" w:eastAsia="Yu Gothic UI" w:hAnsi="Yu Gothic UI" w:cs="TH SarabunPSK" w:hint="eastAsia"/>
                <w:szCs w:val="22"/>
              </w:rPr>
              <w:t>+</w:t>
            </w:r>
          </w:p>
        </w:tc>
        <w:tc>
          <w:tcPr>
            <w:tcW w:w="1260" w:type="dxa"/>
          </w:tcPr>
          <w:p w14:paraId="433FDD40" w14:textId="09302BB2" w:rsidR="006C67CC" w:rsidRDefault="006C67CC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635CAC2" w14:textId="38394C48" w:rsidR="006C67CC" w:rsidRDefault="006C67CC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eastAsia"/>
                <w:sz w:val="32"/>
                <w:szCs w:val="32"/>
              </w:rPr>
              <w:t>+</w:t>
            </w:r>
          </w:p>
        </w:tc>
        <w:tc>
          <w:tcPr>
            <w:tcW w:w="2160" w:type="dxa"/>
          </w:tcPr>
          <w:p w14:paraId="095B7088" w14:textId="1FBEDE7B" w:rsidR="006C67CC" w:rsidRDefault="006C67CC" w:rsidP="00CF2A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Presence (positive)</w:t>
            </w:r>
          </w:p>
        </w:tc>
      </w:tr>
      <w:tr w:rsidR="006C67CC" w14:paraId="3EC838E4" w14:textId="77777777" w:rsidTr="00EA2353">
        <w:tc>
          <w:tcPr>
            <w:tcW w:w="1291" w:type="dxa"/>
            <w:shd w:val="clear" w:color="auto" w:fill="FBE4D5" w:themeFill="accent2" w:themeFillTint="33"/>
          </w:tcPr>
          <w:p w14:paraId="52D8410A" w14:textId="4E267956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4D43FC18" w14:textId="58584A47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7CB57156" w14:textId="01C0B123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2160" w:type="dxa"/>
          </w:tcPr>
          <w:p w14:paraId="442AF365" w14:textId="0983B8A4" w:rsidR="006C67CC" w:rsidRPr="00EA2353" w:rsidRDefault="00F75837" w:rsidP="00CF2A7A">
            <w:pPr>
              <w:pStyle w:val="ListParagraph"/>
              <w:ind w:left="0"/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</w:pPr>
            <w:r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I</w:t>
            </w:r>
            <w:r w:rsidR="00234E91"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nvalid</w:t>
            </w:r>
          </w:p>
        </w:tc>
      </w:tr>
      <w:tr w:rsidR="006C67CC" w14:paraId="3D8BDC2D" w14:textId="77777777" w:rsidTr="00EA2353">
        <w:tc>
          <w:tcPr>
            <w:tcW w:w="1291" w:type="dxa"/>
          </w:tcPr>
          <w:p w14:paraId="3E036164" w14:textId="7DC02DA1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  <w:shd w:val="clear" w:color="auto" w:fill="FBE4D5" w:themeFill="accent2" w:themeFillTint="33"/>
          </w:tcPr>
          <w:p w14:paraId="51446CB9" w14:textId="50A37917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350" w:type="dxa"/>
            <w:shd w:val="clear" w:color="auto" w:fill="FBE4D5" w:themeFill="accent2" w:themeFillTint="33"/>
          </w:tcPr>
          <w:p w14:paraId="6B87BA55" w14:textId="2A694E15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2160" w:type="dxa"/>
          </w:tcPr>
          <w:p w14:paraId="2201E3C6" w14:textId="7D2E075C" w:rsidR="006C67CC" w:rsidRPr="00EA2353" w:rsidRDefault="00F75837" w:rsidP="00CF2A7A">
            <w:pPr>
              <w:pStyle w:val="ListParagraph"/>
              <w:ind w:left="0"/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</w:pPr>
            <w:r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I</w:t>
            </w:r>
            <w:r w:rsidR="00234E91"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nvalid</w:t>
            </w:r>
          </w:p>
        </w:tc>
      </w:tr>
      <w:tr w:rsidR="006C67CC" w14:paraId="59E4C87A" w14:textId="77777777" w:rsidTr="00EA2353">
        <w:tc>
          <w:tcPr>
            <w:tcW w:w="1291" w:type="dxa"/>
            <w:shd w:val="clear" w:color="auto" w:fill="FBE4D5" w:themeFill="accent2" w:themeFillTint="33"/>
          </w:tcPr>
          <w:p w14:paraId="7B979CEF" w14:textId="0222FA25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+</w:t>
            </w:r>
          </w:p>
        </w:tc>
        <w:tc>
          <w:tcPr>
            <w:tcW w:w="1260" w:type="dxa"/>
          </w:tcPr>
          <w:p w14:paraId="026C87BF" w14:textId="5524DC44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0" w:type="dxa"/>
          </w:tcPr>
          <w:p w14:paraId="574B13C4" w14:textId="5C982DE0" w:rsidR="006C67CC" w:rsidRDefault="00234E91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160" w:type="dxa"/>
          </w:tcPr>
          <w:p w14:paraId="18A054E0" w14:textId="42FE354D" w:rsidR="006C67CC" w:rsidRDefault="00234E91" w:rsidP="00CF2A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Absence (negative)</w:t>
            </w:r>
          </w:p>
        </w:tc>
      </w:tr>
      <w:tr w:rsidR="006C67CC" w14:paraId="7FF4D1B8" w14:textId="77777777" w:rsidTr="00EA2353">
        <w:tc>
          <w:tcPr>
            <w:tcW w:w="1291" w:type="dxa"/>
          </w:tcPr>
          <w:p w14:paraId="6291009D" w14:textId="58BE0019" w:rsidR="006C67CC" w:rsidRDefault="00F75837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260" w:type="dxa"/>
          </w:tcPr>
          <w:p w14:paraId="6FD16F55" w14:textId="7BC797EF" w:rsidR="006C67CC" w:rsidRDefault="00F75837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350" w:type="dxa"/>
          </w:tcPr>
          <w:p w14:paraId="55002C13" w14:textId="69DD5E83" w:rsidR="006C67CC" w:rsidRDefault="00F75837" w:rsidP="00F6588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2160" w:type="dxa"/>
          </w:tcPr>
          <w:p w14:paraId="50A90A16" w14:textId="5F2A75F7" w:rsidR="006C67CC" w:rsidRDefault="00F75837" w:rsidP="00CF2A7A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EA2353"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  <w:t>Invalid</w:t>
            </w:r>
          </w:p>
        </w:tc>
      </w:tr>
    </w:tbl>
    <w:p w14:paraId="04E08C19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356B614A" w14:textId="625EC25E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1" w:name="_Toc175748848"/>
      <w:r w:rsidRPr="005757B3">
        <w:t>Calculations</w:t>
      </w:r>
      <w:bookmarkEnd w:id="41"/>
    </w:p>
    <w:p w14:paraId="73803549" w14:textId="7A894ECC" w:rsidR="00770C36" w:rsidRPr="005757B3" w:rsidRDefault="002D04C8" w:rsidP="002D04C8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8936D2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6308CF28" w14:textId="6B9ED857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42" w:name="_Toc175748849"/>
      <w:r w:rsidRPr="005757B3">
        <w:t>Acceptance Criteria</w:t>
      </w:r>
      <w:bookmarkEnd w:id="42"/>
    </w:p>
    <w:p w14:paraId="64002C90" w14:textId="4F57F671" w:rsidR="00770C36" w:rsidRPr="005757B3" w:rsidDel="00033273" w:rsidRDefault="002D786A" w:rsidP="002D786A">
      <w:pPr>
        <w:ind w:left="360"/>
        <w:rPr>
          <w:del w:id="43" w:author="Oat ." w:date="2024-09-20T14:44:00Z"/>
          <w:rFonts w:ascii="TH SarabunPSK" w:hAnsi="TH SarabunPSK" w:cs="TH SarabunPSK"/>
          <w:sz w:val="32"/>
          <w:szCs w:val="32"/>
        </w:rPr>
      </w:pPr>
      <w:del w:id="44" w:author="Oat ." w:date="2024-09-20T14:44:00Z">
        <w:r w:rsidDel="00033273">
          <w:rPr>
            <w:rFonts w:ascii="TH SarabunPSK" w:hAnsi="TH SarabunPSK" w:cs="TH SarabunPSK"/>
            <w:sz w:val="32"/>
            <w:szCs w:val="32"/>
          </w:rPr>
          <w:delText>Absence (negative)</w:delText>
        </w:r>
        <w:r w:rsidR="00C82B30" w:rsidDel="00033273">
          <w:rPr>
            <w:rFonts w:ascii="TH SarabunPSK" w:hAnsi="TH SarabunPSK" w:cs="TH SarabunPSK"/>
            <w:sz w:val="32"/>
            <w:szCs w:val="32"/>
          </w:rPr>
          <w:delText xml:space="preserve"> in </w:delText>
        </w:r>
        <w:r w:rsidR="00C82B30" w:rsidRPr="00C82B30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… gram or … ml</w:delText>
        </w:r>
        <w:r w:rsidR="004C033E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 [according to </w:delText>
        </w:r>
        <w:r w:rsidR="000D0A4F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 xml:space="preserve">product </w:delText>
        </w:r>
        <w:r w:rsidR="009A79C5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specifications</w:delText>
        </w:r>
        <w:r w:rsidR="004C033E" w:rsidDel="00033273">
          <w:rPr>
            <w:rFonts w:ascii="TH SarabunPSK" w:hAnsi="TH SarabunPSK" w:cs="TH SarabunPSK"/>
            <w:color w:val="ED7D31" w:themeColor="accent2"/>
            <w:sz w:val="32"/>
            <w:szCs w:val="32"/>
          </w:rPr>
          <w:delText>]</w:delText>
        </w:r>
      </w:del>
    </w:p>
    <w:p w14:paraId="46DD1C67" w14:textId="0B9E6453" w:rsidR="00680E7C" w:rsidRDefault="00680E7C" w:rsidP="00680E7C">
      <w:pPr>
        <w:pStyle w:val="Heading4"/>
        <w:numPr>
          <w:ilvl w:val="1"/>
          <w:numId w:val="1"/>
        </w:numPr>
        <w:rPr>
          <w:ins w:id="45" w:author="Oat ." w:date="2024-09-20T14:43:00Z"/>
          <w:rFonts w:cs="TH SarabunPSK"/>
          <w:szCs w:val="32"/>
        </w:rPr>
      </w:pPr>
      <w:ins w:id="46" w:author="Oat ." w:date="2024-09-20T14:42:00Z">
        <w:r>
          <w:rPr>
            <w:rFonts w:cs="TH SarabunPSK"/>
            <w:szCs w:val="32"/>
          </w:rPr>
          <w:t xml:space="preserve">Positive product control spiked with </w:t>
        </w:r>
        <w:r w:rsidR="0064372D" w:rsidRPr="0064372D">
          <w:rPr>
            <w:rFonts w:cs="TH SarabunPSK"/>
            <w:i/>
            <w:iCs w:val="0"/>
            <w:szCs w:val="32"/>
            <w:rPrChange w:id="47" w:author="Oat ." w:date="2024-09-20T14:43:00Z">
              <w:rPr>
                <w:rFonts w:cs="TH SarabunPSK"/>
                <w:szCs w:val="32"/>
              </w:rPr>
            </w:rPrChange>
          </w:rPr>
          <w:t>S. aureus</w:t>
        </w:r>
        <w:r w:rsidR="0064372D">
          <w:rPr>
            <w:rFonts w:cs="TH SarabunPSK"/>
            <w:szCs w:val="32"/>
          </w:rPr>
          <w:t xml:space="preserve"> should be positive.</w:t>
        </w:r>
      </w:ins>
    </w:p>
    <w:p w14:paraId="54EDB62A" w14:textId="49C7B2D8" w:rsidR="0064372D" w:rsidRDefault="0064372D" w:rsidP="0064372D">
      <w:pPr>
        <w:pStyle w:val="Heading4"/>
        <w:numPr>
          <w:ilvl w:val="1"/>
          <w:numId w:val="1"/>
        </w:numPr>
        <w:rPr>
          <w:ins w:id="48" w:author="Oat ." w:date="2024-09-20T14:43:00Z"/>
          <w:rFonts w:cs="TH SarabunPSK"/>
          <w:szCs w:val="32"/>
        </w:rPr>
      </w:pPr>
      <w:ins w:id="49" w:author="Oat ." w:date="2024-09-20T14:43:00Z">
        <w:r>
          <w:rPr>
            <w:rFonts w:cs="TH SarabunPSK"/>
            <w:szCs w:val="32"/>
          </w:rPr>
          <w:t xml:space="preserve">Positive control spiked with </w:t>
        </w:r>
        <w:r w:rsidRPr="0064372D">
          <w:rPr>
            <w:rFonts w:cs="TH SarabunPSK"/>
            <w:i/>
            <w:iCs w:val="0"/>
            <w:szCs w:val="32"/>
            <w:rPrChange w:id="50" w:author="Oat ." w:date="2024-09-20T14:43:00Z">
              <w:rPr>
                <w:rFonts w:cs="TH SarabunPSK"/>
                <w:szCs w:val="32"/>
              </w:rPr>
            </w:rPrChange>
          </w:rPr>
          <w:t>S. aureus</w:t>
        </w:r>
        <w:r>
          <w:rPr>
            <w:rFonts w:cs="TH SarabunPSK"/>
            <w:szCs w:val="32"/>
          </w:rPr>
          <w:t xml:space="preserve"> should be positive.</w:t>
        </w:r>
      </w:ins>
    </w:p>
    <w:p w14:paraId="233D4694" w14:textId="0B7B862C" w:rsidR="0064372D" w:rsidRDefault="0064372D" w:rsidP="0064372D">
      <w:pPr>
        <w:pStyle w:val="Heading4"/>
        <w:numPr>
          <w:ilvl w:val="1"/>
          <w:numId w:val="1"/>
        </w:numPr>
        <w:rPr>
          <w:ins w:id="51" w:author="Oat ." w:date="2024-09-20T14:44:00Z"/>
          <w:rFonts w:cs="TH SarabunPSK"/>
          <w:szCs w:val="32"/>
        </w:rPr>
      </w:pPr>
      <w:ins w:id="52" w:author="Oat ." w:date="2024-09-20T14:43:00Z">
        <w:r>
          <w:rPr>
            <w:rFonts w:cs="TH SarabunPSK"/>
            <w:szCs w:val="32"/>
          </w:rPr>
          <w:t xml:space="preserve">Negative control spiked with </w:t>
        </w:r>
      </w:ins>
      <w:ins w:id="53" w:author="Oat ." w:date="2024-09-20T14:44:00Z">
        <w:r w:rsidRPr="0064372D">
          <w:rPr>
            <w:rFonts w:cs="TH SarabunPSK"/>
            <w:i/>
            <w:iCs w:val="0"/>
            <w:szCs w:val="32"/>
            <w:rPrChange w:id="54" w:author="Oat ." w:date="2024-09-20T14:44:00Z">
              <w:rPr>
                <w:rFonts w:cs="TH SarabunPSK"/>
                <w:szCs w:val="32"/>
              </w:rPr>
            </w:rPrChange>
          </w:rPr>
          <w:t>E. coli</w:t>
        </w:r>
      </w:ins>
      <w:ins w:id="55" w:author="Oat ." w:date="2024-09-20T14:43:00Z">
        <w:r>
          <w:rPr>
            <w:rFonts w:cs="TH SarabunPSK"/>
            <w:szCs w:val="32"/>
          </w:rPr>
          <w:t xml:space="preserve"> should be </w:t>
        </w:r>
      </w:ins>
      <w:ins w:id="56" w:author="Oat ." w:date="2024-09-20T14:44:00Z">
        <w:r>
          <w:rPr>
            <w:rFonts w:cs="TH SarabunPSK"/>
            <w:szCs w:val="32"/>
          </w:rPr>
          <w:t>negative</w:t>
        </w:r>
      </w:ins>
      <w:ins w:id="57" w:author="Oat ." w:date="2024-09-20T14:43:00Z">
        <w:r>
          <w:rPr>
            <w:rFonts w:cs="TH SarabunPSK"/>
            <w:szCs w:val="32"/>
          </w:rPr>
          <w:t>.</w:t>
        </w:r>
      </w:ins>
    </w:p>
    <w:p w14:paraId="3561E7EE" w14:textId="641F6775" w:rsidR="0064372D" w:rsidRDefault="00033273" w:rsidP="0064372D">
      <w:pPr>
        <w:pStyle w:val="Heading4"/>
        <w:numPr>
          <w:ilvl w:val="1"/>
          <w:numId w:val="1"/>
        </w:numPr>
        <w:rPr>
          <w:ins w:id="58" w:author="Oat ." w:date="2024-09-20T14:44:00Z"/>
          <w:rFonts w:cs="TH SarabunPSK"/>
          <w:szCs w:val="32"/>
        </w:rPr>
      </w:pPr>
      <w:ins w:id="59" w:author="Oat ." w:date="2024-09-20T14:44:00Z">
        <w:r>
          <w:rPr>
            <w:rFonts w:cs="TH SarabunPSK"/>
            <w:szCs w:val="32"/>
          </w:rPr>
          <w:t>Negative</w:t>
        </w:r>
        <w:r w:rsidR="0064372D">
          <w:rPr>
            <w:rFonts w:cs="TH SarabunPSK"/>
            <w:szCs w:val="32"/>
          </w:rPr>
          <w:t xml:space="preserve"> control should be </w:t>
        </w:r>
        <w:r>
          <w:rPr>
            <w:rFonts w:cs="TH SarabunPSK"/>
            <w:szCs w:val="32"/>
          </w:rPr>
          <w:t>negative</w:t>
        </w:r>
        <w:r w:rsidR="0064372D">
          <w:rPr>
            <w:rFonts w:cs="TH SarabunPSK"/>
            <w:szCs w:val="32"/>
          </w:rPr>
          <w:t>.</w:t>
        </w:r>
      </w:ins>
    </w:p>
    <w:p w14:paraId="7EA5B01B" w14:textId="77777777" w:rsidR="0064372D" w:rsidRPr="0064372D" w:rsidRDefault="0064372D">
      <w:pPr>
        <w:rPr>
          <w:ins w:id="60" w:author="Oat ." w:date="2024-09-20T14:43:00Z"/>
          <w:rPrChange w:id="61" w:author="Oat ." w:date="2024-09-20T14:44:00Z">
            <w:rPr>
              <w:ins w:id="62" w:author="Oat ." w:date="2024-09-20T14:43:00Z"/>
              <w:rFonts w:cs="TH SarabunPSK"/>
              <w:szCs w:val="32"/>
            </w:rPr>
          </w:rPrChange>
        </w:rPr>
        <w:pPrChange w:id="63" w:author="Oat ." w:date="2024-09-20T14:44:00Z">
          <w:pPr>
            <w:pStyle w:val="Heading4"/>
            <w:numPr>
              <w:ilvl w:val="1"/>
              <w:numId w:val="1"/>
            </w:numPr>
            <w:ind w:left="792" w:hanging="432"/>
          </w:pPr>
        </w:pPrChange>
      </w:pPr>
    </w:p>
    <w:p w14:paraId="5BCB59B4" w14:textId="77777777" w:rsidR="0064372D" w:rsidRPr="0064372D" w:rsidRDefault="0064372D">
      <w:pPr>
        <w:rPr>
          <w:ins w:id="64" w:author="Oat ." w:date="2024-09-20T14:43:00Z"/>
          <w:rPrChange w:id="65" w:author="Oat ." w:date="2024-09-20T14:43:00Z">
            <w:rPr>
              <w:ins w:id="66" w:author="Oat ." w:date="2024-09-20T14:43:00Z"/>
              <w:rFonts w:cs="TH SarabunPSK"/>
              <w:szCs w:val="32"/>
            </w:rPr>
          </w:rPrChange>
        </w:rPr>
        <w:pPrChange w:id="67" w:author="Oat ." w:date="2024-09-20T14:43:00Z">
          <w:pPr>
            <w:pStyle w:val="Heading4"/>
            <w:numPr>
              <w:ilvl w:val="1"/>
              <w:numId w:val="1"/>
            </w:numPr>
            <w:ind w:left="792" w:hanging="432"/>
          </w:pPr>
        </w:pPrChange>
      </w:pPr>
    </w:p>
    <w:p w14:paraId="6E8A911B" w14:textId="77777777" w:rsidR="0064372D" w:rsidRPr="0064372D" w:rsidRDefault="0064372D">
      <w:pPr>
        <w:rPr>
          <w:ins w:id="68" w:author="Oat ." w:date="2024-09-20T14:42:00Z"/>
          <w:rPrChange w:id="69" w:author="Oat ." w:date="2024-09-20T14:43:00Z">
            <w:rPr>
              <w:ins w:id="70" w:author="Oat ." w:date="2024-09-20T14:42:00Z"/>
              <w:rFonts w:cs="TH SarabunPSK"/>
              <w:szCs w:val="32"/>
            </w:rPr>
          </w:rPrChange>
        </w:rPr>
        <w:pPrChange w:id="71" w:author="Oat ." w:date="2024-09-20T14:43:00Z">
          <w:pPr>
            <w:pStyle w:val="Heading4"/>
            <w:numPr>
              <w:ilvl w:val="1"/>
              <w:numId w:val="1"/>
            </w:numPr>
            <w:ind w:left="792" w:hanging="432"/>
          </w:pPr>
        </w:pPrChange>
      </w:pPr>
    </w:p>
    <w:p w14:paraId="75BA73E4" w14:textId="75FEBAB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CFCDB08" w14:textId="56830614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72" w:name="_Toc175748850"/>
      <w:r w:rsidRPr="005757B3">
        <w:t>Reporting</w:t>
      </w:r>
      <w:bookmarkEnd w:id="72"/>
    </w:p>
    <w:p w14:paraId="5B6B7648" w14:textId="5C91D502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3558F8">
        <w:rPr>
          <w:rFonts w:ascii="TH SarabunPSK" w:hAnsi="TH SarabunPSK" w:cs="TH SarabunPSK"/>
          <w:sz w:val="32"/>
          <w:szCs w:val="32"/>
        </w:rPr>
        <w:t>[</w:t>
      </w:r>
      <w:r w:rsidRPr="005757B3">
        <w:rPr>
          <w:rFonts w:ascii="TH SarabunPSK" w:hAnsi="TH SarabunPSK" w:cs="TH SarabunPSK"/>
          <w:sz w:val="32"/>
          <w:szCs w:val="32"/>
        </w:rPr>
        <w:t xml:space="preserve">Record results in the designated </w:t>
      </w:r>
      <w:r w:rsidR="003558F8">
        <w:rPr>
          <w:rFonts w:ascii="TH SarabunPSK" w:hAnsi="TH SarabunPSK" w:cs="TH SarabunPSK"/>
          <w:sz w:val="32"/>
          <w:szCs w:val="32"/>
        </w:rPr>
        <w:t>company management</w:t>
      </w:r>
      <w:r w:rsidRPr="005757B3">
        <w:rPr>
          <w:rFonts w:ascii="TH SarabunPSK" w:hAnsi="TH SarabunPSK" w:cs="TH SarabunPSK"/>
          <w:sz w:val="32"/>
          <w:szCs w:val="32"/>
        </w:rPr>
        <w:t xml:space="preserve"> system</w:t>
      </w:r>
      <w:r w:rsidR="003558F8">
        <w:rPr>
          <w:rFonts w:ascii="TH SarabunPSK" w:hAnsi="TH SarabunPSK" w:cs="TH SarabunPSK"/>
          <w:sz w:val="32"/>
          <w:szCs w:val="32"/>
        </w:rPr>
        <w:t>]</w:t>
      </w:r>
    </w:p>
    <w:p w14:paraId="60698B24" w14:textId="62DDB477" w:rsidR="005A2641" w:rsidRDefault="00B1351D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319AC">
        <w:rPr>
          <w:rFonts w:ascii="TH SarabunPSK" w:hAnsi="TH SarabunPSK" w:cs="TH SarabunPSK"/>
          <w:sz w:val="32"/>
          <w:szCs w:val="32"/>
        </w:rPr>
        <w:t>Report</w:t>
      </w:r>
      <w:r w:rsidR="007B3693">
        <w:rPr>
          <w:rFonts w:ascii="TH SarabunPSK" w:hAnsi="TH SarabunPSK" w:cs="TH SarabunPSK"/>
          <w:sz w:val="32"/>
          <w:szCs w:val="32"/>
        </w:rPr>
        <w:t xml:space="preserve"> for </w:t>
      </w:r>
      <w:r w:rsidR="00A85F4E">
        <w:rPr>
          <w:rFonts w:ascii="TH SarabunPSK" w:hAnsi="TH SarabunPSK" w:cs="TH SarabunPSK"/>
          <w:sz w:val="32"/>
          <w:szCs w:val="32"/>
        </w:rPr>
        <w:t>A</w:t>
      </w:r>
      <w:r w:rsidR="007B3693">
        <w:rPr>
          <w:rFonts w:ascii="TH SarabunPSK" w:hAnsi="TH SarabunPSK" w:cs="TH SarabunPSK"/>
          <w:sz w:val="32"/>
          <w:szCs w:val="32"/>
        </w:rPr>
        <w:t xml:space="preserve">bsence(negative) or </w:t>
      </w:r>
      <w:r w:rsidR="00A85F4E">
        <w:rPr>
          <w:rFonts w:ascii="TH SarabunPSK" w:hAnsi="TH SarabunPSK" w:cs="TH SarabunPSK"/>
          <w:sz w:val="32"/>
          <w:szCs w:val="32"/>
        </w:rPr>
        <w:t>P</w:t>
      </w:r>
      <w:r w:rsidR="007B3693">
        <w:rPr>
          <w:rFonts w:ascii="TH SarabunPSK" w:hAnsi="TH SarabunPSK" w:cs="TH SarabunPSK"/>
          <w:sz w:val="32"/>
          <w:szCs w:val="32"/>
        </w:rPr>
        <w:t xml:space="preserve">resence(positive) </w:t>
      </w:r>
      <w:r w:rsidR="00FE1A85">
        <w:rPr>
          <w:rFonts w:ascii="TH SarabunPSK" w:hAnsi="TH SarabunPSK" w:cs="TH SarabunPSK"/>
          <w:sz w:val="32"/>
          <w:szCs w:val="32"/>
        </w:rPr>
        <w:t xml:space="preserve">in </w:t>
      </w:r>
      <w:r w:rsidR="00FE1A85" w:rsidRPr="00C82B30">
        <w:rPr>
          <w:rFonts w:ascii="TH SarabunPSK" w:hAnsi="TH SarabunPSK" w:cs="TH SarabunPSK"/>
          <w:color w:val="ED7D31" w:themeColor="accent2"/>
          <w:sz w:val="32"/>
          <w:szCs w:val="32"/>
        </w:rPr>
        <w:t>… gram or … ml</w:t>
      </w:r>
      <w:r w:rsidR="00FE1A8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 w:rsidR="00FE1A85">
        <w:rPr>
          <w:rFonts w:ascii="TH SarabunPSK" w:hAnsi="TH SarabunPSK" w:cs="TH SarabunPSK"/>
          <w:sz w:val="32"/>
          <w:szCs w:val="32"/>
        </w:rPr>
        <w:t>of sample</w:t>
      </w:r>
      <w:r w:rsidR="00994D54">
        <w:rPr>
          <w:rFonts w:ascii="TH SarabunPSK" w:hAnsi="TH SarabunPSK" w:cs="TH SarabunPSK"/>
          <w:sz w:val="32"/>
          <w:szCs w:val="32"/>
        </w:rPr>
        <w:t>.</w:t>
      </w:r>
    </w:p>
    <w:p w14:paraId="1E30BF30" w14:textId="2D0E7F92" w:rsidR="00994D54" w:rsidRPr="00FE1A85" w:rsidRDefault="00994D54" w:rsidP="00B1351D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 case of suspected colonies found</w:t>
      </w:r>
      <w:r w:rsidR="00A61BF5">
        <w:rPr>
          <w:rFonts w:ascii="TH SarabunPSK" w:hAnsi="TH SarabunPSK" w:cs="TH SarabunPSK"/>
          <w:sz w:val="32"/>
          <w:szCs w:val="32"/>
        </w:rPr>
        <w:t xml:space="preserve">, result of </w:t>
      </w:r>
      <w:r w:rsidR="00722DEE">
        <w:rPr>
          <w:rFonts w:ascii="TH SarabunPSK" w:hAnsi="TH SarabunPSK" w:cs="TH SarabunPSK"/>
          <w:sz w:val="32"/>
          <w:szCs w:val="32"/>
        </w:rPr>
        <w:t>identification should be recorded.</w:t>
      </w:r>
    </w:p>
    <w:p w14:paraId="1C480782" w14:textId="4531884A" w:rsidR="00770C36" w:rsidRPr="005757B3" w:rsidRDefault="00770C36" w:rsidP="003558F8">
      <w:pPr>
        <w:pStyle w:val="Heading4"/>
        <w:numPr>
          <w:ilvl w:val="0"/>
          <w:numId w:val="1"/>
        </w:numPr>
      </w:pPr>
      <w:bookmarkStart w:id="73" w:name="_Toc175748851"/>
      <w:r w:rsidRPr="005757B3">
        <w:t>References</w:t>
      </w:r>
      <w:bookmarkEnd w:id="73"/>
    </w:p>
    <w:p w14:paraId="385C4699" w14:textId="77777777" w:rsidR="00C44FB2" w:rsidRDefault="00C44FB2" w:rsidP="00C44FB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544BD5">
        <w:rPr>
          <w:rFonts w:ascii="TH SarabunPSK" w:hAnsi="TH SarabunPSK" w:cs="TH SarabunPSK"/>
          <w:sz w:val="32"/>
          <w:szCs w:val="32"/>
        </w:rPr>
        <w:t>British Pharmacopoeia</w:t>
      </w:r>
      <w:r>
        <w:rPr>
          <w:rFonts w:ascii="TH SarabunPSK" w:hAnsi="TH SarabunPSK" w:cs="TH SarabunPSK"/>
          <w:sz w:val="32"/>
          <w:szCs w:val="32"/>
        </w:rPr>
        <w:t xml:space="preserve"> 2021, </w:t>
      </w:r>
      <w:r w:rsidRPr="004135F3">
        <w:rPr>
          <w:rFonts w:ascii="TH SarabunPSK" w:hAnsi="TH SarabunPSK" w:cs="TH SarabunPSK"/>
          <w:sz w:val="32"/>
          <w:szCs w:val="32"/>
        </w:rPr>
        <w:t>Appendix XVI B. Microbiological Examination of Non-sterile Products</w:t>
      </w:r>
    </w:p>
    <w:p w14:paraId="5C13AA22" w14:textId="194A9085" w:rsidR="00770C36" w:rsidRPr="003558F8" w:rsidRDefault="00770C36" w:rsidP="003558F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3558F8">
        <w:rPr>
          <w:rFonts w:ascii="TH SarabunPSK" w:hAnsi="TH SarabunPSK" w:cs="TH SarabunPSK"/>
          <w:sz w:val="32"/>
          <w:szCs w:val="32"/>
        </w:rPr>
        <w:t>Ph. Eur. 2.6.12 Microbiological Examination of Non-Sterile Products: Microbial Enumeration Tests</w:t>
      </w:r>
    </w:p>
    <w:p w14:paraId="53A046AB" w14:textId="68969A91" w:rsidR="005757B3" w:rsidRPr="003558F8" w:rsidRDefault="003558F8" w:rsidP="00770C36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Thai Herbal Pharmacopeia 2021 supplement 2023</w:t>
      </w:r>
      <w:r w:rsidR="00E047B7">
        <w:rPr>
          <w:rFonts w:ascii="TH SarabunPSK" w:hAnsi="TH SarabunPSK" w:cs="TH SarabunPSK"/>
          <w:sz w:val="32"/>
          <w:szCs w:val="32"/>
        </w:rPr>
        <w:t xml:space="preserve"> </w:t>
      </w:r>
      <w:r w:rsidR="008D787B">
        <w:rPr>
          <w:rFonts w:ascii="TH SarabunPSK" w:hAnsi="TH SarabunPSK" w:cs="TH SarabunPSK"/>
          <w:sz w:val="32"/>
          <w:szCs w:val="32"/>
        </w:rPr>
        <w:t xml:space="preserve">- </w:t>
      </w:r>
      <w:r w:rsidR="00E047B7">
        <w:rPr>
          <w:rFonts w:ascii="TH SarabunPSK" w:hAnsi="TH SarabunPSK" w:cs="TH SarabunPSK"/>
          <w:sz w:val="32"/>
          <w:szCs w:val="32"/>
        </w:rPr>
        <w:t>Appendix 10</w:t>
      </w:r>
    </w:p>
    <w:p w14:paraId="7972BB9B" w14:textId="77777777" w:rsidR="00770C36" w:rsidRPr="005757B3" w:rsidRDefault="00770C36" w:rsidP="00770C36">
      <w:pPr>
        <w:rPr>
          <w:rFonts w:ascii="TH SarabunPSK" w:hAnsi="TH SarabunPSK" w:cs="TH SarabunPSK"/>
          <w:sz w:val="32"/>
          <w:szCs w:val="32"/>
        </w:rPr>
      </w:pPr>
    </w:p>
    <w:p w14:paraId="0DF3A522" w14:textId="5712C931" w:rsidR="009A7D75" w:rsidRDefault="00770C36" w:rsidP="009A7D75">
      <w:pPr>
        <w:pStyle w:val="Heading4"/>
        <w:numPr>
          <w:ilvl w:val="0"/>
          <w:numId w:val="1"/>
        </w:numPr>
      </w:pPr>
      <w:bookmarkStart w:id="74" w:name="_Toc175748852"/>
      <w:r w:rsidRPr="005757B3">
        <w:lastRenderedPageBreak/>
        <w:t>Revision History</w:t>
      </w:r>
      <w:bookmarkEnd w:id="74"/>
    </w:p>
    <w:p w14:paraId="64C334FB" w14:textId="786DE892" w:rsidR="007F7BC9" w:rsidRDefault="007F7BC9" w:rsidP="009A7D75">
      <w:pPr>
        <w:pStyle w:val="Heading4"/>
        <w:numPr>
          <w:ilvl w:val="1"/>
          <w:numId w:val="1"/>
        </w:numPr>
      </w:pPr>
      <w:ins w:id="75" w:author="Oat ." w:date="2024-09-20T14:45:00Z">
        <w:r>
          <w:t xml:space="preserve">Revision 3: </w:t>
        </w:r>
        <w:r w:rsidR="007A60D2">
          <w:t>Established suitability based on conditions and test parameters of analytical procedure reference number…</w:t>
        </w:r>
      </w:ins>
    </w:p>
    <w:p w14:paraId="06912BAB" w14:textId="305FC2DC" w:rsidR="009A7D75" w:rsidRDefault="009A7D75" w:rsidP="009A7D75">
      <w:pPr>
        <w:pStyle w:val="Heading4"/>
        <w:numPr>
          <w:ilvl w:val="1"/>
          <w:numId w:val="1"/>
        </w:numPr>
      </w:pPr>
      <w:r>
        <w:t>Revision 2.1</w:t>
      </w:r>
    </w:p>
    <w:p w14:paraId="3EC07D87" w14:textId="77777777" w:rsidR="008C4E8A" w:rsidRDefault="008C4E8A" w:rsidP="008C4E8A">
      <w:pPr>
        <w:pStyle w:val="Heading4"/>
        <w:numPr>
          <w:ilvl w:val="2"/>
          <w:numId w:val="1"/>
        </w:numPr>
      </w:pPr>
      <w:r w:rsidRPr="004E2A74">
        <w:t xml:space="preserve">Generally removed ‘sterile’ from equipment as for general </w:t>
      </w:r>
      <w:r>
        <w:t>acknowledged.</w:t>
      </w:r>
    </w:p>
    <w:p w14:paraId="3052D4C9" w14:textId="77777777" w:rsidR="007B3532" w:rsidRDefault="007B3532" w:rsidP="007B3532">
      <w:pPr>
        <w:pStyle w:val="Heading4"/>
        <w:numPr>
          <w:ilvl w:val="2"/>
          <w:numId w:val="1"/>
        </w:numPr>
      </w:pPr>
      <w:r>
        <w:t>Generally replaced ‘sterile diluent’ with ‘diluent’ based on suitability test.</w:t>
      </w:r>
    </w:p>
    <w:p w14:paraId="7F3A9CFD" w14:textId="77777777" w:rsidR="00DD05D9" w:rsidRDefault="00DD05D9" w:rsidP="00DD05D9">
      <w:pPr>
        <w:pStyle w:val="Heading4"/>
        <w:numPr>
          <w:ilvl w:val="2"/>
          <w:numId w:val="1"/>
        </w:numPr>
      </w:pPr>
      <w:r>
        <w:t>Removed stomacher from equipment as only optional for procedure common in non-homogenize sample.</w:t>
      </w:r>
    </w:p>
    <w:p w14:paraId="60398FF1" w14:textId="77777777" w:rsidR="00DB6372" w:rsidRDefault="00DB6372" w:rsidP="00DB6372">
      <w:pPr>
        <w:pStyle w:val="Heading4"/>
        <w:numPr>
          <w:ilvl w:val="2"/>
          <w:numId w:val="1"/>
        </w:numPr>
      </w:pPr>
      <w:r>
        <w:t>Replaced biosafety cabinet with Biosafety cabinet class II (BSC II)</w:t>
      </w:r>
    </w:p>
    <w:p w14:paraId="01A09C34" w14:textId="77777777" w:rsidR="00364326" w:rsidRDefault="00364326" w:rsidP="00364326">
      <w:pPr>
        <w:pStyle w:val="Heading4"/>
        <w:numPr>
          <w:ilvl w:val="2"/>
          <w:numId w:val="1"/>
        </w:numPr>
      </w:pPr>
      <w:r>
        <w:t xml:space="preserve">Replaced </w:t>
      </w:r>
      <w:r w:rsidRPr="00E54105">
        <w:rPr>
          <w:rFonts w:cs="TH SarabunPSK"/>
          <w:szCs w:val="32"/>
        </w:rPr>
        <w:t>Sterile pipettes</w:t>
      </w:r>
      <w:r>
        <w:t xml:space="preserve"> with optional automate pipettes</w:t>
      </w:r>
    </w:p>
    <w:p w14:paraId="6B6DDB59" w14:textId="77777777" w:rsidR="00661CC4" w:rsidRDefault="00661CC4" w:rsidP="00661CC4">
      <w:pPr>
        <w:pStyle w:val="Heading4"/>
        <w:numPr>
          <w:ilvl w:val="2"/>
          <w:numId w:val="1"/>
        </w:numPr>
      </w:pPr>
      <w:r>
        <w:t>Added missing step of enrichment in TSB before subculture.</w:t>
      </w:r>
    </w:p>
    <w:p w14:paraId="268F8855" w14:textId="77777777" w:rsidR="00661CC4" w:rsidRPr="00661CC4" w:rsidRDefault="00661CC4" w:rsidP="00661CC4"/>
    <w:p w14:paraId="5CB75E11" w14:textId="77777777" w:rsidR="00364326" w:rsidRPr="00364326" w:rsidRDefault="00364326" w:rsidP="00364326"/>
    <w:p w14:paraId="543A6B77" w14:textId="77777777" w:rsidR="00DB6372" w:rsidRPr="00DB6372" w:rsidRDefault="00DB6372" w:rsidP="00DB6372"/>
    <w:p w14:paraId="4D70734A" w14:textId="77777777" w:rsidR="008C4E8A" w:rsidRPr="008C4E8A" w:rsidRDefault="008C4E8A" w:rsidP="008C4E8A"/>
    <w:p w14:paraId="0DA1906B" w14:textId="77777777" w:rsidR="009A7D75" w:rsidRPr="009A7D75" w:rsidRDefault="009A7D75" w:rsidP="009A7D75"/>
    <w:p w14:paraId="66FCA71C" w14:textId="0CA226D2" w:rsidR="005757B3" w:rsidRDefault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3C5F62D" w14:textId="7EE8A2DA" w:rsidR="005757B3" w:rsidRPr="0015203F" w:rsidRDefault="001A5592" w:rsidP="00D31FD8">
      <w:pPr>
        <w:pStyle w:val="Heading3"/>
      </w:pPr>
      <w:bookmarkStart w:id="76" w:name="_Toc175748853"/>
      <w:r w:rsidRPr="0015203F">
        <w:lastRenderedPageBreak/>
        <w:t>[</w:t>
      </w:r>
      <w:r w:rsidRPr="0015203F">
        <w:rPr>
          <w:rFonts w:hint="cs"/>
          <w:cs/>
        </w:rPr>
        <w:t>ภาษาไทย</w:t>
      </w:r>
      <w:r w:rsidRPr="0015203F">
        <w:t>]</w:t>
      </w:r>
      <w:r w:rsidRPr="0015203F">
        <w:rPr>
          <w:rFonts w:hint="cs"/>
          <w:cs/>
        </w:rPr>
        <w:t xml:space="preserve"> </w:t>
      </w:r>
      <w:r w:rsidR="00C27B91" w:rsidRPr="00C27B91">
        <w:rPr>
          <w:rFonts w:cs="Angsana New"/>
          <w:cs/>
        </w:rPr>
        <w:t xml:space="preserve">ขั้นตอนการปฏิบัติงานสำหรับการวิเคราะห์หา </w:t>
      </w:r>
      <w:r w:rsidR="00C27B91" w:rsidRPr="00C27B91">
        <w:rPr>
          <w:i/>
          <w:iCs/>
        </w:rPr>
        <w:t>Staphylococcus aureus</w:t>
      </w:r>
      <w:r w:rsidR="00C27B91" w:rsidRPr="00C27B91">
        <w:t xml:space="preserve"> </w:t>
      </w:r>
      <w:r w:rsidR="00C27B91" w:rsidRPr="00C27B91">
        <w:rPr>
          <w:rFonts w:cs="Angsana New"/>
          <w:cs/>
        </w:rPr>
        <w:t>ในผลิตภัณฑ์สมุนไพร</w:t>
      </w:r>
      <w:bookmarkEnd w:id="76"/>
    </w:p>
    <w:p w14:paraId="2C81E73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E8F7AFA" w14:textId="21FA4178" w:rsidR="005757B3" w:rsidRPr="0015203F" w:rsidRDefault="005757B3" w:rsidP="00923AA7">
      <w:pPr>
        <w:pStyle w:val="Heading4"/>
        <w:numPr>
          <w:ilvl w:val="0"/>
          <w:numId w:val="4"/>
        </w:numPr>
        <w:rPr>
          <w:rFonts w:cs="TH SarabunPSK"/>
          <w:szCs w:val="32"/>
        </w:rPr>
      </w:pPr>
      <w:bookmarkStart w:id="77" w:name="_Toc175748854"/>
      <w:r w:rsidRPr="0015203F">
        <w:rPr>
          <w:rFonts w:cs="TH SarabunPSK"/>
          <w:b/>
          <w:bCs/>
          <w:i/>
          <w:iCs w:val="0"/>
          <w:szCs w:val="32"/>
          <w:cs/>
        </w:rPr>
        <w:t>วัตถุประสงค์</w:t>
      </w:r>
      <w:bookmarkEnd w:id="77"/>
    </w:p>
    <w:p w14:paraId="6C7F2FFD" w14:textId="15A96020" w:rsidR="00923AA7" w:rsidRDefault="005757B3" w:rsidP="00D44B6F">
      <w:pPr>
        <w:ind w:left="360"/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>เพื่อ</w:t>
      </w:r>
      <w:r w:rsidR="005E6925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="00D44B6F"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r w:rsidR="003404E7" w:rsidRPr="003404E7">
        <w:rPr>
          <w:rFonts w:ascii="TH SarabunPSK" w:hAnsi="TH SarabunPSK" w:cs="TH SarabunPSK"/>
          <w:i/>
          <w:iCs/>
          <w:sz w:val="32"/>
          <w:szCs w:val="32"/>
        </w:rPr>
        <w:t>Staphylococcus aureus</w:t>
      </w:r>
      <w:r w:rsidR="003404E7" w:rsidRPr="003404E7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ในผลิตภัณฑ์สมุนไพร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สำเร็จรูป </w:t>
      </w:r>
      <w:r w:rsidR="00410475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410475" w:rsidRPr="0041047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... </w:t>
      </w:r>
      <w:r w:rsidR="00410475" w:rsidRPr="00410475">
        <w:rPr>
          <w:rFonts w:ascii="TH SarabunPSK" w:hAnsi="TH SarabunPSK" w:cs="TH SarabunPSK"/>
          <w:color w:val="ED7D31" w:themeColor="accent2"/>
          <w:sz w:val="32"/>
          <w:szCs w:val="32"/>
        </w:rPr>
        <w:t>[Reference]</w:t>
      </w:r>
    </w:p>
    <w:p w14:paraId="0ACF8650" w14:textId="77777777" w:rsidR="00923AA7" w:rsidRDefault="00923AA7" w:rsidP="00923AA7">
      <w:pPr>
        <w:rPr>
          <w:rFonts w:ascii="TH SarabunPSK" w:hAnsi="TH SarabunPSK" w:cs="TH SarabunPSK"/>
          <w:sz w:val="32"/>
          <w:szCs w:val="32"/>
        </w:rPr>
      </w:pPr>
    </w:p>
    <w:p w14:paraId="70D35A15" w14:textId="57261EFA" w:rsidR="005757B3" w:rsidRPr="00923AA7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8" w:name="_Toc175748855"/>
      <w:r w:rsidRPr="0015203F">
        <w:rPr>
          <w:rFonts w:cs="TH SarabunPSK"/>
          <w:b/>
          <w:bCs/>
          <w:i/>
          <w:iCs w:val="0"/>
          <w:szCs w:val="32"/>
          <w:cs/>
        </w:rPr>
        <w:t>ขอบเขต</w:t>
      </w:r>
      <w:bookmarkEnd w:id="78"/>
    </w:p>
    <w:p w14:paraId="7733DA27" w14:textId="5FDD7445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   ขั้นตอนนี้ใช้กับผลิตภัณฑ์สมุนไพร</w:t>
      </w:r>
      <w:r w:rsidR="00E54105">
        <w:rPr>
          <w:rFonts w:ascii="TH SarabunPSK" w:hAnsi="TH SarabunPSK" w:cs="TH SarabunPSK"/>
          <w:sz w:val="32"/>
          <w:szCs w:val="32"/>
        </w:rPr>
        <w:t xml:space="preserve"> 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ชื่อผลิตภัณฑ์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รูปแบบ</w:t>
      </w:r>
      <w:r w:rsidR="00E54105" w:rsidRPr="00E54105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  <w:r w:rsidR="00E541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ทั้งหมดที่ผลิตหรือแปรรูปใน 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[</w:t>
      </w:r>
      <w:r w:rsidR="00E54105" w:rsidRPr="00E54105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สถานที่ผลิต</w:t>
      </w:r>
      <w:r w:rsidRPr="00E54105">
        <w:rPr>
          <w:rFonts w:ascii="TH SarabunPSK" w:hAnsi="TH SarabunPSK" w:cs="TH SarabunPSK"/>
          <w:color w:val="ED7D31" w:themeColor="accent2"/>
          <w:sz w:val="32"/>
          <w:szCs w:val="32"/>
          <w:cs/>
        </w:rPr>
        <w:t>]</w:t>
      </w:r>
    </w:p>
    <w:p w14:paraId="1B44F432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B6BABA0" w14:textId="77777777" w:rsidR="009A5FF9" w:rsidRDefault="005757B3" w:rsidP="00923AA7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79" w:name="_Toc175748856"/>
      <w:r w:rsidRPr="00E54105">
        <w:rPr>
          <w:rFonts w:cs="TH SarabunPSK"/>
          <w:b/>
          <w:bCs/>
          <w:i/>
          <w:iCs w:val="0"/>
          <w:szCs w:val="32"/>
          <w:cs/>
        </w:rPr>
        <w:t>ความรับผิดชอบ</w:t>
      </w:r>
      <w:bookmarkEnd w:id="79"/>
    </w:p>
    <w:p w14:paraId="5D2510C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39A2E876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F30930" w14:textId="77777777" w:rsidR="001D1179" w:rsidRPr="001D1179" w:rsidRDefault="001D1179" w:rsidP="001D1179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AA6EA61" w14:textId="77777777" w:rsid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0008CC">
        <w:rPr>
          <w:rFonts w:ascii="TH SarabunPSK" w:hAnsi="TH SarabunPSK" w:cs="TH SarabunPSK"/>
          <w:sz w:val="32"/>
          <w:szCs w:val="32"/>
          <w:cs/>
        </w:rPr>
        <w:t>บุคลากรฝ่ายควบคุมคุณภาพ</w:t>
      </w:r>
    </w:p>
    <w:p w14:paraId="6CF75553" w14:textId="5A86A64E" w:rsidR="005757B3" w:rsidRPr="001D1179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1D1179">
        <w:rPr>
          <w:rFonts w:ascii="TH SarabunPSK" w:hAnsi="TH SarabunPSK" w:cs="TH SarabunPSK"/>
          <w:sz w:val="32"/>
          <w:szCs w:val="32"/>
          <w:cs/>
        </w:rPr>
        <w:t>เจ้าหน้าที่ห้องปฏิบัติการจุลชีววิทยา</w:t>
      </w:r>
    </w:p>
    <w:p w14:paraId="67914A3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BD9CE04" w14:textId="1416F7B8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0" w:name="_Toc175748857"/>
      <w:r w:rsidRPr="00E54105">
        <w:rPr>
          <w:rFonts w:cs="TH SarabunPSK"/>
          <w:b/>
          <w:bCs/>
          <w:i/>
          <w:iCs w:val="0"/>
          <w:szCs w:val="32"/>
          <w:cs/>
        </w:rPr>
        <w:t>วัสดุและอุปกรณ์</w:t>
      </w:r>
      <w:bookmarkEnd w:id="80"/>
    </w:p>
    <w:p w14:paraId="692F232D" w14:textId="77777777" w:rsidR="003640A0" w:rsidRPr="003640A0" w:rsidRDefault="003640A0" w:rsidP="003640A0">
      <w:pPr>
        <w:pStyle w:val="ListParagraph"/>
        <w:numPr>
          <w:ilvl w:val="0"/>
          <w:numId w:val="9"/>
        </w:numPr>
        <w:rPr>
          <w:rFonts w:ascii="TH SarabunPSK" w:hAnsi="TH SarabunPSK" w:cs="TH SarabunPSK"/>
          <w:vanish/>
          <w:sz w:val="32"/>
          <w:szCs w:val="32"/>
        </w:rPr>
      </w:pPr>
    </w:p>
    <w:p w14:paraId="62D825EF" w14:textId="5EA8C4B0" w:rsidR="003640A0" w:rsidRPr="00BB147D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  <w:cs/>
        </w:rPr>
        <w:t xml:space="preserve">สารละลายเจือจางที่ปราศจากเชื้อ 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- [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เช่น น้ำเปปโตน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, </w:t>
      </w:r>
      <w:r w:rsidRPr="00BD5BDB">
        <w:rPr>
          <w:rFonts w:ascii="TH SarabunPSK" w:hAnsi="TH SarabunPSK" w:cs="TH SarabunPSK"/>
          <w:color w:val="ED7D31" w:themeColor="accent2"/>
          <w:sz w:val="32"/>
          <w:szCs w:val="32"/>
          <w:cs/>
        </w:rPr>
        <w:t>บัฟเฟอร์ฟอสเฟต</w:t>
      </w:r>
      <w:r w:rsidR="00BD5BDB" w:rsidRPr="00BD5BDB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0B8E76C5" w14:textId="2FD996CD" w:rsidR="00BB147D" w:rsidRP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[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แสดง ชื่อและสูตรส่วนประกอบของแต่ละ 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 xml:space="preserve">diluent </w:t>
      </w:r>
      <w:r w:rsidRPr="00BB147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ที่ใช้</w:t>
      </w:r>
      <w:r w:rsidRPr="00BB147D">
        <w:rPr>
          <w:rFonts w:ascii="TH SarabunPSK" w:hAnsi="TH SarabunPSK" w:cs="TH SarabunPSK"/>
          <w:color w:val="ED7D31" w:themeColor="accent2"/>
          <w:sz w:val="32"/>
          <w:szCs w:val="32"/>
        </w:rPr>
        <w:t>]</w:t>
      </w:r>
    </w:p>
    <w:p w14:paraId="497B0991" w14:textId="7ED118CC" w:rsidR="00BB147D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...</w:t>
      </w:r>
    </w:p>
    <w:p w14:paraId="40501D59" w14:textId="619DFC3F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 xml:space="preserve">อาหารเลี้ยงเชื้อ </w:t>
      </w:r>
    </w:p>
    <w:p w14:paraId="27071B77" w14:textId="6376EB61" w:rsidR="00106ACB" w:rsidRPr="00106ACB" w:rsidRDefault="00106ACB" w:rsidP="00106ACB">
      <w:pPr>
        <w:pStyle w:val="ListParagraph"/>
        <w:numPr>
          <w:ilvl w:val="2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106ACB">
        <w:rPr>
          <w:rFonts w:ascii="TH SarabunPSK" w:hAnsi="TH SarabunPSK" w:cs="TH SarabunPSK" w:hint="cs"/>
          <w:color w:val="ED7D31" w:themeColor="accent2"/>
          <w:sz w:val="32"/>
          <w:szCs w:val="32"/>
        </w:rPr>
        <w:t>Soybean-Casein Digest Broth (TSB)</w:t>
      </w:r>
    </w:p>
    <w:p w14:paraId="56B5717B" w14:textId="77777777" w:rsidR="00106ACB" w:rsidRDefault="00106ACB" w:rsidP="00106ACB">
      <w:pPr>
        <w:pStyle w:val="ListParagraph"/>
        <w:ind w:left="1224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Formula:</w:t>
      </w:r>
    </w:p>
    <w:p w14:paraId="09CF5FF1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Pancreatic Digest of Casein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73A0555F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Papaic Digest of Soybean Meal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3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8F81FE3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Sodium Chloride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5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1EC2368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Dipotassium hydrogenphosphate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B16FB63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Dextrose Monohydrate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2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BB6DE0E" w14:textId="77777777" w:rsidR="00106ACB" w:rsidRDefault="00106ACB" w:rsidP="00106ACB">
      <w:pPr>
        <w:pStyle w:val="ListParagraph"/>
        <w:numPr>
          <w:ilvl w:val="0"/>
          <w:numId w:val="20"/>
        </w:numPr>
        <w:tabs>
          <w:tab w:val="left" w:pos="5760"/>
        </w:tabs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Deionized Water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</w:rPr>
        <w:t>DI Water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       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1,000  </w:t>
      </w:r>
      <w:r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217197CE" w14:textId="77777777" w:rsidR="00106ACB" w:rsidRDefault="00106ACB" w:rsidP="00106ACB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pH after sterilization: 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3 ±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2</w:t>
      </w:r>
    </w:p>
    <w:p w14:paraId="67173255" w14:textId="77777777" w:rsidR="00E00780" w:rsidRDefault="00BB147D" w:rsidP="00E00780">
      <w:pPr>
        <w:pStyle w:val="ListParagraph"/>
        <w:numPr>
          <w:ilvl w:val="2"/>
          <w:numId w:val="1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 w:rsidRPr="00106ACB">
        <w:rPr>
          <w:rFonts w:ascii="TH SarabunPSK" w:hAnsi="TH SarabunPSK" w:cs="TH SarabunPSK"/>
          <w:color w:val="ED7D31" w:themeColor="accent2"/>
          <w:sz w:val="32"/>
          <w:szCs w:val="32"/>
        </w:rPr>
        <w:lastRenderedPageBreak/>
        <w:t xml:space="preserve"> </w:t>
      </w:r>
      <w:r w:rsidR="00E00780">
        <w:rPr>
          <w:rFonts w:ascii="TH SarabunPSK" w:hAnsi="TH SarabunPSK" w:cs="TH SarabunPSK" w:hint="cs"/>
          <w:b/>
          <w:bCs/>
          <w:sz w:val="32"/>
          <w:szCs w:val="32"/>
        </w:rPr>
        <w:t xml:space="preserve">Mannitol Salt Agar Medium </w:t>
      </w:r>
      <w:r w:rsidR="00E00780"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 w:rsidR="00E00780">
        <w:rPr>
          <w:rFonts w:ascii="TH SarabunPSK" w:hAnsi="TH SarabunPSK" w:cs="TH SarabunPSK" w:hint="cs"/>
          <w:b/>
          <w:bCs/>
          <w:sz w:val="32"/>
          <w:szCs w:val="32"/>
        </w:rPr>
        <w:t>MSA</w:t>
      </w:r>
      <w:r w:rsidR="00E00780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FF2C4C3" w14:textId="77777777" w:rsidR="00E00780" w:rsidRDefault="00E00780" w:rsidP="00E007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Formula:</w:t>
      </w:r>
    </w:p>
    <w:p w14:paraId="1F735D89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Pancreatic Digest of Casein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7D80B71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 xml:space="preserve">Papaic Digest of Animal Tissue 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263BAA25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Beef Extract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  <w:t>1.0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59FB1AD7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Mannitol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1419C4D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Sodium Chloride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           </w:t>
      </w:r>
      <w:r>
        <w:rPr>
          <w:rFonts w:ascii="TH SarabunPSK" w:hAnsi="TH SarabunPSK" w:cs="TH SarabunPSK" w:hint="cs"/>
          <w:sz w:val="32"/>
          <w:szCs w:val="32"/>
        </w:rPr>
        <w:tab/>
        <w:t>75.0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D15E28F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Agar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  <w:t>15.0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6BA13E58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Phenol Red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  <w:t>25.0</w:t>
      </w:r>
      <w:r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23E1B13A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DI Water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  <w:t>1,000</w:t>
      </w:r>
      <w:r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2458D045" w14:textId="77777777" w:rsidR="00E00780" w:rsidRDefault="00E00780" w:rsidP="00E00780">
      <w:pPr>
        <w:tabs>
          <w:tab w:val="left" w:pos="5760"/>
        </w:tabs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pH after sterilization: 7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4 ±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</w:rPr>
        <w:t>2</w:t>
      </w:r>
    </w:p>
    <w:p w14:paraId="7E3AA481" w14:textId="77777777" w:rsidR="00E00780" w:rsidRDefault="00E00780" w:rsidP="00E00780">
      <w:pPr>
        <w:pStyle w:val="ListParagraph"/>
        <w:numPr>
          <w:ilvl w:val="2"/>
          <w:numId w:val="1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Baird Parker Agar Base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</w:rPr>
        <w:t>BP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AC5E6F8" w14:textId="77777777" w:rsidR="00E00780" w:rsidRDefault="00E00780" w:rsidP="00E007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Formula:</w:t>
      </w:r>
    </w:p>
    <w:p w14:paraId="053A868C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Pancreatic digest of casein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1486328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Beef Extract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4110B525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Yeast Extract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  <w:t>1.0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39022E73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Lithium Chloride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23BCBBBC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Agar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</w:rPr>
        <w:tab/>
        <w:t>20.0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1A7AD97D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Glycine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12.0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75F6611B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Sodium pyruvate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10.00    g</w:t>
      </w:r>
    </w:p>
    <w:p w14:paraId="07F83AB4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Deionized water (DI water)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950</w:t>
      </w:r>
      <w:r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58F0C276" w14:textId="77777777" w:rsidR="00E00780" w:rsidRDefault="00E00780" w:rsidP="00E00780">
      <w:pPr>
        <w:ind w:left="1440" w:firstLine="72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ให้ความร้อน คนบ่อยๆ และต้มเป็นเวลา 1 นาที ฆ่าเชื้อแล้วปล่อยให้เย็นลง ระหว่างอุณหภูมิ 45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°C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ถึง 50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°C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แล้วเติมสารละลายโพแทสเซียมเทลลูเรต (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IV)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1 เปอร์เซ็นต์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w/v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ที่ฆ่าเชื้อแล้ว 10 มล. และอิมัลชันไข่แดง 50 มล. ผสมให้เข้ากันเบาๆ แล้วเทลงในจาน</w:t>
      </w:r>
    </w:p>
    <w:p w14:paraId="2761161D" w14:textId="77777777" w:rsidR="00E00780" w:rsidRDefault="00E00780" w:rsidP="00E00780">
      <w:pPr>
        <w:ind w:left="1440" w:firstLine="72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pH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หลังฆ่าเชื้อ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: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6.8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 ± 0.2</w:t>
      </w:r>
    </w:p>
    <w:p w14:paraId="529A29EE" w14:textId="77777777" w:rsidR="00E00780" w:rsidRDefault="00E00780" w:rsidP="00E00780">
      <w:pPr>
        <w:ind w:left="1440" w:firstLine="72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การเตรียมอิมัลชันไข่แดง: ฆ่าเชื้อบนพื้นผิวของเปลือกไข่ทั้งฟอง ตอกไข่ให้แตกโดยปราศจากเชื้อ แล้วแยกไข่แดงที่ยังไม่แตกออกใส่กระบอกตวงที่ผ่านการฆ่าเชื้อแล้ว เติมน้ำเกลือ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TS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lastRenderedPageBreak/>
        <w:t xml:space="preserve">เพื่อให้ได้อัตราส่วนไข่แดงต่อน้ำเกลือ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ต่อ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7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ใส่ในถ้วยปั่นที่ผ่านการฆ่าเชื้อแล้ว และปั่นด้วยความเร็วสูงเป็นเวลา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วินาที</w:t>
      </w:r>
    </w:p>
    <w:p w14:paraId="7F476FAA" w14:textId="77777777" w:rsidR="00E00780" w:rsidRDefault="00E00780" w:rsidP="00E00780">
      <w:pPr>
        <w:pStyle w:val="ListParagraph"/>
        <w:numPr>
          <w:ilvl w:val="2"/>
          <w:numId w:val="1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 xml:space="preserve">Vogel-Johnson agar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</w:rPr>
        <w:t>VJ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7293D5A6" w14:textId="77777777" w:rsidR="00E00780" w:rsidRDefault="00E00780" w:rsidP="00E00780">
      <w:pPr>
        <w:pStyle w:val="ListParagraph"/>
        <w:ind w:left="864" w:firstLine="360"/>
        <w:rPr>
          <w:rFonts w:ascii="TH SarabunPSK" w:hAnsi="TH SarabunPSK" w:cs="TH SarabunPSK"/>
          <w:color w:val="ED7D31" w:themeColor="accent2"/>
          <w:sz w:val="32"/>
          <w:szCs w:val="32"/>
        </w:rPr>
      </w:pP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>Formula:</w:t>
      </w:r>
    </w:p>
    <w:p w14:paraId="2C783C1D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Pancreatic digest of casein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BA6F34A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Yeast Extract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6ED00DAF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Mannitol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3EA9EE6E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Dipotassium hydrogenphosphate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>g</w:t>
      </w:r>
    </w:p>
    <w:p w14:paraId="182CD58B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Lithium Chloride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</w:t>
      </w:r>
      <w:r>
        <w:rPr>
          <w:rFonts w:ascii="TH SarabunPSK" w:hAnsi="TH SarabunPSK" w:cs="TH SarabunPSK" w:hint="cs"/>
          <w:sz w:val="32"/>
          <w:szCs w:val="32"/>
        </w:rPr>
        <w:tab/>
        <w:t>5.0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0B08F856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Glycine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722BAF9D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Agar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 xml:space="preserve">               </w:t>
      </w:r>
      <w:r>
        <w:rPr>
          <w:rFonts w:ascii="TH SarabunPSK" w:hAnsi="TH SarabunPSK" w:cs="TH SarabunPSK" w:hint="cs"/>
          <w:sz w:val="32"/>
          <w:szCs w:val="32"/>
        </w:rPr>
        <w:tab/>
        <w:t>16.0</w:t>
      </w:r>
      <w:r>
        <w:rPr>
          <w:rFonts w:ascii="TH SarabunPSK" w:hAnsi="TH SarabunPSK" w:cs="TH SarabunPSK" w:hint="cs"/>
          <w:sz w:val="32"/>
          <w:szCs w:val="32"/>
        </w:rPr>
        <w:tab/>
        <w:t xml:space="preserve"> g</w:t>
      </w:r>
    </w:p>
    <w:p w14:paraId="10FD18F8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Phenol red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25.0</w:t>
      </w:r>
      <w:r>
        <w:rPr>
          <w:rFonts w:ascii="TH SarabunPSK" w:hAnsi="TH SarabunPSK" w:cs="TH SarabunPSK" w:hint="cs"/>
          <w:sz w:val="32"/>
          <w:szCs w:val="32"/>
        </w:rPr>
        <w:tab/>
        <w:t>mg</w:t>
      </w:r>
    </w:p>
    <w:p w14:paraId="58B38A2E" w14:textId="77777777" w:rsidR="00E00780" w:rsidRDefault="00E00780" w:rsidP="00E00780">
      <w:pPr>
        <w:pStyle w:val="ListParagraph"/>
        <w:numPr>
          <w:ilvl w:val="0"/>
          <w:numId w:val="20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Deionized water (DI water)</w:t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</w:rPr>
        <w:tab/>
        <w:t>1000</w:t>
      </w:r>
      <w:r>
        <w:rPr>
          <w:rFonts w:ascii="TH SarabunPSK" w:hAnsi="TH SarabunPSK" w:cs="TH SarabunPSK" w:hint="cs"/>
          <w:sz w:val="32"/>
          <w:szCs w:val="32"/>
        </w:rPr>
        <w:tab/>
        <w:t>ml</w:t>
      </w:r>
    </w:p>
    <w:p w14:paraId="7AC8E75D" w14:textId="77777777" w:rsidR="00E00780" w:rsidRDefault="00E00780" w:rsidP="00E00780">
      <w:pPr>
        <w:ind w:left="1440" w:firstLine="14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ต้มสารละลายของแข็งเป็นเวลา </w:t>
      </w:r>
      <w:r>
        <w:rPr>
          <w:rFonts w:ascii="TH SarabunPSK" w:hAnsi="TH SarabunPSK" w:cs="TH SarabunPSK" w:hint="cs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นาที ฆ่าเชื้อแล้วปล่อยให้เย็นลง ระหว่างอุณหภูมิ </w:t>
      </w:r>
      <w:r>
        <w:rPr>
          <w:rFonts w:ascii="TH SarabunPSK" w:hAnsi="TH SarabunPSK" w:cs="TH SarabunPSK" w:hint="cs"/>
          <w:sz w:val="32"/>
          <w:szCs w:val="32"/>
        </w:rPr>
        <w:t xml:space="preserve">45 °C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>
        <w:rPr>
          <w:rFonts w:ascii="TH SarabunPSK" w:hAnsi="TH SarabunPSK" w:cs="TH SarabunPSK" w:hint="cs"/>
          <w:sz w:val="32"/>
          <w:szCs w:val="32"/>
        </w:rPr>
        <w:t xml:space="preserve">50 °C </w:t>
      </w:r>
      <w:r>
        <w:rPr>
          <w:rFonts w:ascii="TH SarabunPSK" w:hAnsi="TH SarabunPSK" w:cs="TH SarabunPSK" w:hint="cs"/>
          <w:sz w:val="32"/>
          <w:szCs w:val="32"/>
          <w:cs/>
        </w:rPr>
        <w:t>แล้วเติมสารละลายโพแทสเซียมเทลลูเรต (</w:t>
      </w:r>
      <w:r>
        <w:rPr>
          <w:rFonts w:ascii="TH SarabunPSK" w:hAnsi="TH SarabunPSK" w:cs="TH SarabunPSK" w:hint="cs"/>
          <w:sz w:val="32"/>
          <w:szCs w:val="32"/>
        </w:rPr>
        <w:t>IV) 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เปอร์เซ็นต์ </w:t>
      </w:r>
      <w:r>
        <w:rPr>
          <w:rFonts w:ascii="TH SarabunPSK" w:hAnsi="TH SarabunPSK" w:cs="TH SarabunPSK" w:hint="cs"/>
          <w:sz w:val="32"/>
          <w:szCs w:val="32"/>
        </w:rPr>
        <w:t xml:space="preserve">w/v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ที่ฆ่าเชื้อแล้ว </w:t>
      </w:r>
      <w:r>
        <w:rPr>
          <w:rFonts w:ascii="TH SarabunPSK" w:hAnsi="TH SarabunPSK" w:cs="TH SarabunPSK" w:hint="cs"/>
          <w:sz w:val="32"/>
          <w:szCs w:val="32"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มล.</w:t>
      </w:r>
    </w:p>
    <w:p w14:paraId="161FF7ED" w14:textId="0860E721" w:rsidR="00106ACB" w:rsidRPr="00E00780" w:rsidRDefault="00E00780" w:rsidP="00E00780">
      <w:pPr>
        <w:ind w:left="864" w:firstLine="720"/>
        <w:rPr>
          <w:rFonts w:ascii="TH SarabunPSK" w:hAnsi="TH SarabunPSK" w:cs="TH SarabunPSK"/>
          <w:sz w:val="32"/>
          <w:szCs w:val="32"/>
        </w:rPr>
      </w:pPr>
      <w:r w:rsidRPr="00E00780">
        <w:rPr>
          <w:rFonts w:ascii="TH SarabunPSK" w:hAnsi="TH SarabunPSK" w:cs="TH SarabunPSK" w:hint="cs"/>
          <w:sz w:val="32"/>
          <w:szCs w:val="32"/>
          <w:cs/>
        </w:rPr>
        <w:t xml:space="preserve">ค่า </w:t>
      </w:r>
      <w:r w:rsidRPr="00E00780">
        <w:rPr>
          <w:rFonts w:ascii="TH SarabunPSK" w:hAnsi="TH SarabunPSK" w:cs="TH SarabunPSK" w:hint="cs"/>
          <w:sz w:val="32"/>
          <w:szCs w:val="32"/>
        </w:rPr>
        <w:t xml:space="preserve">pH </w:t>
      </w:r>
      <w:r w:rsidRPr="00E00780">
        <w:rPr>
          <w:rFonts w:ascii="TH SarabunPSK" w:hAnsi="TH SarabunPSK" w:cs="TH SarabunPSK" w:hint="cs"/>
          <w:sz w:val="32"/>
          <w:szCs w:val="32"/>
          <w:cs/>
        </w:rPr>
        <w:t xml:space="preserve">หลังการฆ่าเชื้อ: </w:t>
      </w:r>
      <w:r w:rsidRPr="00E00780">
        <w:rPr>
          <w:rFonts w:ascii="TH SarabunPSK" w:hAnsi="TH SarabunPSK" w:cs="TH SarabunPSK" w:hint="cs"/>
          <w:sz w:val="32"/>
          <w:szCs w:val="32"/>
        </w:rPr>
        <w:t>7.2 ±0.2</w:t>
      </w:r>
    </w:p>
    <w:p w14:paraId="3B030356" w14:textId="52DA273C" w:rsidR="00BB147D" w:rsidRPr="00106ACB" w:rsidRDefault="00BB147D" w:rsidP="00BB147D">
      <w:pPr>
        <w:pStyle w:val="ListParagraph"/>
        <w:numPr>
          <w:ilvl w:val="2"/>
          <w:numId w:val="9"/>
        </w:numPr>
        <w:rPr>
          <w:rFonts w:ascii="TH SarabunPSK" w:hAnsi="TH SarabunPSK" w:cs="TH SarabunPSK"/>
          <w:sz w:val="32"/>
          <w:szCs w:val="32"/>
        </w:rPr>
      </w:pPr>
      <w:r w:rsidRPr="00106ACB">
        <w:rPr>
          <w:rFonts w:ascii="TH SarabunPSK" w:hAnsi="TH SarabunPSK" w:cs="TH SarabunPSK"/>
          <w:color w:val="ED7D31" w:themeColor="accent2"/>
          <w:sz w:val="32"/>
          <w:szCs w:val="32"/>
        </w:rPr>
        <w:t>…</w:t>
      </w:r>
    </w:p>
    <w:p w14:paraId="788DF2FF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จานเพาะเชื้อที่ปราศจากเชื้อ</w:t>
      </w:r>
    </w:p>
    <w:p w14:paraId="72CAD69A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ปิเปตที่ปราศจากเชื้อ</w:t>
      </w:r>
    </w:p>
    <w:p w14:paraId="0F601AC1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ตู้บ่มเชื้อ (</w:t>
      </w:r>
      <w:r w:rsidRPr="003640A0">
        <w:rPr>
          <w:rFonts w:ascii="TH SarabunPSK" w:hAnsi="TH SarabunPSK" w:cs="TH SarabunPSK"/>
          <w:sz w:val="32"/>
          <w:szCs w:val="32"/>
        </w:rPr>
        <w:t>30-35°C)</w:t>
      </w:r>
    </w:p>
    <w:p w14:paraId="3B132EFC" w14:textId="2138368D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เครื่องบดผสมหรือเครื่องปั่น</w:t>
      </w:r>
      <w:r w:rsidR="00C00B32" w:rsidRPr="003640A0">
        <w:rPr>
          <w:rFonts w:ascii="TH SarabunPSK" w:hAnsi="TH SarabunPSK" w:cs="TH SarabunPSK"/>
          <w:sz w:val="32"/>
          <w:szCs w:val="32"/>
          <w:cs/>
        </w:rPr>
        <w:t>ปราศจากเชื้อ</w:t>
      </w:r>
    </w:p>
    <w:p w14:paraId="4D1E499E" w14:textId="77777777" w:rsidR="003640A0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เครื่องนับโคโลนี</w:t>
      </w:r>
    </w:p>
    <w:p w14:paraId="1AD66EF6" w14:textId="77777777" w:rsidR="003640A0" w:rsidRDefault="00923AA7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Autoclave</w:t>
      </w:r>
    </w:p>
    <w:p w14:paraId="6CCD102D" w14:textId="2DA20424" w:rsidR="00923AA7" w:rsidRDefault="005757B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  <w:cs/>
        </w:rPr>
        <w:t>ตู้ปลอดเชื้อ</w:t>
      </w:r>
      <w:r w:rsidR="00C00B32">
        <w:rPr>
          <w:rFonts w:ascii="TH SarabunPSK" w:hAnsi="TH SarabunPSK" w:cs="TH SarabunPSK"/>
          <w:sz w:val="32"/>
          <w:szCs w:val="32"/>
        </w:rPr>
        <w:t xml:space="preserve"> </w:t>
      </w:r>
      <w:r w:rsidR="00C00B32" w:rsidRPr="00E54105">
        <w:rPr>
          <w:rFonts w:ascii="TH SarabunPSK" w:hAnsi="TH SarabunPSK" w:cs="TH SarabunPSK"/>
          <w:sz w:val="32"/>
          <w:szCs w:val="32"/>
        </w:rPr>
        <w:t>Biosafety cabinet</w:t>
      </w:r>
    </w:p>
    <w:p w14:paraId="0EE68452" w14:textId="6F205404" w:rsidR="00C00B32" w:rsidRDefault="00C00B32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เครื่องแก้วปราศจากเชื้อ</w:t>
      </w:r>
    </w:p>
    <w:p w14:paraId="242BB020" w14:textId="777E5E3A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Water bath</w:t>
      </w:r>
    </w:p>
    <w:p w14:paraId="68A34E9B" w14:textId="2F1394D4" w:rsidR="00075A53" w:rsidRDefault="00075A53" w:rsidP="005757B3">
      <w:pPr>
        <w:pStyle w:val="ListParagraph"/>
        <w:numPr>
          <w:ilvl w:val="1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Vertex mixer</w:t>
      </w:r>
      <w:r w:rsidR="00700E62">
        <w:rPr>
          <w:rFonts w:ascii="TH SarabunPSK" w:hAnsi="TH SarabunPSK" w:cs="TH SarabunPSK"/>
          <w:sz w:val="32"/>
          <w:szCs w:val="32"/>
        </w:rPr>
        <w:t>s</w:t>
      </w:r>
    </w:p>
    <w:p w14:paraId="18AC1FBC" w14:textId="77777777" w:rsidR="00BE68DD" w:rsidRDefault="00BE68DD" w:rsidP="00BE68DD">
      <w:pPr>
        <w:pStyle w:val="ListParagraph"/>
        <w:numPr>
          <w:ilvl w:val="1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ขวดดูแรนปราศจากเชื้อ </w:t>
      </w:r>
      <w:r>
        <w:rPr>
          <w:rFonts w:ascii="TH SarabunPSK" w:hAnsi="TH SarabunPSK" w:cs="TH SarabunPSK" w:hint="cs"/>
          <w:sz w:val="32"/>
          <w:szCs w:val="32"/>
        </w:rPr>
        <w:t xml:space="preserve">250 </w:t>
      </w:r>
      <w:r>
        <w:rPr>
          <w:rFonts w:ascii="TH SarabunPSK" w:hAnsi="TH SarabunPSK" w:cs="TH SarabunPSK" w:hint="cs"/>
          <w:sz w:val="32"/>
          <w:szCs w:val="32"/>
          <w:cs/>
        </w:rPr>
        <w:t>มล.</w:t>
      </w:r>
    </w:p>
    <w:p w14:paraId="1E4A374E" w14:textId="77777777" w:rsidR="00BE68DD" w:rsidRDefault="00BE68DD" w:rsidP="00BE68DD">
      <w:pPr>
        <w:pStyle w:val="ListParagraph"/>
        <w:numPr>
          <w:ilvl w:val="1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ตะเกียงบุนเซน</w:t>
      </w:r>
    </w:p>
    <w:p w14:paraId="2038742B" w14:textId="77777777" w:rsidR="00BE68DD" w:rsidRDefault="00BE68DD" w:rsidP="00BE68DD">
      <w:pPr>
        <w:pStyle w:val="ListParagraph"/>
        <w:numPr>
          <w:ilvl w:val="1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ลูปเขี่ยเชื้อ</w:t>
      </w:r>
    </w:p>
    <w:p w14:paraId="1BB42DEF" w14:textId="0A878CB6" w:rsidR="00BE68DD" w:rsidRPr="00BE68DD" w:rsidRDefault="00BE68DD" w:rsidP="00BE68DD">
      <w:pPr>
        <w:pStyle w:val="ListParagraph"/>
        <w:numPr>
          <w:ilvl w:val="1"/>
          <w:numId w:val="9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สารละลายย้อมแกรม</w:t>
      </w:r>
    </w:p>
    <w:p w14:paraId="4EA4064F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592F3D2" w14:textId="17C117E4" w:rsidR="005757B3" w:rsidRPr="004B4951" w:rsidRDefault="005757B3" w:rsidP="004B4951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1" w:name="_Toc175748858"/>
      <w:r w:rsidRPr="004B4951">
        <w:rPr>
          <w:rFonts w:cs="TH SarabunPSK"/>
          <w:b/>
          <w:bCs/>
          <w:i/>
          <w:iCs w:val="0"/>
          <w:szCs w:val="32"/>
          <w:cs/>
        </w:rPr>
        <w:t>ขั้นตอนการปฏิบัติ</w:t>
      </w:r>
      <w:bookmarkEnd w:id="81"/>
    </w:p>
    <w:p w14:paraId="7ABFCDEB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1BC096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25714FF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54DB9285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7F64BCF9" w14:textId="77777777" w:rsidR="006D11C8" w:rsidRPr="006D11C8" w:rsidRDefault="006D11C8" w:rsidP="006D11C8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  <w:cs/>
        </w:rPr>
      </w:pPr>
    </w:p>
    <w:p w14:paraId="1AB5E169" w14:textId="6ED9B2E1" w:rsidR="00D07491" w:rsidRDefault="00D07491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722FF">
        <w:rPr>
          <w:rFonts w:ascii="TH SarabunPSK" w:hAnsi="TH SarabunPSK" w:cs="TH SarabunPSK" w:hint="cs"/>
          <w:sz w:val="32"/>
          <w:szCs w:val="32"/>
          <w:cs/>
        </w:rPr>
        <w:t>เตรียมอาหารเลี้ยงเชื้อ</w:t>
      </w:r>
      <w:r w:rsidR="00B352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610DE">
        <w:rPr>
          <w:rFonts w:ascii="TH SarabunPSK" w:hAnsi="TH SarabunPSK" w:cs="TH SarabunPSK" w:hint="cs"/>
          <w:sz w:val="32"/>
          <w:szCs w:val="32"/>
          <w:cs/>
        </w:rPr>
        <w:t>สารละลายเจือจางที่ปราศจากเชื้อ</w:t>
      </w:r>
    </w:p>
    <w:p w14:paraId="7D9A382C" w14:textId="784C255E" w:rsidR="00AC6DAA" w:rsidRDefault="001722FF" w:rsidP="00BE68DD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68DD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...</w:t>
      </w:r>
    </w:p>
    <w:p w14:paraId="47046901" w14:textId="362A957E" w:rsidR="006D11C8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>การเตรียมตัวอย่าง</w:t>
      </w:r>
    </w:p>
    <w:p w14:paraId="45194C2C" w14:textId="53B4551B" w:rsidR="006D11C8" w:rsidRDefault="005757B3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6D11C8">
        <w:rPr>
          <w:rFonts w:ascii="TH SarabunPSK" w:hAnsi="TH SarabunPSK" w:cs="TH SarabunPSK"/>
          <w:sz w:val="32"/>
          <w:szCs w:val="32"/>
          <w:cs/>
        </w:rPr>
        <w:t xml:space="preserve">ชั่งตัวอย่างผลิตภัณฑ์สมุนไพร </w:t>
      </w:r>
      <w:r w:rsidR="00685417">
        <w:rPr>
          <w:rFonts w:ascii="TH SarabunPSK" w:hAnsi="TH SarabunPSK" w:cs="TH SarabunPSK" w:hint="cs"/>
          <w:sz w:val="32"/>
          <w:szCs w:val="32"/>
          <w:cs/>
        </w:rPr>
        <w:t>1</w:t>
      </w:r>
      <w:r w:rsidRPr="006D11C8">
        <w:rPr>
          <w:rFonts w:ascii="TH SarabunPSK" w:hAnsi="TH SarabunPSK" w:cs="TH SarabunPSK"/>
          <w:sz w:val="32"/>
          <w:szCs w:val="32"/>
          <w:cs/>
        </w:rPr>
        <w:t xml:space="preserve"> กรัม อย่างปราศจากเชื้อ</w:t>
      </w:r>
    </w:p>
    <w:p w14:paraId="517C81CD" w14:textId="69450A8C" w:rsidR="001D2980" w:rsidRDefault="001D2980" w:rsidP="001D2980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เติมสารละลาย</w:t>
      </w:r>
      <w:r>
        <w:rPr>
          <w:rFonts w:ascii="TH SarabunPSK" w:hAnsi="TH SarabunPSK" w:cs="TH SarabunPSK" w:hint="cs"/>
          <w:sz w:val="32"/>
          <w:szCs w:val="32"/>
        </w:rPr>
        <w:t xml:space="preserve"> T</w:t>
      </w:r>
      <w:r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 w:hint="cs"/>
          <w:sz w:val="32"/>
          <w:szCs w:val="32"/>
        </w:rPr>
        <w:t>B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เจือจางที่ปราศจากเชื้อ </w:t>
      </w:r>
      <w:r>
        <w:rPr>
          <w:rFonts w:ascii="TH SarabunPSK" w:hAnsi="TH SarabunPSK" w:cs="TH SarabunPSK" w:hint="cs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มิลลิลิตร</w:t>
      </w:r>
      <w:r>
        <w:rPr>
          <w:rFonts w:ascii="TH SarabunPSK" w:hAnsi="TH SarabunPSK" w:cs="TH SarabunPSK" w:hint="cs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เพื่อเตรียมเป็น 1</w:t>
      </w:r>
      <w:r>
        <w:rPr>
          <w:rFonts w:ascii="TH SarabunPSK" w:hAnsi="TH SarabunPSK" w:cs="TH SarabunPSK" w:hint="cs"/>
          <w:sz w:val="32"/>
          <w:szCs w:val="32"/>
        </w:rPr>
        <w:t>:10 dilution)</w:t>
      </w:r>
    </w:p>
    <w:p w14:paraId="245CD912" w14:textId="433BE4C8" w:rsidR="00970D1F" w:rsidRDefault="00B61361" w:rsidP="001D2980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บดผสมในเครื่องปั่น/บด เป็นเวลา </w:t>
      </w:r>
      <w:r>
        <w:rPr>
          <w:rFonts w:ascii="TH SarabunPSK" w:hAnsi="TH SarabunPSK" w:cs="TH SarabunPSK" w:hint="cs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นาที</w:t>
      </w:r>
    </w:p>
    <w:p w14:paraId="11F01A57" w14:textId="77777777" w:rsidR="00970D1F" w:rsidRDefault="00970D1F" w:rsidP="00970D1F">
      <w:pPr>
        <w:pStyle w:val="ListParagraph"/>
        <w:numPr>
          <w:ilvl w:val="2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บ่มที่อุณหภูมิ </w:t>
      </w:r>
      <w:r>
        <w:rPr>
          <w:rFonts w:ascii="TH SarabunPSK" w:hAnsi="TH SarabunPSK" w:cs="TH SarabunPSK" w:hint="cs"/>
          <w:sz w:val="32"/>
          <w:szCs w:val="32"/>
        </w:rPr>
        <w:t xml:space="preserve">30-35 ˚C </w:t>
      </w:r>
      <w:r>
        <w:rPr>
          <w:rFonts w:ascii="TH SarabunPSK" w:hAnsi="TH SarabunPSK" w:cs="TH SarabunPSK" w:hint="cs"/>
          <w:sz w:val="32"/>
          <w:szCs w:val="32"/>
          <w:cs/>
        </w:rPr>
        <w:t>เป็นเวลา</w:t>
      </w:r>
      <w:r>
        <w:rPr>
          <w:rFonts w:ascii="TH SarabunPSK" w:hAnsi="TH SarabunPSK" w:cs="TH SarabunPSK" w:hint="cs"/>
          <w:sz w:val="32"/>
          <w:szCs w:val="32"/>
        </w:rPr>
        <w:t xml:space="preserve"> 18-24 </w:t>
      </w:r>
      <w:r>
        <w:rPr>
          <w:rFonts w:ascii="TH SarabunPSK" w:hAnsi="TH SarabunPSK" w:cs="TH SarabunPSK" w:hint="cs"/>
          <w:sz w:val="32"/>
          <w:szCs w:val="32"/>
          <w:cs/>
        </w:rPr>
        <w:t>ชั่วโมง</w:t>
      </w:r>
    </w:p>
    <w:p w14:paraId="6D45F61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04300BEF" w14:textId="716D6412" w:rsidR="006D11C8" w:rsidRPr="002570F8" w:rsidRDefault="002570F8" w:rsidP="002570F8">
      <w:pPr>
        <w:pStyle w:val="ListParagraph"/>
        <w:numPr>
          <w:ilvl w:val="1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>Selective agar streak plate</w:t>
      </w:r>
    </w:p>
    <w:p w14:paraId="6313A33B" w14:textId="6F3BC5E0" w:rsidR="00C82AE7" w:rsidRPr="003406B6" w:rsidRDefault="00C82AE7" w:rsidP="003406B6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3406B6">
        <w:rPr>
          <w:rFonts w:ascii="TH SarabunPSK" w:hAnsi="TH SarabunPSK" w:cs="TH SarabunPSK" w:hint="cs"/>
          <w:sz w:val="32"/>
          <w:szCs w:val="32"/>
        </w:rPr>
        <w:t>[</w:t>
      </w:r>
      <w:r w:rsidR="003406B6">
        <w:rPr>
          <w:rFonts w:ascii="TH SarabunPSK" w:hAnsi="TH SarabunPSK" w:cs="TH SarabunPSK" w:hint="cs"/>
          <w:sz w:val="32"/>
          <w:szCs w:val="32"/>
          <w:cs/>
        </w:rPr>
        <w:t xml:space="preserve">ผสมตัวอย่างจาก </w:t>
      </w:r>
      <w:r w:rsidR="003406B6">
        <w:rPr>
          <w:rFonts w:ascii="TH SarabunPSK" w:hAnsi="TH SarabunPSK" w:cs="TH SarabunPSK" w:hint="cs"/>
          <w:sz w:val="32"/>
          <w:szCs w:val="32"/>
        </w:rPr>
        <w:t xml:space="preserve">5.2 </w:t>
      </w:r>
      <w:r w:rsidR="003406B6">
        <w:rPr>
          <w:rFonts w:ascii="TH SarabunPSK" w:hAnsi="TH SarabunPSK" w:cs="TH SarabunPSK" w:hint="cs"/>
          <w:sz w:val="32"/>
          <w:szCs w:val="32"/>
          <w:cs/>
        </w:rPr>
        <w:t>หลังจากการบ่มเสร็จสิ้น]</w:t>
      </w:r>
    </w:p>
    <w:p w14:paraId="1F1844FF" w14:textId="77777777" w:rsidR="00FD14B0" w:rsidRDefault="00C82AE7" w:rsidP="00FD14B0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FD14B0">
        <w:rPr>
          <w:rFonts w:ascii="TH SarabunPSK" w:hAnsi="TH SarabunPSK" w:cs="TH SarabunPSK" w:hint="cs"/>
          <w:sz w:val="32"/>
          <w:szCs w:val="32"/>
          <w:cs/>
        </w:rPr>
        <w:t xml:space="preserve">ขีดตัวอย่างจาก </w:t>
      </w:r>
      <w:r w:rsidR="00FD14B0">
        <w:rPr>
          <w:rFonts w:ascii="TH SarabunPSK" w:hAnsi="TH SarabunPSK" w:cs="TH SarabunPSK" w:hint="cs"/>
          <w:sz w:val="32"/>
          <w:szCs w:val="32"/>
        </w:rPr>
        <w:t xml:space="preserve">5.3.1 </w:t>
      </w:r>
      <w:r w:rsidR="00FD14B0">
        <w:rPr>
          <w:rFonts w:ascii="TH SarabunPSK" w:hAnsi="TH SarabunPSK" w:cs="TH SarabunPSK" w:hint="cs"/>
          <w:sz w:val="32"/>
          <w:szCs w:val="32"/>
          <w:cs/>
        </w:rPr>
        <w:t>บนพื้นผิวของ</w:t>
      </w:r>
      <w:r w:rsidR="00FD14B0">
        <w:rPr>
          <w:rFonts w:ascii="TH SarabunPSK" w:hAnsi="TH SarabunPSK" w:cs="TH SarabunPSK" w:hint="cs"/>
          <w:sz w:val="28"/>
          <w:cs/>
        </w:rPr>
        <w:t xml:space="preserve"> </w:t>
      </w:r>
      <w:r w:rsidR="00FD14B0">
        <w:rPr>
          <w:rFonts w:ascii="TH SarabunPSK" w:hAnsi="TH SarabunPSK" w:cs="TH SarabunPSK" w:hint="cs"/>
          <w:sz w:val="28"/>
        </w:rPr>
        <w:t>Mannitol</w:t>
      </w:r>
      <w:r w:rsidR="00FD14B0">
        <w:rPr>
          <w:rFonts w:ascii="TH SarabunPSK" w:hAnsi="TH SarabunPSK" w:cs="TH SarabunPSK" w:hint="cs"/>
          <w:sz w:val="28"/>
          <w:cs/>
        </w:rPr>
        <w:t>-</w:t>
      </w:r>
      <w:r w:rsidR="00FD14B0">
        <w:rPr>
          <w:rFonts w:ascii="TH SarabunPSK" w:hAnsi="TH SarabunPSK" w:cs="TH SarabunPSK" w:hint="cs"/>
          <w:sz w:val="28"/>
        </w:rPr>
        <w:t>Salt Agar (MSA)</w:t>
      </w:r>
      <w:r w:rsidR="00FD14B0">
        <w:rPr>
          <w:rFonts w:ascii="TH SarabunPSK" w:hAnsi="TH SarabunPSK" w:cs="TH SarabunPSK" w:hint="cs"/>
          <w:sz w:val="32"/>
          <w:szCs w:val="32"/>
        </w:rPr>
        <w:t xml:space="preserve"> plate</w:t>
      </w:r>
    </w:p>
    <w:p w14:paraId="011BA695" w14:textId="77777777" w:rsidR="00FD14B0" w:rsidRDefault="00FD14B0" w:rsidP="00FD14B0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ขีดตัวอย่างจาก </w:t>
      </w:r>
      <w:r>
        <w:rPr>
          <w:rFonts w:ascii="TH SarabunPSK" w:hAnsi="TH SarabunPSK" w:cs="TH SarabunPSK" w:hint="cs"/>
          <w:sz w:val="32"/>
          <w:szCs w:val="32"/>
        </w:rPr>
        <w:t xml:space="preserve">5.3.1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บนพื้นผิวของ </w:t>
      </w:r>
      <w:r>
        <w:rPr>
          <w:rFonts w:ascii="TH SarabunPSK" w:hAnsi="TH SarabunPSK" w:cs="TH SarabunPSK" w:hint="cs"/>
          <w:sz w:val="28"/>
        </w:rPr>
        <w:t>Baird</w:t>
      </w:r>
      <w:r>
        <w:rPr>
          <w:rFonts w:ascii="TH SarabunPSK" w:hAnsi="TH SarabunPSK" w:cs="TH SarabunPSK" w:hint="cs"/>
          <w:sz w:val="28"/>
          <w:cs/>
        </w:rPr>
        <w:t xml:space="preserve">- </w:t>
      </w:r>
      <w:r>
        <w:rPr>
          <w:rFonts w:ascii="TH SarabunPSK" w:hAnsi="TH SarabunPSK" w:cs="TH SarabunPSK" w:hint="cs"/>
          <w:sz w:val="28"/>
        </w:rPr>
        <w:t>Parker Agar (BPA)</w:t>
      </w:r>
      <w:r>
        <w:rPr>
          <w:rFonts w:ascii="TH SarabunPSK" w:hAnsi="TH SarabunPSK" w:cs="TH SarabunPSK" w:hint="cs"/>
          <w:sz w:val="32"/>
          <w:szCs w:val="32"/>
        </w:rPr>
        <w:t xml:space="preserve"> plate</w:t>
      </w:r>
    </w:p>
    <w:p w14:paraId="4E8D470C" w14:textId="73727D26" w:rsidR="00FD14B0" w:rsidRDefault="00FD14B0" w:rsidP="00813CB0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ขีดตัวอย่างจาก </w:t>
      </w:r>
      <w:r>
        <w:rPr>
          <w:rFonts w:ascii="TH SarabunPSK" w:hAnsi="TH SarabunPSK" w:cs="TH SarabunPSK" w:hint="cs"/>
          <w:sz w:val="32"/>
          <w:szCs w:val="32"/>
        </w:rPr>
        <w:t xml:space="preserve">5.3.1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บนพื้นผิวของ </w:t>
      </w:r>
      <w:r>
        <w:rPr>
          <w:rFonts w:ascii="TH SarabunPSK" w:hAnsi="TH SarabunPSK" w:cs="TH SarabunPSK" w:hint="cs"/>
          <w:sz w:val="28"/>
        </w:rPr>
        <w:t>Vogel-Johnson Agar (VJ)</w:t>
      </w:r>
      <w:r>
        <w:rPr>
          <w:rFonts w:ascii="TH SarabunPSK" w:hAnsi="TH SarabunPSK" w:cs="TH SarabunPSK" w:hint="cs"/>
          <w:sz w:val="32"/>
          <w:szCs w:val="32"/>
        </w:rPr>
        <w:t xml:space="preserve"> plate</w:t>
      </w:r>
    </w:p>
    <w:p w14:paraId="25FAE745" w14:textId="3BE45FD6" w:rsidR="00813CB0" w:rsidRPr="00813CB0" w:rsidRDefault="00813CB0" w:rsidP="00813CB0">
      <w:pPr>
        <w:pStyle w:val="ListParagraph"/>
        <w:numPr>
          <w:ilvl w:val="2"/>
          <w:numId w:val="2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บ่มในขวดที่อุณหภูมิ </w:t>
      </w:r>
      <w:r>
        <w:rPr>
          <w:rFonts w:ascii="TH SarabunPSK" w:hAnsi="TH SarabunPSK" w:cs="TH SarabunPSK" w:hint="cs"/>
          <w:sz w:val="32"/>
          <w:szCs w:val="32"/>
        </w:rPr>
        <w:t>30</w:t>
      </w:r>
      <w:r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</w:rPr>
        <w:t>35 ˚</w:t>
      </w:r>
      <w:r>
        <w:rPr>
          <w:rFonts w:ascii="TH SarabunPSK" w:hAnsi="TH SarabunPSK" w:cs="TH SarabunPSK"/>
          <w:sz w:val="32"/>
          <w:szCs w:val="32"/>
        </w:rPr>
        <w:t>C</w:t>
      </w:r>
      <w:r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เป็นเวลา </w:t>
      </w:r>
      <w:r>
        <w:rPr>
          <w:rFonts w:ascii="TH SarabunPSK" w:hAnsi="TH SarabunPSK" w:cs="TH SarabunPSK" w:hint="cs"/>
          <w:sz w:val="32"/>
          <w:szCs w:val="32"/>
        </w:rPr>
        <w:t>18</w:t>
      </w:r>
      <w:r>
        <w:rPr>
          <w:rFonts w:ascii="TH SarabunPSK" w:hAnsi="TH SarabunPSK" w:cs="TH SarabunPSK" w:hint="cs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</w:rPr>
        <w:t>72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ชั่วโมง</w:t>
      </w:r>
    </w:p>
    <w:p w14:paraId="6DB5E405" w14:textId="6630B899" w:rsidR="00E0797C" w:rsidRDefault="00E0797C" w:rsidP="00E0797C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E06B585" w14:textId="31808B4D" w:rsidR="007A7DBB" w:rsidRDefault="003E7E5F" w:rsidP="005757B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2B6CC66B" wp14:editId="2A3F566D">
                <wp:extent cx="6057900" cy="6490017"/>
                <wp:effectExtent l="0" t="0" r="323850" b="311150"/>
                <wp:docPr id="1334739962" name="Canvas 13347399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" name="Text Box 152"/>
                        <wps:cNvSpPr txBox="1"/>
                        <wps:spPr>
                          <a:xfrm>
                            <a:off x="684707" y="1406445"/>
                            <a:ext cx="397006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53B49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TSB</w:t>
                              </w:r>
                            </w:p>
                            <w:p w14:paraId="4343FD31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onnector: Curved 2"/>
                        <wps:cNvCnPr/>
                        <wps:spPr>
                          <a:xfrm rot="16200000" flipH="1">
                            <a:off x="590514" y="443446"/>
                            <a:ext cx="6350" cy="443865"/>
                          </a:xfrm>
                          <a:prstGeom prst="curvedConnector3">
                            <a:avLst>
                              <a:gd name="adj1" fmla="val -2914929"/>
                            </a:avLst>
                          </a:prstGeom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159"/>
                        <wps:cNvSpPr txBox="1"/>
                        <wps:spPr>
                          <a:xfrm>
                            <a:off x="95226" y="89646"/>
                            <a:ext cx="1001421" cy="4553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50FB4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1 g or 1 ml or amount eq. to 1g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52"/>
                        <wps:cNvSpPr txBox="1"/>
                        <wps:spPr>
                          <a:xfrm>
                            <a:off x="95226" y="652286"/>
                            <a:ext cx="508000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482A22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Sample</w:t>
                              </w:r>
                            </w:p>
                            <w:p w14:paraId="4F85279A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117047" y="1100926"/>
                            <a:ext cx="5049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" name="Group 19"/>
                        <wpg:cNvGrpSpPr/>
                        <wpg:grpSpPr>
                          <a:xfrm>
                            <a:off x="774676" y="760294"/>
                            <a:ext cx="177800" cy="615315"/>
                            <a:chOff x="946868" y="750378"/>
                            <a:chExt cx="177800" cy="615315"/>
                          </a:xfrm>
                        </wpg:grpSpPr>
                        <wps:wsp>
                          <wps:cNvPr id="20" name="Rectangle: Top Corners Rounded 20"/>
                          <wps:cNvSpPr/>
                          <wps:spPr>
                            <a:xfrm rot="10800000">
                              <a:off x="946868" y="782128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946868" y="750378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: Top Corners Rounded 23"/>
                          <wps:cNvSpPr/>
                          <wps:spPr>
                            <a:xfrm rot="10800000">
                              <a:off x="956385" y="1040922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738871" y="786193"/>
                            <a:ext cx="177800" cy="615315"/>
                            <a:chOff x="2010651" y="781213"/>
                            <a:chExt cx="177800" cy="615315"/>
                          </a:xfrm>
                        </wpg:grpSpPr>
                        <wps:wsp>
                          <wps:cNvPr id="26" name="Rectangle: Top Corners Rounded 26"/>
                          <wps:cNvSpPr/>
                          <wps:spPr>
                            <a:xfrm rot="10800000">
                              <a:off x="2010651" y="81296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010651" y="78121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: Top Corners Rounded 28"/>
                          <wps:cNvSpPr/>
                          <wps:spPr>
                            <a:xfrm rot="10800000">
                              <a:off x="2020168" y="107175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Text Box 152"/>
                        <wps:cNvSpPr txBox="1"/>
                        <wps:spPr>
                          <a:xfrm>
                            <a:off x="1081713" y="1125788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D2333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18-24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52"/>
                        <wps:cNvSpPr txBox="1"/>
                        <wps:spPr>
                          <a:xfrm>
                            <a:off x="1081713" y="886224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C36B8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2683181" y="114116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5B5B">
                              <a:alpha val="60000"/>
                            </a:srgb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2683181" y="11895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297317" y="11895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Oval 39"/>
                        <wps:cNvSpPr/>
                        <wps:spPr>
                          <a:xfrm>
                            <a:off x="2683181" y="105083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52"/>
                        <wps:cNvSpPr txBox="1"/>
                        <wps:spPr>
                          <a:xfrm>
                            <a:off x="2370158" y="1435828"/>
                            <a:ext cx="1205104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DBE67F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Mannitol-salt agar (MSA)</w:t>
                              </w:r>
                            </w:p>
                            <w:p w14:paraId="01264BB7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690662" y="82125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 rot="19009424">
                            <a:off x="2630376" y="73183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 flipH="1">
                            <a:off x="3019755" y="116242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52"/>
                        <wps:cNvSpPr txBox="1"/>
                        <wps:spPr>
                          <a:xfrm>
                            <a:off x="5275967" y="6180281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5335A16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Absence (negative)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V="1">
                            <a:off x="2028180" y="1111006"/>
                            <a:ext cx="561878" cy="4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Oval 49"/>
                        <wps:cNvSpPr/>
                        <wps:spPr>
                          <a:xfrm>
                            <a:off x="2690662" y="2151098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690662" y="219944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3304798" y="2199448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Oval 52"/>
                        <wps:cNvSpPr/>
                        <wps:spPr>
                          <a:xfrm>
                            <a:off x="2690662" y="2060772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52"/>
                        <wps:cNvSpPr txBox="1"/>
                        <wps:spPr>
                          <a:xfrm>
                            <a:off x="2433584" y="2445776"/>
                            <a:ext cx="1081867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13D716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Baird-Parker agar (BP)</w:t>
                              </w:r>
                            </w:p>
                            <w:p w14:paraId="2A2F24D9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698143" y="1831194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 rot="19009424">
                            <a:off x="2637857" y="1741766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 flipH="1">
                            <a:off x="3027236" y="2172358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711683" y="3150263"/>
                            <a:ext cx="614136" cy="277352"/>
                          </a:xfrm>
                          <a:prstGeom prst="ellipse">
                            <a:avLst/>
                          </a:prstGeom>
                          <a:solidFill>
                            <a:srgbClr val="FFBFA3"/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4" name="Straight Connector 1334739904"/>
                        <wps:cNvCnPr/>
                        <wps:spPr>
                          <a:xfrm>
                            <a:off x="2711683" y="31986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5" name="Straight Connector 1334739905"/>
                        <wps:cNvCnPr/>
                        <wps:spPr>
                          <a:xfrm>
                            <a:off x="3325819" y="3198613"/>
                            <a:ext cx="0" cy="9032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6" name="Oval 1334739906"/>
                        <wps:cNvSpPr/>
                        <wps:spPr>
                          <a:xfrm>
                            <a:off x="2711683" y="3059937"/>
                            <a:ext cx="614136" cy="2773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7" name="Text Box 152"/>
                        <wps:cNvSpPr txBox="1"/>
                        <wps:spPr>
                          <a:xfrm>
                            <a:off x="2433584" y="3444683"/>
                            <a:ext cx="1226247" cy="222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DA55D5A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V</w:t>
                              </w:r>
                              <w:r w:rsidRP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ogel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-J</w:t>
                              </w:r>
                              <w:r w:rsidRPr="001B51A5"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ohnson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 xml:space="preserve"> (VJ) agar</w:t>
                              </w:r>
                            </w:p>
                            <w:p w14:paraId="7BFB36F2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08" name="Straight Connector 1334739908"/>
                        <wps:cNvCnPr/>
                        <wps:spPr>
                          <a:xfrm>
                            <a:off x="2719164" y="2830359"/>
                            <a:ext cx="340334" cy="3525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09" name="Rectangle 1334739909"/>
                        <wps:cNvSpPr/>
                        <wps:spPr>
                          <a:xfrm rot="19009424">
                            <a:off x="2658878" y="2740931"/>
                            <a:ext cx="51118" cy="105128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0" name="Oval 1334739910"/>
                        <wps:cNvSpPr/>
                        <wps:spPr>
                          <a:xfrm flipH="1">
                            <a:off x="3048257" y="3171523"/>
                            <a:ext cx="45719" cy="45719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1" name="Connector: Elbow 1334739911"/>
                        <wps:cNvCnPr/>
                        <wps:spPr>
                          <a:xfrm rot="16200000" flipH="1">
                            <a:off x="1893412" y="1456051"/>
                            <a:ext cx="1090272" cy="409701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2" name="Connector: Elbow 1334739912"/>
                        <wps:cNvCnPr/>
                        <wps:spPr>
                          <a:xfrm rot="16200000" flipH="1">
                            <a:off x="1893412" y="2546324"/>
                            <a:ext cx="1090272" cy="409701"/>
                          </a:xfrm>
                          <a:prstGeom prst="bentConnector3">
                            <a:avLst>
                              <a:gd name="adj1" fmla="val 999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3" name="Text Box 152"/>
                        <wps:cNvSpPr txBox="1"/>
                        <wps:spPr>
                          <a:xfrm>
                            <a:off x="1545580" y="1418420"/>
                            <a:ext cx="556245" cy="183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77E410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enriched</w:t>
                              </w:r>
                            </w:p>
                            <w:p w14:paraId="6575274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4" name="Straight Arrow Connector 1334739914"/>
                        <wps:cNvCnPr/>
                        <wps:spPr>
                          <a:xfrm>
                            <a:off x="3525281" y="1115713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5" name="Straight Arrow Connector 1334739915"/>
                        <wps:cNvCnPr/>
                        <wps:spPr>
                          <a:xfrm>
                            <a:off x="3531219" y="2218008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6" name="Straight Arrow Connector 1334739916"/>
                        <wps:cNvCnPr/>
                        <wps:spPr>
                          <a:xfrm>
                            <a:off x="3515451" y="3263037"/>
                            <a:ext cx="49451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17" name="Text Box 152"/>
                        <wps:cNvSpPr txBox="1"/>
                        <wps:spPr>
                          <a:xfrm>
                            <a:off x="3489655" y="1154500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0DD88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8" name="Text Box 152"/>
                        <wps:cNvSpPr txBox="1"/>
                        <wps:spPr>
                          <a:xfrm>
                            <a:off x="3489655" y="914936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F8538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19" name="Text Box 152"/>
                        <wps:cNvSpPr txBox="1"/>
                        <wps:spPr>
                          <a:xfrm>
                            <a:off x="3501531" y="2243727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694E1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0" name="Text Box 152"/>
                        <wps:cNvSpPr txBox="1"/>
                        <wps:spPr>
                          <a:xfrm>
                            <a:off x="3501531" y="2004163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1A45EB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30-35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1" name="Text Box 152"/>
                        <wps:cNvSpPr txBox="1"/>
                        <wps:spPr>
                          <a:xfrm>
                            <a:off x="3454029" y="3282817"/>
                            <a:ext cx="620163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F91B78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18-</w:t>
                              </w: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72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2" name="Text Box 152"/>
                        <wps:cNvSpPr txBox="1"/>
                        <wps:spPr>
                          <a:xfrm>
                            <a:off x="2219080" y="5302011"/>
                            <a:ext cx="647325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F8EEE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37</w:t>
                              </w:r>
                              <w:r w:rsidRPr="000E1A0A"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 xml:space="preserve"> ˚C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3" name="Text Box 152"/>
                        <wps:cNvSpPr txBox="1"/>
                        <wps:spPr>
                          <a:xfrm>
                            <a:off x="4074193" y="985298"/>
                            <a:ext cx="794690" cy="2397027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3B0D1D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Suspected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morphology</w:t>
                              </w: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br/>
                                <w:t>colonies characteristics</w:t>
                              </w:r>
                            </w:p>
                          </w:txbxContent>
                        </wps:txbx>
                        <wps:bodyPr rot="0" spcFirstLastPara="0" vert="horz" wrap="square" lIns="91440" tIns="2743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4" name="Text Box 152"/>
                        <wps:cNvSpPr txBox="1"/>
                        <wps:spPr>
                          <a:xfrm>
                            <a:off x="4364859" y="4519165"/>
                            <a:ext cx="819398" cy="2402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72E46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staining</w:t>
                              </w:r>
                            </w:p>
                            <w:p w14:paraId="4BB13F93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5" name="Connector: Elbow 1334739925"/>
                        <wps:cNvCnPr/>
                        <wps:spPr>
                          <a:xfrm rot="16200000" flipH="1">
                            <a:off x="3522700" y="3655101"/>
                            <a:ext cx="3868481" cy="902982"/>
                          </a:xfrm>
                          <a:prstGeom prst="bentConnector3">
                            <a:avLst>
                              <a:gd name="adj1" fmla="val -5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6" name="Text Box 152"/>
                        <wps:cNvSpPr txBox="1"/>
                        <wps:spPr>
                          <a:xfrm>
                            <a:off x="4924141" y="1971177"/>
                            <a:ext cx="1226247" cy="222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E0C36A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No colony found</w:t>
                              </w:r>
                            </w:p>
                            <w:p w14:paraId="6EB5B19E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27" name="Straight Arrow Connector 1334739927"/>
                        <wps:cNvCnPr/>
                        <wps:spPr>
                          <a:xfrm>
                            <a:off x="4756686" y="3462380"/>
                            <a:ext cx="0" cy="1025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29" name="Straight Arrow Connector 1334739929"/>
                        <wps:cNvCnPr/>
                        <wps:spPr>
                          <a:xfrm flipH="1">
                            <a:off x="4760992" y="4712254"/>
                            <a:ext cx="1" cy="365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0" name="Text Box 152"/>
                        <wps:cNvSpPr txBox="1"/>
                        <wps:spPr>
                          <a:xfrm>
                            <a:off x="4331521" y="5118707"/>
                            <a:ext cx="819398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B40EBC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Gram (+) cocci</w:t>
                              </w:r>
                            </w:p>
                            <w:p w14:paraId="2DA5F600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1" name="Text Box 152"/>
                        <wps:cNvSpPr txBox="1"/>
                        <wps:spPr>
                          <a:xfrm>
                            <a:off x="4353960" y="5282282"/>
                            <a:ext cx="819398" cy="2143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22F102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(In cluster)</w:t>
                              </w:r>
                            </w:p>
                            <w:p w14:paraId="4684A913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34739932" name="Group 1334739932"/>
                        <wpg:cNvGrpSpPr/>
                        <wpg:grpSpPr>
                          <a:xfrm>
                            <a:off x="2523503" y="4468854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1334739933" name="Rectangle: Top Corners Rounded 1334739933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34" name="Oval 1334739934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35" name="Rectangle: Top Corners Rounded 1334739935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34739936" name="Text Box 152"/>
                        <wps:cNvSpPr txBox="1"/>
                        <wps:spPr>
                          <a:xfrm>
                            <a:off x="1606891" y="5101568"/>
                            <a:ext cx="1426055" cy="1933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44AE0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0.5 ml Mammalian plasma</w:t>
                              </w:r>
                            </w:p>
                            <w:p w14:paraId="61D5290B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37" name="Connector: Elbow 1334739937"/>
                        <wps:cNvCnPr/>
                        <wps:spPr>
                          <a:xfrm rot="10800000" flipV="1">
                            <a:off x="2701304" y="3444640"/>
                            <a:ext cx="1561939" cy="1347729"/>
                          </a:xfrm>
                          <a:prstGeom prst="bentConnector3">
                            <a:avLst>
                              <a:gd name="adj1" fmla="val -2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8" name="Straight Connector 1334739938"/>
                        <wps:cNvCnPr/>
                        <wps:spPr>
                          <a:xfrm>
                            <a:off x="5118156" y="4623636"/>
                            <a:ext cx="7902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39" name="Text Box 152"/>
                        <wps:cNvSpPr txBox="1"/>
                        <wps:spPr>
                          <a:xfrm>
                            <a:off x="3085399" y="4613801"/>
                            <a:ext cx="886351" cy="240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B61757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Test (unknow)</w:t>
                              </w:r>
                            </w:p>
                            <w:p w14:paraId="67AA4BC8" w14:textId="77777777" w:rsidR="003E7E5F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34739940" name="Group 1334739940"/>
                        <wpg:cNvGrpSpPr/>
                        <wpg:grpSpPr>
                          <a:xfrm>
                            <a:off x="2192438" y="4468854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1334739941" name="Rectangle: Top Corners Rounded 1334739941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42" name="Oval 1334739942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43" name="Rectangle: Top Corners Rounded 1334739943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34739944" name="Group 1334739944"/>
                        <wpg:cNvGrpSpPr/>
                        <wpg:grpSpPr>
                          <a:xfrm>
                            <a:off x="1842117" y="4462916"/>
                            <a:ext cx="177800" cy="615315"/>
                            <a:chOff x="3369897" y="4491293"/>
                            <a:chExt cx="177800" cy="615315"/>
                          </a:xfrm>
                        </wpg:grpSpPr>
                        <wps:wsp>
                          <wps:cNvPr id="1334739945" name="Rectangle: Top Corners Rounded 1334739945"/>
                          <wps:cNvSpPr/>
                          <wps:spPr>
                            <a:xfrm rot="10800000">
                              <a:off x="3369897" y="4523043"/>
                              <a:ext cx="177800" cy="583565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noFill/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46" name="Oval 1334739946"/>
                          <wps:cNvSpPr/>
                          <wps:spPr>
                            <a:xfrm>
                              <a:off x="3369897" y="4491293"/>
                              <a:ext cx="177800" cy="571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4739947" name="Rectangle: Top Corners Rounded 1334739947"/>
                          <wps:cNvSpPr/>
                          <wps:spPr>
                            <a:xfrm rot="10800000">
                              <a:off x="3379414" y="4781837"/>
                              <a:ext cx="161502" cy="320894"/>
                            </a:xfrm>
                            <a:prstGeom prst="round2SameRect">
                              <a:avLst>
                                <a:gd name="adj1" fmla="val 50000"/>
                                <a:gd name="adj2" fmla="val 0"/>
                              </a:avLst>
                            </a:prstGeom>
                            <a:solidFill>
                              <a:srgbClr val="FF0000">
                                <a:alpha val="47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34739948" name="Text Box 152"/>
                        <wps:cNvSpPr txBox="1"/>
                        <wps:spPr>
                          <a:xfrm>
                            <a:off x="1687069" y="4110607"/>
                            <a:ext cx="513214" cy="3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89D5EEB" w14:textId="77777777" w:rsidR="003E7E5F" w:rsidRPr="009B1FC0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ositive 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br/>
                                <w:t>control</w:t>
                              </w:r>
                            </w:p>
                            <w:p w14:paraId="784F47EA" w14:textId="77777777" w:rsidR="003E7E5F" w:rsidRPr="009B1FC0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49" name="Text Box 152"/>
                        <wps:cNvSpPr txBox="1"/>
                        <wps:spPr>
                          <a:xfrm>
                            <a:off x="2061141" y="4110607"/>
                            <a:ext cx="513214" cy="318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6A01F8" w14:textId="77777777" w:rsidR="003E7E5F" w:rsidRPr="009B1FC0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Negative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B1FC0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br/>
                                <w:t>control</w:t>
                              </w:r>
                            </w:p>
                            <w:p w14:paraId="7BDA3CBD" w14:textId="77777777" w:rsidR="003E7E5F" w:rsidRPr="009B1FC0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0" name="Straight Arrow Connector 1334739950"/>
                        <wps:cNvCnPr/>
                        <wps:spPr>
                          <a:xfrm>
                            <a:off x="2237400" y="5294910"/>
                            <a:ext cx="0" cy="882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51" name="Text Box 152"/>
                        <wps:cNvSpPr txBox="1"/>
                        <wps:spPr>
                          <a:xfrm>
                            <a:off x="1591524" y="5366681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25269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Water-bath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2" name="Text Box 152"/>
                        <wps:cNvSpPr txBox="1"/>
                        <wps:spPr>
                          <a:xfrm>
                            <a:off x="2223038" y="5454392"/>
                            <a:ext cx="844729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08D5C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3, 24 h interval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3" name="Text Box 152"/>
                        <wps:cNvSpPr txBox="1"/>
                        <wps:spPr>
                          <a:xfrm>
                            <a:off x="1679118" y="6615160"/>
                            <a:ext cx="1114412" cy="19226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DA4C8E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Presence (positive)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4" name="Text Box 152"/>
                        <wps:cNvSpPr txBox="1"/>
                        <wps:spPr>
                          <a:xfrm>
                            <a:off x="1591524" y="6177417"/>
                            <a:ext cx="1291752" cy="204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7D572" w14:textId="77777777" w:rsidR="003E7E5F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</w:pPr>
                              <w:r>
                                <w:rPr>
                                  <w:rFonts w:ascii="TH SarabunPSK" w:eastAsia="Calibri" w:hAnsi="TH SarabunPSK" w:cs="Cordia New"/>
                                  <w:szCs w:val="22"/>
                                </w:rPr>
                                <w:t>Is coagulation observed?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5" name="Straight Arrow Connector 1334739955"/>
                        <wps:cNvCnPr/>
                        <wps:spPr>
                          <a:xfrm flipH="1">
                            <a:off x="2236324" y="6382340"/>
                            <a:ext cx="1076" cy="187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56" name="Text Box 152"/>
                        <wps:cNvSpPr txBox="1"/>
                        <wps:spPr>
                          <a:xfrm>
                            <a:off x="5122296" y="4612953"/>
                            <a:ext cx="819398" cy="145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AB8E9E" w14:textId="77777777" w:rsidR="003E7E5F" w:rsidRPr="00BE6CA9" w:rsidRDefault="003E7E5F" w:rsidP="003E7E5F">
                              <w:pPr>
                                <w:spacing w:line="256" w:lineRule="auto"/>
                                <w:jc w:val="center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BE6CA9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 xml:space="preserve"> No Gram (+) cocci</w:t>
                              </w:r>
                            </w:p>
                            <w:p w14:paraId="1B8B28EE" w14:textId="77777777" w:rsidR="003E7E5F" w:rsidRPr="00BE6CA9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 w:rsidRPr="00BE6CA9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57" name="Connector: Elbow 1334739957"/>
                        <wps:cNvCnPr/>
                        <wps:spPr>
                          <a:xfrm rot="5400000">
                            <a:off x="3490094" y="4599866"/>
                            <a:ext cx="376885" cy="217024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58" name="Straight Arrow Connector 1334739958"/>
                        <wps:cNvCnPr/>
                        <wps:spPr>
                          <a:xfrm>
                            <a:off x="2593412" y="5873388"/>
                            <a:ext cx="0" cy="2789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59" name="Straight Arrow Connector 1334739959"/>
                        <wps:cNvCnPr/>
                        <wps:spPr>
                          <a:xfrm>
                            <a:off x="2883276" y="6279855"/>
                            <a:ext cx="23178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4739960" name="Text Box 152"/>
                        <wps:cNvSpPr txBox="1"/>
                        <wps:spPr>
                          <a:xfrm>
                            <a:off x="2233699" y="6363786"/>
                            <a:ext cx="7228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1011B6" w14:textId="77777777" w:rsidR="003E7E5F" w:rsidRPr="000E1A0A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Cs w:val="22"/>
                                </w:rPr>
                                <w:t>yes</w:t>
                              </w:r>
                              <w:r w:rsidRPr="000E1A0A">
                                <w:rPr>
                                  <w:rFonts w:ascii="TH SarabunPSK" w:eastAsia="Calibri" w:hAnsi="TH SarabunPSK" w:cs="Cordia New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4739961" name="Text Box 152"/>
                        <wps:cNvSpPr txBox="1"/>
                        <wps:spPr>
                          <a:xfrm>
                            <a:off x="3266315" y="6121748"/>
                            <a:ext cx="1326624" cy="1960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CDF610" w14:textId="77777777" w:rsidR="003E7E5F" w:rsidRPr="00AF25A3" w:rsidRDefault="003E7E5F" w:rsidP="003E7E5F">
                              <w:pPr>
                                <w:spacing w:line="256" w:lineRule="auto"/>
                                <w:rPr>
                                  <w:rFonts w:ascii="TH SarabunPSK" w:eastAsia="Calibri" w:hAnsi="TH SarabunPSK" w:cs="Cordia New"/>
                                  <w:color w:val="AEAAAA" w:themeColor="background2" w:themeShade="BF"/>
                                  <w:sz w:val="16"/>
                                  <w:szCs w:val="16"/>
                                </w:rPr>
                              </w:pPr>
                              <w:r w:rsidRPr="00AF25A3">
                                <w:rPr>
                                  <w:rFonts w:ascii="TH SarabunPSK" w:hAnsi="TH SarabunPSK" w:cs="TH SarabunPSK"/>
                                  <w:color w:val="AEAAAA" w:themeColor="background2" w:themeShade="BF"/>
                                  <w:szCs w:val="22"/>
                                </w:rPr>
                                <w:t>No any degree observed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6CC66B" id="Canvas 1334739962" o:spid="_x0000_s1124" editas="canvas" style="width:477pt;height:511pt;mso-position-horizontal-relative:char;mso-position-vertical-relative:line" coordsize="60579,6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">
                <v:shape id="_x0000_s1125" type="#_x0000_t75" style="position:absolute;width:60579;height:64897;visibility:visible;mso-wrap-style:square" filled="t">
                  <v:fill o:detectmouseclick="t"/>
                  <v:path o:connecttype="none"/>
                </v:shape>
                <v:shape id="Text Box 152" o:spid="_x0000_s1126" type="#_x0000_t202" style="position:absolute;left:6847;top:14064;width:397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" fillcolor="white [3201]" stroked="f" strokeweight=".5pt">
                  <v:textbox inset=",0">
                    <w:txbxContent>
                      <w:p w14:paraId="4153B49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TSB</w:t>
                        </w:r>
                      </w:p>
                      <w:p w14:paraId="4343FD31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Curved 2" o:spid="_x0000_s1127" type="#_x0000_t38" style="position:absolute;left:5905;top:4434;width:63;height:44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" adj="-629625" strokecolor="#7b7b7b [2406]" strokeweight=".5pt">
                  <v:stroke endarrow="block" joinstyle="miter"/>
                </v:shape>
                <v:shape id="Text Box 159" o:spid="_x0000_s1128" type="#_x0000_t202" style="position:absolute;left:952;top:896;width:10014;height:4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" filled="f" stroked="f" strokeweight=".5pt">
                  <v:textbox inset=",0">
                    <w:txbxContent>
                      <w:p w14:paraId="22550FB4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1 g or 1 ml or amount eq. to 1g</w:t>
                        </w:r>
                      </w:p>
                    </w:txbxContent>
                  </v:textbox>
                </v:shape>
                <v:shape id="Text Box 152" o:spid="_x0000_s1129" type="#_x0000_t202" style="position:absolute;left:952;top:6522;width:5080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" fillcolor="white [3201]" stroked="f" strokeweight=".5pt">
                  <v:textbox inset=",0">
                    <w:txbxContent>
                      <w:p w14:paraId="34482A22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Sample</w:t>
                        </w:r>
                      </w:p>
                      <w:p w14:paraId="4F85279A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8" o:spid="_x0000_s1130" type="#_x0000_t32" style="position:absolute;left:11170;top:11009;width:5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group id="Group 19" o:spid="_x0000_s1131" style="position:absolute;left:7746;top:7602;width:1778;height:6154" coordorigin="9468,7503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Rectangle: Top Corners Rounded 20" o:spid="_x0000_s1132" style="position:absolute;left:9468;top:7821;width:1778;height:5835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1" o:spid="_x0000_s1133" style="position:absolute;left:9468;top:7503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" fillcolor="#b4c6e7 [1300]" strokecolor="#8eaadb [1940]" strokeweight="1pt">
                    <v:stroke joinstyle="miter"/>
                  </v:oval>
                  <v:shape id="Rectangle: Top Corners Rounded 23" o:spid="_x0000_s1134" style="position:absolute;left:9563;top:10409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25" o:spid="_x0000_s1135" style="position:absolute;left:17388;top:7861;width:1778;height:6154" coordorigin="20106,78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Rectangle: Top Corners Rounded 26" o:spid="_x0000_s1136" style="position:absolute;left:20106;top:8129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27" o:spid="_x0000_s1137" style="position:absolute;left:20106;top:7812;width:1778;height: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" fillcolor="#b4c6e7 [1300]" strokecolor="#8eaadb [1940]" strokeweight="1pt">
                    <v:stroke joinstyle="miter"/>
                  </v:oval>
                  <v:shape id="Rectangle: Top Corners Rounded 28" o:spid="_x0000_s1138" style="position:absolute;left:20201;top:10717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" path="m80751,r,c125349,,161502,36153,161502,80751r,240143l161502,320894,,320894r,l,80751c,36153,36153,,80751,xe" fillcolor="#fff2cc [663]" stroked="f" strokeweight="1pt"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39" type="#_x0000_t202" style="position:absolute;left:10817;top:11257;width:6201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" filled="f" stroked="f" strokeweight=".5pt">
                  <v:textbox inset=",0">
                    <w:txbxContent>
                      <w:p w14:paraId="424D2333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18-24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40" type="#_x0000_t202" style="position:absolute;left:10817;top:8862;width:6473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" filled="f" stroked="f" strokeweight=".5pt">
                  <v:textbox inset=",0">
                    <w:txbxContent>
                      <w:p w14:paraId="244C36B8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oval id="Oval 36" o:spid="_x0000_s1141" style="position:absolute;left:26831;top:11411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" fillcolor="#ff5b5b" strokecolor="#44546a [3215]" strokeweight="1pt">
                  <v:fill opacity="39321f"/>
                  <v:stroke joinstyle="miter"/>
                </v:oval>
                <v:line id="Straight Connector 37" o:spid="_x0000_s1142" style="position:absolute;visibility:visible;mso-wrap-style:square" from="26831,11895" to="26831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" strokecolor="#44546a [3215]" strokeweight="1pt">
                  <v:stroke joinstyle="miter"/>
                </v:line>
                <v:line id="Straight Connector 38" o:spid="_x0000_s1143" style="position:absolute;visibility:visible;mso-wrap-style:square" from="32973,11895" to="32973,12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" strokecolor="#44546a [3215]" strokeweight="1pt">
                  <v:stroke joinstyle="miter"/>
                </v:line>
                <v:oval id="Oval 39" o:spid="_x0000_s1144" style="position:absolute;left:26831;top:10508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" filled="f" strokecolor="#44546a [3215]" strokeweight="1pt">
                  <v:stroke joinstyle="miter"/>
                </v:oval>
                <v:shape id="Text Box 152" o:spid="_x0000_s1145" type="#_x0000_t202" style="position:absolute;left:23701;top:14358;width:12051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" fillcolor="white [3201]" stroked="f" strokeweight=".5pt">
                  <v:textbox inset=",0">
                    <w:txbxContent>
                      <w:p w14:paraId="1ADBE67F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Mannitol-salt agar (MSA)</w:t>
                        </w:r>
                      </w:p>
                      <w:p w14:paraId="01264BB7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44" o:spid="_x0000_s1146" style="position:absolute;visibility:visible;mso-wrap-style:square" from="26906,8212" to="30309,11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" strokecolor="#747070 [1614]" strokeweight=".5pt">
                  <v:stroke joinstyle="miter"/>
                </v:line>
                <v:rect id="Rectangle 45" o:spid="_x0000_s1147" style="position:absolute;left:26303;top:7318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" fillcolor="#404040 [2429]" stroked="f" strokeweight="1pt"/>
                <v:oval id="Oval 46" o:spid="_x0000_s1148" style="position:absolute;left:30197;top:11624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" filled="f" strokecolor="#44546a [3215]" strokeweight=".5pt">
                  <v:stroke joinstyle="miter"/>
                </v:oval>
                <v:shape id="Text Box 152" o:spid="_x0000_s1149" type="#_x0000_t202" style="position:absolute;left:52759;top:61802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" fillcolor="#e2efd9 [665]" stroked="f" strokeweight=".5pt">
                  <v:textbox inset=",0">
                    <w:txbxContent>
                      <w:p w14:paraId="35335A16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Absence (negative)</w:t>
                        </w:r>
                      </w:p>
                    </w:txbxContent>
                  </v:textbox>
                </v:shape>
                <v:shape id="Straight Arrow Connector 48" o:spid="_x0000_s1150" type="#_x0000_t32" style="position:absolute;left:20281;top:11110;width:5619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4472c4 [3204]" strokeweight=".5pt">
                  <v:stroke endarrow="block" joinstyle="miter"/>
                </v:shape>
                <v:oval id="Oval 49" o:spid="_x0000_s1151" style="position:absolute;left:26906;top:21510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" fillcolor="#fff2cc [663]" strokecolor="#44546a [3215]" strokeweight="1pt">
                  <v:stroke joinstyle="miter"/>
                </v:oval>
                <v:line id="Straight Connector 50" o:spid="_x0000_s1152" style="position:absolute;visibility:visible;mso-wrap-style:square" from="26906,21994" to="26906,2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" strokecolor="#44546a [3215]" strokeweight="1pt">
                  <v:stroke joinstyle="miter"/>
                </v:line>
                <v:line id="Straight Connector 51" o:spid="_x0000_s1153" style="position:absolute;visibility:visible;mso-wrap-style:square" from="33047,21994" to="33047,22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" strokecolor="#44546a [3215]" strokeweight="1pt">
                  <v:stroke joinstyle="miter"/>
                </v:line>
                <v:oval id="Oval 52" o:spid="_x0000_s1154" style="position:absolute;left:26906;top:20607;width:6141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" filled="f" strokecolor="#44546a [3215]" strokeweight="1pt">
                  <v:stroke joinstyle="miter"/>
                </v:oval>
                <v:shape id="Text Box 152" o:spid="_x0000_s1155" type="#_x0000_t202" style="position:absolute;left:24335;top:24457;width:1081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" fillcolor="white [3201]" stroked="f" strokeweight=".5pt">
                  <v:textbox inset=",0">
                    <w:txbxContent>
                      <w:p w14:paraId="0E13D716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Baird-Parker agar (BP)</w:t>
                        </w:r>
                      </w:p>
                      <w:p w14:paraId="2A2F24D9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54" o:spid="_x0000_s1156" style="position:absolute;visibility:visible;mso-wrap-style:square" from="26981,18311" to="30384,21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" strokecolor="#747070 [1614]" strokeweight=".5pt">
                  <v:stroke joinstyle="miter"/>
                </v:line>
                <v:rect id="Rectangle 56" o:spid="_x0000_s1157" style="position:absolute;left:26378;top:17417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" fillcolor="#404040 [2429]" stroked="f" strokeweight="1pt"/>
                <v:oval id="Oval 57" o:spid="_x0000_s1158" style="position:absolute;left:30272;top:21723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" filled="f" strokecolor="#44546a [3215]" strokeweight=".5pt">
                  <v:stroke joinstyle="miter"/>
                </v:oval>
                <v:oval id="Oval 60" o:spid="_x0000_s1159" style="position:absolute;left:27116;top:31502;width:6142;height:2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" fillcolor="#ffbfa3" strokecolor="#44546a [3215]" strokeweight="1pt">
                  <v:stroke joinstyle="miter"/>
                </v:oval>
                <v:line id="Straight Connector 1334739904" o:spid="_x0000_s1160" style="position:absolute;visibility:visible;mso-wrap-style:square" from="27116,31986" to="27116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" strokecolor="#44546a [3215]" strokeweight="1pt">
                  <v:stroke joinstyle="miter"/>
                </v:line>
                <v:line id="Straight Connector 1334739905" o:spid="_x0000_s1161" style="position:absolute;visibility:visible;mso-wrap-style:square" from="33258,31986" to="33258,3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" strokecolor="#44546a [3215]" strokeweight="1pt">
                  <v:stroke joinstyle="miter"/>
                </v:line>
                <v:oval id="Oval 1334739906" o:spid="_x0000_s1162" style="position:absolute;left:27116;top:30599;width:6142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" filled="f" strokecolor="#44546a [3215]" strokeweight="1pt">
                  <v:stroke joinstyle="miter"/>
                </v:oval>
                <v:shape id="Text Box 152" o:spid="_x0000_s1163" type="#_x0000_t202" style="position:absolute;left:24335;top:34446;width:12263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" fillcolor="white [3201]" stroked="f" strokeweight=".5pt">
                  <v:textbox inset=",0">
                    <w:txbxContent>
                      <w:p w14:paraId="6DA55D5A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V</w:t>
                        </w:r>
                        <w:r w:rsidRP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ogel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-J</w:t>
                        </w:r>
                        <w:r w:rsidRPr="001B51A5">
                          <w:rPr>
                            <w:rFonts w:ascii="TH SarabunPSK" w:eastAsia="Calibri" w:hAnsi="TH SarabunPSK" w:cs="Cordia New"/>
                            <w:szCs w:val="22"/>
                          </w:rPr>
                          <w:t>ohnson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 xml:space="preserve"> (VJ) agar</w:t>
                        </w:r>
                      </w:p>
                      <w:p w14:paraId="7BFB36F2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1334739908" o:spid="_x0000_s1164" style="position:absolute;visibility:visible;mso-wrap-style:square" from="27191,28303" to="30594,31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" strokecolor="#747070 [1614]" strokeweight=".5pt">
                  <v:stroke joinstyle="miter"/>
                </v:line>
                <v:rect id="Rectangle 1334739909" o:spid="_x0000_s1165" style="position:absolute;left:26588;top:27409;width:511;height:1051;rotation:-282960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" fillcolor="#404040 [2429]" stroked="f" strokeweight="1pt"/>
                <v:oval id="Oval 1334739910" o:spid="_x0000_s1166" style="position:absolute;left:30482;top:31715;width:457;height:45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" filled="f" strokecolor="#44546a [3215]" strokeweight=".5pt">
                  <v:stroke joinstyle="miter"/>
                </v:oval>
                <v:shape id="Connector: Elbow 1334739911" o:spid="_x0000_s1167" type="#_x0000_t34" style="position:absolute;left:18933;top:14560;width:10903;height:4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" adj="21594" strokecolor="#4472c4 [3204]" strokeweight=".5pt">
                  <v:stroke endarrow="block"/>
                </v:shape>
                <v:shape id="Connector: Elbow 1334739912" o:spid="_x0000_s1168" type="#_x0000_t34" style="position:absolute;left:18933;top:25463;width:10903;height:409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" adj="21594" strokecolor="#4472c4 [3204]" strokeweight=".5pt">
                  <v:stroke endarrow="block"/>
                </v:shape>
                <v:shape id="Text Box 152" o:spid="_x0000_s1169" type="#_x0000_t202" style="position:absolute;left:15455;top:14184;width:5563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" fillcolor="white [3201]" stroked="f" strokeweight=".5pt">
                  <v:textbox inset=",0">
                    <w:txbxContent>
                      <w:p w14:paraId="6F77E410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enriched</w:t>
                        </w:r>
                      </w:p>
                      <w:p w14:paraId="6575274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34739914" o:spid="_x0000_s1170" type="#_x0000_t32" style="position:absolute;left:35252;top:11157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334739915" o:spid="_x0000_s1171" type="#_x0000_t32" style="position:absolute;left:35312;top:22180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334739916" o:spid="_x0000_s1172" type="#_x0000_t32" style="position:absolute;left:35154;top:32630;width:49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" strokecolor="#4472c4 [3204]" strokeweight=".5pt">
                  <v:stroke endarrow="block" joinstyle="miter"/>
                </v:shape>
                <v:shape id="Text Box 152" o:spid="_x0000_s1173" type="#_x0000_t202" style="position:absolute;left:34896;top:11545;width:6202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" filled="f" stroked="f" strokeweight=".5pt">
                  <v:textbox inset=",0">
                    <w:txbxContent>
                      <w:p w14:paraId="5A70DD88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4" type="#_x0000_t202" style="position:absolute;left:34896;top:9149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" filled="f" stroked="f" strokeweight=".5pt">
                  <v:textbox inset=",0">
                    <w:txbxContent>
                      <w:p w14:paraId="36EF8538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5" type="#_x0000_t202" style="position:absolute;left:35015;top:22437;width:6201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" filled="f" stroked="f" strokeweight=".5pt">
                  <v:textbox inset=",0">
                    <w:txbxContent>
                      <w:p w14:paraId="1DD694E1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6" type="#_x0000_t202" style="position:absolute;left:35015;top:20041;width:6473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" filled="f" stroked="f" strokeweight=".5pt">
                  <v:textbox inset=",0">
                    <w:txbxContent>
                      <w:p w14:paraId="4C1A45EB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30-35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7" type="#_x0000_t202" style="position:absolute;left:34540;top:32828;width:6201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" filled="f" stroked="f" strokeweight=".5pt">
                  <v:textbox inset=",0">
                    <w:txbxContent>
                      <w:p w14:paraId="26F91B78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>18-</w:t>
                        </w: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72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8" type="#_x0000_t202" style="position:absolute;left:22190;top:53020;width:6474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" filled="f" stroked="f" strokeweight=".5pt">
                  <v:textbox inset=",0">
                    <w:txbxContent>
                      <w:p w14:paraId="3D9F8EEE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37</w:t>
                        </w:r>
                        <w:r w:rsidRPr="000E1A0A">
                          <w:rPr>
                            <w:rFonts w:ascii="TH SarabunPSK" w:hAnsi="TH SarabunPSK" w:cs="TH SarabunPSK"/>
                            <w:szCs w:val="22"/>
                          </w:rPr>
                          <w:t xml:space="preserve"> ˚C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79" type="#_x0000_t202" style="position:absolute;left:40741;top:9852;width:7947;height:23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" fillcolor="#d9e2f3 [660]" stroked="f" strokeweight=".5pt">
                  <v:textbox inset=",21.6pt">
                    <w:txbxContent>
                      <w:p w14:paraId="2D3B0D1D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Suspected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morphology</w:t>
                        </w: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br/>
                          <w:t>colonies characteristics</w:t>
                        </w:r>
                      </w:p>
                    </w:txbxContent>
                  </v:textbox>
                </v:shape>
                <v:shape id="Text Box 152" o:spid="_x0000_s1180" type="#_x0000_t202" style="position:absolute;left:43648;top:45191;width:819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" fillcolor="white [3201]" stroked="f" strokeweight=".5pt">
                  <v:textbox inset=",0">
                    <w:txbxContent>
                      <w:p w14:paraId="4D72E46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staining</w:t>
                        </w:r>
                      </w:p>
                      <w:p w14:paraId="4BB13F93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1334739925" o:spid="_x0000_s1181" type="#_x0000_t34" style="position:absolute;left:35226;top:36551;width:38685;height:90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" adj="-12" strokecolor="#4472c4 [3204]" strokeweight=".5pt">
                  <v:stroke endarrow="block"/>
                </v:shape>
                <v:shape id="Text Box 152" o:spid="_x0000_s1182" type="#_x0000_t202" style="position:absolute;left:49241;top:19711;width:1226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" filled="f" stroked="f" strokeweight=".5pt">
                  <v:textbox inset=",0">
                    <w:txbxContent>
                      <w:p w14:paraId="69E0C36A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No colony found</w:t>
                        </w:r>
                      </w:p>
                      <w:p w14:paraId="6EB5B19E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334739927" o:spid="_x0000_s1183" type="#_x0000_t32" style="position:absolute;left:47566;top:34623;width:0;height:10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334739929" o:spid="_x0000_s1184" type="#_x0000_t32" style="position:absolute;left:47609;top:47122;width:0;height:36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185" type="#_x0000_t202" style="position:absolute;left:43315;top:51187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" fillcolor="white [3201]" stroked="f" strokeweight=".5pt">
                  <v:textbox inset=",0">
                    <w:txbxContent>
                      <w:p w14:paraId="03B40EBC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Gram (+) cocci</w:t>
                        </w:r>
                      </w:p>
                      <w:p w14:paraId="2DA5F600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186" type="#_x0000_t202" style="position:absolute;left:43539;top:52822;width:8194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" filled="f" stroked="f" strokeweight=".5pt">
                  <v:textbox inset=",0">
                    <w:txbxContent>
                      <w:p w14:paraId="3B22F102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(In cluster)</w:t>
                        </w:r>
                      </w:p>
                      <w:p w14:paraId="4684A913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1334739932" o:spid="_x0000_s1187" style="position:absolute;left:25235;top:44688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">
                  <v:shape id="Rectangle: Top Corners Rounded 1334739933" o:spid="_x0000_s1188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334739934" o:spid="_x0000_s1189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" fillcolor="#b4c6e7 [1300]" strokecolor="#8eaadb [1940]" strokeweight="1pt">
                    <v:stroke joinstyle="miter"/>
                  </v:oval>
                  <v:shape id="Rectangle: Top Corners Rounded 1334739935" o:spid="_x0000_s1190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191" type="#_x0000_t202" style="position:absolute;left:16068;top:51015;width:14261;height:1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" fillcolor="white [3201]" stroked="f" strokeweight=".5pt">
                  <v:textbox inset=",0">
                    <w:txbxContent>
                      <w:p w14:paraId="2C44AE0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0.5 ml Mammalian plasma</w:t>
                        </w:r>
                      </w:p>
                      <w:p w14:paraId="61D5290B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1334739937" o:spid="_x0000_s1192" type="#_x0000_t34" style="position:absolute;left:27013;top:34446;width:15619;height:13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" adj="-61" strokecolor="#4472c4 [3204]" strokeweight=".5pt">
                  <v:stroke endarrow="block"/>
                </v:shape>
                <v:line id="Straight Connector 1334739938" o:spid="_x0000_s1193" style="position:absolute;visibility:visible;mso-wrap-style:square" from="51181,46236" to="59084,46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" strokecolor="#4472c4 [3204]" strokeweight=".5pt">
                  <v:stroke joinstyle="miter"/>
                </v:line>
                <v:shape id="Text Box 152" o:spid="_x0000_s1194" type="#_x0000_t202" style="position:absolute;left:30853;top:46138;width:8864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" filled="f" stroked="f" strokeweight=".5pt">
                  <v:textbox inset=",0">
                    <w:txbxContent>
                      <w:p w14:paraId="5FB61757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Test (unknow)</w:t>
                        </w:r>
                      </w:p>
                      <w:p w14:paraId="67AA4BC8" w14:textId="77777777" w:rsidR="003E7E5F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group id="Group 1334739940" o:spid="_x0000_s1195" style="position:absolute;left:21924;top:44688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">
                  <v:shape id="Rectangle: Top Corners Rounded 1334739941" o:spid="_x0000_s1196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334739942" o:spid="_x0000_s1197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334739943" o:spid="_x0000_s1198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group id="Group 1334739944" o:spid="_x0000_s1199" style="position:absolute;left:18421;top:44629;width:1778;height:6153" coordorigin="33698,44912" coordsize="1778,6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">
                  <v:shape id="Rectangle: Top Corners Rounded 1334739945" o:spid="_x0000_s1200" style="position:absolute;left:33698;top:45230;width:1778;height:5836;rotation:180;visibility:visible;mso-wrap-style:square;v-text-anchor:middle" coordsize="177800,583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" path="m88900,r,c137998,,177800,39802,177800,88900r,494665l177800,583565,,583565r,l,88900c,39802,39802,,88900,xe" filled="f" strokecolor="#8eaadb [1940]" strokeweight="1pt">
                    <v:stroke joinstyle="miter"/>
                    <v:path arrowok="t" o:connecttype="custom" o:connectlocs="88900,0;88900,0;177800,88900;177800,583565;177800,583565;0,583565;0,583565;0,88900;88900,0" o:connectangles="0,0,0,0,0,0,0,0,0"/>
                  </v:shape>
                  <v:oval id="Oval 1334739946" o:spid="_x0000_s1201" style="position:absolute;left:33698;top:44912;width:1778;height: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" fillcolor="#b4c6e7 [1300]" strokecolor="#8eaadb [1940]" strokeweight="1pt">
                    <v:stroke joinstyle="miter"/>
                  </v:oval>
                  <v:shape id="Rectangle: Top Corners Rounded 1334739947" o:spid="_x0000_s1202" style="position:absolute;left:33794;top:47818;width:1615;height:3209;rotation:180;visibility:visible;mso-wrap-style:square;v-text-anchor:middle" coordsize="161502,320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" path="m80751,r,c125349,,161502,36153,161502,80751r,240143l161502,320894,,320894r,l,80751c,36153,36153,,80751,xe" fillcolor="red" stroked="f" strokeweight="1pt">
                    <v:fill opacity="30840f"/>
                    <v:stroke joinstyle="miter"/>
                    <v:path arrowok="t" o:connecttype="custom" o:connectlocs="80751,0;80751,0;161502,80751;161502,320894;161502,320894;0,320894;0,320894;0,80751;80751,0" o:connectangles="0,0,0,0,0,0,0,0,0"/>
                  </v:shape>
                </v:group>
                <v:shape id="Text Box 152" o:spid="_x0000_s1203" type="#_x0000_t202" style="position:absolute;left:16870;top:41106;width:513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" fillcolor="white [3201]" stroked="f" strokeweight=".5pt">
                  <v:textbox inset=",0">
                    <w:txbxContent>
                      <w:p w14:paraId="689D5EEB" w14:textId="77777777" w:rsidR="003E7E5F" w:rsidRPr="009B1FC0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P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ositive 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br/>
                          <w:t>control</w:t>
                        </w:r>
                      </w:p>
                      <w:p w14:paraId="784F47EA" w14:textId="77777777" w:rsidR="003E7E5F" w:rsidRPr="009B1FC0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2" o:spid="_x0000_s1204" type="#_x0000_t202" style="position:absolute;left:20611;top:41106;width:5132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" fillcolor="white [3201]" stroked="f" strokeweight=".5pt">
                  <v:textbox inset=",0">
                    <w:txbxContent>
                      <w:p w14:paraId="166A01F8" w14:textId="77777777" w:rsidR="003E7E5F" w:rsidRPr="009B1FC0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Negative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 </w:t>
                        </w:r>
                        <w:r w:rsidRPr="009B1FC0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br/>
                          <w:t>control</w:t>
                        </w:r>
                      </w:p>
                      <w:p w14:paraId="7BDA3CBD" w14:textId="77777777" w:rsidR="003E7E5F" w:rsidRPr="009B1FC0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1334739950" o:spid="_x0000_s1205" type="#_x0000_t32" style="position:absolute;left:22374;top:52949;width:0;height:8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206" type="#_x0000_t202" style="position:absolute;left:15915;top:53666;width:7228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" filled="f" stroked="f" strokeweight=".5pt">
                  <v:textbox inset=",0">
                    <w:txbxContent>
                      <w:p w14:paraId="3C525269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Water-bath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07" type="#_x0000_t202" style="position:absolute;left:22230;top:54543;width:8447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" filled="f" stroked="f" strokeweight=".5pt">
                  <v:textbox inset=",0">
                    <w:txbxContent>
                      <w:p w14:paraId="04D08D5C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3, 24 h interval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08" type="#_x0000_t202" style="position:absolute;left:16791;top:66151;width:11144;height:1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" fillcolor="#f7caac [1301]" stroked="f" strokeweight=".5pt">
                  <v:textbox inset=",0">
                    <w:txbxContent>
                      <w:p w14:paraId="54DA4C8E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Presence (positive)</w:t>
                        </w:r>
                      </w:p>
                    </w:txbxContent>
                  </v:textbox>
                </v:shape>
                <v:shape id="Text Box 152" o:spid="_x0000_s1209" type="#_x0000_t202" style="position:absolute;left:15915;top:61774;width:12917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" filled="f" stroked="f" strokeweight=".5pt">
                  <v:textbox inset=",0">
                    <w:txbxContent>
                      <w:p w14:paraId="0477D572" w14:textId="77777777" w:rsidR="003E7E5F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Cs w:val="22"/>
                          </w:rPr>
                        </w:pPr>
                        <w:r>
                          <w:rPr>
                            <w:rFonts w:ascii="TH SarabunPSK" w:eastAsia="Calibri" w:hAnsi="TH SarabunPSK" w:cs="Cordia New"/>
                            <w:szCs w:val="22"/>
                          </w:rPr>
                          <w:t>Is coagulation observed?</w:t>
                        </w:r>
                      </w:p>
                    </w:txbxContent>
                  </v:textbox>
                </v:shape>
                <v:shape id="Straight Arrow Connector 1334739955" o:spid="_x0000_s1210" type="#_x0000_t32" style="position:absolute;left:22363;top:63823;width:11;height:18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211" type="#_x0000_t202" style="position:absolute;left:51222;top:46129;width:8194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" filled="f" stroked="f" strokeweight=".5pt">
                  <v:textbox inset=",0">
                    <w:txbxContent>
                      <w:p w14:paraId="47AB8E9E" w14:textId="77777777" w:rsidR="003E7E5F" w:rsidRPr="00BE6CA9" w:rsidRDefault="003E7E5F" w:rsidP="003E7E5F">
                        <w:pPr>
                          <w:spacing w:line="256" w:lineRule="auto"/>
                          <w:jc w:val="center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BE6CA9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 xml:space="preserve"> No Gram (+) cocci</w:t>
                        </w:r>
                      </w:p>
                      <w:p w14:paraId="1B8B28EE" w14:textId="77777777" w:rsidR="003E7E5F" w:rsidRPr="00BE6CA9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 w:rsidRPr="00BE6CA9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Connector: Elbow 1334739957" o:spid="_x0000_s1212" type="#_x0000_t33" style="position:absolute;left:34900;top:45999;width:3769;height:217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" strokecolor="#aeaaaa [2414]" strokeweight=".5pt">
                  <v:stroke dashstyle="dash"/>
                </v:shape>
                <v:shape id="Straight Arrow Connector 1334739958" o:spid="_x0000_s1213" type="#_x0000_t32" style="position:absolute;left:25934;top:58733;width:0;height:2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" strokecolor="#aeaaaa [2414]" strokeweight=".5pt">
                  <v:stroke dashstyle="dash" endarrow="block" joinstyle="miter"/>
                </v:shape>
                <v:shape id="Straight Arrow Connector 1334739959" o:spid="_x0000_s1214" type="#_x0000_t32" style="position:absolute;left:28832;top:62798;width:231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152" o:spid="_x0000_s1215" type="#_x0000_t202" style="position:absolute;left:22336;top:63637;width:7229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" filled="f" stroked="f" strokeweight=".5pt">
                  <v:textbox inset=",0">
                    <w:txbxContent>
                      <w:p w14:paraId="5F1011B6" w14:textId="77777777" w:rsidR="003E7E5F" w:rsidRPr="000E1A0A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H SarabunPSK" w:hAnsi="TH SarabunPSK" w:cs="TH SarabunPSK"/>
                            <w:szCs w:val="22"/>
                          </w:rPr>
                          <w:t>yes</w:t>
                        </w:r>
                        <w:r w:rsidRPr="000E1A0A">
                          <w:rPr>
                            <w:rFonts w:ascii="TH SarabunPSK" w:eastAsia="Calibri" w:hAnsi="TH SarabunPSK" w:cs="Cordia New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152" o:spid="_x0000_s1216" type="#_x0000_t202" style="position:absolute;left:32663;top:61217;width:13266;height:1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" filled="f" stroked="f" strokeweight=".5pt">
                  <v:textbox inset=",0">
                    <w:txbxContent>
                      <w:p w14:paraId="1DCDF610" w14:textId="77777777" w:rsidR="003E7E5F" w:rsidRPr="00AF25A3" w:rsidRDefault="003E7E5F" w:rsidP="003E7E5F">
                        <w:pPr>
                          <w:spacing w:line="256" w:lineRule="auto"/>
                          <w:rPr>
                            <w:rFonts w:ascii="TH SarabunPSK" w:eastAsia="Calibri" w:hAnsi="TH SarabunPSK" w:cs="Cordia New"/>
                            <w:color w:val="AEAAAA" w:themeColor="background2" w:themeShade="BF"/>
                            <w:sz w:val="16"/>
                            <w:szCs w:val="16"/>
                          </w:rPr>
                        </w:pPr>
                        <w:r w:rsidRPr="00AF25A3">
                          <w:rPr>
                            <w:rFonts w:ascii="TH SarabunPSK" w:hAnsi="TH SarabunPSK" w:cs="TH SarabunPSK"/>
                            <w:color w:val="AEAAAA" w:themeColor="background2" w:themeShade="BF"/>
                            <w:szCs w:val="22"/>
                          </w:rPr>
                          <w:t>No any degree observed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E55975" w14:textId="77777777" w:rsidR="0099112A" w:rsidRDefault="0099112A" w:rsidP="0099112A">
      <w:pPr>
        <w:pStyle w:val="ListParagraph"/>
        <w:numPr>
          <w:ilvl w:val="1"/>
          <w:numId w:val="12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สังเกตโคโลนี และลักษณะทางสัณฐานวิทยา</w:t>
      </w:r>
    </w:p>
    <w:p w14:paraId="4CDFE932" w14:textId="5EA170A2" w:rsidR="005757B3" w:rsidRDefault="007A7DBB" w:rsidP="007A7DB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6618C">
        <w:rPr>
          <w:rFonts w:ascii="TH SarabunPSK" w:hAnsi="TH SarabunPSK" w:cs="TH SarabunPSK" w:hint="cs"/>
          <w:sz w:val="32"/>
          <w:szCs w:val="32"/>
          <w:cs/>
        </w:rPr>
        <w:t>หลังการบ่ม สังเกตโคโลนีบนจาน ตามคำอธิบายต่อไปนี้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2791"/>
        <w:gridCol w:w="2758"/>
        <w:gridCol w:w="2757"/>
      </w:tblGrid>
      <w:tr w:rsidR="002003A3" w14:paraId="625E9045" w14:textId="77777777" w:rsidTr="002003A3">
        <w:trPr>
          <w:tblHeader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3AB240F2" w14:textId="77777777" w:rsidR="002003A3" w:rsidRDefault="002003A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อาหารเลี้ยงเชื้อเฉพาะ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63726611" w14:textId="77777777" w:rsidR="002003A3" w:rsidRDefault="002003A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ลักษณะโคโลนี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36C2986E" w14:textId="77777777" w:rsidR="002003A3" w:rsidRDefault="002003A3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ผลการย้อมแกรม</w:t>
            </w:r>
          </w:p>
        </w:tc>
      </w:tr>
      <w:tr w:rsidR="002003A3" w14:paraId="2D6F513D" w14:textId="77777777" w:rsidTr="002003A3"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9EE0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Mannitol-salt agar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E239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โคโลนีสีเหลืองที่ล้อมรอบด้วยบริเวณสีเหลือง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7F4D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Positive cocci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ในคลัสเตอร์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2003A3" w14:paraId="566589C1" w14:textId="77777777" w:rsidTr="002003A3"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67B4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Baird-Parker agar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365C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โคโลนีสีดำมันวาว ล้อมรอบด้วยบริเวณสีใสขนาด 2 ถึง 5 มม.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95CB0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Positive cocci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ในคลัสเตอร์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2003A3" w14:paraId="62DA0F97" w14:textId="77777777" w:rsidTr="002003A3"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8557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Vogel-Johnson agar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20504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สีดำล้อมรอบด้วยบริเวณสีเหลือง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3CF4" w14:textId="77777777" w:rsidR="002003A3" w:rsidRDefault="002003A3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Positive cocci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ในคลัสเตอร์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</w:tbl>
    <w:p w14:paraId="1B050FC9" w14:textId="77777777" w:rsidR="009C4D54" w:rsidRDefault="009C4D54" w:rsidP="009C4D54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ดำเนินการทดสอบโคอะกูเลสตามขั้นตอน 5.4.3 ร่วมกับการย้อมแกรม (สันนิษฐาน) ตามขั้นตอน 5.4.2</w:t>
      </w:r>
    </w:p>
    <w:p w14:paraId="5312D3E4" w14:textId="0443A645" w:rsidR="002003A3" w:rsidRDefault="00B833FB" w:rsidP="00B833F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B833FB">
        <w:rPr>
          <w:rFonts w:ascii="TH SarabunPSK" w:hAnsi="TH SarabunPSK" w:cs="TH SarabunPSK" w:hint="cs"/>
          <w:sz w:val="32"/>
          <w:szCs w:val="32"/>
          <w:cs/>
        </w:rPr>
        <w:t>ทำการย้อมแกรมของโคโลนีที่มีสัณฐานวิทยาเป็นแกรมบวก หากการย้อมแกรมส่งผลให้มีโคกคัส (</w:t>
      </w:r>
      <w:r w:rsidRPr="00B833FB">
        <w:rPr>
          <w:rFonts w:ascii="TH SarabunPSK" w:hAnsi="TH SarabunPSK" w:cs="TH SarabunPSK" w:hint="cs"/>
          <w:sz w:val="32"/>
          <w:szCs w:val="32"/>
        </w:rPr>
        <w:t>cocci</w:t>
      </w:r>
      <w:r w:rsidRPr="00B833FB">
        <w:rPr>
          <w:rFonts w:ascii="TH SarabunPSK" w:hAnsi="TH SarabunPSK" w:cs="TH SarabunPSK" w:hint="cs"/>
          <w:sz w:val="32"/>
          <w:szCs w:val="32"/>
          <w:cs/>
        </w:rPr>
        <w:t>)ที่เป็นแกรมบวก (ในคลัสเตอร์) ให้ดำเนินการตามขั้นตอนถัดไป</w:t>
      </w:r>
    </w:p>
    <w:p w14:paraId="7D1E6F55" w14:textId="700D0FB0" w:rsidR="00B833FB" w:rsidRDefault="00BF07DE" w:rsidP="00B833FB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ย้ายโคโลนีด้วยลูป (</w:t>
      </w:r>
      <w:r>
        <w:rPr>
          <w:rFonts w:ascii="TH SarabunPSK" w:hAnsi="TH SarabunPSK" w:cs="TH SarabunPSK" w:hint="cs"/>
          <w:sz w:val="32"/>
          <w:szCs w:val="32"/>
        </w:rPr>
        <w:t>loopful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ของกลุ่มที่ต้องสงสัยทีละกลุ่มจากพื้นผิวของ </w:t>
      </w:r>
      <w:r>
        <w:rPr>
          <w:rFonts w:ascii="TH SarabunPSK" w:hAnsi="TH SarabunPSK" w:cs="TH SarabunPSK" w:hint="cs"/>
          <w:sz w:val="32"/>
          <w:szCs w:val="32"/>
        </w:rPr>
        <w:t xml:space="preserve">mannitol-salt agar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</w:rPr>
        <w:t xml:space="preserve">Baird-Parker agar </w:t>
      </w:r>
      <w:r>
        <w:rPr>
          <w:rFonts w:ascii="TH SarabunPSK" w:hAnsi="TH SarabunPSK" w:cs="TH SarabunPSK" w:hint="cs"/>
          <w:sz w:val="32"/>
          <w:szCs w:val="32"/>
          <w:cs/>
        </w:rPr>
        <w:t>หรือ</w:t>
      </w:r>
      <w:r>
        <w:rPr>
          <w:rFonts w:ascii="TH SarabunPSK" w:hAnsi="TH SarabunPSK" w:cs="TH SarabunPSK" w:hint="cs"/>
          <w:sz w:val="32"/>
          <w:szCs w:val="32"/>
        </w:rPr>
        <w:t xml:space="preserve"> Vogel-Johnson agar)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ลงในหลอดแต่ละหลอด โดยแต่ละหลอดมีพลาสมาของสัตว์เลี้ยงลูกด้วยนม </w:t>
      </w:r>
      <w:r>
        <w:rPr>
          <w:rFonts w:ascii="TH SarabunPSK" w:hAnsi="TH SarabunPSK" w:cs="TH SarabunPSK" w:hint="cs"/>
          <w:sz w:val="32"/>
          <w:szCs w:val="32"/>
        </w:rPr>
        <w:t xml:space="preserve">0.5 </w:t>
      </w:r>
      <w:r>
        <w:rPr>
          <w:rFonts w:ascii="TH SarabunPSK" w:hAnsi="TH SarabunPSK" w:cs="TH SarabunPSK" w:hint="cs"/>
          <w:sz w:val="32"/>
          <w:szCs w:val="32"/>
          <w:cs/>
        </w:rPr>
        <w:t>มิลลิลิตร โดยควรเป็นพลาสมาของกระต่ายหรือม้า เติมสารหรือไม่มีสารเติมแต่งที่เหมาะสม</w:t>
      </w:r>
    </w:p>
    <w:p w14:paraId="4502088B" w14:textId="6D66DD6D" w:rsidR="005757B3" w:rsidRPr="00EC0177" w:rsidRDefault="00B06BDA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บ่มหลอดทดลองในอ่างน้ำอุณหภูมิ </w:t>
      </w:r>
      <w:r>
        <w:rPr>
          <w:rFonts w:ascii="TH SarabunPSK" w:hAnsi="TH SarabunPSK" w:cs="TH SarabunPSK" w:hint="cs"/>
          <w:sz w:val="32"/>
          <w:szCs w:val="32"/>
        </w:rPr>
        <w:t>37 ˚C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 [ตรวจสอบหลอดทดลองหลังจากผ่านไป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ชั่วโมง และจากนั้นในช่วงเวลาที่เหมาะสมจนถึง </w:t>
      </w:r>
      <w:r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24 </w:t>
      </w:r>
      <w:r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ชั่วโมง]</w:t>
      </w:r>
    </w:p>
    <w:p w14:paraId="04AF463A" w14:textId="079B5020" w:rsidR="00EC0177" w:rsidRPr="00EC0177" w:rsidRDefault="00EC0177" w:rsidP="005757B3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ED7D31" w:themeColor="accent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แปลผลการพิสูจน์เอกลักษณ์</w:t>
      </w:r>
      <w:r>
        <w:rPr>
          <w:rFonts w:ascii="TH SarabunPSK" w:hAnsi="TH SarabunPSK" w:cs="TH SarabunPSK" w:hint="cs"/>
          <w:color w:val="000000" w:themeColor="text1"/>
          <w:sz w:val="32"/>
          <w:szCs w:val="32"/>
        </w:rPr>
        <w:t>:</w:t>
      </w:r>
    </w:p>
    <w:tbl>
      <w:tblPr>
        <w:tblStyle w:val="TableGrid"/>
        <w:tblW w:w="0" w:type="auto"/>
        <w:tblInd w:w="1224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1291"/>
        <w:gridCol w:w="1260"/>
        <w:gridCol w:w="1350"/>
        <w:gridCol w:w="2160"/>
      </w:tblGrid>
      <w:tr w:rsidR="00907459" w14:paraId="793F3509" w14:textId="77777777" w:rsidTr="00907459">
        <w:trPr>
          <w:tblHeader/>
        </w:trPr>
        <w:tc>
          <w:tcPr>
            <w:tcW w:w="6061" w:type="dxa"/>
            <w:gridSpan w:val="4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4472C4" w:themeFill="accent1"/>
            <w:hideMark/>
          </w:tcPr>
          <w:p w14:paraId="5DC21226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FFFFFF" w:themeColor="background1"/>
                <w:sz w:val="32"/>
                <w:szCs w:val="32"/>
                <w:cs/>
              </w:rPr>
              <w:t>ผลการทดสอบโคอะกูเลส [ตัวอย่าง]</w:t>
            </w:r>
          </w:p>
        </w:tc>
      </w:tr>
      <w:tr w:rsidR="00907459" w14:paraId="78E56D50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08E2966E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Positive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br/>
              <w:t>control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77B1ACAF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Negative</w:t>
            </w:r>
          </w:p>
          <w:p w14:paraId="763AB4A6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control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453146E8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Test (unknown)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vAlign w:val="center"/>
            <w:hideMark/>
          </w:tcPr>
          <w:p w14:paraId="0E79FCD7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</w:t>
            </w:r>
          </w:p>
        </w:tc>
      </w:tr>
      <w:tr w:rsidR="00907459" w14:paraId="2E7597F8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149F9285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olor w:val="E2EFD9" w:themeColor="accent6" w:themeTint="33"/>
                <w:sz w:val="32"/>
                <w:szCs w:val="32"/>
                <w:cs/>
              </w:rPr>
            </w:pPr>
            <w:r>
              <w:rPr>
                <w:rFonts w:ascii="Yu Gothic UI" w:eastAsia="Yu Gothic UI" w:hAnsi="Yu Gothic UI" w:cs="TH SarabunPSK" w:hint="eastAsia"/>
                <w:szCs w:val="22"/>
              </w:rPr>
              <w:t>+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48C4C6EA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400FED9A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3E1B0AAE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แกรมบวก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907459" w14:paraId="649E09E8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7053C801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592CB012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226B76FC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0FC0703A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ไม่สามารถแปลผลได้ (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</w:rPr>
              <w:t>Invalid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)</w:t>
            </w:r>
          </w:p>
        </w:tc>
      </w:tr>
      <w:tr w:rsidR="00907459" w14:paraId="75406DB6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1DEEE2E6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70834E52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7860858A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29EFF2C0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color w:val="767171" w:themeColor="background2" w:themeShade="8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ไม่สามารถแปลผลได้ (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</w:rPr>
              <w:t>Invalid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)</w:t>
            </w:r>
          </w:p>
        </w:tc>
      </w:tr>
      <w:tr w:rsidR="00907459" w14:paraId="7CC7A101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FBE4D5" w:themeFill="accent2" w:themeFillTint="33"/>
            <w:hideMark/>
          </w:tcPr>
          <w:p w14:paraId="43BDE7A3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+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676C3041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3C8417DD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3294427E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ไม่พบ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แกรมลบ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</w:tr>
      <w:tr w:rsidR="00907459" w14:paraId="16C6D449" w14:textId="77777777" w:rsidTr="00907459">
        <w:tc>
          <w:tcPr>
            <w:tcW w:w="1291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11789D46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lastRenderedPageBreak/>
              <w:t>-</w:t>
            </w:r>
          </w:p>
        </w:tc>
        <w:tc>
          <w:tcPr>
            <w:tcW w:w="12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5B364E49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135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4D6627C7" w14:textId="77777777" w:rsidR="00907459" w:rsidRDefault="00907459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-</w:t>
            </w:r>
          </w:p>
        </w:tc>
        <w:tc>
          <w:tcPr>
            <w:tcW w:w="2160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hideMark/>
          </w:tcPr>
          <w:p w14:paraId="6310CE4A" w14:textId="77777777" w:rsidR="00907459" w:rsidRDefault="0090745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ไม่สามารถแปลผลได้ (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</w:rPr>
              <w:t>Invalid</w:t>
            </w:r>
            <w:r>
              <w:rPr>
                <w:rFonts w:ascii="TH SarabunPSK" w:hAnsi="TH SarabunPSK" w:cs="TH SarabunPSK" w:hint="cs"/>
                <w:color w:val="767171" w:themeColor="background2" w:themeShade="80"/>
                <w:sz w:val="32"/>
                <w:szCs w:val="32"/>
                <w:cs/>
              </w:rPr>
              <w:t>)</w:t>
            </w:r>
          </w:p>
        </w:tc>
      </w:tr>
    </w:tbl>
    <w:p w14:paraId="57AE5840" w14:textId="77777777" w:rsidR="00EC0177" w:rsidRPr="00EC0177" w:rsidRDefault="00EC0177" w:rsidP="00EC0177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6DAAC054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AA14496" w14:textId="2F483BB1" w:rsidR="005757B3" w:rsidRPr="004F5323" w:rsidRDefault="005757B3" w:rsidP="004F5323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2" w:name="_Toc175748859"/>
      <w:r w:rsidRPr="004F5323">
        <w:rPr>
          <w:rFonts w:cs="TH SarabunPSK"/>
          <w:b/>
          <w:bCs/>
          <w:i/>
          <w:iCs w:val="0"/>
          <w:szCs w:val="32"/>
          <w:cs/>
        </w:rPr>
        <w:t>การคำนวณ</w:t>
      </w:r>
      <w:bookmarkEnd w:id="82"/>
    </w:p>
    <w:p w14:paraId="27D101E4" w14:textId="49B16775" w:rsidR="005757B3" w:rsidRPr="005757B3" w:rsidRDefault="00907459" w:rsidP="00907459">
      <w:pPr>
        <w:ind w:left="3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</w:p>
    <w:p w14:paraId="184241AD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40DE4604" w14:textId="49722EF3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3" w:name="_Toc175748860"/>
      <w:r w:rsidRPr="006D11C8">
        <w:rPr>
          <w:rFonts w:cs="TH SarabunPSK"/>
          <w:b/>
          <w:bCs/>
          <w:i/>
          <w:iCs w:val="0"/>
          <w:szCs w:val="32"/>
          <w:cs/>
        </w:rPr>
        <w:t>เกณฑ์การยอมรับ</w:t>
      </w:r>
      <w:bookmarkEnd w:id="83"/>
    </w:p>
    <w:p w14:paraId="2A30DBD3" w14:textId="529035A1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</w:t>
      </w:r>
      <w:r w:rsidR="008A6329">
        <w:rPr>
          <w:rFonts w:ascii="TH SarabunPSK" w:hAnsi="TH SarabunPSK" w:cs="TH SarabunPSK" w:hint="cs"/>
          <w:sz w:val="32"/>
          <w:szCs w:val="32"/>
          <w:cs/>
        </w:rPr>
        <w:t xml:space="preserve">ไม่พบเชื้อ (ผลลบ) ใน </w:t>
      </w:r>
      <w:r w:rsidR="008A6329"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… </w:t>
      </w:r>
      <w:r w:rsidR="008A6329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กรัม หรือ </w:t>
      </w:r>
      <w:r w:rsidR="008A6329"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… </w:t>
      </w:r>
      <w:r w:rsidR="008A6329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มล. [ตามข้อกำหนดของผลิตภัณฑ์]</w:t>
      </w:r>
    </w:p>
    <w:p w14:paraId="2F6DF55C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286A9DBE" w14:textId="083FF695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4" w:name="_Toc175748861"/>
      <w:r w:rsidRPr="006D11C8">
        <w:rPr>
          <w:rFonts w:cs="TH SarabunPSK"/>
          <w:b/>
          <w:bCs/>
          <w:i/>
          <w:iCs w:val="0"/>
          <w:szCs w:val="32"/>
          <w:cs/>
        </w:rPr>
        <w:t>การรายงานผล</w:t>
      </w:r>
      <w:bookmarkEnd w:id="84"/>
    </w:p>
    <w:p w14:paraId="3158E494" w14:textId="77777777" w:rsidR="00B862DC" w:rsidRPr="00B862DC" w:rsidRDefault="00B862DC" w:rsidP="00B862DC">
      <w:pPr>
        <w:pStyle w:val="ListParagraph"/>
        <w:ind w:left="360"/>
        <w:rPr>
          <w:rFonts w:ascii="TH SarabunPSK" w:hAnsi="TH SarabunPSK" w:cs="TH SarabunPSK"/>
          <w:sz w:val="32"/>
          <w:szCs w:val="32"/>
        </w:rPr>
      </w:pPr>
      <w:r w:rsidRPr="00B862DC">
        <w:rPr>
          <w:rFonts w:ascii="TH SarabunPSK" w:hAnsi="TH SarabunPSK" w:cs="TH SarabunPSK" w:hint="cs"/>
          <w:sz w:val="32"/>
          <w:szCs w:val="32"/>
          <w:cs/>
        </w:rPr>
        <w:t>[บันทึกผลในระบบบริหารจัดการตามที่บริษัทกำหนด]</w:t>
      </w:r>
    </w:p>
    <w:p w14:paraId="3A45D2B0" w14:textId="77777777" w:rsidR="00B862DC" w:rsidRPr="00B862DC" w:rsidRDefault="00B862DC" w:rsidP="00B862D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 w:rsidRPr="00B862DC">
        <w:rPr>
          <w:rFonts w:ascii="TH SarabunPSK" w:hAnsi="TH SarabunPSK" w:cs="TH SarabunPSK" w:hint="cs"/>
          <w:sz w:val="32"/>
          <w:szCs w:val="32"/>
          <w:cs/>
        </w:rPr>
        <w:t xml:space="preserve">รายงานผลการตรวจไม่พบเชื้อ (ลบ) หรือมีเชื้อ (บวก) ในตัวอย่าง 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… 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 xml:space="preserve">กรัมหรือ 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</w:rPr>
        <w:t xml:space="preserve">… 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  <w:cs/>
        </w:rPr>
        <w:t>มล</w:t>
      </w:r>
      <w:r w:rsidRPr="00B862DC">
        <w:rPr>
          <w:rFonts w:ascii="TH SarabunPSK" w:hAnsi="TH SarabunPSK" w:cs="TH SarabunPSK" w:hint="cs"/>
          <w:color w:val="ED7D31" w:themeColor="accent2"/>
          <w:sz w:val="32"/>
          <w:szCs w:val="32"/>
        </w:rPr>
        <w:t>.</w:t>
      </w:r>
    </w:p>
    <w:p w14:paraId="23B08A5F" w14:textId="77777777" w:rsidR="00B862DC" w:rsidRPr="00B862DC" w:rsidRDefault="00B862DC" w:rsidP="00B862DC">
      <w:pPr>
        <w:pStyle w:val="ListParagraph"/>
        <w:ind w:left="360" w:firstLine="360"/>
        <w:rPr>
          <w:rFonts w:ascii="TH SarabunPSK" w:hAnsi="TH SarabunPSK" w:cs="TH SarabunPSK"/>
          <w:sz w:val="32"/>
          <w:szCs w:val="32"/>
        </w:rPr>
      </w:pPr>
      <w:r w:rsidRPr="00B862DC">
        <w:rPr>
          <w:rFonts w:ascii="TH SarabunPSK" w:hAnsi="TH SarabunPSK" w:cs="TH SarabunPSK" w:hint="cs"/>
          <w:sz w:val="32"/>
          <w:szCs w:val="32"/>
          <w:cs/>
        </w:rPr>
        <w:t>หากพบเชื้อที่สงสัยว่าเป็นโคโลนี ควรบันทึกผลการตรวจเชื้อ</w:t>
      </w:r>
    </w:p>
    <w:p w14:paraId="7793449D" w14:textId="77777777" w:rsidR="003F6BD1" w:rsidRPr="005757B3" w:rsidRDefault="003F6BD1" w:rsidP="005757B3">
      <w:pPr>
        <w:rPr>
          <w:rFonts w:ascii="TH SarabunPSK" w:hAnsi="TH SarabunPSK" w:cs="TH SarabunPSK"/>
          <w:sz w:val="32"/>
          <w:szCs w:val="32"/>
          <w:cs/>
        </w:rPr>
      </w:pPr>
    </w:p>
    <w:p w14:paraId="58E08744" w14:textId="6FD35F06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5" w:name="_Toc175748862"/>
      <w:r w:rsidRPr="006D11C8">
        <w:rPr>
          <w:rFonts w:cs="TH SarabunPSK"/>
          <w:b/>
          <w:bCs/>
          <w:i/>
          <w:iCs w:val="0"/>
          <w:szCs w:val="32"/>
          <w:cs/>
        </w:rPr>
        <w:t>เอกสารอ้างอิง</w:t>
      </w:r>
      <w:bookmarkEnd w:id="85"/>
    </w:p>
    <w:p w14:paraId="2C930A7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0D47E90D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77CAB218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64F31089" w14:textId="77777777" w:rsidR="003640A0" w:rsidRPr="003640A0" w:rsidRDefault="003640A0" w:rsidP="003640A0">
      <w:pPr>
        <w:pStyle w:val="ListParagraph"/>
        <w:numPr>
          <w:ilvl w:val="0"/>
          <w:numId w:val="12"/>
        </w:numPr>
        <w:rPr>
          <w:rFonts w:ascii="TH SarabunPSK" w:hAnsi="TH SarabunPSK" w:cs="TH SarabunPSK"/>
          <w:vanish/>
          <w:sz w:val="32"/>
          <w:szCs w:val="32"/>
        </w:rPr>
      </w:pPr>
    </w:p>
    <w:p w14:paraId="2D44D632" w14:textId="77777777" w:rsidR="003640A0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 xml:space="preserve">USP &lt;61&gt; </w:t>
      </w:r>
      <w:r w:rsidRPr="003640A0">
        <w:rPr>
          <w:rFonts w:ascii="TH SarabunPSK" w:hAnsi="TH SarabunPSK" w:cs="TH SarabunPSK"/>
          <w:sz w:val="32"/>
          <w:szCs w:val="32"/>
          <w:cs/>
        </w:rPr>
        <w:t>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26807E2C" w14:textId="23F29B84" w:rsidR="005757B3" w:rsidRDefault="005757B3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 w:rsidRPr="003640A0">
        <w:rPr>
          <w:rFonts w:ascii="TH SarabunPSK" w:hAnsi="TH SarabunPSK" w:cs="TH SarabunPSK"/>
          <w:sz w:val="32"/>
          <w:szCs w:val="32"/>
        </w:rPr>
        <w:t>Ph. Eur. 2.6.12</w:t>
      </w:r>
      <w:r w:rsidRPr="003640A0">
        <w:rPr>
          <w:rFonts w:ascii="TH SarabunPSK" w:hAnsi="TH SarabunPSK" w:cs="TH SarabunPSK"/>
          <w:sz w:val="32"/>
          <w:szCs w:val="32"/>
          <w:cs/>
        </w:rPr>
        <w:t xml:space="preserve"> การตรวจสอบทางจุลชีววิทยาของผลิตภัณฑ์ที่ไม่ปราศจากเชื้อ: การทดสอบการนับจำนวนจุลินทรีย์</w:t>
      </w:r>
    </w:p>
    <w:p w14:paraId="798BA412" w14:textId="6A809891" w:rsidR="003640A0" w:rsidRPr="003640A0" w:rsidRDefault="0031392C" w:rsidP="005757B3">
      <w:pPr>
        <w:pStyle w:val="ListParagraph"/>
        <w:numPr>
          <w:ilvl w:val="1"/>
          <w:numId w:val="12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ตำรามาตรฐานยาสมุนไพรไทย ปี 2021</w:t>
      </w:r>
      <w:r w:rsidR="00656B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56BFF">
        <w:rPr>
          <w:rFonts w:ascii="TH SarabunPSK" w:hAnsi="TH SarabunPSK" w:cs="TH SarabunPSK"/>
          <w:sz w:val="32"/>
          <w:szCs w:val="32"/>
        </w:rPr>
        <w:t>supplement 2023</w:t>
      </w:r>
      <w:r w:rsidR="00F81774">
        <w:rPr>
          <w:rFonts w:ascii="TH SarabunPSK" w:hAnsi="TH SarabunPSK" w:cs="TH SarabunPSK"/>
          <w:sz w:val="32"/>
          <w:szCs w:val="32"/>
        </w:rPr>
        <w:t xml:space="preserve"> – Appendix 10</w:t>
      </w:r>
    </w:p>
    <w:p w14:paraId="2A75355A" w14:textId="77777777" w:rsidR="005757B3" w:rsidRPr="005757B3" w:rsidRDefault="005757B3" w:rsidP="005757B3">
      <w:pPr>
        <w:rPr>
          <w:rFonts w:ascii="TH SarabunPSK" w:hAnsi="TH SarabunPSK" w:cs="TH SarabunPSK"/>
          <w:sz w:val="32"/>
          <w:szCs w:val="32"/>
        </w:rPr>
      </w:pPr>
    </w:p>
    <w:p w14:paraId="6D8C8F97" w14:textId="55FB3C7B" w:rsidR="005757B3" w:rsidRPr="006D11C8" w:rsidRDefault="005757B3" w:rsidP="006D11C8">
      <w:pPr>
        <w:pStyle w:val="Heading4"/>
        <w:numPr>
          <w:ilvl w:val="0"/>
          <w:numId w:val="4"/>
        </w:numPr>
        <w:rPr>
          <w:rFonts w:cs="TH SarabunPSK"/>
          <w:b/>
          <w:bCs/>
          <w:i/>
          <w:iCs w:val="0"/>
          <w:szCs w:val="32"/>
        </w:rPr>
      </w:pPr>
      <w:bookmarkStart w:id="86" w:name="_Toc175748863"/>
      <w:r w:rsidRPr="006D11C8">
        <w:rPr>
          <w:rFonts w:cs="TH SarabunPSK"/>
          <w:b/>
          <w:bCs/>
          <w:i/>
          <w:iCs w:val="0"/>
          <w:szCs w:val="32"/>
          <w:cs/>
        </w:rPr>
        <w:t>ประวัติการแก้ไข</w:t>
      </w:r>
      <w:bookmarkEnd w:id="86"/>
    </w:p>
    <w:p w14:paraId="27AFB75C" w14:textId="61A22C71" w:rsidR="005757B3" w:rsidRPr="005757B3" w:rsidRDefault="005757B3" w:rsidP="00770C36">
      <w:pPr>
        <w:rPr>
          <w:rFonts w:ascii="TH SarabunPSK" w:hAnsi="TH SarabunPSK" w:cs="TH SarabunPSK"/>
          <w:sz w:val="32"/>
          <w:szCs w:val="32"/>
        </w:rPr>
      </w:pPr>
      <w:r w:rsidRPr="005757B3">
        <w:rPr>
          <w:rFonts w:ascii="TH SarabunPSK" w:hAnsi="TH SarabunPSK" w:cs="TH SarabunPSK"/>
          <w:sz w:val="32"/>
          <w:szCs w:val="32"/>
        </w:rPr>
        <w:t xml:space="preserve">    [</w:t>
      </w:r>
      <w:r w:rsidRPr="005757B3">
        <w:rPr>
          <w:rFonts w:ascii="TH SarabunPSK" w:hAnsi="TH SarabunPSK" w:cs="TH SarabunPSK"/>
          <w:sz w:val="32"/>
          <w:szCs w:val="32"/>
          <w:cs/>
        </w:rPr>
        <w:t xml:space="preserve">บันทึกประวัติการแก้ไขของ </w:t>
      </w:r>
      <w:r w:rsidR="00BB147D">
        <w:rPr>
          <w:rFonts w:ascii="TH SarabunPSK" w:hAnsi="TH SarabunPSK" w:cs="TH SarabunPSK"/>
          <w:sz w:val="32"/>
          <w:szCs w:val="32"/>
        </w:rPr>
        <w:t>Analytical procedure</w:t>
      </w:r>
      <w:r w:rsidRPr="005757B3">
        <w:rPr>
          <w:rFonts w:ascii="TH SarabunPSK" w:hAnsi="TH SarabunPSK" w:cs="TH SarabunPSK"/>
          <w:sz w:val="32"/>
          <w:szCs w:val="32"/>
        </w:rPr>
        <w:t xml:space="preserve"> </w:t>
      </w:r>
      <w:r w:rsidRPr="005757B3">
        <w:rPr>
          <w:rFonts w:ascii="TH SarabunPSK" w:hAnsi="TH SarabunPSK" w:cs="TH SarabunPSK"/>
          <w:sz w:val="32"/>
          <w:szCs w:val="32"/>
          <w:cs/>
        </w:rPr>
        <w:t>นี้]</w:t>
      </w:r>
    </w:p>
    <w:sectPr w:rsidR="005757B3" w:rsidRPr="005757B3" w:rsidSect="00F20867">
      <w:footerReference w:type="default" r:id="rId10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E4565" w14:textId="77777777" w:rsidR="00813682" w:rsidRDefault="00813682" w:rsidP="005D2E9C">
      <w:pPr>
        <w:spacing w:after="0" w:line="240" w:lineRule="auto"/>
      </w:pPr>
      <w:r>
        <w:separator/>
      </w:r>
    </w:p>
  </w:endnote>
  <w:endnote w:type="continuationSeparator" w:id="0">
    <w:p w14:paraId="4BB71585" w14:textId="77777777" w:rsidR="00813682" w:rsidRDefault="00813682" w:rsidP="005D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F1732" w14:textId="0709F4D5" w:rsidR="005D2E9C" w:rsidRDefault="005D2E9C" w:rsidP="00E13577">
    <w:pPr>
      <w:pStyle w:val="Footer"/>
      <w:tabs>
        <w:tab w:val="clear" w:pos="9360"/>
      </w:tabs>
    </w:pPr>
    <w:r>
      <w:t xml:space="preserve">Revision </w:t>
    </w:r>
    <w:r w:rsidR="007F7BC9">
      <w:t>3</w:t>
    </w:r>
    <w:r w:rsidR="00222DC1">
      <w:t xml:space="preserve"> | Date: </w:t>
    </w:r>
    <w:r w:rsidR="00222DC1">
      <w:fldChar w:fldCharType="begin"/>
    </w:r>
    <w:r w:rsidR="00222DC1">
      <w:instrText xml:space="preserve"> SAVEDATE  \@ "d MMMM yyyy"  \* MERGEFORMAT </w:instrText>
    </w:r>
    <w:r w:rsidR="00222DC1">
      <w:fldChar w:fldCharType="separate"/>
    </w:r>
    <w:ins w:id="87" w:author="Oat ." w:date="2024-09-26T10:52:00Z" w16du:dateUtc="2024-09-26T03:52:00Z">
      <w:r w:rsidR="0098773C">
        <w:rPr>
          <w:noProof/>
        </w:rPr>
        <w:t>25 September 2024</w:t>
      </w:r>
    </w:ins>
    <w:del w:id="88" w:author="Oat ." w:date="2024-09-20T14:47:00Z">
      <w:r w:rsidR="00FE4503" w:rsidDel="00D902D4">
        <w:rPr>
          <w:noProof/>
        </w:rPr>
        <w:delText>18 September 2024</w:delText>
      </w:r>
    </w:del>
    <w:r w:rsidR="00222DC1">
      <w:fldChar w:fldCharType="end"/>
    </w:r>
    <w:r w:rsidR="00222DC1">
      <w:tab/>
    </w:r>
    <w:r w:rsidR="00E13577">
      <w:tab/>
    </w:r>
    <w:r w:rsidR="00E13577">
      <w:tab/>
    </w:r>
    <w:r w:rsidR="00E13577">
      <w:tab/>
    </w:r>
    <w:r w:rsidR="00E13577">
      <w:tab/>
      <w:t xml:space="preserve">Page </w:t>
    </w:r>
    <w:r w:rsidR="00E13577">
      <w:fldChar w:fldCharType="begin"/>
    </w:r>
    <w:r w:rsidR="00E13577">
      <w:instrText xml:space="preserve"> PAGE   \* MERGEFORMAT </w:instrText>
    </w:r>
    <w:r w:rsidR="00E13577">
      <w:fldChar w:fldCharType="separate"/>
    </w:r>
    <w:r w:rsidR="00E13577">
      <w:rPr>
        <w:noProof/>
      </w:rPr>
      <w:t>1</w:t>
    </w:r>
    <w:r w:rsidR="00E13577">
      <w:fldChar w:fldCharType="end"/>
    </w:r>
    <w:r w:rsidR="00E13577">
      <w:t xml:space="preserve"> of </w:t>
    </w:r>
    <w:fldSimple w:instr=" NUMPAGES  \* Arabic  \* MERGEFORMAT ">
      <w:r w:rsidR="00E13577">
        <w:rPr>
          <w:noProof/>
        </w:rPr>
        <w:t>10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9020F" w14:textId="77777777" w:rsidR="00813682" w:rsidRDefault="00813682" w:rsidP="005D2E9C">
      <w:pPr>
        <w:spacing w:after="0" w:line="240" w:lineRule="auto"/>
      </w:pPr>
      <w:r>
        <w:separator/>
      </w:r>
    </w:p>
  </w:footnote>
  <w:footnote w:type="continuationSeparator" w:id="0">
    <w:p w14:paraId="782440DD" w14:textId="77777777" w:rsidR="00813682" w:rsidRDefault="00813682" w:rsidP="005D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E2A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436B35"/>
    <w:multiLevelType w:val="multilevel"/>
    <w:tmpl w:val="A3D48C14"/>
    <w:lvl w:ilvl="0">
      <w:start w:val="4"/>
      <w:numFmt w:val="decimal"/>
      <w:lvlText w:val="%1"/>
      <w:lvlJc w:val="left"/>
      <w:pPr>
        <w:ind w:left="460" w:hanging="460"/>
      </w:pPr>
      <w:rPr>
        <w:color w:val="ED7D31" w:themeColor="accent2"/>
      </w:rPr>
    </w:lvl>
    <w:lvl w:ilvl="1">
      <w:start w:val="2"/>
      <w:numFmt w:val="decimal"/>
      <w:lvlText w:val="%1.%2"/>
      <w:lvlJc w:val="left"/>
      <w:pPr>
        <w:ind w:left="820" w:hanging="460"/>
      </w:pPr>
      <w:rPr>
        <w:color w:val="ED7D31" w:themeColor="accent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color w:val="ED7D31" w:themeColor="accent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color w:val="ED7D31" w:themeColor="accent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color w:val="ED7D31" w:themeColor="accent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color w:val="ED7D31" w:themeColor="accent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color w:val="ED7D31" w:themeColor="accent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color w:val="ED7D31" w:themeColor="accent2"/>
      </w:rPr>
    </w:lvl>
  </w:abstractNum>
  <w:abstractNum w:abstractNumId="2" w15:restartNumberingAfterBreak="0">
    <w:nsid w:val="12A20F53"/>
    <w:multiLevelType w:val="hybridMultilevel"/>
    <w:tmpl w:val="A4E096DC"/>
    <w:lvl w:ilvl="0" w:tplc="7C4AA1E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8AE770E"/>
    <w:multiLevelType w:val="multilevel"/>
    <w:tmpl w:val="3188B00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1E721D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52668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B32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FC709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947C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7DD3C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B2A55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4D4F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297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3D7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027B7C"/>
    <w:multiLevelType w:val="multilevel"/>
    <w:tmpl w:val="0568B4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26221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3E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5750B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A37220"/>
    <w:multiLevelType w:val="multilevel"/>
    <w:tmpl w:val="A5E60F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9B61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FFE12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8785838">
    <w:abstractNumId w:val="18"/>
  </w:num>
  <w:num w:numId="2" w16cid:durableId="1628271366">
    <w:abstractNumId w:val="6"/>
  </w:num>
  <w:num w:numId="3" w16cid:durableId="1595435760">
    <w:abstractNumId w:val="9"/>
  </w:num>
  <w:num w:numId="4" w16cid:durableId="1088501360">
    <w:abstractNumId w:val="3"/>
  </w:num>
  <w:num w:numId="5" w16cid:durableId="1211258619">
    <w:abstractNumId w:val="5"/>
  </w:num>
  <w:num w:numId="6" w16cid:durableId="607393190">
    <w:abstractNumId w:val="0"/>
  </w:num>
  <w:num w:numId="7" w16cid:durableId="499127242">
    <w:abstractNumId w:val="17"/>
  </w:num>
  <w:num w:numId="8" w16cid:durableId="724448350">
    <w:abstractNumId w:val="10"/>
  </w:num>
  <w:num w:numId="9" w16cid:durableId="902451626">
    <w:abstractNumId w:val="8"/>
  </w:num>
  <w:num w:numId="10" w16cid:durableId="1914319168">
    <w:abstractNumId w:val="12"/>
  </w:num>
  <w:num w:numId="11" w16cid:durableId="1754084760">
    <w:abstractNumId w:val="14"/>
  </w:num>
  <w:num w:numId="12" w16cid:durableId="1549032811">
    <w:abstractNumId w:val="15"/>
  </w:num>
  <w:num w:numId="13" w16cid:durableId="1846625057">
    <w:abstractNumId w:val="19"/>
  </w:num>
  <w:num w:numId="14" w16cid:durableId="974481690">
    <w:abstractNumId w:val="13"/>
  </w:num>
  <w:num w:numId="15" w16cid:durableId="197011888">
    <w:abstractNumId w:val="20"/>
  </w:num>
  <w:num w:numId="16" w16cid:durableId="1340154537">
    <w:abstractNumId w:val="16"/>
  </w:num>
  <w:num w:numId="17" w16cid:durableId="1036664990">
    <w:abstractNumId w:val="2"/>
  </w:num>
  <w:num w:numId="18" w16cid:durableId="977031759">
    <w:abstractNumId w:val="11"/>
  </w:num>
  <w:num w:numId="19" w16cid:durableId="864516283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14957565">
    <w:abstractNumId w:val="2"/>
  </w:num>
  <w:num w:numId="21" w16cid:durableId="16146303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433279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4762514">
    <w:abstractNumId w:val="7"/>
  </w:num>
  <w:num w:numId="24" w16cid:durableId="184924985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at .">
    <w15:presenceInfo w15:providerId="Windows Live" w15:userId="326f99c3926828c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36"/>
    <w:rsid w:val="000008CC"/>
    <w:rsid w:val="00003DF9"/>
    <w:rsid w:val="00005D56"/>
    <w:rsid w:val="00011783"/>
    <w:rsid w:val="000118BE"/>
    <w:rsid w:val="0001238F"/>
    <w:rsid w:val="000127C1"/>
    <w:rsid w:val="00016E15"/>
    <w:rsid w:val="00017E06"/>
    <w:rsid w:val="00020A4F"/>
    <w:rsid w:val="00022434"/>
    <w:rsid w:val="00022D82"/>
    <w:rsid w:val="00023486"/>
    <w:rsid w:val="00023755"/>
    <w:rsid w:val="00024E33"/>
    <w:rsid w:val="00026560"/>
    <w:rsid w:val="00033273"/>
    <w:rsid w:val="0003549D"/>
    <w:rsid w:val="00035ED0"/>
    <w:rsid w:val="000417F6"/>
    <w:rsid w:val="000451FF"/>
    <w:rsid w:val="00051A0D"/>
    <w:rsid w:val="00053581"/>
    <w:rsid w:val="00056672"/>
    <w:rsid w:val="000624C5"/>
    <w:rsid w:val="00064220"/>
    <w:rsid w:val="00064BB1"/>
    <w:rsid w:val="00067DF8"/>
    <w:rsid w:val="00075A53"/>
    <w:rsid w:val="0008207A"/>
    <w:rsid w:val="00083826"/>
    <w:rsid w:val="00087AE6"/>
    <w:rsid w:val="00091D9D"/>
    <w:rsid w:val="000A1D13"/>
    <w:rsid w:val="000B7097"/>
    <w:rsid w:val="000C0D2E"/>
    <w:rsid w:val="000C6F87"/>
    <w:rsid w:val="000D0A4F"/>
    <w:rsid w:val="000D44BF"/>
    <w:rsid w:val="000D5A2A"/>
    <w:rsid w:val="000E087D"/>
    <w:rsid w:val="000E1A0A"/>
    <w:rsid w:val="000E29E1"/>
    <w:rsid w:val="000E2AF2"/>
    <w:rsid w:val="000E307E"/>
    <w:rsid w:val="000E5AA5"/>
    <w:rsid w:val="000F441A"/>
    <w:rsid w:val="0010160C"/>
    <w:rsid w:val="00101FA8"/>
    <w:rsid w:val="0010293A"/>
    <w:rsid w:val="00104577"/>
    <w:rsid w:val="0010458E"/>
    <w:rsid w:val="00105521"/>
    <w:rsid w:val="001055D8"/>
    <w:rsid w:val="00106ACB"/>
    <w:rsid w:val="001126E9"/>
    <w:rsid w:val="0011656E"/>
    <w:rsid w:val="00116955"/>
    <w:rsid w:val="00120177"/>
    <w:rsid w:val="00127B55"/>
    <w:rsid w:val="00132B81"/>
    <w:rsid w:val="00140018"/>
    <w:rsid w:val="00140958"/>
    <w:rsid w:val="0015098F"/>
    <w:rsid w:val="0015203F"/>
    <w:rsid w:val="00156608"/>
    <w:rsid w:val="00161EE8"/>
    <w:rsid w:val="0016618C"/>
    <w:rsid w:val="00170AD7"/>
    <w:rsid w:val="001722FF"/>
    <w:rsid w:val="001740EF"/>
    <w:rsid w:val="00181877"/>
    <w:rsid w:val="00184FAE"/>
    <w:rsid w:val="001A059E"/>
    <w:rsid w:val="001A1EAB"/>
    <w:rsid w:val="001A5592"/>
    <w:rsid w:val="001A76EC"/>
    <w:rsid w:val="001B07DE"/>
    <w:rsid w:val="001B18BC"/>
    <w:rsid w:val="001B51A5"/>
    <w:rsid w:val="001B74E9"/>
    <w:rsid w:val="001C174E"/>
    <w:rsid w:val="001C577C"/>
    <w:rsid w:val="001D1179"/>
    <w:rsid w:val="001D2980"/>
    <w:rsid w:val="001D3616"/>
    <w:rsid w:val="001D5BE0"/>
    <w:rsid w:val="001D6E33"/>
    <w:rsid w:val="001E0386"/>
    <w:rsid w:val="001E05DF"/>
    <w:rsid w:val="001E73EB"/>
    <w:rsid w:val="001E7BEB"/>
    <w:rsid w:val="001F28A4"/>
    <w:rsid w:val="001F44FB"/>
    <w:rsid w:val="001F6FFF"/>
    <w:rsid w:val="002003A3"/>
    <w:rsid w:val="0021389D"/>
    <w:rsid w:val="00214209"/>
    <w:rsid w:val="0021533A"/>
    <w:rsid w:val="002154E0"/>
    <w:rsid w:val="00216317"/>
    <w:rsid w:val="00220CBA"/>
    <w:rsid w:val="00222DC1"/>
    <w:rsid w:val="002346A7"/>
    <w:rsid w:val="00234E91"/>
    <w:rsid w:val="00236ACD"/>
    <w:rsid w:val="00241389"/>
    <w:rsid w:val="002427B4"/>
    <w:rsid w:val="002570F8"/>
    <w:rsid w:val="00261196"/>
    <w:rsid w:val="00267D83"/>
    <w:rsid w:val="00267EE8"/>
    <w:rsid w:val="00287DAF"/>
    <w:rsid w:val="00292CF9"/>
    <w:rsid w:val="00296007"/>
    <w:rsid w:val="002A7B7B"/>
    <w:rsid w:val="002B03EC"/>
    <w:rsid w:val="002B5234"/>
    <w:rsid w:val="002B565B"/>
    <w:rsid w:val="002C36E6"/>
    <w:rsid w:val="002C3A59"/>
    <w:rsid w:val="002C5333"/>
    <w:rsid w:val="002D02CF"/>
    <w:rsid w:val="002D04C8"/>
    <w:rsid w:val="002D1D59"/>
    <w:rsid w:val="002D335E"/>
    <w:rsid w:val="002D61A3"/>
    <w:rsid w:val="002D6651"/>
    <w:rsid w:val="002D786A"/>
    <w:rsid w:val="002E79FB"/>
    <w:rsid w:val="002F07B3"/>
    <w:rsid w:val="002F1BAE"/>
    <w:rsid w:val="002F1E75"/>
    <w:rsid w:val="002F3B22"/>
    <w:rsid w:val="002F6A0C"/>
    <w:rsid w:val="002F6A82"/>
    <w:rsid w:val="003079AB"/>
    <w:rsid w:val="0031084B"/>
    <w:rsid w:val="003129B6"/>
    <w:rsid w:val="0031392C"/>
    <w:rsid w:val="00322030"/>
    <w:rsid w:val="003326C0"/>
    <w:rsid w:val="003353CB"/>
    <w:rsid w:val="00337B64"/>
    <w:rsid w:val="003404E7"/>
    <w:rsid w:val="003406B6"/>
    <w:rsid w:val="00340781"/>
    <w:rsid w:val="00340A30"/>
    <w:rsid w:val="00340CE2"/>
    <w:rsid w:val="0034106B"/>
    <w:rsid w:val="0034177B"/>
    <w:rsid w:val="00344180"/>
    <w:rsid w:val="003445B8"/>
    <w:rsid w:val="003448C3"/>
    <w:rsid w:val="00346D4E"/>
    <w:rsid w:val="00347DB3"/>
    <w:rsid w:val="00350056"/>
    <w:rsid w:val="00354409"/>
    <w:rsid w:val="003558F8"/>
    <w:rsid w:val="00360AB5"/>
    <w:rsid w:val="00361982"/>
    <w:rsid w:val="003640A0"/>
    <w:rsid w:val="00364326"/>
    <w:rsid w:val="00365D52"/>
    <w:rsid w:val="00366275"/>
    <w:rsid w:val="003735A5"/>
    <w:rsid w:val="00374817"/>
    <w:rsid w:val="003750EA"/>
    <w:rsid w:val="0038553B"/>
    <w:rsid w:val="003856FF"/>
    <w:rsid w:val="00387F71"/>
    <w:rsid w:val="00390C32"/>
    <w:rsid w:val="00394472"/>
    <w:rsid w:val="0039617E"/>
    <w:rsid w:val="0039678F"/>
    <w:rsid w:val="003A4240"/>
    <w:rsid w:val="003B019A"/>
    <w:rsid w:val="003B069E"/>
    <w:rsid w:val="003B3E0F"/>
    <w:rsid w:val="003B4136"/>
    <w:rsid w:val="003B4E26"/>
    <w:rsid w:val="003C23BA"/>
    <w:rsid w:val="003C539D"/>
    <w:rsid w:val="003D4062"/>
    <w:rsid w:val="003D4F63"/>
    <w:rsid w:val="003E2AFC"/>
    <w:rsid w:val="003E7E5F"/>
    <w:rsid w:val="003F0A3E"/>
    <w:rsid w:val="003F2457"/>
    <w:rsid w:val="003F2EFE"/>
    <w:rsid w:val="003F6BD1"/>
    <w:rsid w:val="004005E3"/>
    <w:rsid w:val="00404B85"/>
    <w:rsid w:val="0040549B"/>
    <w:rsid w:val="00407D0A"/>
    <w:rsid w:val="00410475"/>
    <w:rsid w:val="0042628A"/>
    <w:rsid w:val="00426747"/>
    <w:rsid w:val="00434077"/>
    <w:rsid w:val="00442474"/>
    <w:rsid w:val="00443CFC"/>
    <w:rsid w:val="00444EC5"/>
    <w:rsid w:val="004511B4"/>
    <w:rsid w:val="00456249"/>
    <w:rsid w:val="0046244D"/>
    <w:rsid w:val="0047390B"/>
    <w:rsid w:val="00483AC0"/>
    <w:rsid w:val="00484D6B"/>
    <w:rsid w:val="00490F17"/>
    <w:rsid w:val="00493072"/>
    <w:rsid w:val="004957C2"/>
    <w:rsid w:val="004959D6"/>
    <w:rsid w:val="004964D9"/>
    <w:rsid w:val="004A28FB"/>
    <w:rsid w:val="004B3962"/>
    <w:rsid w:val="004B4951"/>
    <w:rsid w:val="004C033E"/>
    <w:rsid w:val="004C1F8F"/>
    <w:rsid w:val="004C2E96"/>
    <w:rsid w:val="004C50A9"/>
    <w:rsid w:val="004C541C"/>
    <w:rsid w:val="004C662E"/>
    <w:rsid w:val="004D0AAB"/>
    <w:rsid w:val="004D47BA"/>
    <w:rsid w:val="004D63B9"/>
    <w:rsid w:val="004E3137"/>
    <w:rsid w:val="004E4043"/>
    <w:rsid w:val="004F5323"/>
    <w:rsid w:val="004F67B5"/>
    <w:rsid w:val="00500CF3"/>
    <w:rsid w:val="00502A60"/>
    <w:rsid w:val="00507CFA"/>
    <w:rsid w:val="00510055"/>
    <w:rsid w:val="00516E68"/>
    <w:rsid w:val="0052245D"/>
    <w:rsid w:val="00526423"/>
    <w:rsid w:val="00530170"/>
    <w:rsid w:val="00532C4B"/>
    <w:rsid w:val="00532F52"/>
    <w:rsid w:val="00541CE5"/>
    <w:rsid w:val="005455FC"/>
    <w:rsid w:val="0054797F"/>
    <w:rsid w:val="00552BB3"/>
    <w:rsid w:val="00573A5E"/>
    <w:rsid w:val="00574878"/>
    <w:rsid w:val="005757B3"/>
    <w:rsid w:val="00575A40"/>
    <w:rsid w:val="00581308"/>
    <w:rsid w:val="00594081"/>
    <w:rsid w:val="00595DB9"/>
    <w:rsid w:val="005A1E60"/>
    <w:rsid w:val="005A2641"/>
    <w:rsid w:val="005A7576"/>
    <w:rsid w:val="005B0004"/>
    <w:rsid w:val="005B04E5"/>
    <w:rsid w:val="005B33D2"/>
    <w:rsid w:val="005B5D25"/>
    <w:rsid w:val="005B79EC"/>
    <w:rsid w:val="005C2A8D"/>
    <w:rsid w:val="005C3C25"/>
    <w:rsid w:val="005C622F"/>
    <w:rsid w:val="005D02A5"/>
    <w:rsid w:val="005D2CC2"/>
    <w:rsid w:val="005D2E9C"/>
    <w:rsid w:val="005D5098"/>
    <w:rsid w:val="005D59CB"/>
    <w:rsid w:val="005D68BA"/>
    <w:rsid w:val="005D7D05"/>
    <w:rsid w:val="005E6925"/>
    <w:rsid w:val="005F4D25"/>
    <w:rsid w:val="006127D4"/>
    <w:rsid w:val="0061452B"/>
    <w:rsid w:val="0061751E"/>
    <w:rsid w:val="00622BBD"/>
    <w:rsid w:val="00622D93"/>
    <w:rsid w:val="00627359"/>
    <w:rsid w:val="00640AE2"/>
    <w:rsid w:val="00642A09"/>
    <w:rsid w:val="0064372D"/>
    <w:rsid w:val="00646B8A"/>
    <w:rsid w:val="00650C83"/>
    <w:rsid w:val="006527FE"/>
    <w:rsid w:val="00654C4A"/>
    <w:rsid w:val="00656BFF"/>
    <w:rsid w:val="00660565"/>
    <w:rsid w:val="00661CC4"/>
    <w:rsid w:val="00665DD0"/>
    <w:rsid w:val="00676991"/>
    <w:rsid w:val="00676D39"/>
    <w:rsid w:val="00680E7C"/>
    <w:rsid w:val="00681F98"/>
    <w:rsid w:val="00685417"/>
    <w:rsid w:val="00690F14"/>
    <w:rsid w:val="006965F1"/>
    <w:rsid w:val="006A0F99"/>
    <w:rsid w:val="006A5ADF"/>
    <w:rsid w:val="006B09EB"/>
    <w:rsid w:val="006B4CA6"/>
    <w:rsid w:val="006B716F"/>
    <w:rsid w:val="006C3107"/>
    <w:rsid w:val="006C3EE8"/>
    <w:rsid w:val="006C47BD"/>
    <w:rsid w:val="006C67CC"/>
    <w:rsid w:val="006C6E8B"/>
    <w:rsid w:val="006D07CB"/>
    <w:rsid w:val="006D11C8"/>
    <w:rsid w:val="006D5791"/>
    <w:rsid w:val="006E08CF"/>
    <w:rsid w:val="006F2258"/>
    <w:rsid w:val="006F60A6"/>
    <w:rsid w:val="00700E62"/>
    <w:rsid w:val="00701464"/>
    <w:rsid w:val="00704D19"/>
    <w:rsid w:val="00711415"/>
    <w:rsid w:val="00712625"/>
    <w:rsid w:val="00721106"/>
    <w:rsid w:val="007214A8"/>
    <w:rsid w:val="00722DEE"/>
    <w:rsid w:val="007234CE"/>
    <w:rsid w:val="00730184"/>
    <w:rsid w:val="007307B1"/>
    <w:rsid w:val="00732A40"/>
    <w:rsid w:val="00734897"/>
    <w:rsid w:val="00735D13"/>
    <w:rsid w:val="00743266"/>
    <w:rsid w:val="007504E5"/>
    <w:rsid w:val="00753B09"/>
    <w:rsid w:val="0075553A"/>
    <w:rsid w:val="007659F1"/>
    <w:rsid w:val="0076611A"/>
    <w:rsid w:val="0077049C"/>
    <w:rsid w:val="00770C36"/>
    <w:rsid w:val="007742AA"/>
    <w:rsid w:val="0078198B"/>
    <w:rsid w:val="007876A6"/>
    <w:rsid w:val="00790356"/>
    <w:rsid w:val="00790AE6"/>
    <w:rsid w:val="00790DE3"/>
    <w:rsid w:val="0079183F"/>
    <w:rsid w:val="00794D79"/>
    <w:rsid w:val="00794EEA"/>
    <w:rsid w:val="00795561"/>
    <w:rsid w:val="00796F0E"/>
    <w:rsid w:val="007A41D1"/>
    <w:rsid w:val="007A5093"/>
    <w:rsid w:val="007A5843"/>
    <w:rsid w:val="007A60D2"/>
    <w:rsid w:val="007A7DBB"/>
    <w:rsid w:val="007B25F4"/>
    <w:rsid w:val="007B3532"/>
    <w:rsid w:val="007B3693"/>
    <w:rsid w:val="007B3B92"/>
    <w:rsid w:val="007B3FB0"/>
    <w:rsid w:val="007B43C6"/>
    <w:rsid w:val="007B7D84"/>
    <w:rsid w:val="007E6C06"/>
    <w:rsid w:val="007F404F"/>
    <w:rsid w:val="007F7BC9"/>
    <w:rsid w:val="0080190E"/>
    <w:rsid w:val="00812699"/>
    <w:rsid w:val="00813682"/>
    <w:rsid w:val="00813CB0"/>
    <w:rsid w:val="0081453A"/>
    <w:rsid w:val="0081519D"/>
    <w:rsid w:val="00817B12"/>
    <w:rsid w:val="00821CF8"/>
    <w:rsid w:val="00822455"/>
    <w:rsid w:val="00832479"/>
    <w:rsid w:val="00841E2B"/>
    <w:rsid w:val="008445B2"/>
    <w:rsid w:val="00854639"/>
    <w:rsid w:val="00864CEF"/>
    <w:rsid w:val="0086670B"/>
    <w:rsid w:val="0087286A"/>
    <w:rsid w:val="00874F3F"/>
    <w:rsid w:val="00882EDD"/>
    <w:rsid w:val="00883BA2"/>
    <w:rsid w:val="0089789E"/>
    <w:rsid w:val="008A11A0"/>
    <w:rsid w:val="008A1915"/>
    <w:rsid w:val="008A6329"/>
    <w:rsid w:val="008B0DA7"/>
    <w:rsid w:val="008B0F8B"/>
    <w:rsid w:val="008C4E8A"/>
    <w:rsid w:val="008D4C20"/>
    <w:rsid w:val="008D6AEE"/>
    <w:rsid w:val="008D787B"/>
    <w:rsid w:val="008E077C"/>
    <w:rsid w:val="008E425D"/>
    <w:rsid w:val="008E4C13"/>
    <w:rsid w:val="008F2059"/>
    <w:rsid w:val="008F4006"/>
    <w:rsid w:val="00907459"/>
    <w:rsid w:val="00907747"/>
    <w:rsid w:val="00910BA5"/>
    <w:rsid w:val="009122E2"/>
    <w:rsid w:val="00913767"/>
    <w:rsid w:val="00923AA7"/>
    <w:rsid w:val="00926F64"/>
    <w:rsid w:val="00935DAE"/>
    <w:rsid w:val="00937D06"/>
    <w:rsid w:val="0094168F"/>
    <w:rsid w:val="0094271E"/>
    <w:rsid w:val="0094318D"/>
    <w:rsid w:val="0094558B"/>
    <w:rsid w:val="00945646"/>
    <w:rsid w:val="009504F9"/>
    <w:rsid w:val="0095367E"/>
    <w:rsid w:val="009547BB"/>
    <w:rsid w:val="009623EB"/>
    <w:rsid w:val="00964BBE"/>
    <w:rsid w:val="00970D1F"/>
    <w:rsid w:val="00972DB2"/>
    <w:rsid w:val="0097371F"/>
    <w:rsid w:val="009776BB"/>
    <w:rsid w:val="00984AD7"/>
    <w:rsid w:val="009858BF"/>
    <w:rsid w:val="00986E1C"/>
    <w:rsid w:val="0098773C"/>
    <w:rsid w:val="0098789B"/>
    <w:rsid w:val="0099112A"/>
    <w:rsid w:val="00994BA7"/>
    <w:rsid w:val="00994D54"/>
    <w:rsid w:val="009A4099"/>
    <w:rsid w:val="009A5FF9"/>
    <w:rsid w:val="009A6319"/>
    <w:rsid w:val="009A79C5"/>
    <w:rsid w:val="009A7D75"/>
    <w:rsid w:val="009B1FC0"/>
    <w:rsid w:val="009B773C"/>
    <w:rsid w:val="009C3033"/>
    <w:rsid w:val="009C4D54"/>
    <w:rsid w:val="009C6DFD"/>
    <w:rsid w:val="009D307B"/>
    <w:rsid w:val="009E0598"/>
    <w:rsid w:val="009E0EB2"/>
    <w:rsid w:val="009E3E04"/>
    <w:rsid w:val="009E4DE4"/>
    <w:rsid w:val="009F02D1"/>
    <w:rsid w:val="009F201B"/>
    <w:rsid w:val="009F2432"/>
    <w:rsid w:val="009F37F2"/>
    <w:rsid w:val="009F3C5A"/>
    <w:rsid w:val="009F7133"/>
    <w:rsid w:val="009F79FB"/>
    <w:rsid w:val="00A02BAA"/>
    <w:rsid w:val="00A032D5"/>
    <w:rsid w:val="00A15546"/>
    <w:rsid w:val="00A15D0C"/>
    <w:rsid w:val="00A16E5F"/>
    <w:rsid w:val="00A20773"/>
    <w:rsid w:val="00A21D62"/>
    <w:rsid w:val="00A27F6F"/>
    <w:rsid w:val="00A346BB"/>
    <w:rsid w:val="00A35816"/>
    <w:rsid w:val="00A35BFA"/>
    <w:rsid w:val="00A363E8"/>
    <w:rsid w:val="00A409BA"/>
    <w:rsid w:val="00A41613"/>
    <w:rsid w:val="00A42D03"/>
    <w:rsid w:val="00A44A33"/>
    <w:rsid w:val="00A518D5"/>
    <w:rsid w:val="00A51EDE"/>
    <w:rsid w:val="00A5234A"/>
    <w:rsid w:val="00A5245C"/>
    <w:rsid w:val="00A61BF5"/>
    <w:rsid w:val="00A63990"/>
    <w:rsid w:val="00A71BF1"/>
    <w:rsid w:val="00A82062"/>
    <w:rsid w:val="00A83057"/>
    <w:rsid w:val="00A83456"/>
    <w:rsid w:val="00A85F4E"/>
    <w:rsid w:val="00A9092D"/>
    <w:rsid w:val="00A90DA1"/>
    <w:rsid w:val="00A9697F"/>
    <w:rsid w:val="00AA31F9"/>
    <w:rsid w:val="00AB0FFA"/>
    <w:rsid w:val="00AB28E9"/>
    <w:rsid w:val="00AB339E"/>
    <w:rsid w:val="00AB443C"/>
    <w:rsid w:val="00AB74DB"/>
    <w:rsid w:val="00AC13E9"/>
    <w:rsid w:val="00AC3C8B"/>
    <w:rsid w:val="00AC46C7"/>
    <w:rsid w:val="00AC5D12"/>
    <w:rsid w:val="00AC6DAA"/>
    <w:rsid w:val="00AD0CB4"/>
    <w:rsid w:val="00AD17AD"/>
    <w:rsid w:val="00AD2AE5"/>
    <w:rsid w:val="00AD5884"/>
    <w:rsid w:val="00AD5C83"/>
    <w:rsid w:val="00AD7B2C"/>
    <w:rsid w:val="00AE299C"/>
    <w:rsid w:val="00AE29EC"/>
    <w:rsid w:val="00AE41C7"/>
    <w:rsid w:val="00AE487F"/>
    <w:rsid w:val="00AF25A3"/>
    <w:rsid w:val="00AF6A43"/>
    <w:rsid w:val="00AF6F81"/>
    <w:rsid w:val="00B02910"/>
    <w:rsid w:val="00B040DE"/>
    <w:rsid w:val="00B0691F"/>
    <w:rsid w:val="00B06BDA"/>
    <w:rsid w:val="00B07E3E"/>
    <w:rsid w:val="00B1351D"/>
    <w:rsid w:val="00B151A1"/>
    <w:rsid w:val="00B168FC"/>
    <w:rsid w:val="00B21E02"/>
    <w:rsid w:val="00B2747B"/>
    <w:rsid w:val="00B352A1"/>
    <w:rsid w:val="00B46403"/>
    <w:rsid w:val="00B52ADB"/>
    <w:rsid w:val="00B53C48"/>
    <w:rsid w:val="00B61361"/>
    <w:rsid w:val="00B62D92"/>
    <w:rsid w:val="00B70FA4"/>
    <w:rsid w:val="00B72115"/>
    <w:rsid w:val="00B81912"/>
    <w:rsid w:val="00B833FB"/>
    <w:rsid w:val="00B85B94"/>
    <w:rsid w:val="00B862DC"/>
    <w:rsid w:val="00B9114C"/>
    <w:rsid w:val="00B91B34"/>
    <w:rsid w:val="00BA0276"/>
    <w:rsid w:val="00BA3FD7"/>
    <w:rsid w:val="00BB147D"/>
    <w:rsid w:val="00BB574F"/>
    <w:rsid w:val="00BB5B08"/>
    <w:rsid w:val="00BB7408"/>
    <w:rsid w:val="00BC7865"/>
    <w:rsid w:val="00BD5BDB"/>
    <w:rsid w:val="00BE0312"/>
    <w:rsid w:val="00BE5D5B"/>
    <w:rsid w:val="00BE68DD"/>
    <w:rsid w:val="00BE6CA9"/>
    <w:rsid w:val="00BF07DE"/>
    <w:rsid w:val="00BF5997"/>
    <w:rsid w:val="00C00B32"/>
    <w:rsid w:val="00C018C8"/>
    <w:rsid w:val="00C1791A"/>
    <w:rsid w:val="00C20069"/>
    <w:rsid w:val="00C214CB"/>
    <w:rsid w:val="00C2331B"/>
    <w:rsid w:val="00C257DC"/>
    <w:rsid w:val="00C25D4E"/>
    <w:rsid w:val="00C25F37"/>
    <w:rsid w:val="00C27B91"/>
    <w:rsid w:val="00C304FD"/>
    <w:rsid w:val="00C3151C"/>
    <w:rsid w:val="00C31520"/>
    <w:rsid w:val="00C32A46"/>
    <w:rsid w:val="00C3455D"/>
    <w:rsid w:val="00C35AFD"/>
    <w:rsid w:val="00C41C3A"/>
    <w:rsid w:val="00C44FB2"/>
    <w:rsid w:val="00C466C3"/>
    <w:rsid w:val="00C6112B"/>
    <w:rsid w:val="00C6395C"/>
    <w:rsid w:val="00C645E6"/>
    <w:rsid w:val="00C66605"/>
    <w:rsid w:val="00C67144"/>
    <w:rsid w:val="00C71E6B"/>
    <w:rsid w:val="00C7486A"/>
    <w:rsid w:val="00C76204"/>
    <w:rsid w:val="00C82AE7"/>
    <w:rsid w:val="00C82B30"/>
    <w:rsid w:val="00C91243"/>
    <w:rsid w:val="00C92170"/>
    <w:rsid w:val="00C924C7"/>
    <w:rsid w:val="00C92E34"/>
    <w:rsid w:val="00C94500"/>
    <w:rsid w:val="00CA1582"/>
    <w:rsid w:val="00CB2CDF"/>
    <w:rsid w:val="00CB6081"/>
    <w:rsid w:val="00CC0073"/>
    <w:rsid w:val="00CC1DE6"/>
    <w:rsid w:val="00CC40DD"/>
    <w:rsid w:val="00CC7408"/>
    <w:rsid w:val="00CC76CF"/>
    <w:rsid w:val="00CD253B"/>
    <w:rsid w:val="00CE1332"/>
    <w:rsid w:val="00CE2A12"/>
    <w:rsid w:val="00CE79D4"/>
    <w:rsid w:val="00CF2A7A"/>
    <w:rsid w:val="00CF406E"/>
    <w:rsid w:val="00CF6B92"/>
    <w:rsid w:val="00D0049B"/>
    <w:rsid w:val="00D05CE5"/>
    <w:rsid w:val="00D07491"/>
    <w:rsid w:val="00D076F8"/>
    <w:rsid w:val="00D1000E"/>
    <w:rsid w:val="00D2128E"/>
    <w:rsid w:val="00D2581B"/>
    <w:rsid w:val="00D31FD8"/>
    <w:rsid w:val="00D334C8"/>
    <w:rsid w:val="00D344FD"/>
    <w:rsid w:val="00D37D41"/>
    <w:rsid w:val="00D404BA"/>
    <w:rsid w:val="00D42A80"/>
    <w:rsid w:val="00D439AF"/>
    <w:rsid w:val="00D44B6F"/>
    <w:rsid w:val="00D44C7D"/>
    <w:rsid w:val="00D44DC8"/>
    <w:rsid w:val="00D51CB3"/>
    <w:rsid w:val="00D55E54"/>
    <w:rsid w:val="00D610DE"/>
    <w:rsid w:val="00D62DF1"/>
    <w:rsid w:val="00D64FE8"/>
    <w:rsid w:val="00D747D9"/>
    <w:rsid w:val="00D81DC7"/>
    <w:rsid w:val="00D8442A"/>
    <w:rsid w:val="00D86186"/>
    <w:rsid w:val="00D879DB"/>
    <w:rsid w:val="00D902D4"/>
    <w:rsid w:val="00DA1EFA"/>
    <w:rsid w:val="00DA35BF"/>
    <w:rsid w:val="00DA6B6C"/>
    <w:rsid w:val="00DB6372"/>
    <w:rsid w:val="00DC0923"/>
    <w:rsid w:val="00DC1EE0"/>
    <w:rsid w:val="00DC414D"/>
    <w:rsid w:val="00DD05D9"/>
    <w:rsid w:val="00DD0D17"/>
    <w:rsid w:val="00DE12E4"/>
    <w:rsid w:val="00DE5762"/>
    <w:rsid w:val="00DF0B67"/>
    <w:rsid w:val="00DF1B9B"/>
    <w:rsid w:val="00DF2CD3"/>
    <w:rsid w:val="00DF300B"/>
    <w:rsid w:val="00DF7201"/>
    <w:rsid w:val="00E00780"/>
    <w:rsid w:val="00E02CA4"/>
    <w:rsid w:val="00E047B7"/>
    <w:rsid w:val="00E07759"/>
    <w:rsid w:val="00E0797C"/>
    <w:rsid w:val="00E13577"/>
    <w:rsid w:val="00E136D6"/>
    <w:rsid w:val="00E24590"/>
    <w:rsid w:val="00E2700B"/>
    <w:rsid w:val="00E273AB"/>
    <w:rsid w:val="00E30B19"/>
    <w:rsid w:val="00E30F21"/>
    <w:rsid w:val="00E31617"/>
    <w:rsid w:val="00E322D4"/>
    <w:rsid w:val="00E37878"/>
    <w:rsid w:val="00E41418"/>
    <w:rsid w:val="00E45783"/>
    <w:rsid w:val="00E46735"/>
    <w:rsid w:val="00E54105"/>
    <w:rsid w:val="00E543CD"/>
    <w:rsid w:val="00E66DF1"/>
    <w:rsid w:val="00E672E3"/>
    <w:rsid w:val="00E75DBC"/>
    <w:rsid w:val="00E80092"/>
    <w:rsid w:val="00E941EF"/>
    <w:rsid w:val="00E95760"/>
    <w:rsid w:val="00EA012F"/>
    <w:rsid w:val="00EA2353"/>
    <w:rsid w:val="00EA5F39"/>
    <w:rsid w:val="00EC0177"/>
    <w:rsid w:val="00EC5288"/>
    <w:rsid w:val="00EC7F0B"/>
    <w:rsid w:val="00ED5756"/>
    <w:rsid w:val="00ED6926"/>
    <w:rsid w:val="00EE0AA6"/>
    <w:rsid w:val="00EE3F08"/>
    <w:rsid w:val="00EF0234"/>
    <w:rsid w:val="00EF184F"/>
    <w:rsid w:val="00EF3699"/>
    <w:rsid w:val="00F02468"/>
    <w:rsid w:val="00F12192"/>
    <w:rsid w:val="00F12E66"/>
    <w:rsid w:val="00F15587"/>
    <w:rsid w:val="00F162A7"/>
    <w:rsid w:val="00F16F0A"/>
    <w:rsid w:val="00F170E1"/>
    <w:rsid w:val="00F17235"/>
    <w:rsid w:val="00F20867"/>
    <w:rsid w:val="00F26766"/>
    <w:rsid w:val="00F27223"/>
    <w:rsid w:val="00F319A4"/>
    <w:rsid w:val="00F319AC"/>
    <w:rsid w:val="00F32A3E"/>
    <w:rsid w:val="00F35FA8"/>
    <w:rsid w:val="00F376CB"/>
    <w:rsid w:val="00F41076"/>
    <w:rsid w:val="00F4228C"/>
    <w:rsid w:val="00F45044"/>
    <w:rsid w:val="00F478CC"/>
    <w:rsid w:val="00F50375"/>
    <w:rsid w:val="00F52DD0"/>
    <w:rsid w:val="00F617C8"/>
    <w:rsid w:val="00F625DA"/>
    <w:rsid w:val="00F65883"/>
    <w:rsid w:val="00F71724"/>
    <w:rsid w:val="00F7215F"/>
    <w:rsid w:val="00F733DD"/>
    <w:rsid w:val="00F75837"/>
    <w:rsid w:val="00F815EA"/>
    <w:rsid w:val="00F81774"/>
    <w:rsid w:val="00F82825"/>
    <w:rsid w:val="00F865CF"/>
    <w:rsid w:val="00F91B8A"/>
    <w:rsid w:val="00F932FA"/>
    <w:rsid w:val="00FA0C85"/>
    <w:rsid w:val="00FA69A3"/>
    <w:rsid w:val="00FB1059"/>
    <w:rsid w:val="00FB177F"/>
    <w:rsid w:val="00FB2098"/>
    <w:rsid w:val="00FB4FE4"/>
    <w:rsid w:val="00FC7445"/>
    <w:rsid w:val="00FD03AE"/>
    <w:rsid w:val="00FD14B0"/>
    <w:rsid w:val="00FD4129"/>
    <w:rsid w:val="00FE1A85"/>
    <w:rsid w:val="00FE4503"/>
    <w:rsid w:val="00FE703C"/>
    <w:rsid w:val="00FE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F1D2"/>
  <w15:chartTrackingRefBased/>
  <w15:docId w15:val="{6909D8C3-CDCA-418D-8945-8AD8CB54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7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4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5203F"/>
    <w:pPr>
      <w:outlineLvl w:val="3"/>
    </w:pPr>
    <w:rPr>
      <w:rFonts w:ascii="TH SarabunPSK" w:hAnsi="TH SarabunPSK"/>
      <w:iCs/>
      <w:color w:val="2F5496" w:themeColor="accent1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5757B3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57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757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57B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5757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624C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15203F"/>
    <w:rPr>
      <w:rFonts w:ascii="TH SarabunPSK" w:eastAsiaTheme="majorEastAsia" w:hAnsi="TH SarabunPSK" w:cstheme="majorBidi"/>
      <w:iCs/>
      <w:color w:val="2F5496" w:themeColor="accent1" w:themeShade="BF"/>
      <w:sz w:val="32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0624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203F"/>
    <w:pPr>
      <w:spacing w:after="100"/>
      <w:ind w:left="660"/>
    </w:pPr>
  </w:style>
  <w:style w:type="paragraph" w:styleId="ListParagraph">
    <w:name w:val="List Paragraph"/>
    <w:basedOn w:val="Normal"/>
    <w:uiPriority w:val="34"/>
    <w:qFormat/>
    <w:rsid w:val="00E54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E9C"/>
  </w:style>
  <w:style w:type="paragraph" w:styleId="Footer">
    <w:name w:val="footer"/>
    <w:basedOn w:val="Normal"/>
    <w:link w:val="FooterChar"/>
    <w:uiPriority w:val="99"/>
    <w:unhideWhenUsed/>
    <w:rsid w:val="005D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E9C"/>
  </w:style>
  <w:style w:type="table" w:styleId="TableGrid">
    <w:name w:val="Table Grid"/>
    <w:basedOn w:val="TableNormal"/>
    <w:uiPriority w:val="39"/>
    <w:rsid w:val="00396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43C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BAD3B-F67E-4BFE-B1A8-B1054E3B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2780</Words>
  <Characters>13791</Characters>
  <Application>Microsoft Office Word</Application>
  <DocSecurity>0</DocSecurity>
  <Lines>459</Lines>
  <Paragraphs>394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Oat .</dc:creator>
  <cp:keywords/>
  <dc:description/>
  <cp:lastModifiedBy>Oat .</cp:lastModifiedBy>
  <cp:revision>4</cp:revision>
  <cp:lastPrinted>2024-08-28T07:47:00Z</cp:lastPrinted>
  <dcterms:created xsi:type="dcterms:W3CDTF">2024-09-20T07:48:00Z</dcterms:created>
  <dcterms:modified xsi:type="dcterms:W3CDTF">2024-09-26T04:09:00Z</dcterms:modified>
</cp:coreProperties>
</file>