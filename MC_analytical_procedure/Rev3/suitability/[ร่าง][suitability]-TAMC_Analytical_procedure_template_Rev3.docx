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D52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038A97B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1244ED41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70FB38FF" w14:textId="77777777" w:rsidR="00770C36" w:rsidRPr="009F3C5A" w:rsidRDefault="00770C36" w:rsidP="00770C36">
      <w:pPr>
        <w:rPr>
          <w:rFonts w:ascii="TH SarabunPSK" w:hAnsi="TH SarabunPSK" w:cs="TH SarabunPSK"/>
          <w:sz w:val="48"/>
          <w:szCs w:val="48"/>
        </w:rPr>
      </w:pPr>
    </w:p>
    <w:p w14:paraId="5E267CAB" w14:textId="5A91F11F" w:rsidR="009F3C5A" w:rsidRPr="009F3C5A" w:rsidRDefault="005757B3">
      <w:pPr>
        <w:rPr>
          <w:rFonts w:ascii="TH SarabunPSK" w:hAnsi="TH SarabunPSK" w:cs="TH SarabunPSK"/>
          <w:sz w:val="48"/>
          <w:szCs w:val="48"/>
        </w:rPr>
      </w:pP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[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>ร่าง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]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 xml:space="preserve"> </w:t>
      </w:r>
      <w:r w:rsidRPr="009F3C5A">
        <w:rPr>
          <w:rFonts w:ascii="TH SarabunPSK" w:hAnsi="TH SarabunPSK" w:cs="TH SarabunPSK"/>
          <w:b/>
          <w:bCs/>
          <w:sz w:val="48"/>
          <w:szCs w:val="48"/>
          <w:cs/>
        </w:rPr>
        <w:t>ตัวอย่าง</w:t>
      </w:r>
      <w:r w:rsidRPr="009F3C5A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ขั้นตอนการปฏิบัติงานสำหรับ</w:t>
      </w:r>
      <w:ins w:id="0" w:author="Oat ." w:date="2024-09-20T08:50:00Z">
        <w:r w:rsidR="00DD0589">
          <w:rPr>
            <w:rFonts w:ascii="TH SarabunPSK" w:hAnsi="TH SarabunPSK" w:cs="TH SarabunPSK" w:hint="cs"/>
            <w:sz w:val="48"/>
            <w:szCs w:val="48"/>
            <w:cs/>
          </w:rPr>
          <w:t>ความหมาะสม</w:t>
        </w:r>
        <w:r w:rsidR="00EB609B">
          <w:rPr>
            <w:rFonts w:ascii="TH SarabunPSK" w:hAnsi="TH SarabunPSK" w:cs="TH SarabunPSK" w:hint="cs"/>
            <w:sz w:val="48"/>
            <w:szCs w:val="48"/>
            <w:cs/>
          </w:rPr>
          <w:t>ของวิธีทดสอบ</w:t>
        </w:r>
      </w:ins>
      <w:r w:rsidRPr="009F3C5A">
        <w:rPr>
          <w:rFonts w:ascii="TH SarabunPSK" w:hAnsi="TH SarabunPSK" w:cs="TH SarabunPSK"/>
          <w:sz w:val="48"/>
          <w:szCs w:val="48"/>
          <w:cs/>
        </w:rPr>
        <w:t>การนับจำนวนจุลินทรีย์ทั้งหมดที่เจริญเติบโตโดยใช้ออกซิเจน (</w:t>
      </w:r>
      <w:r w:rsidRPr="009F3C5A">
        <w:rPr>
          <w:rFonts w:ascii="TH SarabunPSK" w:hAnsi="TH SarabunPSK" w:cs="TH SarabunPSK"/>
          <w:sz w:val="48"/>
          <w:szCs w:val="48"/>
        </w:rPr>
        <w:t xml:space="preserve">TAMC) </w:t>
      </w:r>
      <w:r w:rsidRPr="009F3C5A">
        <w:rPr>
          <w:rFonts w:ascii="TH SarabunPSK" w:hAnsi="TH SarabunPSK" w:cs="TH SarabunPSK"/>
          <w:sz w:val="48"/>
          <w:szCs w:val="48"/>
          <w:cs/>
        </w:rPr>
        <w:t>ในผลิตภัณฑ์สมุนไพร</w:t>
      </w:r>
    </w:p>
    <w:p w14:paraId="076685BC" w14:textId="77777777" w:rsidR="009F3C5A" w:rsidRDefault="009F3C5A">
      <w:pPr>
        <w:rPr>
          <w:rFonts w:ascii="TH SarabunPSK" w:hAnsi="TH SarabunPSK" w:cs="TH SarabunPSK"/>
          <w:sz w:val="32"/>
          <w:szCs w:val="32"/>
        </w:rPr>
      </w:pPr>
    </w:p>
    <w:p w14:paraId="3AEAA044" w14:textId="5744820C" w:rsidR="00F20867" w:rsidRPr="004E3137" w:rsidRDefault="00F20867">
      <w:pPr>
        <w:rPr>
          <w:rFonts w:ascii="TH SarabunPSK" w:hAnsi="TH SarabunPSK" w:cs="TH SarabunPSK"/>
          <w:sz w:val="48"/>
          <w:szCs w:val="48"/>
        </w:rPr>
      </w:pPr>
      <w:r w:rsidRPr="004E3137">
        <w:rPr>
          <w:rFonts w:ascii="TH SarabunPSK" w:hAnsi="TH SarabunPSK" w:cs="TH SarabunPSK"/>
          <w:b/>
          <w:bCs/>
          <w:color w:val="FF0000"/>
          <w:sz w:val="48"/>
          <w:szCs w:val="48"/>
        </w:rPr>
        <w:t>[Draft]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r w:rsidR="00322030" w:rsidRPr="004E3137">
        <w:rPr>
          <w:rFonts w:ascii="TH SarabunPSK" w:hAnsi="TH SarabunPSK" w:cs="TH SarabunPSK"/>
          <w:b/>
          <w:bCs/>
          <w:sz w:val="48"/>
          <w:szCs w:val="48"/>
        </w:rPr>
        <w:t>Example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del w:id="1" w:author="Oat ." w:date="2024-09-20T08:51:00Z">
        <w:r w:rsidR="004C541C" w:rsidRPr="004E3137" w:rsidDel="00EB609B">
          <w:rPr>
            <w:rFonts w:ascii="TH SarabunPSK" w:hAnsi="TH SarabunPSK" w:cs="TH SarabunPSK"/>
            <w:sz w:val="48"/>
            <w:szCs w:val="48"/>
          </w:rPr>
          <w:delText>Analytical Procedure</w:delText>
        </w:r>
      </w:del>
      <w:ins w:id="2" w:author="Oat ." w:date="2024-09-20T08:51:00Z">
        <w:r w:rsidR="00EB609B">
          <w:rPr>
            <w:rFonts w:ascii="TH SarabunPSK" w:hAnsi="TH SarabunPSK" w:cs="TH SarabunPSK"/>
            <w:sz w:val="48"/>
            <w:szCs w:val="48"/>
          </w:rPr>
          <w:t>Method sui</w:t>
        </w:r>
        <w:r w:rsidR="0007566E">
          <w:rPr>
            <w:rFonts w:ascii="TH SarabunPSK" w:hAnsi="TH SarabunPSK" w:cs="TH SarabunPSK"/>
            <w:sz w:val="48"/>
            <w:szCs w:val="48"/>
          </w:rPr>
          <w:t>tability test</w:t>
        </w:r>
      </w:ins>
      <w:r w:rsidR="004C541C" w:rsidRPr="004E3137">
        <w:rPr>
          <w:rFonts w:ascii="TH SarabunPSK" w:hAnsi="TH SarabunPSK" w:cs="TH SarabunPSK"/>
          <w:sz w:val="48"/>
          <w:szCs w:val="48"/>
        </w:rPr>
        <w:t xml:space="preserve"> for Total Aerobic Microbial Count (TAMC) in Herbal Products</w:t>
      </w:r>
    </w:p>
    <w:p w14:paraId="3784F17B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24E419B8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4329407C" w14:textId="3F37E201" w:rsidR="009F3C5A" w:rsidRPr="005B79EC" w:rsidRDefault="009F3C5A">
      <w:pPr>
        <w:rPr>
          <w:rFonts w:ascii="TH SarabunPSK" w:hAnsi="TH SarabunPSK" w:cs="TH SarabunPSK"/>
          <w:b/>
          <w:bCs/>
          <w:color w:val="595959" w:themeColor="text1" w:themeTint="A6"/>
          <w:sz w:val="32"/>
          <w:szCs w:val="32"/>
          <w:cs/>
        </w:rPr>
      </w:pPr>
      <w:r w:rsidRPr="005B79E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Disclaimers:</w:t>
      </w:r>
      <w:r w:rsidRPr="009F3C5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เอกสารฉบับที่ใช้เพื่อเป็นตัวอย่างเอกสารอ้างอิง ในการจัดเตรียมเอกสารประกอบการขึ้นทะเบียนผลิตภัณฑ์สมุนไพรเท่านั้น</w:t>
      </w:r>
      <w:r w:rsidR="00F162A7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 xml:space="preserve"> ไม่สามารถใช้ทดแทนเอกสารระบบคุณภาพ</w:t>
      </w:r>
      <w:r w:rsidR="00640AE2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และไม่รวมถึงการรับรอง</w:t>
      </w:r>
      <w:r w:rsidR="00C66605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อื่นๆ</w:t>
      </w:r>
    </w:p>
    <w:p w14:paraId="0C1A9F21" w14:textId="77777777" w:rsidR="004E3137" w:rsidRPr="005B79EC" w:rsidRDefault="004E3137" w:rsidP="00A5245C">
      <w:pPr>
        <w:ind w:right="-180"/>
        <w:rPr>
          <w:rFonts w:ascii="TH SarabunPSK" w:hAnsi="TH SarabunPSK" w:cs="TH SarabunPSK"/>
          <w:color w:val="595959" w:themeColor="text1" w:themeTint="A6"/>
          <w:sz w:val="12"/>
          <w:szCs w:val="12"/>
        </w:rPr>
      </w:pPr>
    </w:p>
    <w:p w14:paraId="774E5866" w14:textId="53EED2D2" w:rsidR="009F3C5A" w:rsidRPr="005B79EC" w:rsidRDefault="000E307E" w:rsidP="00A5245C">
      <w:pPr>
        <w:ind w:right="-180"/>
        <w:rPr>
          <w:rFonts w:ascii="TH SarabunPSK" w:hAnsi="TH SarabunPSK" w:cs="TH SarabunPSK"/>
          <w:color w:val="595959" w:themeColor="text1" w:themeTint="A6"/>
          <w:sz w:val="32"/>
          <w:szCs w:val="32"/>
        </w:rPr>
      </w:pP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This document is intended for usage as a </w:t>
      </w:r>
      <w:r w:rsidR="0032203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guidance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</w:t>
      </w: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reference for </w:t>
      </w:r>
      <w:r w:rsidR="00C6112B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herbal product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s registration</w:t>
      </w:r>
      <w:r w:rsidR="000F441A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only</w:t>
      </w:r>
      <w:r w:rsidR="0090774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. This document cannot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replace quality 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management 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system </w:t>
      </w:r>
      <w:r w:rsidR="00035ED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document and other certif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y processes.</w:t>
      </w:r>
    </w:p>
    <w:p w14:paraId="14D716E7" w14:textId="6FC86EC4" w:rsidR="00770C36" w:rsidRPr="005757B3" w:rsidRDefault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-946308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401DA" w14:textId="76DC4A63" w:rsidR="005757B3" w:rsidRPr="001A5592" w:rsidRDefault="005757B3">
          <w:pPr>
            <w:pStyle w:val="TOCHeading"/>
            <w:rPr>
              <w:rFonts w:ascii="TH SarabunPSK" w:hAnsi="TH SarabunPSK" w:cs="TH SarabunPSK"/>
              <w:sz w:val="28"/>
              <w:szCs w:val="28"/>
            </w:rPr>
          </w:pPr>
          <w:r w:rsidRPr="001A5592">
            <w:rPr>
              <w:rFonts w:ascii="TH SarabunPSK" w:hAnsi="TH SarabunPSK" w:cs="TH SarabunPSK"/>
              <w:sz w:val="28"/>
              <w:szCs w:val="28"/>
            </w:rPr>
            <w:t>Contents</w:t>
          </w:r>
        </w:p>
        <w:p w14:paraId="36543A57" w14:textId="71560FAF" w:rsidR="00BB147D" w:rsidRDefault="001520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TOC \o "1-4" \h \z \u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hyperlink w:anchor="_Toc172717985" w:history="1">
            <w:r w:rsidR="00BB147D" w:rsidRPr="00A76460">
              <w:rPr>
                <w:rStyle w:val="Hyperlink"/>
                <w:noProof/>
              </w:rPr>
              <w:t>General consideration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_Toc172717985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3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584EDD04" w14:textId="22CCF40A" w:rsidR="00BB147D" w:rsidRDefault="008008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7986" w:history="1">
            <w:r w:rsidR="00BB147D" w:rsidRPr="00A76460">
              <w:rPr>
                <w:rStyle w:val="Hyperlink"/>
                <w:noProof/>
              </w:rPr>
              <w:t>Pour plating technique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_Toc172717986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4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6481D23F" w14:textId="3B0BD123" w:rsidR="00BB147D" w:rsidRDefault="008008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7987" w:history="1">
            <w:r w:rsidR="00BB147D" w:rsidRPr="00A76460">
              <w:rPr>
                <w:rStyle w:val="Hyperlink"/>
                <w:noProof/>
              </w:rPr>
              <w:t>[English] Analytical Procedure for Total Aerobic Microbial Count (TAMC) in Herbal Products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_Toc172717987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4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636B9506" w14:textId="228E84A4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7988" w:history="1">
            <w:r w:rsidR="00BB147D" w:rsidRPr="00A76460">
              <w:rPr>
                <w:rStyle w:val="Hyperlink"/>
                <w:noProof/>
              </w:rPr>
              <w:t>1.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noProof/>
              </w:rPr>
              <w:t>Purpose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_Toc172717988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4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3140F4BA" w14:textId="5AAD5E02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7989" w:history="1">
            <w:r w:rsidR="00BB147D" w:rsidRPr="00A76460">
              <w:rPr>
                <w:rStyle w:val="Hyperlink"/>
                <w:noProof/>
              </w:rPr>
              <w:t>2.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noProof/>
              </w:rPr>
              <w:t>Scope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_Toc172717989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4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23F94C7A" w14:textId="3723108D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7990" w:history="1">
            <w:r w:rsidR="00BB147D" w:rsidRPr="00A76460">
              <w:rPr>
                <w:rStyle w:val="Hyperlink"/>
                <w:noProof/>
              </w:rPr>
              <w:t>3.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noProof/>
              </w:rPr>
              <w:t>Responsibilities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_Toc172717990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4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2DF7B40C" w14:textId="2048A7BE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7991" w:history="1">
            <w:r w:rsidR="00BB147D" w:rsidRPr="00A76460">
              <w:rPr>
                <w:rStyle w:val="Hyperlink"/>
                <w:noProof/>
              </w:rPr>
              <w:t>4.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noProof/>
              </w:rPr>
              <w:t>Materials and Equipment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_Toc172717991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4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12C2EE07" w14:textId="2F376A08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7992" w:history="1">
            <w:r w:rsidR="00BB147D" w:rsidRPr="00A76460">
              <w:rPr>
                <w:rStyle w:val="Hyperlink"/>
                <w:noProof/>
              </w:rPr>
              <w:t>5.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noProof/>
              </w:rPr>
              <w:t>Procedure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_Toc172717992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5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5B3248D3" w14:textId="12077E28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7993" w:history="1">
            <w:r w:rsidR="00BB147D" w:rsidRPr="00A76460">
              <w:rPr>
                <w:rStyle w:val="Hyperlink"/>
                <w:noProof/>
              </w:rPr>
              <w:t>6.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noProof/>
              </w:rPr>
              <w:t>Calculations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_Toc172717993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7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3320AF07" w14:textId="67BBC6F3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7994" w:history="1">
            <w:r w:rsidR="00BB147D" w:rsidRPr="00A76460">
              <w:rPr>
                <w:rStyle w:val="Hyperlink"/>
                <w:noProof/>
              </w:rPr>
              <w:t>7.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noProof/>
              </w:rPr>
              <w:t>Acceptance Criteria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_Toc172717994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7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07E77A5C" w14:textId="1DEA09B0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7995" w:history="1">
            <w:r w:rsidR="00BB147D" w:rsidRPr="00A76460">
              <w:rPr>
                <w:rStyle w:val="Hyperlink"/>
                <w:noProof/>
              </w:rPr>
              <w:t>8.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noProof/>
              </w:rPr>
              <w:t>Reporting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_Toc172717995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7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564DD497" w14:textId="43BA12D5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7996" w:history="1">
            <w:r w:rsidR="00BB147D" w:rsidRPr="00A76460">
              <w:rPr>
                <w:rStyle w:val="Hyperlink"/>
                <w:noProof/>
              </w:rPr>
              <w:t>9.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noProof/>
              </w:rPr>
              <w:t>References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_Toc172717996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7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02E19567" w14:textId="19972D6A" w:rsidR="00BB147D" w:rsidRDefault="008008F3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7997" w:history="1">
            <w:r w:rsidR="00BB147D" w:rsidRPr="00A76460">
              <w:rPr>
                <w:rStyle w:val="Hyperlink"/>
                <w:noProof/>
              </w:rPr>
              <w:t>10. Revision History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_Toc172717997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7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232D3D27" w14:textId="7D4CE0CC" w:rsidR="00BB147D" w:rsidRDefault="008008F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7998" w:history="1">
            <w:r w:rsidR="00BB147D" w:rsidRPr="00A76460">
              <w:rPr>
                <w:rStyle w:val="Hyperlink"/>
                <w:noProof/>
              </w:rPr>
              <w:t>[</w:t>
            </w:r>
            <w:r w:rsidR="00BB147D" w:rsidRPr="00A76460">
              <w:rPr>
                <w:rStyle w:val="Hyperlink"/>
                <w:noProof/>
                <w:cs/>
              </w:rPr>
              <w:t>ภาษาไทย</w:t>
            </w:r>
            <w:r w:rsidR="00BB147D" w:rsidRPr="00A76460">
              <w:rPr>
                <w:rStyle w:val="Hyperlink"/>
                <w:noProof/>
              </w:rPr>
              <w:t>]</w:t>
            </w:r>
            <w:r w:rsidR="00BB147D" w:rsidRPr="00A76460">
              <w:rPr>
                <w:rStyle w:val="Hyperlink"/>
                <w:noProof/>
                <w:cs/>
              </w:rPr>
              <w:t xml:space="preserve"> ขั้นตอนการปฏิบัติงานสำหรับการนับจำนวนจุลินทรีย์ทั้งหมดที่เจริญเติบโตโดยใช้ออกซิเจน (</w:t>
            </w:r>
            <w:r w:rsidR="00BB147D" w:rsidRPr="00A76460">
              <w:rPr>
                <w:rStyle w:val="Hyperlink"/>
                <w:noProof/>
              </w:rPr>
              <w:t xml:space="preserve">TAMC) </w:t>
            </w:r>
            <w:r w:rsidR="00BB147D" w:rsidRPr="00A76460">
              <w:rPr>
                <w:rStyle w:val="Hyperlink"/>
                <w:noProof/>
                <w:cs/>
              </w:rPr>
              <w:t>ในผลิตภัณฑ์สมุนไพร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_Toc172717998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8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198FC582" w14:textId="32EA891B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7999" w:history="1">
            <w:r w:rsidR="00BB147D" w:rsidRPr="00A76460">
              <w:rPr>
                <w:rStyle w:val="Hyperlink"/>
                <w:rFonts w:cs="TH SarabunPSK"/>
                <w:b/>
                <w:bCs/>
                <w:noProof/>
              </w:rPr>
              <w:t>1.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วัตถุประสงค์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_Toc172717999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8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3B98C985" w14:textId="48DF6781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8000" w:history="1">
            <w:r w:rsidR="00BB147D" w:rsidRPr="00A76460">
              <w:rPr>
                <w:rStyle w:val="Hyperlink"/>
                <w:rFonts w:cs="TH SarabunPSK"/>
                <w:b/>
                <w:bCs/>
                <w:noProof/>
              </w:rPr>
              <w:t>2.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ขอบเขต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_Toc172718000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8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6F77BD1E" w14:textId="3D52F23A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8001" w:history="1">
            <w:r w:rsidR="00BB147D" w:rsidRPr="00A76460">
              <w:rPr>
                <w:rStyle w:val="Hyperlink"/>
                <w:rFonts w:cs="TH SarabunPSK"/>
                <w:b/>
                <w:bCs/>
                <w:noProof/>
              </w:rPr>
              <w:t>3.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ความรับผิดชอบ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_Toc172718001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8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5F9F24E1" w14:textId="126061D1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8002" w:history="1">
            <w:r w:rsidR="00BB147D" w:rsidRPr="00A76460">
              <w:rPr>
                <w:rStyle w:val="Hyperlink"/>
                <w:rFonts w:cs="TH SarabunPSK"/>
                <w:b/>
                <w:bCs/>
                <w:noProof/>
              </w:rPr>
              <w:t>4.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วัสดุและอุปกรณ์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_Toc172718002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8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7756A4AD" w14:textId="760A67A2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8003" w:history="1">
            <w:r w:rsidR="00BB147D" w:rsidRPr="00A76460">
              <w:rPr>
                <w:rStyle w:val="Hyperlink"/>
                <w:rFonts w:cs="TH SarabunPSK"/>
                <w:b/>
                <w:bCs/>
                <w:noProof/>
              </w:rPr>
              <w:t>5.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ขั้นตอนการปฏิบัติ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_Toc172718003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9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51F871FD" w14:textId="31F29BF2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8004" w:history="1">
            <w:r w:rsidR="00BB147D" w:rsidRPr="00A76460">
              <w:rPr>
                <w:rStyle w:val="Hyperlink"/>
                <w:rFonts w:cs="TH SarabunPSK"/>
                <w:b/>
                <w:bCs/>
                <w:noProof/>
              </w:rPr>
              <w:t>6.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การคำนวณ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_Toc172718004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10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4339DB8A" w14:textId="3C90B870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8005" w:history="1">
            <w:r w:rsidR="00BB147D" w:rsidRPr="00A76460">
              <w:rPr>
                <w:rStyle w:val="Hyperlink"/>
                <w:rFonts w:cs="TH SarabunPSK"/>
                <w:b/>
                <w:bCs/>
                <w:noProof/>
              </w:rPr>
              <w:t>7.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เกณฑ์การยอมรับ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_Toc172718005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11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1DA814CD" w14:textId="053BE351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8006" w:history="1">
            <w:r w:rsidR="00BB147D" w:rsidRPr="00A76460">
              <w:rPr>
                <w:rStyle w:val="Hyperlink"/>
                <w:rFonts w:cs="TH SarabunPSK"/>
                <w:b/>
                <w:bCs/>
                <w:noProof/>
              </w:rPr>
              <w:t>8.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การรายงานผล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_Toc172718006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11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5432C3E1" w14:textId="54D16EDA" w:rsidR="00BB147D" w:rsidRDefault="008008F3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2718007" w:history="1">
            <w:r w:rsidR="00BB147D" w:rsidRPr="00A76460">
              <w:rPr>
                <w:rStyle w:val="Hyperlink"/>
                <w:rFonts w:cs="TH SarabunPSK"/>
                <w:b/>
                <w:bCs/>
                <w:noProof/>
              </w:rPr>
              <w:t>9.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เอกสารอ้างอิง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_Toc172718007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11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3A916C8D" w14:textId="087E9177" w:rsidR="00BB147D" w:rsidRDefault="008008F3">
          <w:pPr>
            <w:pStyle w:val="TO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718008" w:history="1">
            <w:r w:rsidR="00BB147D" w:rsidRPr="00A76460">
              <w:rPr>
                <w:rStyle w:val="Hyperlink"/>
                <w:rFonts w:cs="TH SarabunPSK"/>
                <w:b/>
                <w:bCs/>
                <w:noProof/>
              </w:rPr>
              <w:t>10.</w:t>
            </w:r>
            <w:r w:rsidR="00BB147D">
              <w:rPr>
                <w:rFonts w:eastAsiaTheme="minorEastAsia"/>
                <w:noProof/>
              </w:rPr>
              <w:tab/>
            </w:r>
            <w:r w:rsidR="00BB147D" w:rsidRPr="00A7646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ประวัติการแก้ไข</w:t>
            </w:r>
            <w:r w:rsidR="00BB147D">
              <w:rPr>
                <w:noProof/>
                <w:webHidden/>
              </w:rPr>
              <w:tab/>
            </w:r>
            <w:r w:rsidR="00BB147D">
              <w:rPr>
                <w:noProof/>
                <w:webHidden/>
              </w:rPr>
              <w:fldChar w:fldCharType="begin"/>
            </w:r>
            <w:r w:rsidR="00BB147D">
              <w:rPr>
                <w:noProof/>
                <w:webHidden/>
              </w:rPr>
              <w:instrText xml:space="preserve"> PAGEREF _Toc172718008 \h </w:instrText>
            </w:r>
            <w:r w:rsidR="00BB147D">
              <w:rPr>
                <w:noProof/>
                <w:webHidden/>
              </w:rPr>
            </w:r>
            <w:r w:rsidR="00BB147D">
              <w:rPr>
                <w:noProof/>
                <w:webHidden/>
              </w:rPr>
              <w:fldChar w:fldCharType="separate"/>
            </w:r>
            <w:r w:rsidR="00AB443C">
              <w:rPr>
                <w:noProof/>
                <w:webHidden/>
              </w:rPr>
              <w:t>11</w:t>
            </w:r>
            <w:r w:rsidR="00BB147D">
              <w:rPr>
                <w:noProof/>
                <w:webHidden/>
              </w:rPr>
              <w:fldChar w:fldCharType="end"/>
            </w:r>
          </w:hyperlink>
        </w:p>
        <w:p w14:paraId="4828051A" w14:textId="77FE2095" w:rsidR="005757B3" w:rsidRPr="005757B3" w:rsidRDefault="0015203F">
          <w:pPr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28"/>
            </w:rPr>
            <w:fldChar w:fldCharType="end"/>
          </w:r>
        </w:p>
      </w:sdtContent>
    </w:sdt>
    <w:p w14:paraId="194678D2" w14:textId="77777777" w:rsidR="005757B3" w:rsidRPr="005757B3" w:rsidRDefault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p w14:paraId="3DD3BF48" w14:textId="4C8FE382" w:rsidR="00BB147D" w:rsidRDefault="000624C5" w:rsidP="000624C5">
      <w:pPr>
        <w:pStyle w:val="Heading1"/>
      </w:pPr>
      <w:bookmarkStart w:id="3" w:name="_Toc172717985"/>
      <w:r>
        <w:lastRenderedPageBreak/>
        <w:t>General consideration</w:t>
      </w:r>
      <w:bookmarkEnd w:id="3"/>
      <w:r w:rsidR="009F3C5A">
        <w:t>s</w:t>
      </w:r>
    </w:p>
    <w:p w14:paraId="057729C8" w14:textId="18013BF9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[EN]</w:t>
      </w:r>
    </w:p>
    <w:p w14:paraId="2A954F86" w14:textId="12D87670" w:rsidR="00140018" w:rsidRPr="00FB1059" w:rsidRDefault="00140018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 xml:space="preserve">This document </w:t>
      </w:r>
      <w:r w:rsidR="00AF6F81" w:rsidRPr="00FB1059">
        <w:rPr>
          <w:rFonts w:ascii="TH SarabunPSK" w:hAnsi="TH SarabunPSK" w:cs="TH SarabunPSK"/>
          <w:sz w:val="32"/>
          <w:szCs w:val="32"/>
        </w:rPr>
        <w:t xml:space="preserve">was intended </w:t>
      </w:r>
      <w:r w:rsidR="00575A40" w:rsidRPr="00FB1059">
        <w:rPr>
          <w:rFonts w:ascii="TH SarabunPSK" w:hAnsi="TH SarabunPSK" w:cs="TH SarabunPSK"/>
          <w:sz w:val="32"/>
          <w:szCs w:val="32"/>
        </w:rPr>
        <w:t>present in 2</w:t>
      </w:r>
      <w:r w:rsidR="001F28A4" w:rsidRPr="00FB1059">
        <w:rPr>
          <w:rFonts w:ascii="TH SarabunPSK" w:hAnsi="TH SarabunPSK" w:cs="TH SarabunPSK"/>
          <w:sz w:val="32"/>
          <w:szCs w:val="32"/>
        </w:rPr>
        <w:t>-</w:t>
      </w:r>
      <w:r w:rsidR="00575A40" w:rsidRPr="00FB1059">
        <w:rPr>
          <w:rFonts w:ascii="TH SarabunPSK" w:hAnsi="TH SarabunPSK" w:cs="TH SarabunPSK"/>
          <w:sz w:val="32"/>
          <w:szCs w:val="32"/>
        </w:rPr>
        <w:t>language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 options</w:t>
      </w:r>
      <w:r w:rsidR="00575A40" w:rsidRPr="00FB1059">
        <w:rPr>
          <w:rFonts w:ascii="TH SarabunPSK" w:hAnsi="TH SarabunPSK" w:cs="TH SarabunPSK"/>
          <w:sz w:val="32"/>
          <w:szCs w:val="32"/>
        </w:rPr>
        <w:t xml:space="preserve"> including: English – Thai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. </w:t>
      </w:r>
      <w:r w:rsidR="00945646" w:rsidRPr="00FB1059">
        <w:rPr>
          <w:rFonts w:ascii="TH SarabunPSK" w:hAnsi="TH SarabunPSK" w:cs="TH SarabunPSK"/>
          <w:sz w:val="32"/>
          <w:szCs w:val="32"/>
        </w:rPr>
        <w:t>User</w:t>
      </w:r>
      <w:r w:rsidR="00CC76CF" w:rsidRPr="00FB1059">
        <w:rPr>
          <w:rFonts w:ascii="TH SarabunPSK" w:hAnsi="TH SarabunPSK" w:cs="TH SarabunPSK"/>
          <w:sz w:val="32"/>
          <w:szCs w:val="32"/>
        </w:rPr>
        <w:t>s</w:t>
      </w:r>
      <w:r w:rsidR="00945646" w:rsidRPr="00FB1059">
        <w:rPr>
          <w:rFonts w:ascii="TH SarabunPSK" w:hAnsi="TH SarabunPSK" w:cs="TH SarabunPSK"/>
          <w:sz w:val="32"/>
          <w:szCs w:val="32"/>
        </w:rPr>
        <w:t xml:space="preserve"> can choose one language as example for</w:t>
      </w:r>
      <w:r w:rsidR="00CC76CF" w:rsidRPr="00FB1059">
        <w:rPr>
          <w:rFonts w:ascii="TH SarabunPSK" w:hAnsi="TH SarabunPSK" w:cs="TH SarabunPSK"/>
          <w:sz w:val="32"/>
          <w:szCs w:val="32"/>
        </w:rPr>
        <w:t xml:space="preserve"> document preparation in herbal registration processes.</w:t>
      </w:r>
    </w:p>
    <w:p w14:paraId="7D9F4842" w14:textId="68DBE5C0" w:rsidR="00CC76CF" w:rsidRPr="00FB1059" w:rsidRDefault="00B040DE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Analytical Procedure for Total Aerobic Microbial Count (TAMC) was not intended for products</w:t>
      </w:r>
      <w:r w:rsidR="002D1D59" w:rsidRPr="00FB1059">
        <w:rPr>
          <w:rFonts w:ascii="TH SarabunPSK" w:hAnsi="TH SarabunPSK" w:cs="TH SarabunPSK"/>
          <w:sz w:val="32"/>
          <w:szCs w:val="32"/>
        </w:rPr>
        <w:t xml:space="preserve"> including: microbials as intended active ingredients.</w:t>
      </w:r>
    </w:p>
    <w:p w14:paraId="332BADA2" w14:textId="23154B28" w:rsidR="002D1D59" w:rsidRPr="00FB1059" w:rsidRDefault="002D1D59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The cho</w:t>
      </w:r>
      <w:r w:rsidR="009776BB" w:rsidRPr="00FB1059">
        <w:rPr>
          <w:rFonts w:ascii="TH SarabunPSK" w:hAnsi="TH SarabunPSK" w:cs="TH SarabunPSK"/>
          <w:sz w:val="32"/>
          <w:szCs w:val="32"/>
        </w:rPr>
        <w:t xml:space="preserve">sen of techniques </w:t>
      </w:r>
      <w:r w:rsidR="00C94500" w:rsidRPr="00FB1059">
        <w:rPr>
          <w:rFonts w:ascii="TH SarabunPSK" w:hAnsi="TH SarabunPSK" w:cs="TH SarabunPSK"/>
          <w:sz w:val="32"/>
          <w:szCs w:val="32"/>
        </w:rPr>
        <w:t>e.g.,</w:t>
      </w:r>
      <w:r w:rsidR="009776BB" w:rsidRPr="00FB1059">
        <w:rPr>
          <w:rFonts w:ascii="TH SarabunPSK" w:hAnsi="TH SarabunPSK" w:cs="TH SarabunPSK"/>
          <w:sz w:val="32"/>
          <w:szCs w:val="32"/>
        </w:rPr>
        <w:t xml:space="preserve"> pour plating, spread plating, membrane filtration are </w:t>
      </w:r>
      <w:r w:rsidR="00F319A4" w:rsidRPr="002F1BAE">
        <w:rPr>
          <w:rFonts w:ascii="TH SarabunPSK" w:hAnsi="TH SarabunPSK" w:cs="TH SarabunPSK"/>
          <w:b/>
          <w:bCs/>
          <w:sz w:val="32"/>
          <w:szCs w:val="32"/>
        </w:rPr>
        <w:t>based on properties or nature of pr</w:t>
      </w:r>
      <w:r w:rsidR="00C94500" w:rsidRPr="002F1BAE">
        <w:rPr>
          <w:rFonts w:ascii="TH SarabunPSK" w:hAnsi="TH SarabunPSK" w:cs="TH SarabunPSK"/>
          <w:b/>
          <w:bCs/>
          <w:sz w:val="32"/>
          <w:szCs w:val="32"/>
        </w:rPr>
        <w:t>oducts</w:t>
      </w:r>
      <w:r w:rsidR="00C94500" w:rsidRPr="00FB1059">
        <w:rPr>
          <w:rFonts w:ascii="TH SarabunPSK" w:hAnsi="TH SarabunPSK" w:cs="TH SarabunPSK"/>
          <w:sz w:val="32"/>
          <w:szCs w:val="32"/>
        </w:rPr>
        <w:t>.</w:t>
      </w:r>
    </w:p>
    <w:p w14:paraId="5533F0D3" w14:textId="4155D72E" w:rsidR="00C94500" w:rsidRPr="00FB1059" w:rsidRDefault="00C94500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 is not c</w:t>
      </w:r>
      <w:r w:rsidR="00DF2CD3" w:rsidRPr="00FB1059">
        <w:rPr>
          <w:rFonts w:ascii="TH SarabunPSK" w:hAnsi="TH SarabunPSK" w:cs="TH SarabunPSK"/>
          <w:sz w:val="32"/>
          <w:szCs w:val="32"/>
        </w:rPr>
        <w:t>overed: Growth promotion test of culture media</w:t>
      </w:r>
      <w:del w:id="4" w:author="Oat ." w:date="2024-09-20T08:59:00Z">
        <w:r w:rsidR="00DF2CD3" w:rsidRPr="00FB1059" w:rsidDel="00603546">
          <w:rPr>
            <w:rFonts w:ascii="TH SarabunPSK" w:hAnsi="TH SarabunPSK" w:cs="TH SarabunPSK"/>
            <w:sz w:val="32"/>
            <w:szCs w:val="32"/>
          </w:rPr>
          <w:delText xml:space="preserve">, </w:delText>
        </w:r>
      </w:del>
      <w:del w:id="5" w:author="Oat ." w:date="2024-09-20T08:58:00Z">
        <w:r w:rsidR="00DF2CD3" w:rsidRPr="00FB1059" w:rsidDel="00603546">
          <w:rPr>
            <w:rFonts w:ascii="TH SarabunPSK" w:hAnsi="TH SarabunPSK" w:cs="TH SarabunPSK"/>
            <w:sz w:val="32"/>
            <w:szCs w:val="32"/>
          </w:rPr>
          <w:delText>suitability of microbial enumeration method</w:delText>
        </w:r>
      </w:del>
      <w:r w:rsidR="00DF2CD3" w:rsidRPr="00FB1059">
        <w:rPr>
          <w:rFonts w:ascii="TH SarabunPSK" w:hAnsi="TH SarabunPSK" w:cs="TH SarabunPSK"/>
          <w:sz w:val="32"/>
          <w:szCs w:val="32"/>
        </w:rPr>
        <w:t>, preservative effectiveness test</w:t>
      </w:r>
      <w:r w:rsidR="00F617C8" w:rsidRPr="00FB1059">
        <w:rPr>
          <w:rFonts w:ascii="TH SarabunPSK" w:hAnsi="TH SarabunPSK" w:cs="TH SarabunPSK"/>
          <w:sz w:val="32"/>
          <w:szCs w:val="32"/>
        </w:rPr>
        <w:t xml:space="preserve"> and other sample preparation techniques which </w:t>
      </w:r>
      <w:r w:rsidR="00F617C8" w:rsidRPr="002F1BAE">
        <w:rPr>
          <w:rFonts w:ascii="TH SarabunPSK" w:hAnsi="TH SarabunPSK" w:cs="TH SarabunPSK"/>
          <w:b/>
          <w:bCs/>
          <w:sz w:val="32"/>
          <w:szCs w:val="32"/>
        </w:rPr>
        <w:t xml:space="preserve">should be </w:t>
      </w:r>
      <w:r w:rsidR="007742AA" w:rsidRPr="002F1BAE">
        <w:rPr>
          <w:rFonts w:ascii="TH SarabunPSK" w:hAnsi="TH SarabunPSK" w:cs="TH SarabunPSK"/>
          <w:b/>
          <w:bCs/>
          <w:sz w:val="32"/>
          <w:szCs w:val="32"/>
        </w:rPr>
        <w:t>appropriately researched and developed</w:t>
      </w:r>
      <w:ins w:id="6" w:author="Oat ." w:date="2024-09-20T08:59:00Z">
        <w:r w:rsidR="000D00C9">
          <w:rPr>
            <w:rFonts w:ascii="TH SarabunPSK" w:hAnsi="TH SarabunPSK" w:cs="TH SarabunPSK"/>
            <w:b/>
            <w:bCs/>
            <w:sz w:val="32"/>
            <w:szCs w:val="32"/>
          </w:rPr>
          <w:t xml:space="preserve"> before commencing suitability of test method intended to establish </w:t>
        </w:r>
        <w:r w:rsidR="008C0CB8">
          <w:rPr>
            <w:rFonts w:ascii="TH SarabunPSK" w:hAnsi="TH SarabunPSK" w:cs="TH SarabunPSK"/>
            <w:b/>
            <w:bCs/>
            <w:sz w:val="32"/>
            <w:szCs w:val="32"/>
          </w:rPr>
          <w:t>test</w:t>
        </w:r>
      </w:ins>
      <w:ins w:id="7" w:author="Oat ." w:date="2024-09-20T09:00:00Z">
        <w:r w:rsidR="008C0CB8">
          <w:rPr>
            <w:rFonts w:ascii="TH SarabunPSK" w:hAnsi="TH SarabunPSK" w:cs="TH SarabunPSK"/>
            <w:b/>
            <w:bCs/>
            <w:sz w:val="32"/>
            <w:szCs w:val="32"/>
          </w:rPr>
          <w:t xml:space="preserve"> method</w:t>
        </w:r>
      </w:ins>
      <w:ins w:id="8" w:author="Oat ." w:date="2024-09-20T08:59:00Z">
        <w:r w:rsidR="008C0CB8">
          <w:rPr>
            <w:rFonts w:ascii="TH SarabunPSK" w:hAnsi="TH SarabunPSK" w:cs="TH SarabunPSK"/>
            <w:b/>
            <w:bCs/>
            <w:sz w:val="32"/>
            <w:szCs w:val="32"/>
          </w:rPr>
          <w:t xml:space="preserve"> parameter</w:t>
        </w:r>
      </w:ins>
      <w:ins w:id="9" w:author="Oat ." w:date="2024-09-20T09:05:00Z">
        <w:r w:rsidR="00B650EF">
          <w:rPr>
            <w:rFonts w:ascii="TH SarabunPSK" w:hAnsi="TH SarabunPSK" w:cs="TH SarabunPSK"/>
            <w:b/>
            <w:bCs/>
            <w:sz w:val="32"/>
            <w:szCs w:val="32"/>
          </w:rPr>
          <w:t>s</w:t>
        </w:r>
      </w:ins>
      <w:r w:rsidR="007742AA" w:rsidRPr="00FB1059">
        <w:rPr>
          <w:rFonts w:ascii="TH SarabunPSK" w:hAnsi="TH SarabunPSK" w:cs="TH SarabunPSK"/>
          <w:sz w:val="32"/>
          <w:szCs w:val="32"/>
        </w:rPr>
        <w:t>.</w:t>
      </w:r>
    </w:p>
    <w:p w14:paraId="09807222" w14:textId="20D6346B" w:rsidR="00140018" w:rsidRDefault="007742AA" w:rsidP="00140018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</w:t>
      </w:r>
      <w:r w:rsidR="002F6A0C" w:rsidRPr="00FB1059">
        <w:rPr>
          <w:rFonts w:ascii="TH SarabunPSK" w:hAnsi="TH SarabunPSK" w:cs="TH SarabunPSK"/>
          <w:sz w:val="32"/>
          <w:szCs w:val="32"/>
        </w:rPr>
        <w:t xml:space="preserve"> is not covered: Manufacturing</w:t>
      </w:r>
      <w:r w:rsidR="00B91B34" w:rsidRPr="00FB1059">
        <w:rPr>
          <w:rFonts w:ascii="TH SarabunPSK" w:hAnsi="TH SarabunPSK" w:cs="TH SarabunPSK"/>
          <w:sz w:val="32"/>
          <w:szCs w:val="32"/>
        </w:rPr>
        <w:t>/Quality control testing sites certif</w:t>
      </w:r>
      <w:r w:rsidR="00FB1059" w:rsidRPr="00FB1059">
        <w:rPr>
          <w:rFonts w:ascii="TH SarabunPSK" w:hAnsi="TH SarabunPSK" w:cs="TH SarabunPSK"/>
          <w:sz w:val="32"/>
          <w:szCs w:val="32"/>
        </w:rPr>
        <w:t>y</w:t>
      </w:r>
      <w:r w:rsidR="00B91B34" w:rsidRPr="00FB1059">
        <w:rPr>
          <w:rFonts w:ascii="TH SarabunPSK" w:hAnsi="TH SarabunPSK" w:cs="TH SarabunPSK"/>
          <w:sz w:val="32"/>
          <w:szCs w:val="32"/>
        </w:rPr>
        <w:t xml:space="preserve"> processes</w:t>
      </w:r>
      <w:r w:rsidR="000127C1" w:rsidRPr="00FB1059">
        <w:rPr>
          <w:rFonts w:ascii="TH SarabunPSK" w:hAnsi="TH SarabunPSK" w:cs="TH SarabunPSK"/>
          <w:sz w:val="32"/>
          <w:szCs w:val="32"/>
        </w:rPr>
        <w:t xml:space="preserve"> or any others quality management system </w:t>
      </w:r>
      <w:r w:rsidR="00FB1059" w:rsidRPr="00FB1059">
        <w:rPr>
          <w:rFonts w:ascii="TH SarabunPSK" w:hAnsi="TH SarabunPSK" w:cs="TH SarabunPSK"/>
          <w:sz w:val="32"/>
          <w:szCs w:val="32"/>
        </w:rPr>
        <w:t>certify processes.</w:t>
      </w:r>
    </w:p>
    <w:p w14:paraId="683C573E" w14:textId="61772E1D" w:rsidR="007935B3" w:rsidRDefault="007935B3" w:rsidP="007935B3">
      <w:pPr>
        <w:pStyle w:val="ListParagraph"/>
        <w:numPr>
          <w:ilvl w:val="0"/>
          <w:numId w:val="14"/>
        </w:numPr>
        <w:rPr>
          <w:ins w:id="10" w:author="Oat ." w:date="2024-09-20T09:18:00Z"/>
          <w:rFonts w:ascii="TH SarabunPSK" w:hAnsi="TH SarabunPSK" w:cs="TH SarabunPSK"/>
          <w:sz w:val="32"/>
          <w:szCs w:val="32"/>
        </w:rPr>
      </w:pPr>
      <w:ins w:id="11" w:author="Oat ." w:date="2024-09-20T09:18:00Z">
        <w:r>
          <w:rPr>
            <w:rFonts w:ascii="TH SarabunPSK" w:hAnsi="TH SarabunPSK" w:cs="TH SarabunPSK"/>
            <w:sz w:val="32"/>
            <w:szCs w:val="32"/>
          </w:rPr>
          <w:t xml:space="preserve">This document is not covered: Preservation and removal of culture stock from the storage system and other </w:t>
        </w:r>
        <w:r w:rsidR="00427781">
          <w:rPr>
            <w:rFonts w:ascii="TH SarabunPSK" w:hAnsi="TH SarabunPSK" w:cs="TH SarabunPSK"/>
            <w:sz w:val="32"/>
            <w:szCs w:val="32"/>
          </w:rPr>
          <w:t>seeds train</w:t>
        </w:r>
      </w:ins>
      <w:ins w:id="12" w:author="Oat ." w:date="2024-09-20T09:20:00Z">
        <w:r w:rsidR="006E0C4C">
          <w:rPr>
            <w:rFonts w:ascii="TH SarabunPSK" w:hAnsi="TH SarabunPSK" w:cs="TH SarabunPSK"/>
            <w:sz w:val="32"/>
            <w:szCs w:val="32"/>
          </w:rPr>
          <w:t>/bank</w:t>
        </w:r>
      </w:ins>
      <w:ins w:id="13" w:author="Oat ." w:date="2024-09-20T09:18:00Z">
        <w:r w:rsidR="00427781">
          <w:rPr>
            <w:rFonts w:ascii="TH SarabunPSK" w:hAnsi="TH SarabunPSK" w:cs="TH SarabunPSK"/>
            <w:sz w:val="32"/>
            <w:szCs w:val="32"/>
          </w:rPr>
          <w:t xml:space="preserve"> including est</w:t>
        </w:r>
      </w:ins>
      <w:ins w:id="14" w:author="Oat ." w:date="2024-09-20T09:19:00Z">
        <w:r w:rsidR="00427781">
          <w:rPr>
            <w:rFonts w:ascii="TH SarabunPSK" w:hAnsi="TH SarabunPSK" w:cs="TH SarabunPSK"/>
            <w:sz w:val="32"/>
            <w:szCs w:val="32"/>
          </w:rPr>
          <w:t xml:space="preserve">ablishment of reference </w:t>
        </w:r>
        <w:r w:rsidR="002B627C">
          <w:rPr>
            <w:rFonts w:ascii="TH SarabunPSK" w:hAnsi="TH SarabunPSK" w:cs="TH SarabunPSK"/>
            <w:sz w:val="32"/>
            <w:szCs w:val="32"/>
          </w:rPr>
          <w:t>strain</w:t>
        </w:r>
      </w:ins>
      <w:ins w:id="15" w:author="Oat ." w:date="2024-09-20T09:46:00Z">
        <w:r w:rsidR="000B71C7">
          <w:rPr>
            <w:rFonts w:ascii="TH SarabunPSK" w:hAnsi="TH SarabunPSK" w:cs="TH SarabunPSK"/>
            <w:sz w:val="32"/>
            <w:szCs w:val="32"/>
          </w:rPr>
          <w:t>s</w:t>
        </w:r>
      </w:ins>
    </w:p>
    <w:p w14:paraId="7DEF8132" w14:textId="77777777" w:rsidR="007935B3" w:rsidRDefault="007935B3" w:rsidP="007935B3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6DEB2AA0" w14:textId="77777777" w:rsidR="00140018" w:rsidRDefault="00140018" w:rsidP="00140018"/>
    <w:p w14:paraId="31568D5F" w14:textId="0CE2FB90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[TH]</w:t>
      </w:r>
    </w:p>
    <w:p w14:paraId="56E47BB6" w14:textId="0A7D1940" w:rsidR="00D0049B" w:rsidRPr="00140018" w:rsidRDefault="00AC46C7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5D2E9C" w:rsidRPr="00140018">
        <w:rPr>
          <w:rFonts w:ascii="TH SarabunPSK" w:hAnsi="TH SarabunPSK" w:cs="TH SarabunPSK"/>
          <w:sz w:val="32"/>
          <w:szCs w:val="32"/>
          <w:cs/>
        </w:rPr>
        <w:t>จัดเตรียมขึ้น</w:t>
      </w:r>
      <w:r w:rsidR="00E13577" w:rsidRPr="00140018">
        <w:rPr>
          <w:rFonts w:ascii="TH SarabunPSK" w:hAnsi="TH SarabunPSK" w:cs="TH SarabunPSK"/>
          <w:sz w:val="32"/>
          <w:szCs w:val="32"/>
          <w:cs/>
        </w:rPr>
        <w:t>เป็น</w:t>
      </w:r>
      <w:r w:rsidR="00F7215F" w:rsidRPr="00140018">
        <w:rPr>
          <w:rFonts w:ascii="TH SarabunPSK" w:hAnsi="TH SarabunPSK" w:cs="TH SarabunPSK"/>
          <w:sz w:val="32"/>
          <w:szCs w:val="32"/>
          <w:cs/>
        </w:rPr>
        <w:t xml:space="preserve"> 2 ภาษา ไทย - อังกฤษ สามารถเลือกใช้ภาษาใดภาษาหนึ่งเป็น</w:t>
      </w:r>
      <w:r w:rsidR="00882EDD" w:rsidRPr="00140018">
        <w:rPr>
          <w:rFonts w:ascii="TH SarabunPSK" w:hAnsi="TH SarabunPSK" w:cs="TH SarabunPSK"/>
          <w:sz w:val="32"/>
          <w:szCs w:val="32"/>
          <w:cs/>
        </w:rPr>
        <w:t>ตัวอย่างในการอ้างอิงเพื่อจัดเตรียมเอกสาร</w:t>
      </w:r>
      <w:r w:rsidR="00790AE6" w:rsidRPr="00140018">
        <w:rPr>
          <w:rFonts w:ascii="TH SarabunPSK" w:hAnsi="TH SarabunPSK" w:cs="TH SarabunPSK"/>
          <w:sz w:val="32"/>
          <w:szCs w:val="32"/>
          <w:cs/>
        </w:rPr>
        <w:t xml:space="preserve"> ประกอบการพิจารณาขึ้นทะเบียนผลิตภัณฑ์สมุนไพร</w:t>
      </w:r>
    </w:p>
    <w:p w14:paraId="0645BEBF" w14:textId="76AFF204" w:rsidR="00267EE8" w:rsidRPr="00140018" w:rsidRDefault="00DE5762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 xml:space="preserve">วิธีทดสอบ </w:t>
      </w:r>
      <w:r w:rsidRPr="00140018">
        <w:rPr>
          <w:rFonts w:ascii="TH SarabunPSK" w:hAnsi="TH SarabunPSK" w:cs="TH SarabunPSK"/>
          <w:sz w:val="32"/>
          <w:szCs w:val="32"/>
        </w:rPr>
        <w:t>Analytical Procedure for Total Aerobic Microbial Count (TAMC)</w:t>
      </w:r>
      <w:r w:rsidRPr="00140018">
        <w:rPr>
          <w:rFonts w:ascii="TH SarabunPSK" w:hAnsi="TH SarabunPSK" w:cs="TH SarabunPSK"/>
          <w:sz w:val="32"/>
          <w:szCs w:val="32"/>
          <w:cs/>
        </w:rPr>
        <w:t xml:space="preserve"> ไม่สามารถใช้กับผลิตภัณฑ์ที่</w:t>
      </w:r>
      <w:r w:rsidR="00D439AF" w:rsidRPr="00140018">
        <w:rPr>
          <w:rFonts w:ascii="TH SarabunPSK" w:hAnsi="TH SarabunPSK" w:cs="TH SarabunPSK"/>
          <w:sz w:val="32"/>
          <w:szCs w:val="32"/>
          <w:cs/>
        </w:rPr>
        <w:t>มีจุลินทรีย์เป็น</w:t>
      </w:r>
      <w:r w:rsidR="002F6A82" w:rsidRPr="00140018">
        <w:rPr>
          <w:rFonts w:ascii="TH SarabunPSK" w:hAnsi="TH SarabunPSK" w:cs="TH SarabunPSK"/>
          <w:sz w:val="32"/>
          <w:szCs w:val="32"/>
          <w:cs/>
        </w:rPr>
        <w:t xml:space="preserve">ตัวยาสำคัญ </w:t>
      </w:r>
      <w:r w:rsidR="002F6A82" w:rsidRPr="00140018">
        <w:rPr>
          <w:rFonts w:ascii="TH SarabunPSK" w:hAnsi="TH SarabunPSK" w:cs="TH SarabunPSK"/>
          <w:sz w:val="32"/>
          <w:szCs w:val="32"/>
        </w:rPr>
        <w:t>(microbials as intended active ingredients)</w:t>
      </w:r>
    </w:p>
    <w:p w14:paraId="5452C157" w14:textId="0324756D" w:rsidR="00083826" w:rsidRPr="00140018" w:rsidRDefault="00267EE8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 xml:space="preserve">การเลือกใช้ </w:t>
      </w:r>
      <w:r w:rsidRPr="00140018">
        <w:rPr>
          <w:rFonts w:ascii="TH SarabunPSK" w:hAnsi="TH SarabunPSK" w:cs="TH SarabunPSK"/>
          <w:sz w:val="32"/>
          <w:szCs w:val="32"/>
        </w:rPr>
        <w:t>technique</w:t>
      </w:r>
      <w:r w:rsidR="00622BBD" w:rsidRPr="00140018">
        <w:rPr>
          <w:rFonts w:ascii="TH SarabunPSK" w:hAnsi="TH SarabunPSK" w:cs="TH SarabunPSK"/>
          <w:sz w:val="32"/>
          <w:szCs w:val="32"/>
        </w:rPr>
        <w:t>s</w:t>
      </w:r>
      <w:r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Pr="00140018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140018">
        <w:rPr>
          <w:rFonts w:ascii="TH SarabunPSK" w:hAnsi="TH SarabunPSK" w:cs="TH SarabunPSK"/>
          <w:sz w:val="32"/>
          <w:szCs w:val="32"/>
        </w:rPr>
        <w:t>pour plat</w:t>
      </w:r>
      <w:r w:rsidR="00140018" w:rsidRPr="00140018">
        <w:rPr>
          <w:rFonts w:ascii="TH SarabunPSK" w:hAnsi="TH SarabunPSK" w:cs="TH SarabunPSK"/>
          <w:sz w:val="32"/>
          <w:szCs w:val="32"/>
        </w:rPr>
        <w:t>ing</w:t>
      </w:r>
      <w:r w:rsidRPr="00140018">
        <w:rPr>
          <w:rFonts w:ascii="TH SarabunPSK" w:hAnsi="TH SarabunPSK" w:cs="TH SarabunPSK"/>
          <w:sz w:val="32"/>
          <w:szCs w:val="32"/>
        </w:rPr>
        <w:t>, spread plat</w:t>
      </w:r>
      <w:r w:rsidR="00140018" w:rsidRPr="00140018">
        <w:rPr>
          <w:rFonts w:ascii="TH SarabunPSK" w:hAnsi="TH SarabunPSK" w:cs="TH SarabunPSK"/>
          <w:sz w:val="32"/>
          <w:szCs w:val="32"/>
        </w:rPr>
        <w:t>ing</w:t>
      </w:r>
      <w:r w:rsidR="00622BBD" w:rsidRPr="00140018">
        <w:rPr>
          <w:rFonts w:ascii="TH SarabunPSK" w:hAnsi="TH SarabunPSK" w:cs="TH SarabunPSK"/>
          <w:sz w:val="32"/>
          <w:szCs w:val="32"/>
        </w:rPr>
        <w:t>,</w:t>
      </w:r>
      <w:r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622BBD" w:rsidRPr="00140018">
        <w:rPr>
          <w:rFonts w:ascii="TH SarabunPSK" w:hAnsi="TH SarabunPSK" w:cs="TH SarabunPSK"/>
          <w:sz w:val="32"/>
          <w:szCs w:val="32"/>
        </w:rPr>
        <w:t xml:space="preserve">membrane filtration </w:t>
      </w:r>
      <w:r w:rsidR="00622BBD" w:rsidRPr="00140018">
        <w:rPr>
          <w:rFonts w:ascii="TH SarabunPSK" w:hAnsi="TH SarabunPSK" w:cs="TH SarabunPSK"/>
          <w:sz w:val="32"/>
          <w:szCs w:val="32"/>
          <w:cs/>
        </w:rPr>
        <w:t>ขึ้นอยู่กับ</w:t>
      </w:r>
      <w:r w:rsidR="00622BBD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CB6081" w:rsidRPr="00140018">
        <w:rPr>
          <w:rFonts w:ascii="TH SarabunPSK" w:hAnsi="TH SarabunPSK" w:cs="TH SarabunPSK"/>
          <w:sz w:val="32"/>
          <w:szCs w:val="32"/>
          <w:cs/>
        </w:rPr>
        <w:t>ลักษณะและคุณสมบัติของ</w:t>
      </w:r>
      <w:r w:rsidR="00654C4A" w:rsidRPr="00140018">
        <w:rPr>
          <w:rFonts w:ascii="TH SarabunPSK" w:hAnsi="TH SarabunPSK" w:cs="TH SarabunPSK"/>
          <w:sz w:val="32"/>
          <w:szCs w:val="32"/>
          <w:cs/>
        </w:rPr>
        <w:t>ผลิตภัณฑ์</w:t>
      </w:r>
    </w:p>
    <w:p w14:paraId="61F9DA5C" w14:textId="77777777" w:rsidR="00D0049B" w:rsidRPr="00140018" w:rsidRDefault="00083826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 ไม่ครอบคลุมถึง</w:t>
      </w:r>
      <w:r w:rsidR="00B53C48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3C48" w:rsidRPr="00140018">
        <w:rPr>
          <w:rFonts w:ascii="TH SarabunPSK" w:hAnsi="TH SarabunPSK" w:cs="TH SarabunPSK"/>
          <w:sz w:val="32"/>
          <w:szCs w:val="32"/>
        </w:rPr>
        <w:t>Growth promotion test of</w:t>
      </w:r>
      <w:r w:rsidR="00C3151C" w:rsidRPr="00140018">
        <w:rPr>
          <w:rFonts w:ascii="TH SarabunPSK" w:hAnsi="TH SarabunPSK" w:cs="TH SarabunPSK"/>
          <w:sz w:val="32"/>
          <w:szCs w:val="32"/>
        </w:rPr>
        <w:t xml:space="preserve"> culture media, suitability of microbial </w:t>
      </w:r>
      <w:r w:rsidR="00CC40DD" w:rsidRPr="00140018">
        <w:rPr>
          <w:rFonts w:ascii="TH SarabunPSK" w:hAnsi="TH SarabunPSK" w:cs="TH SarabunPSK"/>
          <w:sz w:val="32"/>
          <w:szCs w:val="32"/>
        </w:rPr>
        <w:t>enumeration method</w:t>
      </w:r>
      <w:r w:rsidR="00AD2AE5" w:rsidRPr="00140018">
        <w:rPr>
          <w:rFonts w:ascii="TH SarabunPSK" w:hAnsi="TH SarabunPSK" w:cs="TH SarabunPSK"/>
          <w:sz w:val="32"/>
          <w:szCs w:val="32"/>
        </w:rPr>
        <w:t>, preservative effectiveness test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 xml:space="preserve">รวมถึง 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technique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>ที่ใช้ในการเตรียมตัวอย่างที่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lastRenderedPageBreak/>
        <w:t>เหมาะสมของแต่ละประเภทลักษณะผลิตภัณฑ์</w:t>
      </w:r>
      <w:r w:rsidR="007A5843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7A5843" w:rsidRPr="00140018">
        <w:rPr>
          <w:rFonts w:ascii="TH SarabunPSK" w:hAnsi="TH SarabunPSK" w:cs="TH SarabunPSK"/>
          <w:sz w:val="32"/>
          <w:szCs w:val="32"/>
          <w:cs/>
        </w:rPr>
        <w:t>ซึ่งรายละเอียด</w:t>
      </w:r>
      <w:r w:rsidR="00874F3F" w:rsidRPr="00140018">
        <w:rPr>
          <w:rFonts w:ascii="TH SarabunPSK" w:hAnsi="TH SarabunPSK" w:cs="TH SarabunPSK"/>
          <w:sz w:val="32"/>
          <w:szCs w:val="32"/>
          <w:cs/>
        </w:rPr>
        <w:t>ของแต่ละผลิตภัณฑ์จะต้องผ่านการพัฒนาวิ</w:t>
      </w:r>
      <w:r w:rsidR="00D0049B" w:rsidRPr="00140018">
        <w:rPr>
          <w:rFonts w:ascii="TH SarabunPSK" w:hAnsi="TH SarabunPSK" w:cs="TH SarabunPSK"/>
          <w:sz w:val="32"/>
          <w:szCs w:val="32"/>
          <w:cs/>
        </w:rPr>
        <w:t>ธีวิเคราะห์ที่เหมาะสม</w:t>
      </w:r>
    </w:p>
    <w:p w14:paraId="63C105AE" w14:textId="5CD6711A" w:rsidR="000624C5" w:rsidRDefault="00D0049B" w:rsidP="00FB1059">
      <w:pPr>
        <w:pStyle w:val="ListParagraph"/>
        <w:numPr>
          <w:ilvl w:val="0"/>
          <w:numId w:val="16"/>
        </w:num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0018">
        <w:rPr>
          <w:rFonts w:ascii="TH SarabunPSK" w:hAnsi="TH SarabunPSK" w:cs="TH SarabunPSK"/>
          <w:sz w:val="32"/>
          <w:szCs w:val="32"/>
          <w:cs/>
        </w:rPr>
        <w:t>ไม่ครอบคลุม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การรับรอง</w:t>
      </w:r>
      <w:r w:rsidRPr="00140018">
        <w:rPr>
          <w:rFonts w:ascii="TH SarabunPSK" w:hAnsi="TH SarabunPSK" w:cs="TH SarabunPSK"/>
          <w:sz w:val="32"/>
          <w:szCs w:val="32"/>
          <w:cs/>
        </w:rPr>
        <w:t>มาตรฐานสถานที่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ผลิต และมาตรฐานสถานที่ทดสอบด้าน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>จุลชีววิทยา และไม่รวมถึงการรับรอง</w:t>
      </w:r>
      <w:r w:rsidR="00140018" w:rsidRPr="00140018">
        <w:rPr>
          <w:rFonts w:ascii="TH SarabunPSK" w:hAnsi="TH SarabunPSK" w:cs="TH SarabunPSK"/>
          <w:sz w:val="32"/>
          <w:szCs w:val="32"/>
          <w:cs/>
        </w:rPr>
        <w:t>ระบบคุณภาพอื่นๆ</w:t>
      </w:r>
      <w:r w:rsidR="000624C5">
        <w:br w:type="page"/>
      </w:r>
    </w:p>
    <w:p w14:paraId="4F46B857" w14:textId="153E3F31" w:rsidR="006A5ADF" w:rsidRPr="006A5ADF" w:rsidRDefault="000624C5" w:rsidP="006A5ADF">
      <w:pPr>
        <w:pStyle w:val="Heading2"/>
        <w:pBdr>
          <w:bottom w:val="single" w:sz="6" w:space="1" w:color="auto"/>
        </w:pBdr>
        <w:shd w:val="clear" w:color="auto" w:fill="2E74B5" w:themeFill="accent5" w:themeFillShade="BF"/>
        <w:rPr>
          <w:b/>
          <w:bCs/>
          <w:color w:val="FFFFFF" w:themeColor="background1"/>
        </w:rPr>
      </w:pPr>
      <w:bookmarkStart w:id="16" w:name="_Toc172717986"/>
      <w:r w:rsidRPr="006A5ADF">
        <w:rPr>
          <w:b/>
          <w:bCs/>
          <w:color w:val="FFFFFF" w:themeColor="background1"/>
        </w:rPr>
        <w:lastRenderedPageBreak/>
        <w:t>Pour plating technique</w:t>
      </w:r>
      <w:bookmarkEnd w:id="16"/>
    </w:p>
    <w:p w14:paraId="1F164E48" w14:textId="14517C3F" w:rsidR="00770C36" w:rsidRPr="005757B3" w:rsidRDefault="005757B3" w:rsidP="000624C5">
      <w:pPr>
        <w:pStyle w:val="Heading3"/>
      </w:pPr>
      <w:bookmarkStart w:id="17" w:name="_Toc172717987"/>
      <w:r w:rsidRPr="005757B3">
        <w:t xml:space="preserve">[English] </w:t>
      </w:r>
      <w:del w:id="18" w:author="Oat ." w:date="2024-09-20T09:01:00Z">
        <w:r w:rsidRPr="005757B3" w:rsidDel="004933F3">
          <w:delText>Analytical Procedure</w:delText>
        </w:r>
      </w:del>
      <w:ins w:id="19" w:author="Oat ." w:date="2024-09-20T09:01:00Z">
        <w:r w:rsidR="007D2EA3">
          <w:t>Method suitability</w:t>
        </w:r>
      </w:ins>
      <w:r w:rsidRPr="005757B3">
        <w:t xml:space="preserve"> for Total Aerobic Microbial Count (TAMC) in Herbal Products</w:t>
      </w:r>
      <w:bookmarkEnd w:id="17"/>
    </w:p>
    <w:p w14:paraId="17D6578F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p w14:paraId="35C5EAA3" w14:textId="4DC25FFF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20" w:name="_Toc172717988"/>
      <w:r w:rsidRPr="005757B3">
        <w:t>Purpose</w:t>
      </w:r>
      <w:bookmarkEnd w:id="20"/>
    </w:p>
    <w:p w14:paraId="04C737D3" w14:textId="6D76E74E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To </w:t>
      </w:r>
      <w:del w:id="21" w:author="Oat ." w:date="2024-09-20T09:02:00Z">
        <w:r w:rsidRPr="005757B3" w:rsidDel="00890BF6">
          <w:rPr>
            <w:rFonts w:ascii="TH SarabunPSK" w:hAnsi="TH SarabunPSK" w:cs="TH SarabunPSK"/>
            <w:sz w:val="32"/>
            <w:szCs w:val="32"/>
          </w:rPr>
          <w:delText>determi</w:delText>
        </w:r>
        <w:r w:rsidR="001A5592" w:rsidDel="00890BF6">
          <w:rPr>
            <w:rFonts w:ascii="TH SarabunPSK" w:hAnsi="TH SarabunPSK" w:cs="TH SarabunPSK"/>
            <w:sz w:val="32"/>
            <w:szCs w:val="32"/>
          </w:rPr>
          <w:delText>ne</w:delText>
        </w:r>
        <w:r w:rsidRPr="005757B3" w:rsidDel="00890BF6">
          <w:rPr>
            <w:rFonts w:ascii="TH SarabunPSK" w:hAnsi="TH SarabunPSK" w:cs="TH SarabunPSK"/>
            <w:sz w:val="32"/>
            <w:szCs w:val="32"/>
          </w:rPr>
          <w:delText xml:space="preserve"> </w:delText>
        </w:r>
      </w:del>
      <w:ins w:id="22" w:author="Oat ." w:date="2024-09-20T09:02:00Z">
        <w:r w:rsidR="00890BF6">
          <w:rPr>
            <w:rFonts w:ascii="TH SarabunPSK" w:hAnsi="TH SarabunPSK" w:cs="TH SarabunPSK"/>
            <w:sz w:val="32"/>
            <w:szCs w:val="32"/>
          </w:rPr>
          <w:t>establis</w:t>
        </w:r>
        <w:r w:rsidR="00DA57DC">
          <w:rPr>
            <w:rFonts w:ascii="TH SarabunPSK" w:hAnsi="TH SarabunPSK" w:cs="TH SarabunPSK"/>
            <w:sz w:val="32"/>
            <w:szCs w:val="32"/>
          </w:rPr>
          <w:t>h test parameter for</w:t>
        </w:r>
        <w:r w:rsidR="00890BF6" w:rsidRPr="005757B3">
          <w:rPr>
            <w:rFonts w:ascii="TH SarabunPSK" w:hAnsi="TH SarabunPSK" w:cs="TH SarabunPSK"/>
            <w:sz w:val="32"/>
            <w:szCs w:val="32"/>
          </w:rPr>
          <w:t xml:space="preserve"> </w:t>
        </w:r>
      </w:ins>
      <w:r w:rsidRPr="005757B3">
        <w:rPr>
          <w:rFonts w:ascii="TH SarabunPSK" w:hAnsi="TH SarabunPSK" w:cs="TH SarabunPSK"/>
          <w:sz w:val="32"/>
          <w:szCs w:val="32"/>
        </w:rPr>
        <w:t>the</w:t>
      </w:r>
      <w:ins w:id="23" w:author="Oat ." w:date="2024-09-20T09:02:00Z">
        <w:r w:rsidR="00DA57DC">
          <w:rPr>
            <w:rFonts w:ascii="TH SarabunPSK" w:hAnsi="TH SarabunPSK" w:cs="TH SarabunPSK"/>
            <w:sz w:val="32"/>
            <w:szCs w:val="32"/>
          </w:rPr>
          <w:t xml:space="preserve"> method of</w:t>
        </w:r>
      </w:ins>
      <w:r w:rsidRPr="005757B3">
        <w:rPr>
          <w:rFonts w:ascii="TH SarabunPSK" w:hAnsi="TH SarabunPSK" w:cs="TH SarabunPSK"/>
          <w:sz w:val="32"/>
          <w:szCs w:val="32"/>
        </w:rPr>
        <w:t xml:space="preserve"> total aerobic microbial count in herbal </w:t>
      </w:r>
      <w:r w:rsidR="00E54105">
        <w:rPr>
          <w:rFonts w:ascii="TH SarabunPSK" w:hAnsi="TH SarabunPSK" w:cs="TH SarabunPSK"/>
          <w:sz w:val="32"/>
          <w:szCs w:val="32"/>
        </w:rPr>
        <w:t xml:space="preserve">finished </w:t>
      </w:r>
      <w:r w:rsidRPr="005757B3">
        <w:rPr>
          <w:rFonts w:ascii="TH SarabunPSK" w:hAnsi="TH SarabunPSK" w:cs="TH SarabunPSK"/>
          <w:sz w:val="32"/>
          <w:szCs w:val="32"/>
        </w:rPr>
        <w:t>products</w:t>
      </w:r>
      <w:r w:rsidR="001A5592">
        <w:rPr>
          <w:rFonts w:ascii="TH SarabunPSK" w:hAnsi="TH SarabunPSK" w:cs="TH SarabunPSK"/>
          <w:sz w:val="32"/>
          <w:szCs w:val="32"/>
        </w:rPr>
        <w:t xml:space="preserve"> by pour plating technique</w:t>
      </w:r>
      <w:r w:rsidR="00AE29EC">
        <w:rPr>
          <w:rFonts w:ascii="TH SarabunPSK" w:hAnsi="TH SarabunPSK" w:cs="TH SarabunPSK"/>
          <w:sz w:val="32"/>
          <w:szCs w:val="32"/>
        </w:rPr>
        <w:t xml:space="preserve"> according to …</w:t>
      </w:r>
      <w:r w:rsidR="00F733DD">
        <w:rPr>
          <w:rFonts w:ascii="TH SarabunPSK" w:hAnsi="TH SarabunPSK" w:cs="TH SarabunPSK"/>
          <w:sz w:val="32"/>
          <w:szCs w:val="32"/>
        </w:rPr>
        <w:t xml:space="preserve"> </w:t>
      </w:r>
      <w:r w:rsidR="00F733DD" w:rsidRPr="00F733DD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  <w:r w:rsidR="00F733DD">
        <w:rPr>
          <w:rFonts w:ascii="TH SarabunPSK" w:hAnsi="TH SarabunPSK" w:cs="TH SarabunPSK"/>
          <w:sz w:val="32"/>
          <w:szCs w:val="32"/>
        </w:rPr>
        <w:t>.</w:t>
      </w:r>
    </w:p>
    <w:p w14:paraId="69B54D8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B6B1C03" w14:textId="12700418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24" w:name="_Toc172717989"/>
      <w:r w:rsidRPr="005757B3">
        <w:t>Scope</w:t>
      </w:r>
      <w:bookmarkEnd w:id="24"/>
    </w:p>
    <w:p w14:paraId="071E8A3E" w14:textId="763C257F" w:rsidR="00770C36" w:rsidRPr="005757B3" w:rsidRDefault="00770C36" w:rsidP="00770C36">
      <w:pPr>
        <w:rPr>
          <w:rFonts w:ascii="TH SarabunPSK" w:hAnsi="TH SarabunPSK" w:cs="TH SarabunPSK"/>
          <w:sz w:val="32"/>
          <w:szCs w:val="32"/>
          <w:cs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This procedure applies to </w:t>
      </w:r>
      <w:del w:id="25" w:author="Oat ." w:date="2024-09-20T09:03:00Z">
        <w:r w:rsidR="001A5592" w:rsidRPr="001A5592" w:rsidDel="00112655">
          <w:rPr>
            <w:rFonts w:ascii="TH SarabunPSK" w:hAnsi="TH SarabunPSK" w:cs="TH SarabunPSK"/>
            <w:color w:val="ED7D31" w:themeColor="accent2"/>
            <w:sz w:val="32"/>
            <w:szCs w:val="32"/>
          </w:rPr>
          <w:delText>[</w:delText>
        </w:r>
        <w:r w:rsidRPr="001A5592" w:rsidDel="00112655">
          <w:rPr>
            <w:rFonts w:ascii="TH SarabunPSK" w:hAnsi="TH SarabunPSK" w:cs="TH SarabunPSK"/>
            <w:color w:val="ED7D31" w:themeColor="accent2"/>
            <w:sz w:val="32"/>
            <w:szCs w:val="32"/>
          </w:rPr>
          <w:delText>herbal products</w:delText>
        </w:r>
        <w:r w:rsidR="001A5592" w:rsidRPr="001A5592" w:rsidDel="00112655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 name, forms]</w:delText>
        </w:r>
        <w:r w:rsidRPr="005757B3" w:rsidDel="00112655">
          <w:rPr>
            <w:rFonts w:ascii="TH SarabunPSK" w:hAnsi="TH SarabunPSK" w:cs="TH SarabunPSK"/>
            <w:sz w:val="32"/>
            <w:szCs w:val="32"/>
          </w:rPr>
          <w:delText xml:space="preserve"> manufactured or processed </w:delText>
        </w:r>
        <w:r w:rsidRPr="001A5592" w:rsidDel="00112655">
          <w:rPr>
            <w:rFonts w:ascii="TH SarabunPSK" w:hAnsi="TH SarabunPSK" w:cs="TH SarabunPSK"/>
            <w:sz w:val="32"/>
            <w:szCs w:val="32"/>
          </w:rPr>
          <w:delText>in</w:delText>
        </w:r>
        <w:r w:rsidRPr="001A5592" w:rsidDel="00112655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 [</w:delText>
        </w:r>
        <w:r w:rsidR="001A5592" w:rsidRPr="001A5592" w:rsidDel="00112655">
          <w:rPr>
            <w:rFonts w:ascii="TH SarabunPSK" w:hAnsi="TH SarabunPSK" w:cs="TH SarabunPSK"/>
            <w:color w:val="ED7D31" w:themeColor="accent2"/>
            <w:sz w:val="32"/>
            <w:szCs w:val="32"/>
          </w:rPr>
          <w:delText>Manufacturing sites</w:delText>
        </w:r>
        <w:r w:rsidRPr="001A5592" w:rsidDel="00112655">
          <w:rPr>
            <w:rFonts w:ascii="TH SarabunPSK" w:hAnsi="TH SarabunPSK" w:cs="TH SarabunPSK"/>
            <w:color w:val="ED7D31" w:themeColor="accent2"/>
            <w:sz w:val="32"/>
            <w:szCs w:val="32"/>
          </w:rPr>
          <w:delText>].</w:delText>
        </w:r>
      </w:del>
      <w:ins w:id="26" w:author="Oat ." w:date="2024-09-20T09:03:00Z">
        <w:r w:rsidR="00112655"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test method number: […provide internal </w:t>
        </w:r>
        <w:r w:rsidR="00D551EC">
          <w:rPr>
            <w:rFonts w:ascii="TH SarabunPSK" w:hAnsi="TH SarabunPSK" w:cs="TH SarabunPSK"/>
            <w:color w:val="ED7D31" w:themeColor="accent2"/>
            <w:sz w:val="32"/>
            <w:szCs w:val="32"/>
          </w:rPr>
          <w:t>reference number]</w:t>
        </w:r>
      </w:ins>
      <w:r w:rsidR="00DF660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for physical </w:t>
      </w:r>
      <w:r w:rsidR="00910A9A">
        <w:rPr>
          <w:rFonts w:ascii="TH SarabunPSK" w:hAnsi="TH SarabunPSK" w:cs="TH SarabunPSK"/>
          <w:color w:val="ED7D31" w:themeColor="accent2"/>
          <w:sz w:val="32"/>
          <w:szCs w:val="32"/>
        </w:rPr>
        <w:t>address of: […Quality control testing site address]</w:t>
      </w:r>
    </w:p>
    <w:p w14:paraId="39AA1669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4D2A823A" w14:textId="3C916B99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27" w:name="_Toc172717990"/>
      <w:r w:rsidRPr="005757B3">
        <w:t>Responsibilities</w:t>
      </w:r>
      <w:bookmarkEnd w:id="27"/>
    </w:p>
    <w:p w14:paraId="72D2BADE" w14:textId="3478C4E7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Quality Control personnel</w:t>
      </w:r>
    </w:p>
    <w:p w14:paraId="1957C1A6" w14:textId="39942FD8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Microbiology laboratory staff</w:t>
      </w:r>
    </w:p>
    <w:p w14:paraId="56ACBF77" w14:textId="77777777" w:rsidR="00770C36" w:rsidRPr="009F3C5A" w:rsidRDefault="00770C36" w:rsidP="00770C36">
      <w:pPr>
        <w:rPr>
          <w:rFonts w:ascii="TH SarabunPSK" w:hAnsi="TH SarabunPSK" w:cs="TH SarabunPSK"/>
          <w:sz w:val="14"/>
          <w:szCs w:val="14"/>
        </w:rPr>
      </w:pPr>
    </w:p>
    <w:p w14:paraId="3C3A20FB" w14:textId="072C0C85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28" w:name="_Toc172717991"/>
      <w:r w:rsidRPr="005757B3">
        <w:t>Materials and Equipment</w:t>
      </w:r>
      <w:bookmarkEnd w:id="28"/>
    </w:p>
    <w:p w14:paraId="7C3F74F6" w14:textId="77777777" w:rsidR="00C539BB" w:rsidRPr="00BE0312" w:rsidRDefault="00C539BB" w:rsidP="00C539BB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 xml:space="preserve">diluent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[e.g., peptone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saline buffer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, phosphate buffer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*</w:t>
      </w:r>
    </w:p>
    <w:p w14:paraId="2977065E" w14:textId="77777777" w:rsidR="00C539BB" w:rsidRPr="00AC3C8B" w:rsidRDefault="00C539BB" w:rsidP="00C539BB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C3C8B">
        <w:rPr>
          <w:rFonts w:ascii="TH SarabunPSK" w:hAnsi="TH SarabunPSK" w:cs="TH SarabunPSK"/>
          <w:color w:val="ED7D31" w:themeColor="accent2"/>
          <w:sz w:val="32"/>
          <w:szCs w:val="32"/>
        </w:rPr>
        <w:t>[provide name and list of ingredients diluent]</w:t>
      </w:r>
    </w:p>
    <w:p w14:paraId="563C0782" w14:textId="77777777" w:rsidR="00C539BB" w:rsidRPr="00126D1C" w:rsidRDefault="00C539BB" w:rsidP="00C539BB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…</w:t>
      </w:r>
    </w:p>
    <w:p w14:paraId="01FD5C32" w14:textId="77777777" w:rsidR="00C539BB" w:rsidRDefault="00C539BB" w:rsidP="00BD5524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  <w:r w:rsidRPr="00CC131B">
        <w:rPr>
          <w:rFonts w:ascii="TH SarabunPSK" w:hAnsi="TH SarabunPSK" w:cs="TH SarabunPSK"/>
          <w:sz w:val="32"/>
          <w:szCs w:val="32"/>
        </w:rPr>
        <w:t>*</w:t>
      </w:r>
      <w:r>
        <w:rPr>
          <w:rFonts w:ascii="TH SarabunPSK" w:hAnsi="TH SarabunPSK" w:cs="TH SarabunPSK"/>
          <w:sz w:val="32"/>
          <w:szCs w:val="32"/>
        </w:rPr>
        <w:t xml:space="preserve"> Diluent according to Thai herbal pharmacopeia appendix 10.2 under stock buffer solution section</w:t>
      </w:r>
    </w:p>
    <w:p w14:paraId="57B5C6D6" w14:textId="77777777" w:rsidR="00BD5524" w:rsidRDefault="00BD5524" w:rsidP="00BD5524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</w:p>
    <w:p w14:paraId="1EC87315" w14:textId="77777777" w:rsidR="008A3CC8" w:rsidRPr="002E42B8" w:rsidRDefault="008A3CC8" w:rsidP="008A3CC8">
      <w:pPr>
        <w:pStyle w:val="ListParagraph"/>
        <w:numPr>
          <w:ilvl w:val="1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2E42B8">
        <w:rPr>
          <w:rFonts w:ascii="TH SarabunPSK" w:hAnsi="TH SarabunPSK" w:cs="TH SarabunPSK"/>
          <w:color w:val="ED7D31" w:themeColor="accent2"/>
          <w:sz w:val="32"/>
          <w:szCs w:val="32"/>
        </w:rPr>
        <w:t>Soybean-Casein Digest Broth (Tryptone Soya Broth: TSB)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or [TAT]</w:t>
      </w:r>
    </w:p>
    <w:p w14:paraId="04324FE5" w14:textId="3B92C0E7" w:rsidR="00AB339E" w:rsidRPr="00C67144" w:rsidRDefault="00C67144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[provide name and list of ingredients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culture media</w:t>
      </w:r>
      <w:r w:rsidRPr="00AC3C8B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63617249" w14:textId="244633B6" w:rsidR="00C67144" w:rsidRPr="00E54105" w:rsidRDefault="00700E62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700E62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</w:p>
    <w:p w14:paraId="2E95FE4E" w14:textId="3D8B8C66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lastRenderedPageBreak/>
        <w:t>Petri dishes</w:t>
      </w:r>
    </w:p>
    <w:p w14:paraId="05952CC4" w14:textId="77777777" w:rsidR="00667A3B" w:rsidRPr="00892D14" w:rsidRDefault="00667A3B" w:rsidP="00667A3B">
      <w:pPr>
        <w:pStyle w:val="ListParagraph"/>
        <w:numPr>
          <w:ilvl w:val="1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892D14">
        <w:rPr>
          <w:rFonts w:ascii="TH SarabunPSK" w:hAnsi="TH SarabunPSK" w:cs="TH SarabunPSK"/>
          <w:color w:val="ED7D31" w:themeColor="accent2"/>
          <w:sz w:val="32"/>
          <w:szCs w:val="32"/>
        </w:rPr>
        <w:t>[pipettes or automate pipettes]</w:t>
      </w:r>
    </w:p>
    <w:p w14:paraId="661DEA0C" w14:textId="77C49E91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Incubator (30-35°C)</w:t>
      </w:r>
    </w:p>
    <w:p w14:paraId="7A76A294" w14:textId="2651D4BF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Colony counter</w:t>
      </w:r>
    </w:p>
    <w:p w14:paraId="54D90363" w14:textId="77777777" w:rsid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Autoclave</w:t>
      </w:r>
    </w:p>
    <w:p w14:paraId="7B665615" w14:textId="77777777" w:rsidR="00AB6A30" w:rsidRDefault="00AB6A30" w:rsidP="00AB6A30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 w:rsidRPr="00373948">
        <w:rPr>
          <w:rFonts w:ascii="TH SarabunPSK" w:hAnsi="TH SarabunPSK" w:cs="TH SarabunPSK"/>
          <w:sz w:val="32"/>
          <w:szCs w:val="32"/>
        </w:rPr>
        <w:t>Biosafety cabinet class II (BSC II)</w:t>
      </w:r>
    </w:p>
    <w:p w14:paraId="7F40F207" w14:textId="6CCE436E" w:rsidR="00923AA7" w:rsidRDefault="00923AA7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flask</w:t>
      </w:r>
    </w:p>
    <w:p w14:paraId="5D08334F" w14:textId="1FEF1EC7" w:rsidR="00337B64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4839567D" w14:textId="6A3930D7" w:rsidR="00700E62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mixers</w:t>
      </w:r>
    </w:p>
    <w:p w14:paraId="35C8D54D" w14:textId="42691EC0" w:rsidR="005A61FF" w:rsidRDefault="005A61FF" w:rsidP="005A61FF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2B64BA">
        <w:rPr>
          <w:rFonts w:ascii="TH SarabunPSK" w:hAnsi="TH SarabunPSK" w:cs="TH SarabunPSK"/>
          <w:color w:val="ED7D31" w:themeColor="accent2"/>
          <w:sz w:val="32"/>
          <w:szCs w:val="32"/>
        </w:rPr>
        <w:t>[Sterile loop or other mean of inoculating equipment]</w:t>
      </w:r>
    </w:p>
    <w:p w14:paraId="21829F95" w14:textId="2F19C4FE" w:rsidR="00B93FDA" w:rsidRDefault="00B93FDA" w:rsidP="005A61FF">
      <w:pPr>
        <w:pStyle w:val="ListParagraph"/>
        <w:numPr>
          <w:ilvl w:val="1"/>
          <w:numId w:val="1"/>
        </w:numPr>
        <w:ind w:left="720" w:hanging="360"/>
        <w:rPr>
          <w:ins w:id="29" w:author="Oat ." w:date="2024-09-20T10:34:00Z"/>
          <w:rFonts w:ascii="TH SarabunPSK" w:hAnsi="TH SarabunPSK" w:cs="TH SarabunPSK"/>
          <w:color w:val="ED7D31" w:themeColor="accent2"/>
          <w:sz w:val="32"/>
          <w:szCs w:val="32"/>
        </w:rPr>
      </w:pPr>
      <w:bookmarkStart w:id="30" w:name="_Ref177721659"/>
      <w:ins w:id="31" w:author="Oat ." w:date="2024-09-20T10:34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Test-</w:t>
        </w:r>
        <w:r w:rsidR="00214087">
          <w:rPr>
            <w:rFonts w:ascii="TH SarabunPSK" w:hAnsi="TH SarabunPSK" w:cs="TH SarabunPSK"/>
            <w:color w:val="ED7D31" w:themeColor="accent2"/>
            <w:sz w:val="32"/>
            <w:szCs w:val="32"/>
          </w:rPr>
          <w:t>organisms:</w:t>
        </w:r>
        <w:bookmarkEnd w:id="30"/>
      </w:ins>
    </w:p>
    <w:p w14:paraId="43DA02A5" w14:textId="7383A206" w:rsidR="00214087" w:rsidRDefault="00346FA9" w:rsidP="00214087">
      <w:pPr>
        <w:pStyle w:val="ListParagraph"/>
        <w:numPr>
          <w:ilvl w:val="2"/>
          <w:numId w:val="1"/>
        </w:numPr>
        <w:rPr>
          <w:ins w:id="32" w:author="Oat ." w:date="2024-09-20T10:36:00Z"/>
          <w:rFonts w:ascii="TH SarabunPSK" w:hAnsi="TH SarabunPSK" w:cs="TH SarabunPSK"/>
          <w:color w:val="ED7D31" w:themeColor="accent2"/>
          <w:sz w:val="32"/>
          <w:szCs w:val="32"/>
        </w:rPr>
      </w:pPr>
      <w:ins w:id="33" w:author="Oat ." w:date="2024-09-20T10:35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[</w:t>
        </w:r>
        <w:r w:rsidRPr="0021067D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  <w:rPrChange w:id="34" w:author="Oat ." w:date="2024-09-20T10:36:00Z">
              <w:rPr>
                <w:rFonts w:ascii="TH SarabunPSK" w:hAnsi="TH SarabunPSK" w:cs="TH SarabunPSK"/>
                <w:color w:val="ED7D31" w:themeColor="accent2"/>
                <w:sz w:val="32"/>
                <w:szCs w:val="32"/>
              </w:rPr>
            </w:rPrChange>
          </w:rPr>
          <w:t>Staphylococcus aureus</w:t>
        </w:r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 ATCC 653</w:t>
        </w:r>
        <w:r w:rsidR="00F83DFA"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8]: </w:t>
        </w:r>
      </w:ins>
      <w:ins w:id="35" w:author="Oat ." w:date="2024-09-20T10:36:00Z">
        <w:r w:rsidR="0021067D">
          <w:rPr>
            <w:rFonts w:ascii="TH SarabunPSK" w:hAnsi="TH SarabunPSK" w:cs="TH SarabunPSK"/>
            <w:color w:val="ED7D31" w:themeColor="accent2"/>
            <w:sz w:val="32"/>
            <w:szCs w:val="32"/>
          </w:rPr>
          <w:t>[</w:t>
        </w:r>
      </w:ins>
      <w:ins w:id="36" w:author="Oat ." w:date="2024-09-20T10:35:00Z">
        <w:r w:rsidR="00F83DFA">
          <w:rPr>
            <w:rFonts w:ascii="TH SarabunPSK" w:hAnsi="TH SarabunPSK" w:cs="TH SarabunPSK"/>
            <w:color w:val="ED7D31" w:themeColor="accent2"/>
            <w:sz w:val="32"/>
            <w:szCs w:val="32"/>
          </w:rPr>
          <w:t>passage count</w:t>
        </w:r>
      </w:ins>
      <w:ins w:id="37" w:author="Oat ." w:date="2024-09-20T10:36:00Z">
        <w:r w:rsidR="00F83DFA"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/seed </w:t>
        </w:r>
      </w:ins>
      <w:ins w:id="38" w:author="Oat ." w:date="2024-09-20T10:35:00Z">
        <w:r w:rsidR="00F83DFA">
          <w:rPr>
            <w:rFonts w:ascii="TH SarabunPSK" w:hAnsi="TH SarabunPSK" w:cs="TH SarabunPSK"/>
            <w:color w:val="ED7D31" w:themeColor="accent2"/>
            <w:sz w:val="32"/>
            <w:szCs w:val="32"/>
          </w:rPr>
          <w:t>reference number</w:t>
        </w:r>
      </w:ins>
      <w:ins w:id="39" w:author="Oat ." w:date="2024-09-20T10:36:00Z">
        <w:r w:rsidR="0021067D">
          <w:rPr>
            <w:rFonts w:ascii="TH SarabunPSK" w:hAnsi="TH SarabunPSK" w:cs="TH SarabunPSK"/>
            <w:color w:val="ED7D31" w:themeColor="accent2"/>
            <w:sz w:val="32"/>
            <w:szCs w:val="32"/>
          </w:rPr>
          <w:t>]</w:t>
        </w:r>
      </w:ins>
    </w:p>
    <w:p w14:paraId="2D2F75B1" w14:textId="0B5F936C" w:rsidR="0021067D" w:rsidRDefault="000E4A61" w:rsidP="00214087">
      <w:pPr>
        <w:pStyle w:val="ListParagraph"/>
        <w:numPr>
          <w:ilvl w:val="2"/>
          <w:numId w:val="1"/>
        </w:numPr>
        <w:rPr>
          <w:ins w:id="40" w:author="Oat ." w:date="2024-09-20T10:37:00Z"/>
          <w:rFonts w:ascii="TH SarabunPSK" w:hAnsi="TH SarabunPSK" w:cs="TH SarabunPSK"/>
          <w:color w:val="ED7D31" w:themeColor="accent2"/>
          <w:sz w:val="32"/>
          <w:szCs w:val="32"/>
        </w:rPr>
      </w:pPr>
      <w:ins w:id="41" w:author="Oat ." w:date="2024-09-20T10:36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[</w:t>
        </w:r>
        <w:r w:rsidRPr="00356E68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  <w:rPrChange w:id="42" w:author="Oat ." w:date="2024-09-20T10:37:00Z">
              <w:rPr>
                <w:rFonts w:ascii="TH SarabunPSK" w:hAnsi="TH SarabunPSK" w:cs="TH SarabunPSK"/>
                <w:color w:val="ED7D31" w:themeColor="accent2"/>
                <w:sz w:val="32"/>
                <w:szCs w:val="32"/>
              </w:rPr>
            </w:rPrChange>
          </w:rPr>
          <w:t>Pseudomonas aerug</w:t>
        </w:r>
      </w:ins>
      <w:ins w:id="43" w:author="Oat ." w:date="2024-09-20T10:37:00Z">
        <w:r w:rsidRPr="00356E68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  <w:rPrChange w:id="44" w:author="Oat ." w:date="2024-09-20T10:37:00Z">
              <w:rPr>
                <w:rFonts w:ascii="TH SarabunPSK" w:hAnsi="TH SarabunPSK" w:cs="TH SarabunPSK"/>
                <w:color w:val="ED7D31" w:themeColor="accent2"/>
                <w:sz w:val="32"/>
                <w:szCs w:val="32"/>
              </w:rPr>
            </w:rPrChange>
          </w:rPr>
          <w:t>inosa</w:t>
        </w:r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 ATCC 9027</w:t>
        </w:r>
      </w:ins>
      <w:ins w:id="45" w:author="Oat ." w:date="2024-09-20T10:36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]</w:t>
        </w:r>
      </w:ins>
      <w:ins w:id="46" w:author="Oat ." w:date="2024-09-20T10:37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: </w:t>
        </w:r>
        <w:r w:rsidR="00356E68">
          <w:rPr>
            <w:rFonts w:ascii="TH SarabunPSK" w:hAnsi="TH SarabunPSK" w:cs="TH SarabunPSK"/>
            <w:color w:val="ED7D31" w:themeColor="accent2"/>
            <w:sz w:val="32"/>
            <w:szCs w:val="32"/>
          </w:rPr>
          <w:t>[passage count/seed reference number]</w:t>
        </w:r>
      </w:ins>
    </w:p>
    <w:p w14:paraId="07ABB0BE" w14:textId="77777777" w:rsidR="00A537F5" w:rsidRDefault="00356E68" w:rsidP="00214087">
      <w:pPr>
        <w:pStyle w:val="ListParagraph"/>
        <w:numPr>
          <w:ilvl w:val="2"/>
          <w:numId w:val="1"/>
        </w:numPr>
        <w:rPr>
          <w:ins w:id="47" w:author="Oat ." w:date="2024-09-20T10:38:00Z"/>
          <w:rFonts w:ascii="TH SarabunPSK" w:hAnsi="TH SarabunPSK" w:cs="TH SarabunPSK"/>
          <w:color w:val="ED7D31" w:themeColor="accent2"/>
          <w:sz w:val="32"/>
          <w:szCs w:val="32"/>
        </w:rPr>
      </w:pPr>
      <w:ins w:id="48" w:author="Oat ." w:date="2024-09-20T10:37:00Z">
        <w:r w:rsidRPr="003F77F9">
          <w:rPr>
            <w:rFonts w:ascii="TH SarabunPSK" w:hAnsi="TH SarabunPSK" w:cs="TH SarabunPSK"/>
            <w:color w:val="ED7D31" w:themeColor="accent2"/>
            <w:sz w:val="32"/>
            <w:szCs w:val="32"/>
          </w:rPr>
          <w:t>[</w:t>
        </w:r>
        <w:r w:rsidRPr="003F77F9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  <w:rPrChange w:id="49" w:author="Oat ." w:date="2024-09-20T10:38:00Z">
              <w:rPr>
                <w:rFonts w:ascii="TH SarabunPSK" w:hAnsi="TH SarabunPSK" w:cs="TH SarabunPSK"/>
                <w:color w:val="ED7D31" w:themeColor="accent2"/>
                <w:sz w:val="32"/>
                <w:szCs w:val="32"/>
              </w:rPr>
            </w:rPrChange>
          </w:rPr>
          <w:t>Bacill</w:t>
        </w:r>
        <w:r w:rsidR="003F77F9" w:rsidRPr="003F77F9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  <w:rPrChange w:id="50" w:author="Oat ." w:date="2024-09-20T10:38:00Z">
              <w:rPr>
                <w:rFonts w:ascii="TH SarabunPSK" w:hAnsi="TH SarabunPSK" w:cs="TH SarabunPSK"/>
                <w:color w:val="ED7D31" w:themeColor="accent2"/>
                <w:sz w:val="32"/>
                <w:szCs w:val="32"/>
              </w:rPr>
            </w:rPrChange>
          </w:rPr>
          <w:t>us subtilis</w:t>
        </w:r>
      </w:ins>
      <w:ins w:id="51" w:author="Oat ." w:date="2024-09-20T10:38:00Z">
        <w:r w:rsidR="003F77F9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</w:rPr>
          <w:t xml:space="preserve"> </w:t>
        </w:r>
        <w:r w:rsidR="003F77F9">
          <w:rPr>
            <w:rFonts w:ascii="TH SarabunPSK" w:hAnsi="TH SarabunPSK" w:cs="TH SarabunPSK"/>
            <w:color w:val="ED7D31" w:themeColor="accent2"/>
            <w:sz w:val="32"/>
            <w:szCs w:val="32"/>
          </w:rPr>
          <w:t>ATCC 6633</w:t>
        </w:r>
      </w:ins>
      <w:ins w:id="52" w:author="Oat ." w:date="2024-09-20T10:37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]</w:t>
        </w:r>
      </w:ins>
      <w:ins w:id="53" w:author="Oat ." w:date="2024-09-20T10:38:00Z">
        <w:r w:rsidR="00A537F5">
          <w:rPr>
            <w:rFonts w:ascii="TH SarabunPSK" w:hAnsi="TH SarabunPSK" w:cs="TH SarabunPSK"/>
            <w:color w:val="ED7D31" w:themeColor="accent2"/>
            <w:sz w:val="32"/>
            <w:szCs w:val="32"/>
          </w:rPr>
          <w:t>: [passage count/seed reference number]</w:t>
        </w:r>
      </w:ins>
    </w:p>
    <w:p w14:paraId="694D9694" w14:textId="0D93BB78" w:rsidR="00356E68" w:rsidRDefault="00A537F5" w:rsidP="00214087">
      <w:pPr>
        <w:pStyle w:val="ListParagraph"/>
        <w:numPr>
          <w:ilvl w:val="2"/>
          <w:numId w:val="1"/>
        </w:numPr>
        <w:rPr>
          <w:ins w:id="54" w:author="Oat ." w:date="2024-09-20T10:39:00Z"/>
          <w:rFonts w:ascii="TH SarabunPSK" w:hAnsi="TH SarabunPSK" w:cs="TH SarabunPSK"/>
          <w:color w:val="ED7D31" w:themeColor="accent2"/>
          <w:sz w:val="32"/>
          <w:szCs w:val="32"/>
        </w:rPr>
      </w:pPr>
      <w:ins w:id="55" w:author="Oat ." w:date="2024-09-20T10:38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[</w:t>
        </w:r>
        <w:r w:rsidRPr="007A3535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  <w:rPrChange w:id="56" w:author="Oat ." w:date="2024-09-20T10:39:00Z">
              <w:rPr>
                <w:rFonts w:ascii="TH SarabunPSK" w:hAnsi="TH SarabunPSK" w:cs="TH SarabunPSK"/>
                <w:color w:val="ED7D31" w:themeColor="accent2"/>
                <w:sz w:val="32"/>
                <w:szCs w:val="32"/>
              </w:rPr>
            </w:rPrChange>
          </w:rPr>
          <w:t>Can</w:t>
        </w:r>
      </w:ins>
      <w:ins w:id="57" w:author="Oat ." w:date="2024-09-20T10:39:00Z">
        <w:r w:rsidRPr="007A3535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  <w:rPrChange w:id="58" w:author="Oat ." w:date="2024-09-20T10:39:00Z">
              <w:rPr>
                <w:rFonts w:ascii="TH SarabunPSK" w:hAnsi="TH SarabunPSK" w:cs="TH SarabunPSK"/>
                <w:color w:val="ED7D31" w:themeColor="accent2"/>
                <w:sz w:val="32"/>
                <w:szCs w:val="32"/>
              </w:rPr>
            </w:rPrChange>
          </w:rPr>
          <w:t>dida</w:t>
        </w:r>
        <w:r w:rsidR="007A3535" w:rsidRPr="007A3535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  <w:rPrChange w:id="59" w:author="Oat ." w:date="2024-09-20T10:39:00Z">
              <w:rPr>
                <w:rFonts w:ascii="TH SarabunPSK" w:hAnsi="TH SarabunPSK" w:cs="TH SarabunPSK"/>
                <w:color w:val="ED7D31" w:themeColor="accent2"/>
                <w:sz w:val="32"/>
                <w:szCs w:val="32"/>
              </w:rPr>
            </w:rPrChange>
          </w:rPr>
          <w:t xml:space="preserve"> albicans</w:t>
        </w:r>
        <w:r w:rsidR="007A3535"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 ATCC 10231</w:t>
        </w:r>
      </w:ins>
      <w:ins w:id="60" w:author="Oat ." w:date="2024-09-20T10:38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]</w:t>
        </w:r>
      </w:ins>
      <w:ins w:id="61" w:author="Oat ." w:date="2024-09-20T10:39:00Z">
        <w:r w:rsidR="007A3535">
          <w:rPr>
            <w:rFonts w:ascii="TH SarabunPSK" w:hAnsi="TH SarabunPSK" w:cs="TH SarabunPSK"/>
            <w:color w:val="ED7D31" w:themeColor="accent2"/>
            <w:sz w:val="32"/>
            <w:szCs w:val="32"/>
          </w:rPr>
          <w:t>: [passage count/seed reference number]</w:t>
        </w:r>
      </w:ins>
    </w:p>
    <w:p w14:paraId="2102420F" w14:textId="410F4BFC" w:rsidR="00D3543C" w:rsidRPr="00D3543C" w:rsidRDefault="006E1718">
      <w:pPr>
        <w:pStyle w:val="ListParagraph"/>
        <w:numPr>
          <w:ilvl w:val="2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  <w:rPrChange w:id="62" w:author="Oat ." w:date="2024-09-20T10:41:00Z">
            <w:rPr/>
          </w:rPrChange>
        </w:rPr>
        <w:pPrChange w:id="63" w:author="Oat ." w:date="2024-09-20T10:41:00Z">
          <w:pPr>
            <w:pStyle w:val="ListParagraph"/>
            <w:numPr>
              <w:ilvl w:val="1"/>
              <w:numId w:val="1"/>
            </w:numPr>
            <w:ind w:left="792" w:hanging="360"/>
          </w:pPr>
        </w:pPrChange>
      </w:pPr>
      <w:ins w:id="64" w:author="Oat ." w:date="2024-09-20T10:39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[</w:t>
        </w:r>
      </w:ins>
      <w:ins w:id="65" w:author="Oat ." w:date="2024-09-20T10:40:00Z">
        <w:r w:rsidR="00D3543C" w:rsidRPr="00D3543C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  <w:rPrChange w:id="66" w:author="Oat ." w:date="2024-09-20T10:41:00Z">
              <w:rPr>
                <w:rFonts w:ascii="TH SarabunPSK" w:hAnsi="TH SarabunPSK" w:cs="TH SarabunPSK"/>
                <w:color w:val="ED7D31" w:themeColor="accent2"/>
                <w:sz w:val="32"/>
                <w:szCs w:val="32"/>
              </w:rPr>
            </w:rPrChange>
          </w:rPr>
          <w:t xml:space="preserve">Aspergillus </w:t>
        </w:r>
        <w:proofErr w:type="spellStart"/>
        <w:r w:rsidR="00D3543C" w:rsidRPr="00D3543C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  <w:rPrChange w:id="67" w:author="Oat ." w:date="2024-09-20T10:41:00Z">
              <w:rPr>
                <w:rFonts w:ascii="TH SarabunPSK" w:hAnsi="TH SarabunPSK" w:cs="TH SarabunPSK"/>
                <w:color w:val="ED7D31" w:themeColor="accent2"/>
                <w:sz w:val="32"/>
                <w:szCs w:val="32"/>
              </w:rPr>
            </w:rPrChange>
          </w:rPr>
          <w:t>brasiliensis</w:t>
        </w:r>
        <w:proofErr w:type="spellEnd"/>
        <w:r w:rsidR="00E92911"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 A</w:t>
        </w:r>
      </w:ins>
      <w:ins w:id="68" w:author="Oat ." w:date="2024-09-20T10:41:00Z">
        <w:r w:rsidR="00D3543C">
          <w:rPr>
            <w:rFonts w:ascii="TH SarabunPSK" w:hAnsi="TH SarabunPSK" w:cs="TH SarabunPSK"/>
            <w:color w:val="ED7D31" w:themeColor="accent2"/>
            <w:sz w:val="32"/>
            <w:szCs w:val="32"/>
          </w:rPr>
          <w:t>TCC 16404</w:t>
        </w:r>
      </w:ins>
      <w:ins w:id="69" w:author="Oat ." w:date="2024-09-20T10:39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]</w:t>
        </w:r>
      </w:ins>
      <w:ins w:id="70" w:author="Oat ." w:date="2024-09-20T10:41:00Z">
        <w:r w:rsidR="00D3543C">
          <w:rPr>
            <w:rFonts w:ascii="TH SarabunPSK" w:hAnsi="TH SarabunPSK" w:cs="TH SarabunPSK"/>
            <w:color w:val="ED7D31" w:themeColor="accent2"/>
            <w:sz w:val="32"/>
            <w:szCs w:val="32"/>
          </w:rPr>
          <w:t>: [passage count/seed reference number]</w:t>
        </w:r>
      </w:ins>
    </w:p>
    <w:p w14:paraId="413BBA2F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2B626FDF" w14:textId="03B77CC2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71" w:name="_Toc172717992"/>
      <w:r w:rsidRPr="005757B3">
        <w:t>Procedure</w:t>
      </w:r>
      <w:bookmarkEnd w:id="71"/>
    </w:p>
    <w:p w14:paraId="548475D8" w14:textId="79B5C98D" w:rsidR="00923AA7" w:rsidRDefault="00923AA7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media Preparation</w:t>
      </w:r>
    </w:p>
    <w:p w14:paraId="77AAD934" w14:textId="5EBCF6A0" w:rsidR="00923AA7" w:rsidRPr="0087286A" w:rsidRDefault="00923AA7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97371F">
        <w:rPr>
          <w:rFonts w:ascii="TH SarabunPSK" w:hAnsi="TH SarabunPSK" w:cs="TH SarabunPSK"/>
          <w:color w:val="ED7D31" w:themeColor="accent2"/>
          <w:sz w:val="32"/>
          <w:szCs w:val="32"/>
        </w:rPr>
        <w:t>Weigh …. g of TSA</w:t>
      </w:r>
      <w:r w:rsidR="0087286A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87286A">
        <w:rPr>
          <w:rFonts w:ascii="TH SarabunPSK" w:hAnsi="TH SarabunPSK" w:cs="TH SarabunPSK"/>
          <w:color w:val="ED7D31" w:themeColor="accent2"/>
          <w:sz w:val="32"/>
          <w:szCs w:val="32"/>
        </w:rPr>
        <w:t>into</w:t>
      </w:r>
      <w:r w:rsidR="00EF3C5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...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25F976E" w14:textId="1B746C23" w:rsidR="0087286A" w:rsidRPr="005C622F" w:rsidRDefault="0087286A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[Add </w:t>
      </w:r>
      <w:r w:rsidR="005C622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… ml of </w:t>
      </w:r>
      <w:r w:rsidR="00EF3C5F">
        <w:rPr>
          <w:rFonts w:ascii="TH SarabunPSK" w:hAnsi="TH SarabunPSK" w:cs="TH SarabunPSK"/>
          <w:color w:val="ED7D31" w:themeColor="accent2"/>
          <w:sz w:val="32"/>
          <w:szCs w:val="32"/>
        </w:rPr>
        <w:t>water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76B178E" w14:textId="6E481F34" w:rsidR="005C622F" w:rsidRPr="0097371F" w:rsidRDefault="005C622F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[Autoclave at </w:t>
      </w:r>
      <w:r w:rsidRPr="00E543CD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121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˚</w:t>
      </w:r>
      <w:r w:rsidRPr="00E543CD">
        <w:rPr>
          <w:rFonts w:ascii="TH SarabunPSK" w:hAnsi="TH SarabunPSK" w:cs="TH SarabunPSK"/>
          <w:color w:val="ED7D31" w:themeColor="accent2"/>
          <w:sz w:val="32"/>
          <w:szCs w:val="32"/>
        </w:rPr>
        <w:t>C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for 15</w:t>
      </w:r>
      <w:r w:rsidR="00FD03AE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minutes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7A6A8CD5" w14:textId="5C244D00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Sample Preparation</w:t>
      </w:r>
    </w:p>
    <w:p w14:paraId="64A9CAE0" w14:textId="29B758BD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Weigh </w:t>
      </w:r>
      <w:r w:rsidR="00A20773">
        <w:rPr>
          <w:rFonts w:ascii="TH SarabunPSK" w:hAnsi="TH SarabunPSK" w:cs="TH SarabunPSK"/>
          <w:sz w:val="32"/>
          <w:szCs w:val="32"/>
        </w:rPr>
        <w:t xml:space="preserve">… </w:t>
      </w:r>
      <w:r w:rsidR="00770C36" w:rsidRPr="003558F8">
        <w:rPr>
          <w:rFonts w:ascii="TH SarabunPSK" w:hAnsi="TH SarabunPSK" w:cs="TH SarabunPSK"/>
          <w:sz w:val="32"/>
          <w:szCs w:val="32"/>
        </w:rPr>
        <w:t>g of the herbal product aseptically</w:t>
      </w:r>
    </w:p>
    <w:p w14:paraId="60D8EB2F" w14:textId="7C216A83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Add </w:t>
      </w:r>
      <w:r w:rsidR="00A20773">
        <w:rPr>
          <w:rFonts w:ascii="TH SarabunPSK" w:hAnsi="TH SarabunPSK" w:cs="TH SarabunPSK"/>
          <w:sz w:val="32"/>
          <w:szCs w:val="32"/>
        </w:rPr>
        <w:t xml:space="preserve">… </w:t>
      </w:r>
      <w:r w:rsidR="00770C36" w:rsidRPr="003558F8">
        <w:rPr>
          <w:rFonts w:ascii="TH SarabunPSK" w:hAnsi="TH SarabunPSK" w:cs="TH SarabunPSK"/>
          <w:sz w:val="32"/>
          <w:szCs w:val="32"/>
        </w:rPr>
        <w:t>mL of diluent</w:t>
      </w:r>
      <w:r w:rsidR="001A5592" w:rsidRPr="003558F8">
        <w:rPr>
          <w:rFonts w:ascii="TH SarabunPSK" w:hAnsi="TH SarabunPSK" w:cs="TH SarabunPSK"/>
          <w:sz w:val="32"/>
          <w:szCs w:val="32"/>
        </w:rPr>
        <w:t xml:space="preserve"> (to yield 1:10 dilution) </w:t>
      </w:r>
    </w:p>
    <w:p w14:paraId="7CC354EB" w14:textId="7E13E515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B876D2" w:rsidRPr="00297B60">
        <w:rPr>
          <w:rFonts w:ascii="TH SarabunPSK" w:hAnsi="TH SarabunPSK" w:cs="TH SarabunPSK"/>
          <w:color w:val="ED7D31" w:themeColor="accent2"/>
          <w:sz w:val="32"/>
          <w:szCs w:val="32"/>
        </w:rPr>
        <w:t>[Mix the sample well with …]</w:t>
      </w:r>
    </w:p>
    <w:p w14:paraId="6C9DBC5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7A4E86DA" w14:textId="75E31502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Serial Dilution</w:t>
      </w:r>
    </w:p>
    <w:p w14:paraId="31985D25" w14:textId="1FCD906F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Prepare a series of 10-fold dilutions (10^-1 to 10^-6</w:t>
      </w:r>
      <w:r w:rsidR="00180DAD">
        <w:rPr>
          <w:rFonts w:ascii="TH SarabunPSK" w:hAnsi="TH SarabunPSK" w:cs="TH SarabunPSK"/>
          <w:sz w:val="32"/>
          <w:szCs w:val="32"/>
        </w:rPr>
        <w:t xml:space="preserve"> or suitable dilution</w:t>
      </w:r>
      <w:r w:rsidR="00770C36" w:rsidRPr="003558F8">
        <w:rPr>
          <w:rFonts w:ascii="TH SarabunPSK" w:hAnsi="TH SarabunPSK" w:cs="TH SarabunPSK"/>
          <w:sz w:val="32"/>
          <w:szCs w:val="32"/>
        </w:rPr>
        <w:t>)</w:t>
      </w:r>
    </w:p>
    <w:p w14:paraId="7B509A5C" w14:textId="33D077AD" w:rsidR="00770C36" w:rsidRPr="00C3455D" w:rsidRDefault="003558F8" w:rsidP="00770C3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Use </w:t>
      </w:r>
      <w:r w:rsidR="00C3455D">
        <w:rPr>
          <w:rFonts w:ascii="TH SarabunPSK" w:hAnsi="TH SarabunPSK" w:cs="TH SarabunPSK"/>
          <w:sz w:val="32"/>
          <w:szCs w:val="32"/>
        </w:rPr>
        <w:t>…</w:t>
      </w:r>
      <w:r w:rsidR="00972DB2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mL of sample and </w:t>
      </w:r>
      <w:r w:rsidR="00C3455D">
        <w:rPr>
          <w:rFonts w:ascii="TH SarabunPSK" w:hAnsi="TH SarabunPSK" w:cs="TH SarabunPSK"/>
          <w:sz w:val="32"/>
          <w:szCs w:val="32"/>
        </w:rPr>
        <w:t>…</w:t>
      </w:r>
      <w:r w:rsidR="005D5098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mL of diluent for each dilution</w:t>
      </w:r>
      <w:r w:rsidR="00C3455D">
        <w:rPr>
          <w:noProof/>
        </w:rPr>
        <mc:AlternateContent>
          <mc:Choice Requires="wpc">
            <w:drawing>
              <wp:inline distT="0" distB="0" distL="0" distR="0" wp14:anchorId="06A063B5" wp14:editId="7ED77380">
                <wp:extent cx="4826000" cy="1840237"/>
                <wp:effectExtent l="0" t="0" r="0" b="762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0" name="Rectangle: Top Corners Rounded 130"/>
                        <wps:cNvSpPr/>
                        <wps:spPr>
                          <a:xfrm rot="10800000">
                            <a:off x="1009650" y="626752"/>
                            <a:ext cx="177800" cy="58420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1009650" y="595002"/>
                            <a:ext cx="177800" cy="571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2" name="Group 132"/>
                        <wpg:cNvGrpSpPr/>
                        <wpg:grpSpPr>
                          <a:xfrm>
                            <a:off x="1504950" y="601352"/>
                            <a:ext cx="177800" cy="615950"/>
                            <a:chOff x="387350" y="444500"/>
                            <a:chExt cx="177800" cy="615950"/>
                          </a:xfrm>
                        </wpg:grpSpPr>
                        <wps:wsp>
                          <wps:cNvPr id="133" name="Rectangle: Top Corners Rounded 133"/>
                          <wps:cNvSpPr/>
                          <wps:spPr>
                            <a:xfrm rot="10800000">
                              <a:off x="387350" y="476250"/>
                              <a:ext cx="177800" cy="5842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Oval 134"/>
                          <wps:cNvSpPr/>
                          <wps:spPr>
                            <a:xfrm>
                              <a:off x="387350" y="44450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5" name="Group 135"/>
                        <wpg:cNvGrpSpPr/>
                        <wpg:grpSpPr>
                          <a:xfrm>
                            <a:off x="2032000" y="607703"/>
                            <a:ext cx="177800" cy="615950"/>
                            <a:chOff x="387350" y="444500"/>
                            <a:chExt cx="177800" cy="615950"/>
                          </a:xfrm>
                        </wpg:grpSpPr>
                        <wps:wsp>
                          <wps:cNvPr id="136" name="Rectangle: Top Corners Rounded 136"/>
                          <wps:cNvSpPr/>
                          <wps:spPr>
                            <a:xfrm rot="10800000">
                              <a:off x="387350" y="476250"/>
                              <a:ext cx="177800" cy="5842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Oval 137"/>
                          <wps:cNvSpPr/>
                          <wps:spPr>
                            <a:xfrm>
                              <a:off x="387350" y="44450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8" name="Connector: Curved 138"/>
                        <wps:cNvCnPr/>
                        <wps:spPr>
                          <a:xfrm rot="16200000" flipH="1">
                            <a:off x="1304925" y="318777"/>
                            <a:ext cx="6350" cy="444500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Connector: Curved 139"/>
                        <wps:cNvCnPr/>
                        <wps:spPr>
                          <a:xfrm rot="16200000" flipH="1">
                            <a:off x="1851025" y="312426"/>
                            <a:ext cx="6350" cy="444500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0" name="Group 140"/>
                        <wpg:cNvGrpSpPr/>
                        <wpg:grpSpPr>
                          <a:xfrm>
                            <a:off x="2533650" y="607703"/>
                            <a:ext cx="177800" cy="615950"/>
                            <a:chOff x="387350" y="444500"/>
                            <a:chExt cx="177800" cy="615950"/>
                          </a:xfrm>
                        </wpg:grpSpPr>
                        <wps:wsp>
                          <wps:cNvPr id="141" name="Rectangle: Top Corners Rounded 141"/>
                          <wps:cNvSpPr/>
                          <wps:spPr>
                            <a:xfrm rot="10800000">
                              <a:off x="387350" y="476250"/>
                              <a:ext cx="177800" cy="5842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Oval 142"/>
                          <wps:cNvSpPr/>
                          <wps:spPr>
                            <a:xfrm>
                              <a:off x="387350" y="44450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3" name="Group 143"/>
                        <wpg:cNvGrpSpPr/>
                        <wpg:grpSpPr>
                          <a:xfrm>
                            <a:off x="3054350" y="614053"/>
                            <a:ext cx="177800" cy="615950"/>
                            <a:chOff x="387350" y="444500"/>
                            <a:chExt cx="177800" cy="615950"/>
                          </a:xfrm>
                        </wpg:grpSpPr>
                        <wps:wsp>
                          <wps:cNvPr id="144" name="Rectangle: Top Corners Rounded 144"/>
                          <wps:cNvSpPr/>
                          <wps:spPr>
                            <a:xfrm rot="10800000">
                              <a:off x="387350" y="476250"/>
                              <a:ext cx="177800" cy="5842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Oval 145"/>
                          <wps:cNvSpPr/>
                          <wps:spPr>
                            <a:xfrm>
                              <a:off x="387350" y="44450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6" name="Group 146"/>
                        <wpg:cNvGrpSpPr/>
                        <wpg:grpSpPr>
                          <a:xfrm>
                            <a:off x="3587750" y="620404"/>
                            <a:ext cx="177800" cy="615950"/>
                            <a:chOff x="387350" y="444500"/>
                            <a:chExt cx="177800" cy="615950"/>
                          </a:xfrm>
                        </wpg:grpSpPr>
                        <wps:wsp>
                          <wps:cNvPr id="147" name="Rectangle: Top Corners Rounded 147"/>
                          <wps:cNvSpPr/>
                          <wps:spPr>
                            <a:xfrm rot="10800000">
                              <a:off x="387350" y="476250"/>
                              <a:ext cx="177800" cy="5842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Oval 148"/>
                          <wps:cNvSpPr/>
                          <wps:spPr>
                            <a:xfrm>
                              <a:off x="387350" y="44450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9" name="Connector: Curved 149"/>
                        <wps:cNvCnPr/>
                        <wps:spPr>
                          <a:xfrm rot="16200000" flipH="1">
                            <a:off x="2886075" y="331478"/>
                            <a:ext cx="6350" cy="444500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Connector: Curved 150"/>
                        <wps:cNvCnPr/>
                        <wps:spPr>
                          <a:xfrm rot="16200000" flipH="1">
                            <a:off x="3432175" y="325127"/>
                            <a:ext cx="6350" cy="444500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Connector: Curved 151"/>
                        <wps:cNvCnPr/>
                        <wps:spPr>
                          <a:xfrm rot="16200000" flipH="1">
                            <a:off x="2378075" y="325128"/>
                            <a:ext cx="6350" cy="444500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838200" y="1237398"/>
                            <a:ext cx="5080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C25B92" w14:textId="77777777" w:rsidR="00C3455D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00CF3">
                                <w:rPr>
                                  <w:rFonts w:ascii="TH SarabunPSK" w:hAnsi="TH SarabunPSK" w:cs="TH SarabunPSK"/>
                                </w:rPr>
                                <w:t>Sample</w:t>
                              </w:r>
                            </w:p>
                            <w:p w14:paraId="393FAD69" w14:textId="77777777" w:rsidR="00C3455D" w:rsidRPr="00500CF3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869950" y="1397194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C17561" w14:textId="77777777" w:rsidR="00C3455D" w:rsidRPr="00500CF3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1384300" y="1255403"/>
                            <a:ext cx="4318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06246B" w14:textId="77777777" w:rsidR="00C3455D" w:rsidRPr="00500CF3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1898650" y="1261753"/>
                            <a:ext cx="4318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CE90CD" w14:textId="77777777" w:rsidR="00C3455D" w:rsidRPr="00500CF3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2393950" y="1261753"/>
                            <a:ext cx="4318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9ED726" w14:textId="77777777" w:rsidR="00C3455D" w:rsidRPr="00500CF3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2914650" y="1268103"/>
                            <a:ext cx="4318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63C2BD" w14:textId="77777777" w:rsidR="00C3455D" w:rsidRPr="00500CF3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3486150" y="1274453"/>
                            <a:ext cx="4318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04C458" w14:textId="77777777" w:rsidR="00C3455D" w:rsidRPr="00500CF3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1149350" y="201303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664B83" w14:textId="77777777" w:rsidR="00C3455D" w:rsidRPr="00500CF3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1682750" y="207653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1F665" w14:textId="77777777" w:rsidR="00C3455D" w:rsidRPr="00500CF3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2197100" y="207654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20AC10" w14:textId="77777777" w:rsidR="00C3455D" w:rsidRPr="00500CF3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2686050" y="201304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76554E" w14:textId="77777777" w:rsidR="00C3455D" w:rsidRPr="00500CF3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3251200" y="201303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8D47C7" w14:textId="77777777" w:rsidR="00C3455D" w:rsidRPr="00500CF3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A063B5" id="Canvas 164" o:spid="_x0000_s1026" editas="canvas" style="width:380pt;height:144.9pt;mso-position-horizontal-relative:char;mso-position-vertical-relative:line" coordsize="4826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260;height:18402;visibility:visible;mso-wrap-style:square" filled="t">
                  <v:fill o:detectmouseclick="t"/>
                  <v:path o:connecttype="none"/>
                </v:shape>
                <v:shape id="Rectangle: Top Corners Rounded 130" o:spid="_x0000_s1028" style="position:absolute;left:10096;top:6267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" path="m88900,r,c137998,,177800,39802,177800,88900r,495300l177800,584200,,584200r,l,88900c,39802,39802,,88900,xe" filled="f" strokecolor="#8eaadb [1940]" strokeweight="1pt">
                  <v:stroke joinstyle="miter"/>
                  <v:path arrowok="t" o:connecttype="custom" o:connectlocs="88900,0;88900,0;177800,88900;177800,584200;177800,584200;0,584200;0,584200;0,88900;88900,0" o:connectangles="0,0,0,0,0,0,0,0,0"/>
                </v:shape>
                <v:oval id="Oval 131" o:spid="_x0000_s1029" style="position:absolute;left:10096;top:5950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" fillcolor="#b4c6e7 [1300]" strokecolor="#8eaadb [1940]" strokeweight="1pt">
                  <v:stroke joinstyle="miter"/>
                </v:oval>
                <v:group id="Group 132" o:spid="_x0000_s1030" style="position:absolute;left:15049;top:6013;width:1778;height:6160" coordorigin="3873,4445" coordsize="1778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Rectangle: Top Corners Rounded 133" o:spid="_x0000_s1031" style="position:absolute;left:3873;top:4762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" path="m88900,r,c137998,,177800,39802,177800,88900r,495300l177800,584200,,584200r,l,88900c,39802,39802,,88900,xe" filled="f" strokecolor="#747070 [1614]" strokeweight="1pt">
                    <v:stroke joinstyle="miter"/>
                    <v:path arrowok="t" o:connecttype="custom" o:connectlocs="88900,0;88900,0;177800,88900;177800,584200;177800,584200;0,584200;0,584200;0,88900;88900,0" o:connectangles="0,0,0,0,0,0,0,0,0"/>
                  </v:shape>
                  <v:oval id="Oval 134" o:spid="_x0000_s1032" style="position:absolute;left:3873;top:4445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" fillcolor="#aeaaaa [2414]" strokecolor="#747070 [1614]" strokeweight="1pt">
                    <v:stroke joinstyle="miter"/>
                  </v:oval>
                </v:group>
                <v:group id="Group 135" o:spid="_x0000_s1033" style="position:absolute;left:20320;top:6077;width:1778;height:6159" coordorigin="3873,4445" coordsize="1778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Rectangle: Top Corners Rounded 136" o:spid="_x0000_s1034" style="position:absolute;left:3873;top:4762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" path="m88900,r,c137998,,177800,39802,177800,88900r,495300l177800,584200,,584200r,l,88900c,39802,39802,,88900,xe" filled="f" strokecolor="#747070 [1614]" strokeweight="1pt">
                    <v:stroke joinstyle="miter"/>
                    <v:path arrowok="t" o:connecttype="custom" o:connectlocs="88900,0;88900,0;177800,88900;177800,584200;177800,584200;0,584200;0,584200;0,88900;88900,0" o:connectangles="0,0,0,0,0,0,0,0,0"/>
                  </v:shape>
                  <v:oval id="Oval 137" o:spid="_x0000_s1035" style="position:absolute;left:3873;top:4445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" fillcolor="#aeaaaa [2414]" strokecolor="#747070 [1614]" strokeweight="1pt">
                    <v:stroke joinstyle="miter"/>
                  </v:oval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38" o:spid="_x0000_s1036" type="#_x0000_t38" style="position:absolute;left:13049;top:3187;width:64;height:44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" adj="-583200" strokecolor="#7b7b7b [2406]" strokeweight=".5pt">
                  <v:stroke endarrow="block" joinstyle="miter"/>
                </v:shape>
                <v:shape id="Connector: Curved 139" o:spid="_x0000_s1037" type="#_x0000_t38" style="position:absolute;left:18510;top:3124;width:63;height:44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" adj="-583200" strokecolor="#7b7b7b [2406]" strokeweight=".5pt">
                  <v:stroke endarrow="block" joinstyle="miter"/>
                </v:shape>
                <v:group id="Group 140" o:spid="_x0000_s1038" style="position:absolute;left:25336;top:6077;width:1778;height:6159" coordorigin="3873,4445" coordsize="1778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Rectangle: Top Corners Rounded 141" o:spid="_x0000_s1039" style="position:absolute;left:3873;top:4762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" path="m88900,r,c137998,,177800,39802,177800,88900r,495300l177800,584200,,584200r,l,88900c,39802,39802,,88900,xe" filled="f" strokecolor="#747070 [1614]" strokeweight="1pt">
                    <v:stroke joinstyle="miter"/>
                    <v:path arrowok="t" o:connecttype="custom" o:connectlocs="88900,0;88900,0;177800,88900;177800,584200;177800,584200;0,584200;0,584200;0,88900;88900,0" o:connectangles="0,0,0,0,0,0,0,0,0"/>
                  </v:shape>
                  <v:oval id="Oval 142" o:spid="_x0000_s1040" style="position:absolute;left:3873;top:4445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" fillcolor="#aeaaaa [2414]" strokecolor="#747070 [1614]" strokeweight="1pt">
                    <v:stroke joinstyle="miter"/>
                  </v:oval>
                </v:group>
                <v:group id="Group 143" o:spid="_x0000_s1041" style="position:absolute;left:30543;top:6140;width:1778;height:6160" coordorigin="3873,4445" coordsize="1778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Rectangle: Top Corners Rounded 144" o:spid="_x0000_s1042" style="position:absolute;left:3873;top:4762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" path="m88900,r,c137998,,177800,39802,177800,88900r,495300l177800,584200,,584200r,l,88900c,39802,39802,,88900,xe" filled="f" strokecolor="#747070 [1614]" strokeweight="1pt">
                    <v:stroke joinstyle="miter"/>
                    <v:path arrowok="t" o:connecttype="custom" o:connectlocs="88900,0;88900,0;177800,88900;177800,584200;177800,584200;0,584200;0,584200;0,88900;88900,0" o:connectangles="0,0,0,0,0,0,0,0,0"/>
                  </v:shape>
                  <v:oval id="Oval 145" o:spid="_x0000_s1043" style="position:absolute;left:3873;top:4445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" fillcolor="#aeaaaa [2414]" strokecolor="#747070 [1614]" strokeweight="1pt">
                    <v:stroke joinstyle="miter"/>
                  </v:oval>
                </v:group>
                <v:group id="Group 146" o:spid="_x0000_s1044" style="position:absolute;left:35877;top:6204;width:1778;height:6159" coordorigin="3873,4445" coordsize="1778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Rectangle: Top Corners Rounded 147" o:spid="_x0000_s1045" style="position:absolute;left:3873;top:4762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" path="m88900,r,c137998,,177800,39802,177800,88900r,495300l177800,584200,,584200r,l,88900c,39802,39802,,88900,xe" filled="f" strokecolor="#747070 [1614]" strokeweight="1pt">
                    <v:stroke joinstyle="miter"/>
                    <v:path arrowok="t" o:connecttype="custom" o:connectlocs="88900,0;88900,0;177800,88900;177800,584200;177800,584200;0,584200;0,584200;0,88900;88900,0" o:connectangles="0,0,0,0,0,0,0,0,0"/>
                  </v:shape>
                  <v:oval id="Oval 148" o:spid="_x0000_s1046" style="position:absolute;left:3873;top:4445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" fillcolor="#aeaaaa [2414]" strokecolor="#747070 [1614]" strokeweight="1pt">
                    <v:stroke joinstyle="miter"/>
                  </v:oval>
                </v:group>
                <v:shape id="Connector: Curved 149" o:spid="_x0000_s1047" type="#_x0000_t38" style="position:absolute;left:28861;top:3314;width:64;height:44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" adj="-583200" strokecolor="#7b7b7b [2406]" strokeweight=".5pt">
                  <v:stroke endarrow="block" joinstyle="miter"/>
                </v:shape>
                <v:shape id="Connector: Curved 150" o:spid="_x0000_s1048" type="#_x0000_t38" style="position:absolute;left:34322;top:3251;width:63;height:44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" adj="-583200" strokecolor="#7b7b7b [2406]" strokeweight=".5pt">
                  <v:stroke endarrow="block" joinstyle="miter"/>
                </v:shape>
                <v:shape id="Connector: Curved 151" o:spid="_x0000_s1049" type="#_x0000_t38" style="position:absolute;left:23781;top:3251;width:63;height:44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" adj="-583200" strokecolor="#7b7b7b [2406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" o:spid="_x0000_s1050" type="#_x0000_t202" style="position:absolute;left:8382;top:12373;width:508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" fillcolor="white [3201]" stroked="f" strokeweight=".5pt">
                  <v:textbox inset=",0">
                    <w:txbxContent>
                      <w:p w14:paraId="16C25B92" w14:textId="77777777" w:rsidR="00C3455D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  <w:r w:rsidRPr="00500CF3">
                          <w:rPr>
                            <w:rFonts w:ascii="TH SarabunPSK" w:hAnsi="TH SarabunPSK" w:cs="TH SarabunPSK"/>
                          </w:rPr>
                          <w:t>Sample</w:t>
                        </w:r>
                      </w:p>
                      <w:p w14:paraId="393FAD69" w14:textId="77777777" w:rsidR="00C3455D" w:rsidRPr="00500CF3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</w:p>
                    </w:txbxContent>
                  </v:textbox>
                </v:shape>
                <v:shape id="Text Box 153" o:spid="_x0000_s1051" type="#_x0000_t202" style="position:absolute;left:8699;top:13971;width:431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" filled="f" stroked="f" strokeweight=".5pt">
                  <v:textbox inset=",0">
                    <w:txbxContent>
                      <w:p w14:paraId="37C17561" w14:textId="77777777" w:rsidR="00C3455D" w:rsidRPr="00500CF3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10^-1</w:t>
                        </w:r>
                      </w:p>
                    </w:txbxContent>
                  </v:textbox>
                </v:shape>
                <v:shape id="Text Box 154" o:spid="_x0000_s1052" type="#_x0000_t202" style="position:absolute;left:13843;top:12554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" fillcolor="white [3201]" stroked="f" strokeweight=".5pt">
                  <v:textbox inset=",0">
                    <w:txbxContent>
                      <w:p w14:paraId="6A06246B" w14:textId="77777777" w:rsidR="00C3455D" w:rsidRPr="00500CF3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10^-2</w:t>
                        </w:r>
                      </w:p>
                    </w:txbxContent>
                  </v:textbox>
                </v:shape>
                <v:shape id="Text Box 155" o:spid="_x0000_s1053" type="#_x0000_t202" style="position:absolute;left:18986;top:12617;width:431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" fillcolor="white [3201]" stroked="f" strokeweight=".5pt">
                  <v:textbox inset=",0">
                    <w:txbxContent>
                      <w:p w14:paraId="64CE90CD" w14:textId="77777777" w:rsidR="00C3455D" w:rsidRPr="00500CF3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10^-3</w:t>
                        </w:r>
                      </w:p>
                    </w:txbxContent>
                  </v:textbox>
                </v:shape>
                <v:shape id="Text Box 156" o:spid="_x0000_s1054" type="#_x0000_t202" style="position:absolute;left:23939;top:12617;width:431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" fillcolor="white [3201]" stroked="f" strokeweight=".5pt">
                  <v:textbox inset=",0">
                    <w:txbxContent>
                      <w:p w14:paraId="099ED726" w14:textId="77777777" w:rsidR="00C3455D" w:rsidRPr="00500CF3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10^-4</w:t>
                        </w:r>
                      </w:p>
                    </w:txbxContent>
                  </v:textbox>
                </v:shape>
                <v:shape id="Text Box 157" o:spid="_x0000_s1055" type="#_x0000_t202" style="position:absolute;left:29146;top:12681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" fillcolor="white [3201]" stroked="f" strokeweight=".5pt">
                  <v:textbox inset=",0">
                    <w:txbxContent>
                      <w:p w14:paraId="6963C2BD" w14:textId="77777777" w:rsidR="00C3455D" w:rsidRPr="00500CF3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10^-5</w:t>
                        </w:r>
                      </w:p>
                    </w:txbxContent>
                  </v:textbox>
                </v:shape>
                <v:shape id="Text Box 158" o:spid="_x0000_s1056" type="#_x0000_t202" style="position:absolute;left:34861;top:12744;width:431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" fillcolor="white [3201]" stroked="f" strokeweight=".5pt">
                  <v:textbox inset=",0">
                    <w:txbxContent>
                      <w:p w14:paraId="3A04C458" w14:textId="77777777" w:rsidR="00C3455D" w:rsidRPr="00500CF3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10^-6</w:t>
                        </w:r>
                      </w:p>
                    </w:txbxContent>
                  </v:textbox>
                </v:shape>
                <v:shape id="Text Box 159" o:spid="_x0000_s1057" type="#_x0000_t202" style="position:absolute;left:11493;top:2013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" filled="f" stroked="f" strokeweight=".5pt">
                  <v:textbox inset=",0">
                    <w:txbxContent>
                      <w:p w14:paraId="1E664B83" w14:textId="77777777" w:rsidR="00C3455D" w:rsidRPr="00500CF3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… ml</w:t>
                        </w:r>
                      </w:p>
                    </w:txbxContent>
                  </v:textbox>
                </v:shape>
                <v:shape id="Text Box 160" o:spid="_x0000_s1058" type="#_x0000_t202" style="position:absolute;left:16827;top:2076;width:431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" filled="f" stroked="f" strokeweight=".5pt">
                  <v:textbox inset=",0">
                    <w:txbxContent>
                      <w:p w14:paraId="1EE1F665" w14:textId="77777777" w:rsidR="00C3455D" w:rsidRPr="00500CF3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… ml</w:t>
                        </w:r>
                      </w:p>
                    </w:txbxContent>
                  </v:textbox>
                </v:shape>
                <v:shape id="Text Box 161" o:spid="_x0000_s1059" type="#_x0000_t202" style="position:absolute;left:21971;top:2076;width:431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" filled="f" stroked="f" strokeweight=".5pt">
                  <v:textbox inset=",0">
                    <w:txbxContent>
                      <w:p w14:paraId="3720AC10" w14:textId="77777777" w:rsidR="00C3455D" w:rsidRPr="00500CF3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… ml</w:t>
                        </w:r>
                      </w:p>
                    </w:txbxContent>
                  </v:textbox>
                </v:shape>
                <v:shape id="Text Box 162" o:spid="_x0000_s1060" type="#_x0000_t202" style="position:absolute;left:26860;top:2013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" filled="f" stroked="f" strokeweight=".5pt">
                  <v:textbox inset=",0">
                    <w:txbxContent>
                      <w:p w14:paraId="6D76554E" w14:textId="77777777" w:rsidR="00C3455D" w:rsidRPr="00500CF3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… ml</w:t>
                        </w:r>
                      </w:p>
                    </w:txbxContent>
                  </v:textbox>
                </v:shape>
                <v:shape id="Text Box 163" o:spid="_x0000_s1061" type="#_x0000_t202" style="position:absolute;left:32512;top:2013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" filled="f" stroked="f" strokeweight=".5pt">
                  <v:textbox inset=",0">
                    <w:txbxContent>
                      <w:p w14:paraId="548D47C7" w14:textId="77777777" w:rsidR="00C3455D" w:rsidRPr="00500CF3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… 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274B83" w14:textId="689F0FE4" w:rsidR="009C74B7" w:rsidRDefault="004636DC" w:rsidP="003558F8">
      <w:pPr>
        <w:pStyle w:val="ListParagraph"/>
        <w:numPr>
          <w:ilvl w:val="1"/>
          <w:numId w:val="1"/>
        </w:numPr>
        <w:rPr>
          <w:ins w:id="72" w:author="Oat ." w:date="2024-09-20T09:48:00Z"/>
          <w:rFonts w:ascii="TH SarabunPSK" w:hAnsi="TH SarabunPSK" w:cs="TH SarabunPSK"/>
          <w:sz w:val="32"/>
          <w:szCs w:val="32"/>
        </w:rPr>
      </w:pPr>
      <w:ins w:id="73" w:author="Oat ." w:date="2024-09-20T09:07:00Z">
        <w:r>
          <w:rPr>
            <w:rFonts w:ascii="TH SarabunPSK" w:hAnsi="TH SarabunPSK" w:cs="TH SarabunPSK"/>
            <w:sz w:val="32"/>
            <w:szCs w:val="32"/>
          </w:rPr>
          <w:t>Spike</w:t>
        </w:r>
      </w:ins>
      <w:ins w:id="74" w:author="Oat ." w:date="2024-09-20T09:08:00Z">
        <w:r w:rsidR="005539E3">
          <w:rPr>
            <w:rFonts w:ascii="TH SarabunPSK" w:hAnsi="TH SarabunPSK" w:cs="TH SarabunPSK"/>
            <w:sz w:val="32"/>
            <w:szCs w:val="32"/>
          </w:rPr>
          <w:t xml:space="preserve"> reference strain</w:t>
        </w:r>
      </w:ins>
      <w:ins w:id="75" w:author="Oat ." w:date="2024-09-20T09:56:00Z">
        <w:r w:rsidR="00493F31">
          <w:rPr>
            <w:rFonts w:ascii="TH SarabunPSK" w:hAnsi="TH SarabunPSK" w:cs="TH SarabunPSK"/>
            <w:sz w:val="32"/>
            <w:szCs w:val="32"/>
          </w:rPr>
          <w:t xml:space="preserve"> (positive product control</w:t>
        </w:r>
      </w:ins>
      <w:ins w:id="76" w:author="Oat ." w:date="2024-09-20T09:57:00Z">
        <w:r w:rsidR="00493F31">
          <w:rPr>
            <w:rFonts w:ascii="TH SarabunPSK" w:hAnsi="TH SarabunPSK" w:cs="TH SarabunPSK"/>
            <w:sz w:val="32"/>
            <w:szCs w:val="32"/>
          </w:rPr>
          <w:t>: PPC = product</w:t>
        </w:r>
        <w:r w:rsidR="002D4FD9">
          <w:rPr>
            <w:rFonts w:ascii="TH SarabunPSK" w:hAnsi="TH SarabunPSK" w:cs="TH SarabunPSK"/>
            <w:sz w:val="32"/>
            <w:szCs w:val="32"/>
          </w:rPr>
          <w:t xml:space="preserve"> + reference strain</w:t>
        </w:r>
      </w:ins>
      <w:ins w:id="77" w:author="Oat ." w:date="2024-09-20T09:56:00Z">
        <w:r w:rsidR="00493F31">
          <w:rPr>
            <w:rFonts w:ascii="TH SarabunPSK" w:hAnsi="TH SarabunPSK" w:cs="TH SarabunPSK"/>
            <w:sz w:val="32"/>
            <w:szCs w:val="32"/>
          </w:rPr>
          <w:t>)</w:t>
        </w:r>
      </w:ins>
    </w:p>
    <w:p w14:paraId="57D3A4CE" w14:textId="221A6268" w:rsidR="0081671B" w:rsidRDefault="002704CB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  <w:pPrChange w:id="78" w:author="Oat ." w:date="2024-09-20T09:48:00Z">
          <w:pPr>
            <w:pStyle w:val="ListParagraph"/>
            <w:numPr>
              <w:ilvl w:val="1"/>
              <w:numId w:val="1"/>
            </w:numPr>
            <w:ind w:left="792" w:hanging="432"/>
          </w:pPr>
        </w:pPrChange>
      </w:pPr>
      <w:ins w:id="79" w:author="Oat ." w:date="2024-09-20T09:53:00Z">
        <w:r>
          <w:rPr>
            <w:rFonts w:ascii="TH SarabunPSK" w:hAnsi="TH SarabunPSK" w:cs="TH SarabunPSK"/>
            <w:sz w:val="32"/>
            <w:szCs w:val="32"/>
          </w:rPr>
          <w:t>[</w:t>
        </w:r>
      </w:ins>
      <w:ins w:id="80" w:author="Oat ." w:date="2024-09-20T09:48:00Z">
        <w:r w:rsidR="002F76B1">
          <w:rPr>
            <w:rFonts w:ascii="TH SarabunPSK" w:hAnsi="TH SarabunPSK" w:cs="TH SarabunPSK"/>
            <w:sz w:val="32"/>
            <w:szCs w:val="32"/>
          </w:rPr>
          <w:t xml:space="preserve">Transfer </w:t>
        </w:r>
      </w:ins>
      <w:ins w:id="81" w:author="Oat ." w:date="2024-09-20T09:49:00Z">
        <w:r w:rsidR="00865FF6">
          <w:rPr>
            <w:rFonts w:ascii="TH SarabunPSK" w:hAnsi="TH SarabunPSK" w:cs="TH SarabunPSK"/>
            <w:sz w:val="32"/>
            <w:szCs w:val="32"/>
          </w:rPr>
          <w:t>reference strain</w:t>
        </w:r>
      </w:ins>
      <w:ins w:id="82" w:author="Oat ." w:date="2024-09-20T09:54:00Z">
        <w:r w:rsidR="00231D08">
          <w:rPr>
            <w:rFonts w:ascii="TH SarabunPSK" w:hAnsi="TH SarabunPSK" w:cs="TH SarabunPSK"/>
            <w:sz w:val="32"/>
            <w:szCs w:val="32"/>
          </w:rPr>
          <w:t xml:space="preserve"> suspension</w:t>
        </w:r>
      </w:ins>
      <w:ins w:id="83" w:author="Oat ." w:date="2024-09-20T09:56:00Z">
        <w:r w:rsidR="00B31F48">
          <w:rPr>
            <w:rFonts w:ascii="TH SarabunPSK" w:hAnsi="TH SarabunPSK" w:cs="TH SarabunPSK"/>
            <w:sz w:val="32"/>
            <w:szCs w:val="32"/>
          </w:rPr>
          <w:t xml:space="preserve"> </w:t>
        </w:r>
      </w:ins>
      <w:ins w:id="84" w:author="Oat ." w:date="2024-09-20T09:58:00Z">
        <w:r w:rsidR="00DC118B">
          <w:rPr>
            <w:rFonts w:ascii="TH SarabunPSK" w:hAnsi="TH SarabunPSK" w:cs="TH SarabunPSK"/>
            <w:sz w:val="32"/>
            <w:szCs w:val="32"/>
          </w:rPr>
          <w:t xml:space="preserve">of </w:t>
        </w:r>
      </w:ins>
      <w:ins w:id="85" w:author="Oat ." w:date="2024-09-20T09:59:00Z">
        <w:r w:rsidR="00AE662C">
          <w:rPr>
            <w:rFonts w:ascii="TH SarabunPSK" w:hAnsi="TH SarabunPSK" w:cs="TH SarabunPSK"/>
            <w:sz w:val="32"/>
            <w:szCs w:val="32"/>
          </w:rPr>
          <w:t xml:space="preserve">not more than </w:t>
        </w:r>
      </w:ins>
      <w:ins w:id="86" w:author="Oat ." w:date="2024-09-20T09:58:00Z">
        <w:r w:rsidR="00DC118B">
          <w:rPr>
            <w:rFonts w:ascii="TH SarabunPSK" w:hAnsi="TH SarabunPSK" w:cs="TH SarabunPSK"/>
            <w:sz w:val="32"/>
            <w:szCs w:val="32"/>
          </w:rPr>
          <w:t>10</w:t>
        </w:r>
      </w:ins>
      <w:ins w:id="87" w:author="Oat ." w:date="2024-09-20T09:59:00Z">
        <w:r w:rsidR="00DC118B">
          <w:rPr>
            <w:rFonts w:ascii="TH SarabunPSK" w:hAnsi="TH SarabunPSK" w:cs="TH SarabunPSK"/>
            <w:sz w:val="32"/>
            <w:szCs w:val="32"/>
          </w:rPr>
          <w:t xml:space="preserve">0 CFU </w:t>
        </w:r>
      </w:ins>
      <w:ins w:id="88" w:author="Oat ." w:date="2024-09-20T09:56:00Z">
        <w:r w:rsidR="00B31F48">
          <w:rPr>
            <w:rFonts w:ascii="TH SarabunPSK" w:hAnsi="TH SarabunPSK" w:cs="TH SarabunPSK"/>
            <w:sz w:val="32"/>
            <w:szCs w:val="32"/>
          </w:rPr>
          <w:t>with volume not exceed</w:t>
        </w:r>
        <w:r w:rsidR="00E87F87">
          <w:rPr>
            <w:rFonts w:ascii="TH SarabunPSK" w:hAnsi="TH SarabunPSK" w:cs="TH SarabunPSK"/>
            <w:sz w:val="32"/>
            <w:szCs w:val="32"/>
          </w:rPr>
          <w:t xml:space="preserve"> 1%</w:t>
        </w:r>
      </w:ins>
      <w:ins w:id="89" w:author="Oat ." w:date="2024-09-20T09:57:00Z">
        <w:r w:rsidR="002D4FD9">
          <w:rPr>
            <w:rFonts w:ascii="TH SarabunPSK" w:hAnsi="TH SarabunPSK" w:cs="TH SarabunPSK"/>
            <w:sz w:val="32"/>
            <w:szCs w:val="32"/>
          </w:rPr>
          <w:t xml:space="preserve"> of diluted produc</w:t>
        </w:r>
        <w:r w:rsidR="00615110">
          <w:rPr>
            <w:rFonts w:ascii="TH SarabunPSK" w:hAnsi="TH SarabunPSK" w:cs="TH SarabunPSK"/>
            <w:sz w:val="32"/>
            <w:szCs w:val="32"/>
          </w:rPr>
          <w:t xml:space="preserve">t into </w:t>
        </w:r>
      </w:ins>
      <w:ins w:id="90" w:author="Oat ." w:date="2024-09-20T09:58:00Z">
        <w:r w:rsidR="00DC118B">
          <w:rPr>
            <w:rFonts w:ascii="TH SarabunPSK" w:hAnsi="TH SarabunPSK" w:cs="TH SarabunPSK"/>
            <w:sz w:val="32"/>
            <w:szCs w:val="32"/>
          </w:rPr>
          <w:t xml:space="preserve">each </w:t>
        </w:r>
      </w:ins>
      <w:ins w:id="91" w:author="Oat ." w:date="2024-09-20T09:57:00Z">
        <w:r w:rsidR="00615110">
          <w:rPr>
            <w:rFonts w:ascii="TH SarabunPSK" w:hAnsi="TH SarabunPSK" w:cs="TH SarabunPSK"/>
            <w:sz w:val="32"/>
            <w:szCs w:val="32"/>
          </w:rPr>
          <w:t>sa</w:t>
        </w:r>
      </w:ins>
      <w:ins w:id="92" w:author="Oat ." w:date="2024-09-20T09:58:00Z">
        <w:r w:rsidR="00615110">
          <w:rPr>
            <w:rFonts w:ascii="TH SarabunPSK" w:hAnsi="TH SarabunPSK" w:cs="TH SarabunPSK"/>
            <w:sz w:val="32"/>
            <w:szCs w:val="32"/>
          </w:rPr>
          <w:t>mple seri</w:t>
        </w:r>
        <w:r w:rsidR="00DC118B">
          <w:rPr>
            <w:rFonts w:ascii="TH SarabunPSK" w:hAnsi="TH SarabunPSK" w:cs="TH SarabunPSK"/>
            <w:sz w:val="32"/>
            <w:szCs w:val="32"/>
          </w:rPr>
          <w:t>al dilution]</w:t>
        </w:r>
      </w:ins>
    </w:p>
    <w:p w14:paraId="5E3EBE9F" w14:textId="28389134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Plating</w:t>
      </w:r>
    </w:p>
    <w:p w14:paraId="2823B5B3" w14:textId="42B4F965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93" w:name="_Ref177723183"/>
      <w:r w:rsidR="00770C36" w:rsidRPr="003558F8">
        <w:rPr>
          <w:rFonts w:ascii="TH SarabunPSK" w:hAnsi="TH SarabunPSK" w:cs="TH SarabunPSK"/>
          <w:sz w:val="32"/>
          <w:szCs w:val="32"/>
        </w:rPr>
        <w:t>Pipette 1</w:t>
      </w:r>
      <w:r w:rsidR="005D5098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mL from each dilution onto separate Petri dishes</w:t>
      </w:r>
      <w:r w:rsidR="00C3455D">
        <w:rPr>
          <w:rFonts w:ascii="TH SarabunPSK" w:hAnsi="TH SarabunPSK" w:cs="TH SarabunPSK"/>
          <w:sz w:val="32"/>
          <w:szCs w:val="32"/>
        </w:rPr>
        <w:t xml:space="preserve"> for at least 2 repl</w:t>
      </w:r>
      <w:r w:rsidR="00676991">
        <w:rPr>
          <w:rFonts w:ascii="TH SarabunPSK" w:hAnsi="TH SarabunPSK" w:cs="TH SarabunPSK"/>
          <w:sz w:val="32"/>
          <w:szCs w:val="32"/>
        </w:rPr>
        <w:t>ications</w:t>
      </w:r>
      <w:bookmarkEnd w:id="93"/>
    </w:p>
    <w:p w14:paraId="7CFE68FE" w14:textId="0D264968" w:rsidR="00770C36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Pour 15-20</w:t>
      </w:r>
      <w:r w:rsidR="005D5098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mL of molten Soybean-Casein Digest Agar (cooled to 45°C)</w:t>
      </w:r>
    </w:p>
    <w:p w14:paraId="642D1C48" w14:textId="3CED6B0A" w:rsidR="00676991" w:rsidRPr="003558F8" w:rsidRDefault="00676991" w:rsidP="00676991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c">
            <w:drawing>
              <wp:inline distT="0" distB="0" distL="0" distR="0" wp14:anchorId="7B303F83" wp14:editId="565ED102">
                <wp:extent cx="5188585" cy="2530027"/>
                <wp:effectExtent l="0" t="0" r="0" b="3810"/>
                <wp:docPr id="204" name="Canvas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7" name="Cylinder 167"/>
                        <wps:cNvSpPr/>
                        <wps:spPr>
                          <a:xfrm>
                            <a:off x="1910286" y="868309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2164134" y="177479"/>
                            <a:ext cx="517194" cy="1489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EEA404" w14:textId="77777777" w:rsidR="00676991" w:rsidRDefault="00676991" w:rsidP="006769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43"/>
                        <wps:cNvSpPr txBox="1"/>
                        <wps:spPr>
                          <a:xfrm>
                            <a:off x="1757626" y="177476"/>
                            <a:ext cx="1519696" cy="2325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9EE179" w14:textId="3D21DC2D" w:rsidR="00676991" w:rsidRDefault="00835FE5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Positive product control</w:t>
                              </w:r>
                              <w:r w:rsidR="00862F86">
                                <w:rPr>
                                  <w:rFonts w:ascii="TH SarabunPSK" w:eastAsia="Calibri" w:hAnsi="TH SarabunPSK" w:cs="Cordia New" w:hint="cs"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="00862F8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(ppc)</w:t>
                              </w:r>
                              <w:r w:rsidR="001D190C">
                                <w:rPr>
                                  <w:rFonts w:ascii="TH SarabunPSK" w:eastAsia="Calibri" w:hAnsi="TH SarabunPSK" w:cs="Cordia New" w:hint="cs"/>
                                  <w:szCs w:val="22"/>
                                  <w:cs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Cylinder 170"/>
                        <wps:cNvSpPr/>
                        <wps:spPr>
                          <a:xfrm>
                            <a:off x="2617808" y="868308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Connector: Elbow 171"/>
                        <wps:cNvCnPr/>
                        <wps:spPr>
                          <a:xfrm rot="5400000">
                            <a:off x="2123022" y="383728"/>
                            <a:ext cx="415620" cy="39214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Connector: Elbow 172"/>
                        <wps:cNvCnPr/>
                        <wps:spPr>
                          <a:xfrm rot="16200000" flipH="1">
                            <a:off x="2496766" y="402126"/>
                            <a:ext cx="415514" cy="355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Text Box 43"/>
                        <wps:cNvSpPr txBox="1"/>
                        <wps:spPr>
                          <a:xfrm>
                            <a:off x="2134795" y="1070137"/>
                            <a:ext cx="770847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7B2E8A" w14:textId="77777777" w:rsidR="00676991" w:rsidRDefault="00676991" w:rsidP="00676991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2 replications</w:t>
                              </w:r>
                            </w:p>
                            <w:p w14:paraId="6BB5307B" w14:textId="77777777" w:rsidR="00676991" w:rsidRDefault="00676991" w:rsidP="00676991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Cylinder 174"/>
                        <wps:cNvSpPr/>
                        <wps:spPr>
                          <a:xfrm>
                            <a:off x="3533379" y="849261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787227" y="158431"/>
                            <a:ext cx="517194" cy="1489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279635" w14:textId="77777777" w:rsidR="00676991" w:rsidRDefault="00676991" w:rsidP="006769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43"/>
                        <wps:cNvSpPr txBox="1"/>
                        <wps:spPr>
                          <a:xfrm>
                            <a:off x="3617630" y="168701"/>
                            <a:ext cx="1282701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98C5D9" w14:textId="13AC2EB8" w:rsidR="00676991" w:rsidRDefault="004D055D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D</w:t>
                              </w:r>
                              <w:r w:rsidR="000749CA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iluent</w:t>
                              </w:r>
                              <w:ins w:id="94" w:author="Oat ." w:date="2024-09-20T09:59:00Z">
                                <w:r>
                                  <w:rPr>
                                    <w:rFonts w:ascii="TH SarabunPSK" w:eastAsia="Calibri" w:hAnsi="TH SarabunPSK" w:cs="Cordia New"/>
                                    <w:szCs w:val="22"/>
                                  </w:rPr>
                                  <w:t xml:space="preserve"> (negative control)</w:t>
                                </w:r>
                              </w:ins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Cylinder 177"/>
                        <wps:cNvSpPr/>
                        <wps:spPr>
                          <a:xfrm>
                            <a:off x="4240901" y="849260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Connector: Elbow 178"/>
                        <wps:cNvCnPr/>
                        <wps:spPr>
                          <a:xfrm rot="5400000">
                            <a:off x="3736253" y="374522"/>
                            <a:ext cx="415505" cy="3721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Connector: Elbow 179"/>
                        <wps:cNvCnPr/>
                        <wps:spPr>
                          <a:xfrm rot="16200000" flipH="1">
                            <a:off x="4109923" y="372993"/>
                            <a:ext cx="415398" cy="3750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Text Box 43"/>
                        <wps:cNvSpPr txBox="1"/>
                        <wps:spPr>
                          <a:xfrm>
                            <a:off x="3757888" y="1051089"/>
                            <a:ext cx="770847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7B7361" w14:textId="77777777" w:rsidR="00676991" w:rsidRDefault="00676991" w:rsidP="00676991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2 replications</w:t>
                              </w:r>
                            </w:p>
                            <w:p w14:paraId="220612ED" w14:textId="77777777" w:rsidR="00676991" w:rsidRDefault="00676991" w:rsidP="00676991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43"/>
                        <wps:cNvSpPr txBox="1"/>
                        <wps:spPr>
                          <a:xfrm>
                            <a:off x="2847578" y="632339"/>
                            <a:ext cx="42545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AA8A5D" w14:textId="77777777" w:rsidR="00676991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43"/>
                        <wps:cNvSpPr txBox="1"/>
                        <wps:spPr>
                          <a:xfrm>
                            <a:off x="2100634" y="630689"/>
                            <a:ext cx="384994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6C002" w14:textId="77777777" w:rsidR="00676991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43"/>
                        <wps:cNvSpPr txBox="1"/>
                        <wps:spPr>
                          <a:xfrm>
                            <a:off x="3719231" y="619532"/>
                            <a:ext cx="42545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B3437" w14:textId="77777777" w:rsidR="00676991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43"/>
                        <wps:cNvSpPr txBox="1"/>
                        <wps:spPr>
                          <a:xfrm>
                            <a:off x="4474881" y="619532"/>
                            <a:ext cx="42545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D75BE1" w14:textId="77777777" w:rsidR="00676991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2536428" y="1529910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alphaModFix amt="50000"/>
                          </a:blip>
                          <a:stretch>
                            <a:fillRect/>
                          </a:stretch>
                        </pic:blipFill>
                        <pic:spPr>
                          <a:xfrm rot="18619682">
                            <a:off x="2651341" y="1406710"/>
                            <a:ext cx="415885" cy="415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Straight Connector 187"/>
                        <wps:cNvCnPr/>
                        <wps:spPr>
                          <a:xfrm flipH="1">
                            <a:off x="2536428" y="1488284"/>
                            <a:ext cx="19" cy="21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 flipH="1">
                            <a:off x="2537201" y="1445846"/>
                            <a:ext cx="0" cy="21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 flipH="1">
                            <a:off x="2536447" y="1404984"/>
                            <a:ext cx="0" cy="21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43"/>
                        <wps:cNvSpPr txBox="1"/>
                        <wps:spPr>
                          <a:xfrm>
                            <a:off x="2934667" y="1687840"/>
                            <a:ext cx="560043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CD9FF5" w14:textId="77777777" w:rsidR="00676991" w:rsidRPr="00BF5997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15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-20</w:t>
                              </w: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43"/>
                        <wps:cNvSpPr txBox="1"/>
                        <wps:spPr>
                          <a:xfrm>
                            <a:off x="2744202" y="1445844"/>
                            <a:ext cx="706905" cy="143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0ABDAE" w14:textId="77777777" w:rsidR="00676991" w:rsidRPr="00F26766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</w:pPr>
                              <w:r w:rsidRPr="00F2676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>Molten TSA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Cylinder 192"/>
                        <wps:cNvSpPr/>
                        <wps:spPr>
                          <a:xfrm>
                            <a:off x="2610327" y="2008712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4111257" y="1371808"/>
                            <a:ext cx="5233" cy="498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alphaModFix amt="50000"/>
                          </a:blip>
                          <a:stretch>
                            <a:fillRect/>
                          </a:stretch>
                        </pic:blipFill>
                        <pic:spPr>
                          <a:xfrm rot="18619682">
                            <a:off x="4231403" y="1397601"/>
                            <a:ext cx="415885" cy="415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Text Box 43"/>
                        <wps:cNvSpPr txBox="1"/>
                        <wps:spPr>
                          <a:xfrm>
                            <a:off x="4514729" y="1678731"/>
                            <a:ext cx="560043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584265" w14:textId="77777777" w:rsidR="00676991" w:rsidRPr="00BF5997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15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-20</w:t>
                              </w: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43"/>
                        <wps:cNvSpPr txBox="1"/>
                        <wps:spPr>
                          <a:xfrm>
                            <a:off x="4324264" y="1436735"/>
                            <a:ext cx="706905" cy="143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A851DB" w14:textId="77777777" w:rsidR="00676991" w:rsidRPr="00F26766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</w:pPr>
                              <w:r w:rsidRPr="00F2676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>Molten TSA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Cylinder 197"/>
                        <wps:cNvSpPr/>
                        <wps:spPr>
                          <a:xfrm>
                            <a:off x="2610731" y="2085385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Cylinder 198"/>
                        <wps:cNvSpPr/>
                        <wps:spPr>
                          <a:xfrm>
                            <a:off x="1898667" y="2000626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Cylinder 199"/>
                        <wps:cNvSpPr/>
                        <wps:spPr>
                          <a:xfrm>
                            <a:off x="1899071" y="2078910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Cylinder 200"/>
                        <wps:cNvSpPr/>
                        <wps:spPr>
                          <a:xfrm>
                            <a:off x="4245039" y="2018518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Cylinder 201"/>
                        <wps:cNvSpPr/>
                        <wps:spPr>
                          <a:xfrm>
                            <a:off x="4245443" y="2097696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Cylinder 202"/>
                        <wps:cNvSpPr/>
                        <wps:spPr>
                          <a:xfrm>
                            <a:off x="3533379" y="2010432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ylinder 203"/>
                        <wps:cNvSpPr/>
                        <wps:spPr>
                          <a:xfrm>
                            <a:off x="3533783" y="2091221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Cylinder 165"/>
                        <wps:cNvSpPr/>
                        <wps:spPr>
                          <a:xfrm>
                            <a:off x="238561" y="849171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492409" y="158341"/>
                            <a:ext cx="517194" cy="1489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C261B2" w14:textId="77777777" w:rsidR="004D055D" w:rsidRDefault="004D055D" w:rsidP="006769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43"/>
                        <wps:cNvSpPr txBox="1"/>
                        <wps:spPr>
                          <a:xfrm>
                            <a:off x="293049" y="168701"/>
                            <a:ext cx="1217385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2AA53C" w14:textId="36E70F63" w:rsidR="004D055D" w:rsidRDefault="00835FE5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Positive control</w:t>
                              </w:r>
                            </w:p>
                            <w:p w14:paraId="1411B1CA" w14:textId="77777777" w:rsidR="004D055D" w:rsidRDefault="004D055D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Cylinder 206"/>
                        <wps:cNvSpPr/>
                        <wps:spPr>
                          <a:xfrm>
                            <a:off x="946083" y="849170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Connector: Elbow 207"/>
                        <wps:cNvCnPr/>
                        <wps:spPr>
                          <a:xfrm rot="5400000">
                            <a:off x="451297" y="364590"/>
                            <a:ext cx="415620" cy="39214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Connector: Elbow 208"/>
                        <wps:cNvCnPr/>
                        <wps:spPr>
                          <a:xfrm rot="16200000" flipH="1">
                            <a:off x="825041" y="382988"/>
                            <a:ext cx="415514" cy="355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Text Box 43"/>
                        <wps:cNvSpPr txBox="1"/>
                        <wps:spPr>
                          <a:xfrm>
                            <a:off x="463070" y="1050999"/>
                            <a:ext cx="770847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DE4557" w14:textId="77777777" w:rsidR="004D055D" w:rsidRDefault="004D055D" w:rsidP="00676991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2 replications</w:t>
                              </w:r>
                            </w:p>
                            <w:p w14:paraId="3B16BB80" w14:textId="77777777" w:rsidR="004D055D" w:rsidRDefault="004D055D" w:rsidP="00676991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43"/>
                        <wps:cNvSpPr txBox="1"/>
                        <wps:spPr>
                          <a:xfrm>
                            <a:off x="1175853" y="613201"/>
                            <a:ext cx="42545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23ED5F" w14:textId="77777777" w:rsidR="004D055D" w:rsidRDefault="004D055D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43"/>
                        <wps:cNvSpPr txBox="1"/>
                        <wps:spPr>
                          <a:xfrm>
                            <a:off x="428909" y="611551"/>
                            <a:ext cx="384994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56477A" w14:textId="77777777" w:rsidR="004D055D" w:rsidRDefault="004D055D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Arrow Connector 212"/>
                        <wps:cNvCnPr/>
                        <wps:spPr>
                          <a:xfrm>
                            <a:off x="864703" y="1510772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3" name="Picture 21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alphaModFix amt="50000"/>
                          </a:blip>
                          <a:stretch>
                            <a:fillRect/>
                          </a:stretch>
                        </pic:blipFill>
                        <pic:spPr>
                          <a:xfrm rot="18619682">
                            <a:off x="979616" y="1387572"/>
                            <a:ext cx="415885" cy="415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Straight Connector 214"/>
                        <wps:cNvCnPr/>
                        <wps:spPr>
                          <a:xfrm flipH="1">
                            <a:off x="864703" y="1469146"/>
                            <a:ext cx="19" cy="21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H="1">
                            <a:off x="865476" y="1426708"/>
                            <a:ext cx="0" cy="21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 flipH="1">
                            <a:off x="864722" y="1385846"/>
                            <a:ext cx="0" cy="21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43"/>
                        <wps:cNvSpPr txBox="1"/>
                        <wps:spPr>
                          <a:xfrm>
                            <a:off x="1262942" y="1668702"/>
                            <a:ext cx="560043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00F7CC" w14:textId="77777777" w:rsidR="004D055D" w:rsidRPr="00BF5997" w:rsidRDefault="004D055D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15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-20</w:t>
                              </w: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43"/>
                        <wps:cNvSpPr txBox="1"/>
                        <wps:spPr>
                          <a:xfrm>
                            <a:off x="1072477" y="1426706"/>
                            <a:ext cx="706905" cy="143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2F3D33" w14:textId="77777777" w:rsidR="004D055D" w:rsidRPr="00F26766" w:rsidRDefault="004D055D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</w:pPr>
                              <w:r w:rsidRPr="00F2676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>Molten TSA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Cylinder 219"/>
                        <wps:cNvSpPr/>
                        <wps:spPr>
                          <a:xfrm>
                            <a:off x="938602" y="1989574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Cylinder 220"/>
                        <wps:cNvSpPr/>
                        <wps:spPr>
                          <a:xfrm>
                            <a:off x="939006" y="2066247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Cylinder 221"/>
                        <wps:cNvSpPr/>
                        <wps:spPr>
                          <a:xfrm>
                            <a:off x="226942" y="1981488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Cylinder 222"/>
                        <wps:cNvSpPr/>
                        <wps:spPr>
                          <a:xfrm>
                            <a:off x="227346" y="2059772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43"/>
                        <wps:cNvSpPr txBox="1"/>
                        <wps:spPr>
                          <a:xfrm>
                            <a:off x="59158" y="2297277"/>
                            <a:ext cx="1653143" cy="2325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0E46BF" w14:textId="5F886C55" w:rsidR="00EC1F71" w:rsidRPr="008F58BB" w:rsidRDefault="008F58BB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color w:val="7B7B7B" w:themeColor="accent3" w:themeShade="BF"/>
                                  <w:szCs w:val="22"/>
                                </w:rPr>
                              </w:pPr>
                              <w:r w:rsidRPr="008F58BB">
                                <w:rPr>
                                  <w:rFonts w:ascii="TH SarabunPSK" w:eastAsia="Calibri" w:hAnsi="TH SarabunPSK" w:cs="Cordia New"/>
                                  <w:color w:val="7B7B7B" w:themeColor="accent3" w:themeShade="BF"/>
                                  <w:szCs w:val="22"/>
                                </w:rPr>
                                <w:t xml:space="preserve">* </w:t>
                              </w:r>
                              <w:r w:rsidR="00EC1F71" w:rsidRPr="008F58BB">
                                <w:rPr>
                                  <w:rFonts w:ascii="TH SarabunPSK" w:eastAsia="Calibri" w:hAnsi="TH SarabunPSK" w:cs="Cordia New"/>
                                  <w:color w:val="7B7B7B" w:themeColor="accent3" w:themeShade="BF"/>
                                  <w:szCs w:val="22"/>
                                </w:rPr>
                                <w:t>ppc = product + reference strain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303F83" id="Canvas 204" o:spid="_x0000_s1062" editas="canvas" style="width:408.55pt;height:199.2pt;mso-position-horizontal-relative:char;mso-position-vertical-relative:line" coordsize="51885,25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">
                <v:shape id="_x0000_s1063" type="#_x0000_t75" style="position:absolute;width:51885;height:25298;visibility:visible;mso-wrap-style:square" filled="t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67" o:spid="_x0000_s1064" type="#_x0000_t22" style="position:absolute;left:19102;top:8683;width:5421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" adj="9263" fillcolor="white [3212]" strokecolor="#7b7b7b [2406]" strokeweight="1pt">
                  <v:stroke joinstyle="miter"/>
                </v:shape>
                <v:shape id="Text Box 168" o:spid="_x0000_s1065" type="#_x0000_t202" style="position:absolute;left:21641;top:1774;width:5172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ZY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Zo5RmZQOd/AAAA//8DAFBLAQItABQABgAIAAAAIQDb4fbL7gAAAIUBAAATAAAAAAAA&#10;AAAAAAAAAAAAAABbQ29udGVudF9UeXBlc10ueG1sUEsBAi0AFAAGAAgAAAAhAFr0LFu/AAAAFQEA&#10;AAsAAAAAAAAAAAAAAAAAHwEAAF9yZWxzLy5yZWxzUEsBAi0AFAAGAAgAAAAhAMSZ1ljHAAAA3AAA&#10;AA8AAAAAAAAAAAAAAAAABwIAAGRycy9kb3ducmV2LnhtbFBLBQYAAAAAAwADALcAAAD7AgAAAAA=&#10;" fillcolor="white [3201]" stroked="f" strokeweight=".5pt">
                  <v:textbox>
                    <w:txbxContent>
                      <w:p w14:paraId="47EEA404" w14:textId="77777777" w:rsidR="00676991" w:rsidRDefault="00676991" w:rsidP="00676991"/>
                    </w:txbxContent>
                  </v:textbox>
                </v:shape>
                <v:shape id="Text Box 43" o:spid="_x0000_s1066" type="#_x0000_t202" style="position:absolute;left:17576;top:1774;width:15197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" fillcolor="white [3201]" stroked="f" strokeweight=".5pt">
                  <v:textbox inset=",0">
                    <w:txbxContent>
                      <w:p w14:paraId="759EE179" w14:textId="3D21DC2D" w:rsidR="00676991" w:rsidRDefault="00835FE5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Positive product control</w:t>
                        </w:r>
                        <w:r w:rsidR="00862F86">
                          <w:rPr>
                            <w:rFonts w:ascii="TH SarabunPSK" w:eastAsia="Calibri" w:hAnsi="TH SarabunPSK" w:cs="Cordia New" w:hint="cs"/>
                            <w:szCs w:val="22"/>
                            <w:cs/>
                          </w:rPr>
                          <w:t xml:space="preserve"> </w:t>
                        </w:r>
                        <w:r w:rsidR="00862F86">
                          <w:rPr>
                            <w:rFonts w:ascii="TH SarabunPSK" w:eastAsia="Calibri" w:hAnsi="TH SarabunPSK" w:cs="Cordia New"/>
                            <w:szCs w:val="22"/>
                          </w:rPr>
                          <w:t>(ppc)</w:t>
                        </w:r>
                        <w:r w:rsidR="001D190C">
                          <w:rPr>
                            <w:rFonts w:ascii="TH SarabunPSK" w:eastAsia="Calibri" w:hAnsi="TH SarabunPSK" w:cs="Cordia New" w:hint="cs"/>
                            <w:szCs w:val="22"/>
                            <w:cs/>
                          </w:rPr>
                          <w:t>*</w:t>
                        </w:r>
                      </w:p>
                    </w:txbxContent>
                  </v:textbox>
                </v:shape>
                <v:shape id="Cylinder 170" o:spid="_x0000_s1067" type="#_x0000_t22" style="position:absolute;left:26178;top:8683;width:5420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" adj="9263" fillcolor="white [3212]" strokecolor="#7b7b7b [2406]" strokeweight="1pt">
                  <v:stroke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71" o:spid="_x0000_s1068" type="#_x0000_t34" style="position:absolute;left:21229;top:3837;width:4157;height:392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" strokecolor="#4472c4 [3204]" strokeweight=".5pt">
                  <v:stroke endarrow="block"/>
                </v:shape>
                <v:shape id="Connector: Elbow 172" o:spid="_x0000_s1069" type="#_x0000_t34" style="position:absolute;left:24967;top:4021;width:4156;height:35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" strokecolor="#4472c4 [3204]" strokeweight=".5pt">
                  <v:stroke endarrow="block"/>
                </v:shape>
                <v:shape id="Text Box 43" o:spid="_x0000_s1070" type="#_x0000_t202" style="position:absolute;left:21347;top:10701;width:7709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" fillcolor="white [3201]" stroked="f" strokeweight=".5pt">
                  <v:textbox inset=",0">
                    <w:txbxContent>
                      <w:p w14:paraId="177B2E8A" w14:textId="77777777" w:rsidR="00676991" w:rsidRDefault="00676991" w:rsidP="00676991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2 replications</w:t>
                        </w:r>
                      </w:p>
                      <w:p w14:paraId="6BB5307B" w14:textId="77777777" w:rsidR="00676991" w:rsidRDefault="00676991" w:rsidP="00676991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ylinder 174" o:spid="_x0000_s1071" type="#_x0000_t22" style="position:absolute;left:35333;top:8492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" adj="9263" fillcolor="white [3212]" strokecolor="#7b7b7b [2406]" strokeweight="1pt">
                  <v:stroke joinstyle="miter"/>
                </v:shape>
                <v:shape id="Text Box 175" o:spid="_x0000_s1072" type="#_x0000_t202" style="position:absolute;left:37872;top:1584;width:5172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e8b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NkUrs+EC+TyAgAA//8DAFBLAQItABQABgAIAAAAIQDb4fbL7gAAAIUBAAATAAAAAAAAAAAA&#10;AAAAAAAAAABbQ29udGVudF9UeXBlc10ueG1sUEsBAi0AFAAGAAgAAAAhAFr0LFu/AAAAFQEAAAsA&#10;AAAAAAAAAAAAAAAAHwEAAF9yZWxzLy5yZWxzUEsBAi0AFAAGAAgAAAAhAK9B7xvEAAAA3AAAAA8A&#10;AAAAAAAAAAAAAAAABwIAAGRycy9kb3ducmV2LnhtbFBLBQYAAAAAAwADALcAAAD4AgAAAAA=&#10;" fillcolor="white [3201]" stroked="f" strokeweight=".5pt">
                  <v:textbox>
                    <w:txbxContent>
                      <w:p w14:paraId="46279635" w14:textId="77777777" w:rsidR="00676991" w:rsidRDefault="00676991" w:rsidP="00676991"/>
                    </w:txbxContent>
                  </v:textbox>
                </v:shape>
                <v:shape id="Text Box 43" o:spid="_x0000_s1073" type="#_x0000_t202" style="position:absolute;left:36176;top:1687;width:1282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" fillcolor="white [3201]" stroked="f" strokeweight=".5pt">
                  <v:textbox inset=",0">
                    <w:txbxContent>
                      <w:p w14:paraId="2498C5D9" w14:textId="13AC2EB8" w:rsidR="00676991" w:rsidRDefault="004D055D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D</w:t>
                        </w:r>
                        <w:r w:rsidR="000749CA">
                          <w:rPr>
                            <w:rFonts w:ascii="TH SarabunPSK" w:eastAsia="Calibri" w:hAnsi="TH SarabunPSK" w:cs="Cordia New"/>
                            <w:szCs w:val="22"/>
                          </w:rPr>
                          <w:t>iluent</w:t>
                        </w:r>
                        <w:ins w:id="95" w:author="Oat ." w:date="2024-09-20T09:59:00Z">
                          <w:r>
                            <w:rPr>
                              <w:rFonts w:ascii="TH SarabunPSK" w:eastAsia="Calibri" w:hAnsi="TH SarabunPSK" w:cs="Cordia New"/>
                              <w:szCs w:val="22"/>
                            </w:rPr>
                            <w:t xml:space="preserve"> (negative control)</w:t>
                          </w:r>
                        </w:ins>
                      </w:p>
                    </w:txbxContent>
                  </v:textbox>
                </v:shape>
                <v:shape id="Cylinder 177" o:spid="_x0000_s1074" type="#_x0000_t22" style="position:absolute;left:42409;top:8492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" adj="9263" fillcolor="white [3212]" strokecolor="#7b7b7b [2406]" strokeweight="1pt">
                  <v:stroke joinstyle="miter"/>
                </v:shape>
                <v:shape id="Connector: Elbow 178" o:spid="_x0000_s1075" type="#_x0000_t34" style="position:absolute;left:37362;top:3745;width:4155;height:37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" strokecolor="#4472c4 [3204]" strokeweight=".5pt">
                  <v:stroke endarrow="block"/>
                </v:shape>
                <v:shape id="Connector: Elbow 179" o:spid="_x0000_s1076" type="#_x0000_t34" style="position:absolute;left:41099;top:3729;width:4154;height:37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" strokecolor="#4472c4 [3204]" strokeweight=".5pt">
                  <v:stroke endarrow="block"/>
                </v:shape>
                <v:shape id="Text Box 43" o:spid="_x0000_s1077" type="#_x0000_t202" style="position:absolute;left:37578;top:10510;width:770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" fillcolor="white [3201]" stroked="f" strokeweight=".5pt">
                  <v:textbox inset=",0">
                    <w:txbxContent>
                      <w:p w14:paraId="337B7361" w14:textId="77777777" w:rsidR="00676991" w:rsidRDefault="00676991" w:rsidP="00676991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2 replications</w:t>
                        </w:r>
                      </w:p>
                      <w:p w14:paraId="220612ED" w14:textId="77777777" w:rsidR="00676991" w:rsidRDefault="00676991" w:rsidP="00676991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3" o:spid="_x0000_s1078" type="#_x0000_t202" style="position:absolute;left:28475;top:6323;width:425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" filled="f" stroked="f" strokeweight=".5pt">
                  <v:textbox inset=",0">
                    <w:txbxContent>
                      <w:p w14:paraId="47AA8A5D" w14:textId="77777777" w:rsidR="00676991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Text Box 43" o:spid="_x0000_s1079" type="#_x0000_t202" style="position:absolute;left:21006;top:6306;width:385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" filled="f" stroked="f" strokeweight=".5pt">
                  <v:textbox inset=",0">
                    <w:txbxContent>
                      <w:p w14:paraId="0EA6C002" w14:textId="77777777" w:rsidR="00676991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Text Box 43" o:spid="_x0000_s1080" type="#_x0000_t202" style="position:absolute;left:37192;top:6195;width:4254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" filled="f" stroked="f" strokeweight=".5pt">
                  <v:textbox inset=",0">
                    <w:txbxContent>
                      <w:p w14:paraId="3CFB3437" w14:textId="77777777" w:rsidR="00676991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Text Box 43" o:spid="_x0000_s1081" type="#_x0000_t202" style="position:absolute;left:44748;top:6195;width:425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" filled="f" stroked="f" strokeweight=".5pt">
                  <v:textbox inset=",0">
                    <w:txbxContent>
                      <w:p w14:paraId="32D75BE1" w14:textId="77777777" w:rsidR="00676991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5" o:spid="_x0000_s1082" type="#_x0000_t32" style="position:absolute;left:25364;top:15299;width:0;height:3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4472c4 [3204]" strokeweight=".5pt">
                  <v:stroke endarrow="block" joinstyle="miter"/>
                </v:shape>
                <v:shape id="Picture 186" o:spid="_x0000_s1083" type="#_x0000_t75" style="position:absolute;left:26512;top:14067;width:4159;height:4158;rotation:-325530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">
                  <v:imagedata r:id="rId9" o:title=""/>
                </v:shape>
                <v:line id="Straight Connector 187" o:spid="_x0000_s1084" style="position:absolute;flip:x;visibility:visible;mso-wrap-style:square" from="25364,14882" to="25364,15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" strokecolor="#4472c4 [3204]" strokeweight=".5pt">
                  <v:stroke joinstyle="miter"/>
                </v:line>
                <v:line id="Straight Connector 188" o:spid="_x0000_s1085" style="position:absolute;flip:x;visibility:visible;mso-wrap-style:square" from="25372,14458" to="25372,1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Straight Connector 189" o:spid="_x0000_s1086" style="position:absolute;flip:x;visibility:visible;mso-wrap-style:square" from="25364,14049" to="25364,14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" strokecolor="#4472c4 [3204]" strokeweight=".5pt">
                  <v:stroke joinstyle="miter"/>
                </v:line>
                <v:shape id="Text Box 43" o:spid="_x0000_s1087" type="#_x0000_t202" style="position:absolute;left:29346;top:16878;width:5601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" filled="f" stroked="f" strokeweight=".5pt">
                  <v:textbox inset=",0">
                    <w:txbxContent>
                      <w:p w14:paraId="32CD9FF5" w14:textId="77777777" w:rsidR="00676991" w:rsidRPr="00BF5997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15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-20</w:t>
                        </w: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ml</w:t>
                        </w:r>
                      </w:p>
                    </w:txbxContent>
                  </v:textbox>
                </v:shape>
                <v:shape id="Text Box 43" o:spid="_x0000_s1088" type="#_x0000_t202" style="position:absolute;left:27442;top:14458;width:7069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" filled="f" stroked="f" strokeweight=".5pt">
                  <v:textbox inset=",0">
                    <w:txbxContent>
                      <w:p w14:paraId="270ABDAE" w14:textId="77777777" w:rsidR="00676991" w:rsidRPr="00F26766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</w:pPr>
                        <w:r w:rsidRPr="00F2676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>Molten TSA</w:t>
                        </w:r>
                      </w:p>
                    </w:txbxContent>
                  </v:textbox>
                </v:shape>
                <v:shape id="Cylinder 192" o:spid="_x0000_s1089" type="#_x0000_t22" style="position:absolute;left:26103;top:20087;width:5420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" adj="6790" fillcolor="white [3212]" strokecolor="#7b7b7b [2406]" strokeweight=".5pt">
                  <v:stroke joinstyle="miter"/>
                </v:shape>
                <v:shape id="Straight Arrow Connector 193" o:spid="_x0000_s1090" type="#_x0000_t32" style="position:absolute;left:41112;top:13718;width:52;height:4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Z1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" strokecolor="#4472c4 [3204]" strokeweight=".5pt">
                  <v:stroke endarrow="block" joinstyle="miter"/>
                </v:shape>
                <v:shape id="Picture 194" o:spid="_x0000_s1091" type="#_x0000_t75" style="position:absolute;left:42313;top:13976;width:4159;height:4158;rotation:-325530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">
                  <v:imagedata r:id="rId9" o:title=""/>
                </v:shape>
                <v:shape id="Text Box 43" o:spid="_x0000_s1092" type="#_x0000_t202" style="position:absolute;left:45147;top:16787;width:560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" filled="f" stroked="f" strokeweight=".5pt">
                  <v:textbox inset=",0">
                    <w:txbxContent>
                      <w:p w14:paraId="57584265" w14:textId="77777777" w:rsidR="00676991" w:rsidRPr="00BF5997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15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-20</w:t>
                        </w: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ml</w:t>
                        </w:r>
                      </w:p>
                    </w:txbxContent>
                  </v:textbox>
                </v:shape>
                <v:shape id="Text Box 43" o:spid="_x0000_s1093" type="#_x0000_t202" style="position:absolute;left:43242;top:14367;width:7069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" filled="f" stroked="f" strokeweight=".5pt">
                  <v:textbox inset=",0">
                    <w:txbxContent>
                      <w:p w14:paraId="16A851DB" w14:textId="77777777" w:rsidR="00676991" w:rsidRPr="00F26766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</w:pPr>
                        <w:r w:rsidRPr="00F2676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>Molten TSA</w:t>
                        </w:r>
                      </w:p>
                    </w:txbxContent>
                  </v:textbox>
                </v:shape>
                <v:shape id="Cylinder 197" o:spid="_x0000_s1094" type="#_x0000_t22" style="position:absolute;left:26107;top:20853;width:5387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" adj="10800" fillcolor="#ffe599 [1303]" strokecolor="#7b7b7b [2406]" strokeweight=".25pt">
                  <v:stroke joinstyle="miter"/>
                </v:shape>
                <v:shape id="Cylinder 198" o:spid="_x0000_s1095" type="#_x0000_t22" style="position:absolute;left:18986;top:20006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" adj="6790" fillcolor="white [3212]" strokecolor="#7b7b7b [2406]" strokeweight=".5pt">
                  <v:stroke joinstyle="miter"/>
                </v:shape>
                <v:shape id="Cylinder 199" o:spid="_x0000_s1096" type="#_x0000_t22" style="position:absolute;left:18990;top:20789;width:5388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" adj="10800" fillcolor="#ffe599 [1303]" strokecolor="#7b7b7b [2406]" strokeweight=".25pt">
                  <v:stroke joinstyle="miter"/>
                </v:shape>
                <v:shape id="Cylinder 200" o:spid="_x0000_s1097" type="#_x0000_t22" style="position:absolute;left:42450;top:20185;width:5420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" adj="6790" fillcolor="white [3212]" strokecolor="#7b7b7b [2406]" strokeweight=".5pt">
                  <v:stroke joinstyle="miter"/>
                </v:shape>
                <v:shape id="Cylinder 201" o:spid="_x0000_s1098" type="#_x0000_t22" style="position:absolute;left:42454;top:20976;width:5387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" adj="10800" fillcolor="#ffe599 [1303]" strokecolor="#7b7b7b [2406]" strokeweight=".25pt">
                  <v:stroke joinstyle="miter"/>
                </v:shape>
                <v:shape id="Cylinder 202" o:spid="_x0000_s1099" type="#_x0000_t22" style="position:absolute;left:35333;top:20104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" adj="6790" fillcolor="white [3212]" strokecolor="#7b7b7b [2406]" strokeweight=".5pt">
                  <v:stroke joinstyle="miter"/>
                </v:shape>
                <v:shape id="Cylinder 203" o:spid="_x0000_s1100" type="#_x0000_t22" style="position:absolute;left:35337;top:20912;width:5388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" adj="10800" fillcolor="#ffe599 [1303]" strokecolor="#7b7b7b [2406]" strokeweight=".25pt">
                  <v:stroke joinstyle="miter"/>
                </v:shape>
                <v:shape id="Cylinder 165" o:spid="_x0000_s1101" type="#_x0000_t22" style="position:absolute;left:2385;top:8491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" adj="9263" fillcolor="white [3212]" strokecolor="#7b7b7b [2406]" strokeweight="1pt">
                  <v:stroke joinstyle="miter"/>
                </v:shape>
                <v:shape id="Text Box 166" o:spid="_x0000_s1102" type="#_x0000_t202" style="position:absolute;left:4924;top:1583;width:5172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" fillcolor="white [3201]" stroked="f" strokeweight=".5pt">
                  <v:textbox>
                    <w:txbxContent>
                      <w:p w14:paraId="01C261B2" w14:textId="77777777" w:rsidR="004D055D" w:rsidRDefault="004D055D" w:rsidP="00676991"/>
                    </w:txbxContent>
                  </v:textbox>
                </v:shape>
                <v:shape id="Text Box 43" o:spid="_x0000_s1103" type="#_x0000_t202" style="position:absolute;left:2930;top:1687;width:12174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" fillcolor="white [3201]" stroked="f" strokeweight=".5pt">
                  <v:textbox inset=",0">
                    <w:txbxContent>
                      <w:p w14:paraId="192AA53C" w14:textId="36E70F63" w:rsidR="004D055D" w:rsidRDefault="00835FE5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Positive control</w:t>
                        </w:r>
                      </w:p>
                      <w:p w14:paraId="1411B1CA" w14:textId="77777777" w:rsidR="004D055D" w:rsidRDefault="004D055D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Cylinder 206" o:spid="_x0000_s1104" type="#_x0000_t22" style="position:absolute;left:9460;top:8491;width:5421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" adj="9263" fillcolor="white [3212]" strokecolor="#7b7b7b [2406]" strokeweight="1pt">
                  <v:stroke joinstyle="miter"/>
                </v:shape>
                <v:shape id="Connector: Elbow 207" o:spid="_x0000_s1105" type="#_x0000_t34" style="position:absolute;left:4513;top:3645;width:4156;height:39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" strokecolor="#4472c4 [3204]" strokeweight=".5pt">
                  <v:stroke endarrow="block"/>
                </v:shape>
                <v:shape id="Connector: Elbow 208" o:spid="_x0000_s1106" type="#_x0000_t34" style="position:absolute;left:8250;top:3829;width:4155;height:355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" strokecolor="#4472c4 [3204]" strokeweight=".5pt">
                  <v:stroke endarrow="block"/>
                </v:shape>
                <v:shape id="Text Box 43" o:spid="_x0000_s1107" type="#_x0000_t202" style="position:absolute;left:4630;top:10509;width:770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" fillcolor="white [3201]" stroked="f" strokeweight=".5pt">
                  <v:textbox inset=",0">
                    <w:txbxContent>
                      <w:p w14:paraId="05DE4557" w14:textId="77777777" w:rsidR="004D055D" w:rsidRDefault="004D055D" w:rsidP="00676991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2 replications</w:t>
                        </w:r>
                      </w:p>
                      <w:p w14:paraId="3B16BB80" w14:textId="77777777" w:rsidR="004D055D" w:rsidRDefault="004D055D" w:rsidP="00676991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3" o:spid="_x0000_s1108" type="#_x0000_t202" style="position:absolute;left:11758;top:6132;width:425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" filled="f" stroked="f" strokeweight=".5pt">
                  <v:textbox inset=",0">
                    <w:txbxContent>
                      <w:p w14:paraId="7223ED5F" w14:textId="77777777" w:rsidR="004D055D" w:rsidRDefault="004D055D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Text Box 43" o:spid="_x0000_s1109" type="#_x0000_t202" style="position:absolute;left:4289;top:6115;width:385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" filled="f" stroked="f" strokeweight=".5pt">
                  <v:textbox inset=",0">
                    <w:txbxContent>
                      <w:p w14:paraId="6756477A" w14:textId="77777777" w:rsidR="004D055D" w:rsidRDefault="004D055D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Straight Arrow Connector 212" o:spid="_x0000_s1110" type="#_x0000_t32" style="position:absolute;left:8647;top:15107;width:0;height:3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HI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C/g9k46A3v4AAAD//wMAUEsBAi0AFAAGAAgAAAAhANvh9svuAAAAhQEAABMAAAAAAAAAAAAA&#10;AAAAAAAAAFtDb250ZW50X1R5cGVzXS54bWxQSwECLQAUAAYACAAAACEAWvQsW78AAAAVAQAACwAA&#10;AAAAAAAAAAAAAAAfAQAAX3JlbHMvLnJlbHNQSwECLQAUAAYACAAAACEAVOKxyMMAAADcAAAADwAA&#10;AAAAAAAAAAAAAAAHAgAAZHJzL2Rvd25yZXYueG1sUEsFBgAAAAADAAMAtwAAAPcCAAAAAA==&#10;" strokecolor="#4472c4 [3204]" strokeweight=".5pt">
                  <v:stroke endarrow="block" joinstyle="miter"/>
                </v:shape>
                <v:shape id="Picture 213" o:spid="_x0000_s1111" type="#_x0000_t75" style="position:absolute;left:9795;top:13876;width:4159;height:4158;rotation:-325530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">
                  <v:imagedata r:id="rId9" o:title=""/>
                </v:shape>
                <v:line id="Straight Connector 214" o:spid="_x0000_s1112" style="position:absolute;flip:x;visibility:visible;mso-wrap-style:square" from="8647,14691" to="8647,1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scxgAAANwAAAAPAAAAZHJzL2Rvd25yZXYueG1sRI9Ba8JA&#10;FITvgv9heYI3s1E0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zKf7HMYAAADcAAAA&#10;DwAAAAAAAAAAAAAAAAAHAgAAZHJzL2Rvd25yZXYueG1sUEsFBgAAAAADAAMAtwAAAPoCAAAAAA==&#10;" strokecolor="#4472c4 [3204]" strokeweight=".5pt">
                  <v:stroke joinstyle="miter"/>
                </v:line>
                <v:line id="Straight Connector 215" o:spid="_x0000_s1113" style="position:absolute;flip:x;visibility:visible;mso-wrap-style:square" from="8654,14267" to="8654,1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Straight Connector 216" o:spid="_x0000_s1114" style="position:absolute;flip:x;visibility:visible;mso-wrap-style:square" from="8647,13858" to="8647,14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" strokecolor="#4472c4 [3204]" strokeweight=".5pt">
                  <v:stroke joinstyle="miter"/>
                </v:line>
                <v:shape id="Text Box 43" o:spid="_x0000_s1115" type="#_x0000_t202" style="position:absolute;left:12629;top:16687;width:560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" filled="f" stroked="f" strokeweight=".5pt">
                  <v:textbox inset=",0">
                    <w:txbxContent>
                      <w:p w14:paraId="7400F7CC" w14:textId="77777777" w:rsidR="004D055D" w:rsidRPr="00BF5997" w:rsidRDefault="004D055D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15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-20</w:t>
                        </w: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ml</w:t>
                        </w:r>
                      </w:p>
                    </w:txbxContent>
                  </v:textbox>
                </v:shape>
                <v:shape id="Text Box 43" o:spid="_x0000_s1116" type="#_x0000_t202" style="position:absolute;left:10724;top:14267;width:7069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" filled="f" stroked="f" strokeweight=".5pt">
                  <v:textbox inset=",0">
                    <w:txbxContent>
                      <w:p w14:paraId="642F3D33" w14:textId="77777777" w:rsidR="004D055D" w:rsidRPr="00F26766" w:rsidRDefault="004D055D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</w:pPr>
                        <w:r w:rsidRPr="00F2676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>Molten TSA</w:t>
                        </w:r>
                      </w:p>
                    </w:txbxContent>
                  </v:textbox>
                </v:shape>
                <v:shape id="Cylinder 219" o:spid="_x0000_s1117" type="#_x0000_t22" style="position:absolute;left:9386;top:19895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" adj="6790" fillcolor="white [3212]" strokecolor="#7b7b7b [2406]" strokeweight=".5pt">
                  <v:stroke joinstyle="miter"/>
                </v:shape>
                <v:shape id="Cylinder 220" o:spid="_x0000_s1118" type="#_x0000_t22" style="position:absolute;left:9390;top:20662;width:5387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" adj="10800" fillcolor="#ffe599 [1303]" strokecolor="#7b7b7b [2406]" strokeweight=".25pt">
                  <v:stroke joinstyle="miter"/>
                </v:shape>
                <v:shape id="Cylinder 221" o:spid="_x0000_s1119" type="#_x0000_t22" style="position:absolute;left:2269;top:19814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" adj="6790" fillcolor="white [3212]" strokecolor="#7b7b7b [2406]" strokeweight=".5pt">
                  <v:stroke joinstyle="miter"/>
                </v:shape>
                <v:shape id="Cylinder 222" o:spid="_x0000_s1120" type="#_x0000_t22" style="position:absolute;left:2273;top:20597;width:5387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" adj="10800" fillcolor="#ffe599 [1303]" strokecolor="#7b7b7b [2406]" strokeweight=".25pt">
                  <v:stroke joinstyle="miter"/>
                </v:shape>
                <v:shape id="Text Box 43" o:spid="_x0000_s1121" type="#_x0000_t202" style="position:absolute;left:591;top:22972;width:16532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" fillcolor="white [3201]" stroked="f" strokeweight=".5pt">
                  <v:textbox inset=",0">
                    <w:txbxContent>
                      <w:p w14:paraId="6E0E46BF" w14:textId="5F886C55" w:rsidR="00EC1F71" w:rsidRPr="008F58BB" w:rsidRDefault="008F58BB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color w:val="7B7B7B" w:themeColor="accent3" w:themeShade="BF"/>
                            <w:szCs w:val="22"/>
                          </w:rPr>
                        </w:pPr>
                        <w:r w:rsidRPr="008F58BB">
                          <w:rPr>
                            <w:rFonts w:ascii="TH SarabunPSK" w:eastAsia="Calibri" w:hAnsi="TH SarabunPSK" w:cs="Cordia New"/>
                            <w:color w:val="7B7B7B" w:themeColor="accent3" w:themeShade="BF"/>
                            <w:szCs w:val="22"/>
                          </w:rPr>
                          <w:t xml:space="preserve">* </w:t>
                        </w:r>
                        <w:r w:rsidR="00EC1F71" w:rsidRPr="008F58BB">
                          <w:rPr>
                            <w:rFonts w:ascii="TH SarabunPSK" w:eastAsia="Calibri" w:hAnsi="TH SarabunPSK" w:cs="Cordia New"/>
                            <w:color w:val="7B7B7B" w:themeColor="accent3" w:themeShade="BF"/>
                            <w:szCs w:val="22"/>
                          </w:rPr>
                          <w:t>ppc = product + reference strain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0ED7BA" w14:textId="196D5923" w:rsidR="00770C36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95" w:name="_Ref177723263"/>
      <w:r w:rsidR="00770C36" w:rsidRPr="003558F8">
        <w:rPr>
          <w:rFonts w:ascii="TH SarabunPSK" w:hAnsi="TH SarabunPSK" w:cs="TH SarabunPSK"/>
          <w:sz w:val="32"/>
          <w:szCs w:val="32"/>
        </w:rPr>
        <w:t>Mix gently and allow to solidify</w:t>
      </w:r>
      <w:bookmarkEnd w:id="95"/>
    </w:p>
    <w:p w14:paraId="0343AA3C" w14:textId="3D3D2D6B" w:rsidR="00676991" w:rsidRPr="003558F8" w:rsidRDefault="00FB4FE4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Repeat step </w:t>
      </w:r>
      <w:r w:rsidR="00F133A7">
        <w:rPr>
          <w:rFonts w:ascii="TH SarabunPSK" w:hAnsi="TH SarabunPSK" w:cs="TH SarabunPSK"/>
          <w:sz w:val="32"/>
          <w:szCs w:val="32"/>
        </w:rPr>
        <w:fldChar w:fldCharType="begin"/>
      </w:r>
      <w:r w:rsidR="00F133A7">
        <w:rPr>
          <w:rFonts w:ascii="TH SarabunPSK" w:hAnsi="TH SarabunPSK" w:cs="TH SarabunPSK"/>
          <w:sz w:val="32"/>
          <w:szCs w:val="32"/>
        </w:rPr>
        <w:instrText xml:space="preserve"> REF _Ref177723183 \r \h </w:instrText>
      </w:r>
      <w:r w:rsidR="00F133A7">
        <w:rPr>
          <w:rFonts w:ascii="TH SarabunPSK" w:hAnsi="TH SarabunPSK" w:cs="TH SarabunPSK"/>
          <w:sz w:val="32"/>
          <w:szCs w:val="32"/>
        </w:rPr>
      </w:r>
      <w:r w:rsidR="00F133A7">
        <w:rPr>
          <w:rFonts w:ascii="TH SarabunPSK" w:hAnsi="TH SarabunPSK" w:cs="TH SarabunPSK"/>
          <w:sz w:val="32"/>
          <w:szCs w:val="32"/>
        </w:rPr>
        <w:fldChar w:fldCharType="separate"/>
      </w:r>
      <w:r w:rsidR="00F133A7">
        <w:rPr>
          <w:rFonts w:ascii="TH SarabunPSK" w:hAnsi="TH SarabunPSK" w:cs="TH SarabunPSK"/>
          <w:sz w:val="32"/>
          <w:szCs w:val="32"/>
        </w:rPr>
        <w:t>5.5.1</w:t>
      </w:r>
      <w:r w:rsidR="00F133A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to </w:t>
      </w:r>
      <w:r w:rsidR="006E42F1">
        <w:rPr>
          <w:rFonts w:ascii="TH SarabunPSK" w:hAnsi="TH SarabunPSK" w:cs="TH SarabunPSK"/>
          <w:sz w:val="32"/>
          <w:szCs w:val="32"/>
        </w:rPr>
        <w:fldChar w:fldCharType="begin"/>
      </w:r>
      <w:r w:rsidR="006E42F1">
        <w:rPr>
          <w:rFonts w:ascii="TH SarabunPSK" w:hAnsi="TH SarabunPSK" w:cs="TH SarabunPSK"/>
          <w:sz w:val="32"/>
          <w:szCs w:val="32"/>
        </w:rPr>
        <w:instrText xml:space="preserve"> REF _Ref177723263 \r \h </w:instrText>
      </w:r>
      <w:r w:rsidR="006E42F1">
        <w:rPr>
          <w:rFonts w:ascii="TH SarabunPSK" w:hAnsi="TH SarabunPSK" w:cs="TH SarabunPSK"/>
          <w:sz w:val="32"/>
          <w:szCs w:val="32"/>
        </w:rPr>
      </w:r>
      <w:r w:rsidR="006E42F1">
        <w:rPr>
          <w:rFonts w:ascii="TH SarabunPSK" w:hAnsi="TH SarabunPSK" w:cs="TH SarabunPSK"/>
          <w:sz w:val="32"/>
          <w:szCs w:val="32"/>
        </w:rPr>
        <w:fldChar w:fldCharType="separate"/>
      </w:r>
      <w:r w:rsidR="006E42F1">
        <w:rPr>
          <w:rFonts w:ascii="TH SarabunPSK" w:hAnsi="TH SarabunPSK" w:cs="TH SarabunPSK"/>
          <w:sz w:val="32"/>
          <w:szCs w:val="32"/>
        </w:rPr>
        <w:t>5.5.3</w:t>
      </w:r>
      <w:r w:rsidR="006E42F1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with </w:t>
      </w:r>
      <w:r w:rsidRPr="00FB4FE4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del w:id="96" w:author="Oat ." w:date="2024-09-20T13:32:00Z">
        <w:r w:rsidRPr="00FB4FE4" w:rsidDel="00B1133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blank solutions</w:delText>
        </w:r>
      </w:del>
      <w:ins w:id="97" w:author="Oat ." w:date="2024-09-20T13:32:00Z">
        <w:r w:rsidR="00B11333">
          <w:rPr>
            <w:rFonts w:ascii="TH SarabunPSK" w:hAnsi="TH SarabunPSK" w:cs="TH SarabunPSK"/>
            <w:color w:val="ED7D31" w:themeColor="accent2"/>
            <w:sz w:val="32"/>
            <w:szCs w:val="32"/>
          </w:rPr>
          <w:t>diluent</w:t>
        </w:r>
      </w:ins>
      <w:r w:rsidRPr="00FB4FE4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Pr="00FB4FE4">
        <w:rPr>
          <w:rFonts w:ascii="TH SarabunPSK" w:hAnsi="TH SarabunPSK" w:cs="TH SarabunPSK"/>
          <w:sz w:val="32"/>
          <w:szCs w:val="32"/>
        </w:rPr>
        <w:t xml:space="preserve">as </w:t>
      </w:r>
      <w:r>
        <w:rPr>
          <w:rFonts w:ascii="TH SarabunPSK" w:hAnsi="TH SarabunPSK" w:cs="TH SarabunPSK"/>
          <w:sz w:val="32"/>
          <w:szCs w:val="32"/>
        </w:rPr>
        <w:t>a negative control</w:t>
      </w:r>
      <w:r w:rsidR="00D2197A">
        <w:rPr>
          <w:rFonts w:ascii="TH SarabunPSK" w:hAnsi="TH SarabunPSK" w:cs="TH SarabunPSK"/>
          <w:sz w:val="32"/>
          <w:szCs w:val="32"/>
        </w:rPr>
        <w:t xml:space="preserve"> and positive control of not more than 100 CFU reference strain suspension</w:t>
      </w:r>
      <w:r w:rsidR="00287DAF">
        <w:rPr>
          <w:rFonts w:ascii="TH SarabunPSK" w:hAnsi="TH SarabunPSK" w:cs="TH SarabunPSK"/>
          <w:sz w:val="32"/>
          <w:szCs w:val="32"/>
        </w:rPr>
        <w:t xml:space="preserve"> in place of sample solutions</w:t>
      </w:r>
    </w:p>
    <w:p w14:paraId="1F76D35D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2C9753A1" w14:textId="2626C2FA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Incubation</w:t>
      </w:r>
    </w:p>
    <w:p w14:paraId="44700DD9" w14:textId="6D40F405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Incubate the plates at 30-35°C for 48</w:t>
      </w:r>
      <w:del w:id="98" w:author="Oat ." w:date="2024-09-20T10:28:00Z">
        <w:r w:rsidR="00770C36" w:rsidRPr="003558F8" w:rsidDel="00B91F8E">
          <w:rPr>
            <w:rFonts w:ascii="TH SarabunPSK" w:hAnsi="TH SarabunPSK" w:cs="TH SarabunPSK"/>
            <w:sz w:val="32"/>
            <w:szCs w:val="32"/>
          </w:rPr>
          <w:delText>-</w:delText>
        </w:r>
        <w:r w:rsidR="00287DAF" w:rsidDel="00B91F8E">
          <w:rPr>
            <w:rFonts w:ascii="TH SarabunPSK" w:hAnsi="TH SarabunPSK" w:cs="TH SarabunPSK"/>
            <w:sz w:val="32"/>
            <w:szCs w:val="32"/>
          </w:rPr>
          <w:delText>96</w:delText>
        </w:r>
        <w:r w:rsidR="00770C36" w:rsidRPr="003558F8" w:rsidDel="00B91F8E">
          <w:rPr>
            <w:rFonts w:ascii="TH SarabunPSK" w:hAnsi="TH SarabunPSK" w:cs="TH SarabunPSK"/>
            <w:sz w:val="32"/>
            <w:szCs w:val="32"/>
          </w:rPr>
          <w:delText xml:space="preserve"> </w:delText>
        </w:r>
      </w:del>
      <w:r w:rsidR="00770C36" w:rsidRPr="003558F8">
        <w:rPr>
          <w:rFonts w:ascii="TH SarabunPSK" w:hAnsi="TH SarabunPSK" w:cs="TH SarabunPSK"/>
          <w:sz w:val="32"/>
          <w:szCs w:val="32"/>
        </w:rPr>
        <w:t>hours</w:t>
      </w:r>
    </w:p>
    <w:p w14:paraId="19D006D1" w14:textId="77777777" w:rsidR="00770C36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5DC2ADC8" w14:textId="77777777" w:rsidR="00685EE3" w:rsidRPr="005757B3" w:rsidRDefault="00685EE3" w:rsidP="00770C36">
      <w:pPr>
        <w:rPr>
          <w:rFonts w:ascii="TH SarabunPSK" w:hAnsi="TH SarabunPSK" w:cs="TH SarabunPSK"/>
          <w:sz w:val="32"/>
          <w:szCs w:val="32"/>
        </w:rPr>
      </w:pPr>
    </w:p>
    <w:p w14:paraId="5CA23041" w14:textId="70FD2DC0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Colony Counting</w:t>
      </w:r>
    </w:p>
    <w:p w14:paraId="55220D85" w14:textId="3DAA8415" w:rsidR="00770C36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After incubation, count the number of colonies on plates containing </w:t>
      </w:r>
      <w:r w:rsidR="00A3063E">
        <w:rPr>
          <w:rFonts w:ascii="TH SarabunPSK" w:hAnsi="TH SarabunPSK" w:cs="TH SarabunPSK"/>
          <w:sz w:val="32"/>
          <w:szCs w:val="32"/>
        </w:rPr>
        <w:t>not more than 250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 colonies</w:t>
      </w:r>
      <w:r w:rsidR="00A3063E">
        <w:rPr>
          <w:rFonts w:ascii="TH SarabunPSK" w:hAnsi="TH SarabunPSK" w:cs="TH SarabunPSK"/>
          <w:sz w:val="32"/>
          <w:szCs w:val="32"/>
        </w:rPr>
        <w:t>.</w:t>
      </w:r>
    </w:p>
    <w:p w14:paraId="218C1B69" w14:textId="784C1210" w:rsidR="00287DAF" w:rsidRPr="003558F8" w:rsidRDefault="00287DAF" w:rsidP="00287DAF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 case</w:t>
      </w:r>
      <w:r w:rsidR="00F52DD0">
        <w:rPr>
          <w:rFonts w:ascii="TH SarabunPSK" w:hAnsi="TH SarabunPSK" w:cs="TH SarabunPSK"/>
          <w:sz w:val="32"/>
          <w:szCs w:val="32"/>
        </w:rPr>
        <w:t xml:space="preserve"> of ‘Spreader colony’ found, counting whole colony as 1 colony</w:t>
      </w:r>
      <w:r w:rsidR="00841E2B">
        <w:rPr>
          <w:rFonts w:ascii="TH SarabunPSK" w:hAnsi="TH SarabunPSK" w:cs="TH SarabunPSK"/>
          <w:sz w:val="32"/>
          <w:szCs w:val="32"/>
        </w:rPr>
        <w:t xml:space="preserve"> also apply for merged colonies</w:t>
      </w:r>
      <w:r w:rsidR="00F52DD0">
        <w:rPr>
          <w:rFonts w:ascii="TH SarabunPSK" w:hAnsi="TH SarabunPSK" w:cs="TH SarabunPSK"/>
          <w:sz w:val="32"/>
          <w:szCs w:val="32"/>
        </w:rPr>
        <w:t xml:space="preserve">  </w:t>
      </w:r>
    </w:p>
    <w:p w14:paraId="166D9457" w14:textId="1F551D96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Calculate the TAMC per gram of sample</w:t>
      </w:r>
      <w:r w:rsidR="00841E2B">
        <w:rPr>
          <w:rFonts w:ascii="TH SarabunPSK" w:hAnsi="TH SarabunPSK" w:cs="TH SarabunPSK"/>
          <w:sz w:val="32"/>
          <w:szCs w:val="32"/>
        </w:rPr>
        <w:t xml:space="preserve"> according to </w:t>
      </w:r>
      <w:r w:rsidR="00067DF8">
        <w:rPr>
          <w:rFonts w:ascii="TH SarabunPSK" w:hAnsi="TH SarabunPSK" w:cs="TH SarabunPSK"/>
          <w:sz w:val="32"/>
          <w:szCs w:val="32"/>
        </w:rPr>
        <w:t xml:space="preserve">section 6. </w:t>
      </w:r>
      <w:r w:rsidR="00483AC0">
        <w:rPr>
          <w:rFonts w:ascii="TH SarabunPSK" w:hAnsi="TH SarabunPSK" w:cs="TH SarabunPSK"/>
          <w:sz w:val="32"/>
          <w:szCs w:val="32"/>
        </w:rPr>
        <w:t>And record the result</w:t>
      </w:r>
      <w:r w:rsidR="000118BE">
        <w:rPr>
          <w:rFonts w:ascii="TH SarabunPSK" w:hAnsi="TH SarabunPSK" w:cs="TH SarabunPSK"/>
          <w:sz w:val="32"/>
          <w:szCs w:val="32"/>
        </w:rPr>
        <w:t>s as per section 8.</w:t>
      </w:r>
    </w:p>
    <w:p w14:paraId="04E08C19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356B614A" w14:textId="625EC25E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99" w:name="_Toc172717993"/>
      <w:r w:rsidRPr="005757B3">
        <w:t>Calculations</w:t>
      </w:r>
      <w:bookmarkEnd w:id="99"/>
    </w:p>
    <w:p w14:paraId="73803549" w14:textId="5FB221A1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TAMC (CFU/g) = Number of colonies × Dilution factor</w:t>
      </w:r>
    </w:p>
    <w:p w14:paraId="188936D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308CF28" w14:textId="6B9ED857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100" w:name="_Toc172717994"/>
      <w:r w:rsidRPr="005757B3">
        <w:t>Acceptance Criteria</w:t>
      </w:r>
      <w:bookmarkEnd w:id="100"/>
    </w:p>
    <w:p w14:paraId="64002C90" w14:textId="2136ED58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del w:id="101" w:author="Oat ." w:date="2024-09-20T10:27:00Z">
        <w:r w:rsidRPr="005757B3" w:rsidDel="00F1260A">
          <w:rPr>
            <w:rFonts w:ascii="TH SarabunPSK" w:hAnsi="TH SarabunPSK" w:cs="TH SarabunPSK"/>
            <w:sz w:val="32"/>
            <w:szCs w:val="32"/>
          </w:rPr>
          <w:delText>[Specify the acceptable TAMC limits for the herbal product as per regulat</w:delText>
        </w:r>
        <w:r w:rsidR="00261196" w:rsidDel="00F1260A">
          <w:rPr>
            <w:rFonts w:ascii="TH SarabunPSK" w:hAnsi="TH SarabunPSK" w:cs="TH SarabunPSK"/>
            <w:sz w:val="32"/>
            <w:szCs w:val="32"/>
          </w:rPr>
          <w:delText>ory specifications</w:delText>
        </w:r>
        <w:r w:rsidRPr="005757B3" w:rsidDel="00F1260A">
          <w:rPr>
            <w:rFonts w:ascii="TH SarabunPSK" w:hAnsi="TH SarabunPSK" w:cs="TH SarabunPSK"/>
            <w:sz w:val="32"/>
            <w:szCs w:val="32"/>
          </w:rPr>
          <w:delText>]</w:delText>
        </w:r>
      </w:del>
    </w:p>
    <w:p w14:paraId="2D36C275" w14:textId="2ED45BE5" w:rsidR="00F42BC8" w:rsidRDefault="00F42BC8" w:rsidP="00770C36">
      <w:pPr>
        <w:pStyle w:val="Heading4"/>
        <w:numPr>
          <w:ilvl w:val="1"/>
          <w:numId w:val="1"/>
        </w:numPr>
        <w:rPr>
          <w:ins w:id="102" w:author="Oat ." w:date="2024-09-20T10:55:00Z"/>
          <w:rFonts w:cs="TH SarabunPSK"/>
          <w:szCs w:val="32"/>
        </w:rPr>
      </w:pPr>
      <w:ins w:id="103" w:author="Oat ." w:date="2024-09-20T10:52:00Z">
        <w:r w:rsidRPr="007229AD">
          <w:rPr>
            <w:rFonts w:cs="TH SarabunPSK"/>
            <w:szCs w:val="32"/>
            <w:rPrChange w:id="104" w:author="Oat ." w:date="2024-09-20T10:53:00Z">
              <w:rPr/>
            </w:rPrChange>
          </w:rPr>
          <w:lastRenderedPageBreak/>
          <w:t>Lowest</w:t>
        </w:r>
        <w:r w:rsidR="007229AD" w:rsidRPr="007229AD">
          <w:rPr>
            <w:rFonts w:cs="TH SarabunPSK"/>
            <w:szCs w:val="32"/>
            <w:rPrChange w:id="105" w:author="Oat ." w:date="2024-09-20T10:53:00Z">
              <w:rPr/>
            </w:rPrChange>
          </w:rPr>
          <w:t xml:space="preserve"> </w:t>
        </w:r>
      </w:ins>
      <w:ins w:id="106" w:author="Oat ." w:date="2024-09-20T10:54:00Z">
        <w:r w:rsidR="00476196">
          <w:rPr>
            <w:rFonts w:cs="TH SarabunPSK"/>
            <w:szCs w:val="32"/>
          </w:rPr>
          <w:t>dilution</w:t>
        </w:r>
        <w:r w:rsidR="003D2825">
          <w:rPr>
            <w:rFonts w:cs="TH SarabunPSK"/>
            <w:szCs w:val="32"/>
          </w:rPr>
          <w:t xml:space="preserve"> </w:t>
        </w:r>
        <w:r w:rsidR="00476196">
          <w:rPr>
            <w:rFonts w:cs="TH SarabunPSK"/>
            <w:szCs w:val="32"/>
          </w:rPr>
          <w:t>of product control</w:t>
        </w:r>
        <w:r w:rsidR="003D2825">
          <w:rPr>
            <w:rFonts w:cs="TH SarabunPSK"/>
            <w:szCs w:val="32"/>
          </w:rPr>
          <w:t xml:space="preserve"> should be posi</w:t>
        </w:r>
      </w:ins>
      <w:ins w:id="107" w:author="Oat ." w:date="2024-09-20T10:55:00Z">
        <w:r w:rsidR="003D2825">
          <w:rPr>
            <w:rFonts w:cs="TH SarabunPSK"/>
            <w:szCs w:val="32"/>
          </w:rPr>
          <w:t>tive</w:t>
        </w:r>
        <w:r w:rsidR="00704718">
          <w:rPr>
            <w:rFonts w:cs="TH SarabunPSK"/>
            <w:szCs w:val="32"/>
          </w:rPr>
          <w:t>.</w:t>
        </w:r>
      </w:ins>
    </w:p>
    <w:p w14:paraId="0FE3BCF2" w14:textId="77777777" w:rsidR="00704718" w:rsidRPr="00231F64" w:rsidRDefault="00704718" w:rsidP="00704718">
      <w:pPr>
        <w:pStyle w:val="Heading4"/>
        <w:numPr>
          <w:ilvl w:val="1"/>
          <w:numId w:val="1"/>
        </w:numPr>
        <w:rPr>
          <w:ins w:id="108" w:author="Oat ." w:date="2024-09-20T10:55:00Z"/>
        </w:rPr>
      </w:pPr>
      <w:ins w:id="109" w:author="Oat ." w:date="2024-09-20T10:55:00Z">
        <w:r w:rsidRPr="00231F64">
          <w:rPr>
            <w:rFonts w:cs="TH SarabunPSK"/>
            <w:szCs w:val="32"/>
          </w:rPr>
          <w:t xml:space="preserve">The mean of any test microorganisms as prescribed in section </w:t>
        </w:r>
        <w:r w:rsidRPr="00231F64">
          <w:rPr>
            <w:rFonts w:cs="TH SarabunPSK"/>
            <w:szCs w:val="32"/>
          </w:rPr>
          <w:fldChar w:fldCharType="begin"/>
        </w:r>
        <w:r w:rsidRPr="00231F64">
          <w:rPr>
            <w:rFonts w:cs="TH SarabunPSK"/>
            <w:szCs w:val="32"/>
          </w:rPr>
          <w:instrText xml:space="preserve"> REF _Ref177721659 \r \h </w:instrText>
        </w:r>
      </w:ins>
      <w:r w:rsidRPr="00231F64">
        <w:rPr>
          <w:rFonts w:cs="TH SarabunPSK"/>
          <w:szCs w:val="32"/>
        </w:rPr>
      </w:r>
      <w:ins w:id="110" w:author="Oat ." w:date="2024-09-20T10:55:00Z">
        <w:r w:rsidRPr="00231F64">
          <w:rPr>
            <w:rFonts w:cs="TH SarabunPSK"/>
            <w:szCs w:val="32"/>
          </w:rPr>
          <w:fldChar w:fldCharType="separate"/>
        </w:r>
        <w:r w:rsidRPr="00231F64">
          <w:rPr>
            <w:rFonts w:cs="TH SarabunPSK"/>
            <w:szCs w:val="32"/>
          </w:rPr>
          <w:t>4.13</w:t>
        </w:r>
        <w:r w:rsidRPr="00231F64">
          <w:rPr>
            <w:rFonts w:cs="TH SarabunPSK"/>
            <w:szCs w:val="32"/>
          </w:rPr>
          <w:fldChar w:fldCharType="end"/>
        </w:r>
        <w:r w:rsidRPr="00231F64">
          <w:rPr>
            <w:rFonts w:cs="TH SarabunPSK"/>
            <w:szCs w:val="32"/>
          </w:rPr>
          <w:t xml:space="preserve"> should not differing by a factor greater than 2 from the value of the positive control and without any growth in negative control.</w:t>
        </w:r>
      </w:ins>
    </w:p>
    <w:p w14:paraId="6D0732B0" w14:textId="77777777" w:rsidR="00704718" w:rsidRPr="00704718" w:rsidRDefault="00704718" w:rsidP="00704718">
      <w:pPr>
        <w:rPr>
          <w:rPrChange w:id="111" w:author="Oat ." w:date="2024-09-20T10:55:00Z">
            <w:rPr>
              <w:rFonts w:ascii="TH SarabunPSK" w:hAnsi="TH SarabunPSK" w:cstheme="majorBidi"/>
              <w:sz w:val="32"/>
              <w:szCs w:val="30"/>
            </w:rPr>
          </w:rPrChange>
        </w:rPr>
      </w:pPr>
    </w:p>
    <w:p w14:paraId="0CFCDB08" w14:textId="56830614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112" w:name="_Toc172717995"/>
      <w:r w:rsidRPr="005757B3">
        <w:t>Reporting</w:t>
      </w:r>
      <w:bookmarkEnd w:id="112"/>
    </w:p>
    <w:p w14:paraId="5B6B7648" w14:textId="5C91D502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3558F8">
        <w:rPr>
          <w:rFonts w:ascii="TH SarabunPSK" w:hAnsi="TH SarabunPSK" w:cs="TH SarabunPSK"/>
          <w:sz w:val="32"/>
          <w:szCs w:val="32"/>
        </w:rPr>
        <w:t>[</w:t>
      </w:r>
      <w:r w:rsidRPr="005757B3">
        <w:rPr>
          <w:rFonts w:ascii="TH SarabunPSK" w:hAnsi="TH SarabunPSK" w:cs="TH SarabunPSK"/>
          <w:sz w:val="32"/>
          <w:szCs w:val="32"/>
        </w:rPr>
        <w:t xml:space="preserve">Record results in the designated </w:t>
      </w:r>
      <w:r w:rsidR="003558F8">
        <w:rPr>
          <w:rFonts w:ascii="TH SarabunPSK" w:hAnsi="TH SarabunPSK" w:cs="TH SarabunPSK"/>
          <w:sz w:val="32"/>
          <w:szCs w:val="32"/>
        </w:rPr>
        <w:t>company management</w:t>
      </w:r>
      <w:r w:rsidRPr="005757B3">
        <w:rPr>
          <w:rFonts w:ascii="TH SarabunPSK" w:hAnsi="TH SarabunPSK" w:cs="TH SarabunPSK"/>
          <w:sz w:val="32"/>
          <w:szCs w:val="32"/>
        </w:rPr>
        <w:t xml:space="preserve"> system</w:t>
      </w:r>
      <w:r w:rsidR="003558F8">
        <w:rPr>
          <w:rFonts w:ascii="TH SarabunPSK" w:hAnsi="TH SarabunPSK" w:cs="TH SarabunPSK"/>
          <w:sz w:val="32"/>
          <w:szCs w:val="32"/>
        </w:rPr>
        <w:t>]</w:t>
      </w:r>
    </w:p>
    <w:p w14:paraId="44A580B9" w14:textId="111DF06D" w:rsidR="00770C36" w:rsidRDefault="00730184" w:rsidP="00770C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In case no colony was found on</w:t>
      </w:r>
      <w:r w:rsidR="00721106">
        <w:rPr>
          <w:rFonts w:ascii="TH SarabunPSK" w:hAnsi="TH SarabunPSK" w:cs="TH SarabunPSK"/>
          <w:sz w:val="32"/>
          <w:szCs w:val="32"/>
        </w:rPr>
        <w:t xml:space="preserve"> any dilutions, check lowest dilutions and multiply by 1 as a dilution fact</w:t>
      </w:r>
      <w:r w:rsidR="001E05DF">
        <w:rPr>
          <w:rFonts w:ascii="TH SarabunPSK" w:hAnsi="TH SarabunPSK" w:cs="TH SarabunPSK"/>
          <w:sz w:val="32"/>
          <w:szCs w:val="32"/>
        </w:rPr>
        <w:t>or and report back as &lt; 1</w:t>
      </w:r>
      <w:r w:rsidR="00BC7865">
        <w:rPr>
          <w:rFonts w:ascii="TH SarabunPSK" w:hAnsi="TH SarabunPSK" w:cs="TH SarabunPSK"/>
          <w:sz w:val="32"/>
          <w:szCs w:val="32"/>
        </w:rPr>
        <w:t xml:space="preserve"> CFU, for example </w:t>
      </w:r>
      <w:r w:rsidR="00484D6B">
        <w:rPr>
          <w:rFonts w:ascii="TH SarabunPSK" w:hAnsi="TH SarabunPSK" w:cs="TH SarabunPSK"/>
          <w:sz w:val="32"/>
          <w:szCs w:val="32"/>
        </w:rPr>
        <w:t xml:space="preserve">analytes dilution was </w:t>
      </w:r>
      <w:r w:rsidR="00484D6B" w:rsidRPr="003F6BD1">
        <w:rPr>
          <w:rFonts w:ascii="TH SarabunPSK" w:hAnsi="TH SarabunPSK" w:cs="TH SarabunPSK"/>
          <w:sz w:val="32"/>
          <w:szCs w:val="32"/>
          <w:cs/>
        </w:rPr>
        <w:t>10</w:t>
      </w:r>
      <w:r w:rsidR="00484D6B">
        <w:rPr>
          <w:rFonts w:ascii="TH SarabunPSK" w:hAnsi="TH SarabunPSK" w:cs="TH SarabunPSK"/>
          <w:sz w:val="32"/>
          <w:szCs w:val="32"/>
        </w:rPr>
        <w:t>^</w:t>
      </w:r>
      <w:r w:rsidR="00484D6B" w:rsidRPr="003F6BD1">
        <w:rPr>
          <w:rFonts w:ascii="TH SarabunPSK" w:hAnsi="TH SarabunPSK" w:cs="TH SarabunPSK"/>
          <w:sz w:val="32"/>
          <w:szCs w:val="32"/>
          <w:cs/>
        </w:rPr>
        <w:t>-1</w:t>
      </w:r>
      <w:r w:rsidR="00484D6B">
        <w:rPr>
          <w:rFonts w:ascii="TH SarabunPSK" w:hAnsi="TH SarabunPSK" w:cs="TH SarabunPSK"/>
          <w:sz w:val="32"/>
          <w:szCs w:val="32"/>
        </w:rPr>
        <w:t xml:space="preserve"> and </w:t>
      </w:r>
      <w:r w:rsidR="00484D6B" w:rsidRPr="003F6BD1">
        <w:rPr>
          <w:rFonts w:ascii="TH SarabunPSK" w:hAnsi="TH SarabunPSK" w:cs="TH SarabunPSK"/>
          <w:sz w:val="32"/>
          <w:szCs w:val="32"/>
          <w:cs/>
        </w:rPr>
        <w:t>10</w:t>
      </w:r>
      <w:r w:rsidR="00484D6B">
        <w:rPr>
          <w:rFonts w:ascii="TH SarabunPSK" w:hAnsi="TH SarabunPSK" w:cs="TH SarabunPSK"/>
          <w:sz w:val="32"/>
          <w:szCs w:val="32"/>
        </w:rPr>
        <w:t>^</w:t>
      </w:r>
      <w:r w:rsidR="00484D6B" w:rsidRPr="003F6BD1">
        <w:rPr>
          <w:rFonts w:ascii="TH SarabunPSK" w:hAnsi="TH SarabunPSK" w:cs="TH SarabunPSK"/>
          <w:sz w:val="32"/>
          <w:szCs w:val="32"/>
          <w:cs/>
        </w:rPr>
        <w:t>-2</w:t>
      </w:r>
      <w:r w:rsidR="000D44BF">
        <w:rPr>
          <w:rFonts w:ascii="TH SarabunPSK" w:hAnsi="TH SarabunPSK" w:cs="TH SarabunPSK"/>
          <w:sz w:val="32"/>
          <w:szCs w:val="32"/>
        </w:rPr>
        <w:t>; no colony was found on any plates</w:t>
      </w:r>
      <w:r w:rsidR="00016E15">
        <w:rPr>
          <w:rFonts w:ascii="TH SarabunPSK" w:hAnsi="TH SarabunPSK" w:cs="TH SarabunPSK"/>
          <w:sz w:val="32"/>
          <w:szCs w:val="32"/>
        </w:rPr>
        <w:t xml:space="preserve">; the report should be </w:t>
      </w:r>
      <w:r w:rsidR="00016E15" w:rsidRPr="003F6BD1">
        <w:rPr>
          <w:rFonts w:ascii="TH SarabunPSK" w:hAnsi="TH SarabunPSK" w:cs="TH SarabunPSK"/>
          <w:sz w:val="32"/>
          <w:szCs w:val="32"/>
        </w:rPr>
        <w:t>&lt;</w:t>
      </w:r>
      <w:r w:rsidR="00016E15" w:rsidRPr="003F6BD1">
        <w:rPr>
          <w:rFonts w:ascii="TH SarabunPSK" w:hAnsi="TH SarabunPSK" w:cs="TH SarabunPSK"/>
          <w:sz w:val="32"/>
          <w:szCs w:val="32"/>
          <w:cs/>
        </w:rPr>
        <w:t>1</w:t>
      </w:r>
      <w:r w:rsidR="00016E15" w:rsidRPr="003F6BD1">
        <w:rPr>
          <w:rFonts w:ascii="TH SarabunPSK" w:hAnsi="TH SarabunPSK" w:cs="TH SarabunPSK"/>
          <w:sz w:val="32"/>
          <w:szCs w:val="32"/>
        </w:rPr>
        <w:t xml:space="preserve"> x </w:t>
      </w:r>
      <w:r w:rsidR="00016E15" w:rsidRPr="003F6BD1">
        <w:rPr>
          <w:rFonts w:ascii="TH SarabunPSK" w:hAnsi="TH SarabunPSK" w:cs="TH SarabunPSK"/>
          <w:sz w:val="32"/>
          <w:szCs w:val="32"/>
          <w:cs/>
        </w:rPr>
        <w:t>10</w:t>
      </w:r>
      <w:r w:rsidR="00016E15">
        <w:rPr>
          <w:rFonts w:ascii="TH SarabunPSK" w:hAnsi="TH SarabunPSK" w:cs="TH SarabunPSK"/>
          <w:sz w:val="32"/>
          <w:szCs w:val="32"/>
        </w:rPr>
        <w:t>^</w:t>
      </w:r>
      <w:r w:rsidR="00016E15" w:rsidRPr="003F6BD1">
        <w:rPr>
          <w:rFonts w:ascii="TH SarabunPSK" w:hAnsi="TH SarabunPSK" w:cs="TH SarabunPSK"/>
          <w:sz w:val="32"/>
          <w:szCs w:val="32"/>
          <w:cs/>
        </w:rPr>
        <w:t>1</w:t>
      </w:r>
      <w:r w:rsidR="00016E15">
        <w:rPr>
          <w:rFonts w:ascii="TH SarabunPSK" w:hAnsi="TH SarabunPSK" w:cs="TH SarabunPSK"/>
          <w:sz w:val="32"/>
          <w:szCs w:val="32"/>
        </w:rPr>
        <w:t xml:space="preserve"> CFU</w:t>
      </w:r>
      <w:r w:rsidR="00016E15" w:rsidRPr="003F6BD1">
        <w:rPr>
          <w:rFonts w:ascii="TH SarabunPSK" w:hAnsi="TH SarabunPSK" w:cs="TH SarabunPSK"/>
          <w:sz w:val="32"/>
          <w:szCs w:val="32"/>
        </w:rPr>
        <w:t>/g or ml</w:t>
      </w:r>
      <w:r w:rsidR="005A2641">
        <w:rPr>
          <w:rFonts w:ascii="TH SarabunPSK" w:hAnsi="TH SarabunPSK" w:cs="TH SarabunPSK"/>
          <w:sz w:val="32"/>
          <w:szCs w:val="32"/>
        </w:rPr>
        <w:t xml:space="preserve"> or CFU</w:t>
      </w:r>
      <w:r w:rsidR="005A2641" w:rsidRPr="003F6BD1">
        <w:rPr>
          <w:rFonts w:ascii="TH SarabunPSK" w:hAnsi="TH SarabunPSK" w:cs="TH SarabunPSK"/>
          <w:sz w:val="32"/>
          <w:szCs w:val="32"/>
        </w:rPr>
        <w:t>/g</w:t>
      </w:r>
    </w:p>
    <w:p w14:paraId="60698B24" w14:textId="4793ECA7" w:rsidR="005A2641" w:rsidRDefault="005A2641" w:rsidP="00B1351D">
      <w:pPr>
        <w:ind w:left="720"/>
        <w:rPr>
          <w:rFonts w:ascii="TH SarabunPSK" w:hAnsi="TH SarabunPSK" w:cs="TH SarabunPSK"/>
          <w:sz w:val="32"/>
          <w:szCs w:val="32"/>
        </w:rPr>
      </w:pPr>
      <w:r w:rsidRPr="003A4240">
        <w:rPr>
          <w:rFonts w:ascii="TH SarabunPSK" w:hAnsi="TH SarabunPSK" w:cs="TH SarabunPSK"/>
          <w:b/>
          <w:bCs/>
          <w:sz w:val="32"/>
          <w:szCs w:val="32"/>
        </w:rPr>
        <w:t>Remark:</w:t>
      </w:r>
      <w:r>
        <w:rPr>
          <w:rFonts w:ascii="TH SarabunPSK" w:hAnsi="TH SarabunPSK" w:cs="TH SarabunPSK"/>
          <w:sz w:val="32"/>
          <w:szCs w:val="32"/>
        </w:rPr>
        <w:t xml:space="preserve"> In any sample dilution steps</w:t>
      </w:r>
      <w:r w:rsidR="003A4240">
        <w:rPr>
          <w:rFonts w:ascii="TH SarabunPSK" w:hAnsi="TH SarabunPSK" w:cs="TH SarabunPSK"/>
          <w:sz w:val="32"/>
          <w:szCs w:val="32"/>
        </w:rPr>
        <w:t>, absolute different should not exceed …%</w:t>
      </w:r>
      <w:r w:rsidR="00B1351D">
        <w:rPr>
          <w:rFonts w:ascii="TH SarabunPSK" w:hAnsi="TH SarabunPSK" w:cs="TH SarabunPSK"/>
          <w:sz w:val="32"/>
          <w:szCs w:val="32"/>
        </w:rPr>
        <w:t xml:space="preserve">. </w:t>
      </w:r>
      <w:r w:rsidR="00B1351D">
        <w:rPr>
          <w:rFonts w:ascii="TH SarabunPSK" w:hAnsi="TH SarabunPSK" w:cs="TH SarabunPSK"/>
          <w:sz w:val="32"/>
          <w:szCs w:val="32"/>
        </w:rPr>
        <w:br/>
        <w:t>In case absolut</w:t>
      </w:r>
      <w:r w:rsidR="003445B8">
        <w:rPr>
          <w:rFonts w:ascii="TH SarabunPSK" w:hAnsi="TH SarabunPSK" w:cs="TH SarabunPSK"/>
          <w:sz w:val="32"/>
          <w:szCs w:val="32"/>
        </w:rPr>
        <w:t>e</w:t>
      </w:r>
      <w:r w:rsidR="00B1351D">
        <w:rPr>
          <w:rFonts w:ascii="TH SarabunPSK" w:hAnsi="TH SarabunPSK" w:cs="TH SarabunPSK"/>
          <w:sz w:val="32"/>
          <w:szCs w:val="32"/>
        </w:rPr>
        <w:t xml:space="preserve"> different exceed …%</w:t>
      </w:r>
      <w:r w:rsidR="001B07DE">
        <w:rPr>
          <w:rFonts w:ascii="TH SarabunPSK" w:hAnsi="TH SarabunPSK" w:cs="TH SarabunPSK"/>
          <w:sz w:val="32"/>
          <w:szCs w:val="32"/>
        </w:rPr>
        <w:t>, appropriate measurement including investigation should be commenced.</w:t>
      </w:r>
      <w:r w:rsidR="00B1351D">
        <w:rPr>
          <w:rFonts w:ascii="TH SarabunPSK" w:hAnsi="TH SarabunPSK" w:cs="TH SarabunPSK"/>
          <w:sz w:val="32"/>
          <w:szCs w:val="32"/>
        </w:rPr>
        <w:t xml:space="preserve"> </w:t>
      </w:r>
    </w:p>
    <w:p w14:paraId="259FD0D8" w14:textId="77777777" w:rsidR="00D10FAB" w:rsidRPr="005757B3" w:rsidRDefault="00D10FAB" w:rsidP="00B1351D">
      <w:pPr>
        <w:ind w:left="720"/>
        <w:rPr>
          <w:rFonts w:ascii="TH SarabunPSK" w:hAnsi="TH SarabunPSK" w:cs="TH SarabunPSK"/>
          <w:sz w:val="32"/>
          <w:szCs w:val="32"/>
        </w:rPr>
      </w:pPr>
    </w:p>
    <w:p w14:paraId="1C480782" w14:textId="4531884A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113" w:name="_Toc172717996"/>
      <w:r w:rsidRPr="005757B3">
        <w:t>References</w:t>
      </w:r>
      <w:bookmarkEnd w:id="113"/>
    </w:p>
    <w:p w14:paraId="6CE50804" w14:textId="77777777" w:rsidR="00D10FAB" w:rsidRDefault="00D10FAB" w:rsidP="00D10FAB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44BD5">
        <w:rPr>
          <w:rFonts w:ascii="TH SarabunPSK" w:hAnsi="TH SarabunPSK" w:cs="TH SarabunPSK"/>
          <w:sz w:val="32"/>
          <w:szCs w:val="32"/>
        </w:rPr>
        <w:t>British Pharmacopoeia</w:t>
      </w:r>
      <w:r>
        <w:rPr>
          <w:rFonts w:ascii="TH SarabunPSK" w:hAnsi="TH SarabunPSK" w:cs="TH SarabunPSK"/>
          <w:sz w:val="32"/>
          <w:szCs w:val="32"/>
        </w:rPr>
        <w:t xml:space="preserve"> 2021, </w:t>
      </w:r>
      <w:r w:rsidRPr="004135F3">
        <w:rPr>
          <w:rFonts w:ascii="TH SarabunPSK" w:hAnsi="TH SarabunPSK" w:cs="TH SarabunPSK"/>
          <w:sz w:val="32"/>
          <w:szCs w:val="32"/>
        </w:rPr>
        <w:t>Appendix XVI B. Microbiological Examination of Non-sterile Products</w:t>
      </w:r>
    </w:p>
    <w:p w14:paraId="29716AA7" w14:textId="77777777" w:rsidR="00D10FAB" w:rsidRPr="00646A51" w:rsidRDefault="00D10FAB" w:rsidP="00D10FAB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Ph. </w:t>
      </w:r>
      <w:r w:rsidRPr="00646A51">
        <w:rPr>
          <w:rFonts w:ascii="TH SarabunPSK" w:hAnsi="TH SarabunPSK" w:cs="TH SarabunPSK"/>
          <w:sz w:val="32"/>
          <w:szCs w:val="32"/>
        </w:rPr>
        <w:t>Eur. 2.6.12 Microbiological Examination of Non-Sterile Products: Microbial Enumeration Tests</w:t>
      </w:r>
    </w:p>
    <w:p w14:paraId="7F156367" w14:textId="77777777" w:rsidR="00D10FAB" w:rsidRPr="003558F8" w:rsidRDefault="00D10FAB" w:rsidP="00D10FAB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Thai Herbal Pharmacopeia 2021 supplement 2023 - Appendix 10.2</w:t>
      </w:r>
    </w:p>
    <w:p w14:paraId="7972BB9B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4F581BB" w14:textId="397EE23D" w:rsidR="004E2A74" w:rsidRDefault="00770C36" w:rsidP="004E2A74">
      <w:pPr>
        <w:pStyle w:val="Heading4"/>
        <w:numPr>
          <w:ilvl w:val="0"/>
          <w:numId w:val="1"/>
        </w:numPr>
      </w:pPr>
      <w:bookmarkStart w:id="114" w:name="_Toc172717997"/>
      <w:r w:rsidRPr="005757B3">
        <w:lastRenderedPageBreak/>
        <w:t>Revision History</w:t>
      </w:r>
      <w:bookmarkEnd w:id="114"/>
    </w:p>
    <w:p w14:paraId="2A0B25FC" w14:textId="32FADBEA" w:rsidR="009819DB" w:rsidRDefault="009819DB" w:rsidP="004E2A74">
      <w:pPr>
        <w:pStyle w:val="Heading4"/>
        <w:numPr>
          <w:ilvl w:val="1"/>
          <w:numId w:val="1"/>
        </w:numPr>
      </w:pPr>
      <w:ins w:id="115" w:author="Oat ." w:date="2024-09-20T10:56:00Z">
        <w:r>
          <w:t>Revision 3</w:t>
        </w:r>
        <w:r w:rsidR="00F8425E">
          <w:t>: Established suitability based on conditions</w:t>
        </w:r>
      </w:ins>
      <w:ins w:id="116" w:author="Oat ." w:date="2024-09-20T11:00:00Z">
        <w:r w:rsidR="00101854">
          <w:t xml:space="preserve"> and test parameters</w:t>
        </w:r>
      </w:ins>
      <w:ins w:id="117" w:author="Oat ." w:date="2024-09-20T10:56:00Z">
        <w:r w:rsidR="00F8425E">
          <w:t xml:space="preserve"> of </w:t>
        </w:r>
      </w:ins>
      <w:ins w:id="118" w:author="Oat ." w:date="2024-09-20T11:00:00Z">
        <w:r w:rsidR="00926605">
          <w:t xml:space="preserve">TAMC </w:t>
        </w:r>
      </w:ins>
      <w:ins w:id="119" w:author="Oat ." w:date="2024-09-20T10:56:00Z">
        <w:r w:rsidR="00F8425E">
          <w:t xml:space="preserve">analytical </w:t>
        </w:r>
      </w:ins>
      <w:ins w:id="120" w:author="Oat ." w:date="2024-09-20T10:59:00Z">
        <w:r w:rsidR="00101854">
          <w:t>procedure</w:t>
        </w:r>
      </w:ins>
      <w:ins w:id="121" w:author="Oat ." w:date="2024-09-20T11:00:00Z">
        <w:r w:rsidR="00926605">
          <w:t xml:space="preserve"> reference number…</w:t>
        </w:r>
      </w:ins>
    </w:p>
    <w:p w14:paraId="721AF96A" w14:textId="1779785C" w:rsidR="004E2A74" w:rsidRDefault="004E2A74" w:rsidP="004E2A74">
      <w:pPr>
        <w:pStyle w:val="Heading4"/>
        <w:numPr>
          <w:ilvl w:val="1"/>
          <w:numId w:val="1"/>
        </w:numPr>
      </w:pPr>
      <w:r>
        <w:t>Rev</w:t>
      </w:r>
      <w:r w:rsidR="00874AED">
        <w:t>ision 2.1</w:t>
      </w:r>
    </w:p>
    <w:p w14:paraId="63A0084A" w14:textId="433EE333" w:rsidR="00093321" w:rsidRDefault="004E2A74" w:rsidP="00874AED">
      <w:pPr>
        <w:pStyle w:val="Heading4"/>
        <w:numPr>
          <w:ilvl w:val="2"/>
          <w:numId w:val="1"/>
        </w:numPr>
      </w:pPr>
      <w:r w:rsidRPr="004E2A74">
        <w:t xml:space="preserve">Generally removed ‘sterile’ from equipment as for general </w:t>
      </w:r>
      <w:r w:rsidR="006D5DF7">
        <w:t>acknowledged.</w:t>
      </w:r>
    </w:p>
    <w:p w14:paraId="6E19E827" w14:textId="79443251" w:rsidR="00802379" w:rsidRDefault="00093321" w:rsidP="00093321">
      <w:pPr>
        <w:pStyle w:val="Heading4"/>
        <w:numPr>
          <w:ilvl w:val="2"/>
          <w:numId w:val="1"/>
        </w:numPr>
      </w:pPr>
      <w:r>
        <w:t>Generally replaced ‘sterile diluent’ with ‘diluent’ based on suitability test</w:t>
      </w:r>
      <w:r w:rsidR="00930052">
        <w:t>.</w:t>
      </w:r>
    </w:p>
    <w:p w14:paraId="72EC1C2C" w14:textId="77777777" w:rsidR="00802379" w:rsidRDefault="00802379" w:rsidP="00802379">
      <w:pPr>
        <w:pStyle w:val="Heading4"/>
        <w:numPr>
          <w:ilvl w:val="2"/>
          <w:numId w:val="1"/>
        </w:numPr>
      </w:pPr>
      <w:r>
        <w:t>Removed stomacher from equipment as only optional for procedure common in non-homogenize sample</w:t>
      </w:r>
    </w:p>
    <w:p w14:paraId="0EDA371A" w14:textId="4FC100EB" w:rsidR="00FE00F2" w:rsidRDefault="00FE00F2" w:rsidP="00FE00F2">
      <w:pPr>
        <w:pStyle w:val="Heading4"/>
        <w:numPr>
          <w:ilvl w:val="2"/>
          <w:numId w:val="1"/>
        </w:numPr>
      </w:pPr>
      <w:r>
        <w:t>Replaced biosafety cabinet with Biosafety cabinet class II (BSC II)</w:t>
      </w:r>
    </w:p>
    <w:p w14:paraId="4CEFB602" w14:textId="77777777" w:rsidR="00B56009" w:rsidRDefault="00B56009" w:rsidP="00B56009">
      <w:pPr>
        <w:pStyle w:val="Heading4"/>
        <w:numPr>
          <w:ilvl w:val="2"/>
          <w:numId w:val="1"/>
        </w:numPr>
      </w:pPr>
      <w:r>
        <w:t xml:space="preserve">Replaced </w:t>
      </w:r>
      <w:r w:rsidRPr="00E54105">
        <w:rPr>
          <w:rFonts w:cs="TH SarabunPSK"/>
          <w:szCs w:val="32"/>
        </w:rPr>
        <w:t>Sterile pipettes</w:t>
      </w:r>
      <w:r>
        <w:t xml:space="preserve"> with optional automate pipettes</w:t>
      </w:r>
    </w:p>
    <w:p w14:paraId="47909E88" w14:textId="46E93EE2" w:rsidR="000629D7" w:rsidRDefault="000629D7" w:rsidP="00093321">
      <w:pPr>
        <w:pStyle w:val="Heading4"/>
        <w:numPr>
          <w:ilvl w:val="2"/>
          <w:numId w:val="1"/>
        </w:numPr>
      </w:pPr>
      <w:r>
        <w:t>Replaced colony counter limit from 30-300 colonies to</w:t>
      </w:r>
      <w:r w:rsidR="001836C9">
        <w:t xml:space="preserve"> </w:t>
      </w:r>
      <w:r w:rsidR="000C6EDF">
        <w:t>NMT</w:t>
      </w:r>
      <w:r w:rsidR="001836C9">
        <w:t xml:space="preserve"> 250 colonies</w:t>
      </w:r>
    </w:p>
    <w:p w14:paraId="297E33C8" w14:textId="086937DC" w:rsidR="00400784" w:rsidRDefault="00400784" w:rsidP="00093321">
      <w:pPr>
        <w:pStyle w:val="Heading4"/>
        <w:numPr>
          <w:ilvl w:val="2"/>
          <w:numId w:val="1"/>
        </w:numPr>
      </w:pPr>
      <w:r>
        <w:t xml:space="preserve">Removed </w:t>
      </w:r>
      <w:r w:rsidR="00607ED9">
        <w:t>‘</w:t>
      </w:r>
      <w:r>
        <w:t>sample weight</w:t>
      </w:r>
      <w:r w:rsidR="00607ED9">
        <w:t>’</w:t>
      </w:r>
      <w:r>
        <w:t xml:space="preserve"> denominator </w:t>
      </w:r>
      <w:r w:rsidR="00607ED9">
        <w:t xml:space="preserve">term </w:t>
      </w:r>
      <w:r>
        <w:t xml:space="preserve">from </w:t>
      </w:r>
      <w:r w:rsidR="000629D7">
        <w:t xml:space="preserve">the </w:t>
      </w:r>
      <w:r>
        <w:t xml:space="preserve">erroneously </w:t>
      </w:r>
      <w:r w:rsidR="00607ED9">
        <w:t>adds</w:t>
      </w:r>
      <w:r>
        <w:t xml:space="preserve"> calculations formula</w:t>
      </w:r>
    </w:p>
    <w:p w14:paraId="55B23E00" w14:textId="3EFF51ED" w:rsidR="00874AED" w:rsidRPr="00874AED" w:rsidRDefault="007B3678" w:rsidP="00093321">
      <w:pPr>
        <w:pStyle w:val="Heading4"/>
        <w:numPr>
          <w:ilvl w:val="2"/>
          <w:numId w:val="1"/>
        </w:numPr>
      </w:pPr>
      <w:r>
        <w:t xml:space="preserve">Added more </w:t>
      </w:r>
      <w:r w:rsidR="0082296E">
        <w:t>flexible serial dilution</w:t>
      </w:r>
      <w:r w:rsidR="000F2C50">
        <w:t>s</w:t>
      </w:r>
      <w:r w:rsidR="008A1688">
        <w:t xml:space="preserve"> suitable</w:t>
      </w:r>
      <w:r w:rsidR="00180DAD">
        <w:t xml:space="preserve"> dilutions</w:t>
      </w:r>
    </w:p>
    <w:p w14:paraId="66FCA71C" w14:textId="34FFD59A" w:rsidR="005757B3" w:rsidRPr="004E2A74" w:rsidRDefault="005757B3" w:rsidP="00874AED">
      <w:pPr>
        <w:pStyle w:val="Heading4"/>
        <w:numPr>
          <w:ilvl w:val="2"/>
          <w:numId w:val="1"/>
        </w:numPr>
      </w:pPr>
      <w:r w:rsidRPr="004E2A74">
        <w:rPr>
          <w:rFonts w:cs="TH SarabunPSK"/>
          <w:szCs w:val="32"/>
        </w:rPr>
        <w:br w:type="page"/>
      </w:r>
    </w:p>
    <w:p w14:paraId="13C5F62D" w14:textId="14DEC147" w:rsidR="005757B3" w:rsidRPr="0015203F" w:rsidRDefault="001A5592" w:rsidP="00D31FD8">
      <w:pPr>
        <w:pStyle w:val="Heading3"/>
      </w:pPr>
      <w:bookmarkStart w:id="122" w:name="_Toc172717998"/>
      <w:r w:rsidRPr="0015203F">
        <w:lastRenderedPageBreak/>
        <w:t>[</w:t>
      </w:r>
      <w:r w:rsidRPr="0015203F">
        <w:rPr>
          <w:rFonts w:hint="cs"/>
          <w:cs/>
        </w:rPr>
        <w:t>ภาษาไทย</w:t>
      </w:r>
      <w:r w:rsidRPr="0015203F">
        <w:t>]</w:t>
      </w:r>
      <w:r w:rsidRPr="0015203F">
        <w:rPr>
          <w:rFonts w:hint="cs"/>
          <w:cs/>
        </w:rPr>
        <w:t xml:space="preserve"> </w:t>
      </w:r>
      <w:r w:rsidRPr="0015203F">
        <w:rPr>
          <w:cs/>
        </w:rPr>
        <w:t>ขั้นตอนการปฏิบัติงานสำหรับการนับจำนวนจุลินทรีย์ทั้งหมดที่เจริญเติบโตโดยใช้ออกซิเจน (</w:t>
      </w:r>
      <w:r w:rsidRPr="0015203F">
        <w:t xml:space="preserve">TAMC) </w:t>
      </w:r>
      <w:r w:rsidRPr="0015203F">
        <w:rPr>
          <w:cs/>
        </w:rPr>
        <w:t>ในผลิตภัณฑ์สมุนไพร</w:t>
      </w:r>
      <w:bookmarkEnd w:id="122"/>
    </w:p>
    <w:p w14:paraId="2C81E73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E8F7AFA" w14:textId="21FA4178" w:rsidR="005757B3" w:rsidRPr="0015203F" w:rsidRDefault="005757B3" w:rsidP="00923AA7">
      <w:pPr>
        <w:pStyle w:val="Heading4"/>
        <w:numPr>
          <w:ilvl w:val="0"/>
          <w:numId w:val="4"/>
        </w:numPr>
        <w:rPr>
          <w:rFonts w:cs="TH SarabunPSK"/>
          <w:szCs w:val="32"/>
        </w:rPr>
      </w:pPr>
      <w:bookmarkStart w:id="123" w:name="_Toc172717999"/>
      <w:r w:rsidRPr="0015203F">
        <w:rPr>
          <w:rFonts w:cs="TH SarabunPSK"/>
          <w:b/>
          <w:bCs/>
          <w:i/>
          <w:iCs w:val="0"/>
          <w:szCs w:val="32"/>
          <w:cs/>
        </w:rPr>
        <w:t>วัตถุประสงค์</w:t>
      </w:r>
      <w:bookmarkEnd w:id="123"/>
    </w:p>
    <w:p w14:paraId="6C7F2FFD" w14:textId="2A8B8DCD" w:rsidR="00923AA7" w:rsidRDefault="005757B3" w:rsidP="00923AA7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เพื่อการ</w:t>
      </w:r>
      <w:r w:rsidR="005E6925">
        <w:rPr>
          <w:rFonts w:ascii="TH SarabunPSK" w:hAnsi="TH SarabunPSK" w:cs="TH SarabunPSK" w:hint="cs"/>
          <w:sz w:val="32"/>
          <w:szCs w:val="32"/>
          <w:cs/>
        </w:rPr>
        <w:t>วิเคราะห์</w:t>
      </w:r>
      <w:r w:rsidRPr="005757B3">
        <w:rPr>
          <w:rFonts w:ascii="TH SarabunPSK" w:hAnsi="TH SarabunPSK" w:cs="TH SarabunPSK"/>
          <w:sz w:val="32"/>
          <w:szCs w:val="32"/>
          <w:cs/>
        </w:rPr>
        <w:t>จำนวนจุลินทรีย์ทั้งหมดที่เจริญเติบโตโดยใช้ออกซิเจนในผลิตภัณฑ์สมุนไพร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สำเร็จรูป ด้วยวิธี </w:t>
      </w:r>
      <w:r w:rsidR="00E54105">
        <w:rPr>
          <w:rFonts w:ascii="TH SarabunPSK" w:hAnsi="TH SarabunPSK" w:cs="TH SarabunPSK"/>
          <w:sz w:val="32"/>
          <w:szCs w:val="32"/>
        </w:rPr>
        <w:t>pour plating technique</w:t>
      </w:r>
      <w:r w:rsidR="00410475">
        <w:rPr>
          <w:rFonts w:ascii="TH SarabunPSK" w:hAnsi="TH SarabunPSK" w:cs="TH SarabunPSK"/>
          <w:sz w:val="32"/>
          <w:szCs w:val="32"/>
        </w:rPr>
        <w:t xml:space="preserve"> </w:t>
      </w:r>
      <w:r w:rsidR="00410475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410475" w:rsidRPr="0041047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... </w:t>
      </w:r>
      <w:r w:rsidR="00410475" w:rsidRPr="00410475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</w:p>
    <w:p w14:paraId="0ACF8650" w14:textId="77777777" w:rsidR="00923AA7" w:rsidRDefault="00923AA7" w:rsidP="00923AA7">
      <w:pPr>
        <w:rPr>
          <w:rFonts w:ascii="TH SarabunPSK" w:hAnsi="TH SarabunPSK" w:cs="TH SarabunPSK"/>
          <w:sz w:val="32"/>
          <w:szCs w:val="32"/>
        </w:rPr>
      </w:pPr>
    </w:p>
    <w:p w14:paraId="70D35A15" w14:textId="57261EFA" w:rsidR="005757B3" w:rsidRPr="00923AA7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24" w:name="_Toc172718000"/>
      <w:r w:rsidRPr="0015203F">
        <w:rPr>
          <w:rFonts w:cs="TH SarabunPSK"/>
          <w:b/>
          <w:bCs/>
          <w:i/>
          <w:iCs w:val="0"/>
          <w:szCs w:val="32"/>
          <w:cs/>
        </w:rPr>
        <w:t>ขอบเขต</w:t>
      </w:r>
      <w:bookmarkEnd w:id="124"/>
    </w:p>
    <w:p w14:paraId="7733DA27" w14:textId="5FDD7445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ขั้นตอนนี้ใช้กับผลิตภัณฑ์สมุนไพร</w:t>
      </w:r>
      <w:r w:rsidR="00E54105">
        <w:rPr>
          <w:rFonts w:ascii="TH SarabunPSK" w:hAnsi="TH SarabunPSK" w:cs="TH SarabunPSK"/>
          <w:sz w:val="32"/>
          <w:szCs w:val="32"/>
        </w:rPr>
        <w:t xml:space="preserve"> 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ชื่อผลิตภัณฑ์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รูปแบบ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ทั้งหมดที่ผลิตหรือแปรรูปใน 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สถานที่ผลิต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]</w:t>
      </w:r>
    </w:p>
    <w:p w14:paraId="1B44F432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B6BABA0" w14:textId="77777777" w:rsidR="009A5FF9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25" w:name="_Toc172718001"/>
      <w:r w:rsidRPr="00E54105">
        <w:rPr>
          <w:rFonts w:cs="TH SarabunPSK"/>
          <w:b/>
          <w:bCs/>
          <w:i/>
          <w:iCs w:val="0"/>
          <w:szCs w:val="32"/>
          <w:cs/>
        </w:rPr>
        <w:t>ความรับผิดชอบ</w:t>
      </w:r>
      <w:bookmarkEnd w:id="125"/>
    </w:p>
    <w:p w14:paraId="5D2510C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39A2E87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F30930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AA6EA61" w14:textId="77777777" w:rsid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0008CC">
        <w:rPr>
          <w:rFonts w:ascii="TH SarabunPSK" w:hAnsi="TH SarabunPSK" w:cs="TH SarabunPSK"/>
          <w:sz w:val="32"/>
          <w:szCs w:val="32"/>
          <w:cs/>
        </w:rPr>
        <w:t>บุคลากรฝ่ายควบคุมคุณภาพ</w:t>
      </w:r>
    </w:p>
    <w:p w14:paraId="6CF75553" w14:textId="5A86A64E" w:rsidR="005757B3" w:rsidRP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1D1179">
        <w:rPr>
          <w:rFonts w:ascii="TH SarabunPSK" w:hAnsi="TH SarabunPSK" w:cs="TH SarabunPSK"/>
          <w:sz w:val="32"/>
          <w:szCs w:val="32"/>
          <w:cs/>
        </w:rPr>
        <w:t>เจ้าหน้าที่ห้องปฏิบัติการจุลชีววิทยา</w:t>
      </w:r>
    </w:p>
    <w:p w14:paraId="67914A3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BD9CE04" w14:textId="1416F7B8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26" w:name="_Toc172718002"/>
      <w:r w:rsidRPr="00E54105">
        <w:rPr>
          <w:rFonts w:cs="TH SarabunPSK"/>
          <w:b/>
          <w:bCs/>
          <w:i/>
          <w:iCs w:val="0"/>
          <w:szCs w:val="32"/>
          <w:cs/>
        </w:rPr>
        <w:t>วัสดุและอุปกรณ์</w:t>
      </w:r>
      <w:bookmarkEnd w:id="126"/>
    </w:p>
    <w:p w14:paraId="692F232D" w14:textId="77777777" w:rsidR="003640A0" w:rsidRPr="003640A0" w:rsidRDefault="003640A0" w:rsidP="003640A0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</w:rPr>
      </w:pPr>
    </w:p>
    <w:p w14:paraId="62D825EF" w14:textId="5EA8C4B0" w:rsidR="003640A0" w:rsidRPr="00BB147D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สารละลายเจือจางที่ปราศจากเชื้อ 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- [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เช่น น้ำ</w:t>
      </w:r>
      <w:proofErr w:type="spellStart"/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เปปโ</w:t>
      </w:r>
      <w:proofErr w:type="spellEnd"/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ตน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บัฟเฟอร์ฟอสเฟต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0B8E76C5" w14:textId="2FD996CD" w:rsidR="00BB147D" w:rsidRP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แสดง ชื่อและสูตรส่วนประกอบของแต่ละ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diluent 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ที่ใช้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97B0991" w14:textId="7ED118CC" w:rsid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...</w:t>
      </w:r>
    </w:p>
    <w:p w14:paraId="40501D59" w14:textId="36B14990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 xml:space="preserve">อาหารเลี้ยงเชื้อ </w:t>
      </w:r>
      <w:r w:rsidRPr="003640A0">
        <w:rPr>
          <w:rFonts w:ascii="TH SarabunPSK" w:hAnsi="TH SarabunPSK" w:cs="TH SarabunPSK"/>
          <w:sz w:val="32"/>
          <w:szCs w:val="32"/>
        </w:rPr>
        <w:t>Soybean-Casein Digest Agar (Tryptone Soya Agar</w:t>
      </w:r>
      <w:r w:rsidR="005A7576">
        <w:rPr>
          <w:rFonts w:ascii="TH SarabunPSK" w:hAnsi="TH SarabunPSK" w:cs="TH SarabunPSK"/>
          <w:sz w:val="32"/>
          <w:szCs w:val="32"/>
        </w:rPr>
        <w:t>: TSA</w:t>
      </w:r>
      <w:r w:rsidRPr="003640A0">
        <w:rPr>
          <w:rFonts w:ascii="TH SarabunPSK" w:hAnsi="TH SarabunPSK" w:cs="TH SarabunPSK"/>
          <w:sz w:val="32"/>
          <w:szCs w:val="32"/>
        </w:rPr>
        <w:t>)</w:t>
      </w:r>
    </w:p>
    <w:p w14:paraId="4A5FF21A" w14:textId="3B515A53" w:rsidR="00BB147D" w:rsidRP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แสดง ชื่อและสูตรส่วนประกอบของแต่ละ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Culture media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ที่ใช้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3B030356" w14:textId="500FE364" w:rsid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…</w:t>
      </w:r>
    </w:p>
    <w:p w14:paraId="788DF2FF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จานเพาะเชื้อที่ปราศจากเชื้อ</w:t>
      </w:r>
    </w:p>
    <w:p w14:paraId="72CAD69A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3640A0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3640A0">
        <w:rPr>
          <w:rFonts w:ascii="TH SarabunPSK" w:hAnsi="TH SarabunPSK" w:cs="TH SarabunPSK"/>
          <w:sz w:val="32"/>
          <w:szCs w:val="32"/>
          <w:cs/>
        </w:rPr>
        <w:t>เปตที่ปราศจากเชื้อ</w:t>
      </w:r>
    </w:p>
    <w:p w14:paraId="0F601AC1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ตู้บ่มเชื้อ (</w:t>
      </w:r>
      <w:r w:rsidRPr="003640A0">
        <w:rPr>
          <w:rFonts w:ascii="TH SarabunPSK" w:hAnsi="TH SarabunPSK" w:cs="TH SarabunPSK"/>
          <w:sz w:val="32"/>
          <w:szCs w:val="32"/>
        </w:rPr>
        <w:t>30-35°C)</w:t>
      </w:r>
    </w:p>
    <w:p w14:paraId="3B132EFC" w14:textId="2138368D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เครื่องบดผสมหรือเครื่องปั่น</w:t>
      </w:r>
      <w:r w:rsidR="00C00B32" w:rsidRPr="003640A0">
        <w:rPr>
          <w:rFonts w:ascii="TH SarabunPSK" w:hAnsi="TH SarabunPSK" w:cs="TH SarabunPSK"/>
          <w:sz w:val="32"/>
          <w:szCs w:val="32"/>
          <w:cs/>
        </w:rPr>
        <w:t>ปราศจากเชื้อ</w:t>
      </w:r>
    </w:p>
    <w:p w14:paraId="4D1E499E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เครื่องนับโคโลนี</w:t>
      </w:r>
    </w:p>
    <w:p w14:paraId="1AD66EF6" w14:textId="77777777" w:rsidR="003640A0" w:rsidRDefault="00923AA7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lastRenderedPageBreak/>
        <w:t>Autoclave</w:t>
      </w:r>
    </w:p>
    <w:p w14:paraId="6CCD102D" w14:textId="2DA20424" w:rsidR="00923AA7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ตู้ปลอดเชื้อ</w:t>
      </w:r>
      <w:r w:rsidR="00C00B32">
        <w:rPr>
          <w:rFonts w:ascii="TH SarabunPSK" w:hAnsi="TH SarabunPSK" w:cs="TH SarabunPSK"/>
          <w:sz w:val="32"/>
          <w:szCs w:val="32"/>
        </w:rPr>
        <w:t xml:space="preserve"> </w:t>
      </w:r>
      <w:r w:rsidR="00C00B32" w:rsidRPr="00E54105">
        <w:rPr>
          <w:rFonts w:ascii="TH SarabunPSK" w:hAnsi="TH SarabunPSK" w:cs="TH SarabunPSK"/>
          <w:sz w:val="32"/>
          <w:szCs w:val="32"/>
        </w:rPr>
        <w:t>Biosafety cabinet</w:t>
      </w:r>
    </w:p>
    <w:p w14:paraId="0EE68452" w14:textId="6F205404" w:rsidR="00C00B32" w:rsidRDefault="00C00B32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เครื่องแก้วปราศจากเชื้อ</w:t>
      </w:r>
    </w:p>
    <w:p w14:paraId="242BB020" w14:textId="777E5E3A" w:rsidR="00075A53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68A34E9B" w14:textId="2F1394D4" w:rsidR="00075A53" w:rsidRPr="003640A0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</w:t>
      </w:r>
      <w:r w:rsidR="00700E62">
        <w:rPr>
          <w:rFonts w:ascii="TH SarabunPSK" w:hAnsi="TH SarabunPSK" w:cs="TH SarabunPSK"/>
          <w:sz w:val="32"/>
          <w:szCs w:val="32"/>
        </w:rPr>
        <w:t>s</w:t>
      </w:r>
    </w:p>
    <w:p w14:paraId="4EA4064F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592F3D2" w14:textId="17C117E4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27" w:name="_Toc172718003"/>
      <w:r w:rsidRPr="004B4951">
        <w:rPr>
          <w:rFonts w:cs="TH SarabunPSK"/>
          <w:b/>
          <w:bCs/>
          <w:i/>
          <w:iCs w:val="0"/>
          <w:szCs w:val="32"/>
          <w:cs/>
        </w:rPr>
        <w:t>ขั้นตอนการปฏิบัติ</w:t>
      </w:r>
      <w:bookmarkEnd w:id="127"/>
    </w:p>
    <w:p w14:paraId="7ABFCDEB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1BC096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25714FF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54DB928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F64BCF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B5E169" w14:textId="6ED9B2E1" w:rsidR="00D07491" w:rsidRDefault="00D07491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722FF">
        <w:rPr>
          <w:rFonts w:ascii="TH SarabunPSK" w:hAnsi="TH SarabunPSK" w:cs="TH SarabunPSK" w:hint="cs"/>
          <w:sz w:val="32"/>
          <w:szCs w:val="32"/>
          <w:cs/>
        </w:rPr>
        <w:t>เตรียมอาหารเลี้ยงเชื้อ</w:t>
      </w:r>
      <w:r w:rsidR="00B352A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610DE">
        <w:rPr>
          <w:rFonts w:ascii="TH SarabunPSK" w:hAnsi="TH SarabunPSK" w:cs="TH SarabunPSK" w:hint="cs"/>
          <w:sz w:val="32"/>
          <w:szCs w:val="32"/>
          <w:cs/>
        </w:rPr>
        <w:t>สารละลายเจือจางที่ปราศจากเชื้อ</w:t>
      </w:r>
    </w:p>
    <w:p w14:paraId="5DA12F47" w14:textId="0AB4C013" w:rsidR="001722FF" w:rsidRPr="00AC6DAA" w:rsidRDefault="001722FF" w:rsidP="001722F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722F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r w:rsidR="0097371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ชั่ง</w:t>
      </w:r>
      <w:r w:rsidR="00AC5D12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TSA</w:t>
      </w:r>
      <w:r w:rsidR="0097371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... </w:t>
      </w:r>
      <w:r w:rsidR="0097371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g </w:t>
      </w:r>
      <w:r w:rsidR="00701464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ลงใน </w:t>
      </w:r>
      <w:r w:rsidR="00701464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sterile </w:t>
      </w:r>
      <w:r w:rsidR="00735D13" w:rsidRPr="00735D13">
        <w:rPr>
          <w:rFonts w:ascii="TH SarabunPSK" w:hAnsi="TH SarabunPSK" w:cs="TH SarabunPSK"/>
          <w:color w:val="ED7D31" w:themeColor="accent2"/>
          <w:sz w:val="32"/>
          <w:szCs w:val="32"/>
        </w:rPr>
        <w:t>Erlenmeyer flask</w:t>
      </w:r>
      <w:r w:rsidRPr="001722F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16FC361A" w14:textId="7FECE388" w:rsidR="00F45044" w:rsidRPr="00AC6DAA" w:rsidRDefault="00F45044" w:rsidP="00F45044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1722F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r w:rsidR="000C6F87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เติม</w:t>
      </w:r>
      <w:r w:rsidR="0042628A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3D4F6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diluent </w:t>
      </w:r>
      <w:r w:rsidR="00AC5D12">
        <w:rPr>
          <w:rFonts w:ascii="TH SarabunPSK" w:hAnsi="TH SarabunPSK" w:cs="TH SarabunPSK"/>
          <w:color w:val="ED7D31" w:themeColor="accent2"/>
          <w:sz w:val="32"/>
          <w:szCs w:val="32"/>
        </w:rPr>
        <w:t>… ml</w:t>
      </w:r>
      <w:r w:rsidRPr="001722F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7D9A382C" w14:textId="4A30B413" w:rsidR="00AC6DAA" w:rsidRDefault="00AC5D12" w:rsidP="001722F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E3787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r w:rsidR="00E543C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นำเข้าเครื่อง </w:t>
      </w:r>
      <w:r w:rsidR="00E543C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autoclave </w:t>
      </w:r>
      <w:r w:rsidR="00E543C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ที่อุณหภูมิ </w:t>
      </w:r>
      <w:r w:rsidR="00E543CD" w:rsidRPr="00E543CD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121 </w:t>
      </w:r>
      <w:r w:rsidR="00E543CD">
        <w:rPr>
          <w:rFonts w:ascii="TH SarabunPSK" w:hAnsi="TH SarabunPSK" w:cs="TH SarabunPSK"/>
          <w:color w:val="ED7D31" w:themeColor="accent2"/>
          <w:sz w:val="32"/>
          <w:szCs w:val="32"/>
        </w:rPr>
        <w:t>˚</w:t>
      </w:r>
      <w:r w:rsidR="00E543CD" w:rsidRPr="00E543C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C </w:t>
      </w:r>
      <w:r w:rsidR="00E543CD" w:rsidRPr="00E543CD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เวลา 15 นาที</w:t>
      </w:r>
      <w:r w:rsidRPr="00E37878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7046901" w14:textId="362A957E" w:rsidR="006D11C8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>การเตรียมตัวอย่าง</w:t>
      </w:r>
    </w:p>
    <w:p w14:paraId="45194C2C" w14:textId="1F24A715" w:rsidR="006D11C8" w:rsidRDefault="005757B3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 xml:space="preserve">ชั่งตัวอย่างผลิตภัณฑ์สมุนไพร </w:t>
      </w:r>
      <w:r w:rsidR="0097371F">
        <w:rPr>
          <w:rFonts w:ascii="TH SarabunPSK" w:hAnsi="TH SarabunPSK" w:cs="TH SarabunPSK"/>
          <w:sz w:val="32"/>
          <w:szCs w:val="32"/>
        </w:rPr>
        <w:t>…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 กรัม อย่างปราศจากเชื้อ</w:t>
      </w:r>
    </w:p>
    <w:p w14:paraId="5F2FED8F" w14:textId="05EB6570" w:rsidR="006D11C8" w:rsidRDefault="005757B3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 xml:space="preserve">เติมสารละลายเจือจางที่ปราศจากเชื้อ </w:t>
      </w:r>
      <w:r w:rsidR="0097371F">
        <w:rPr>
          <w:rFonts w:ascii="TH SarabunPSK" w:hAnsi="TH SarabunPSK" w:cs="TH SarabunPSK"/>
          <w:sz w:val="32"/>
          <w:szCs w:val="32"/>
        </w:rPr>
        <w:t>…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 มิลลิลิตร</w:t>
      </w:r>
      <w:r w:rsidR="0097371F">
        <w:rPr>
          <w:rFonts w:ascii="TH SarabunPSK" w:hAnsi="TH SarabunPSK" w:cs="TH SarabunPSK"/>
          <w:sz w:val="32"/>
          <w:szCs w:val="32"/>
        </w:rPr>
        <w:t xml:space="preserve"> (</w:t>
      </w:r>
      <w:r w:rsidR="0097371F">
        <w:rPr>
          <w:rFonts w:ascii="TH SarabunPSK" w:hAnsi="TH SarabunPSK" w:cs="TH SarabunPSK" w:hint="cs"/>
          <w:sz w:val="32"/>
          <w:szCs w:val="32"/>
          <w:cs/>
        </w:rPr>
        <w:t xml:space="preserve">เพื่อเตรียมเป็น </w:t>
      </w:r>
      <w:r w:rsidR="00F932FA">
        <w:rPr>
          <w:rFonts w:ascii="TH SarabunPSK" w:hAnsi="TH SarabunPSK" w:cs="TH SarabunPSK" w:hint="cs"/>
          <w:sz w:val="32"/>
          <w:szCs w:val="32"/>
          <w:cs/>
        </w:rPr>
        <w:t>1</w:t>
      </w:r>
      <w:r w:rsidR="00F932FA">
        <w:rPr>
          <w:rFonts w:ascii="TH SarabunPSK" w:hAnsi="TH SarabunPSK" w:cs="TH SarabunPSK"/>
          <w:sz w:val="32"/>
          <w:szCs w:val="32"/>
        </w:rPr>
        <w:t xml:space="preserve">:10 </w:t>
      </w:r>
      <w:r w:rsidR="00F932FA" w:rsidRPr="003558F8">
        <w:rPr>
          <w:rFonts w:ascii="TH SarabunPSK" w:hAnsi="TH SarabunPSK" w:cs="TH SarabunPSK"/>
          <w:sz w:val="32"/>
          <w:szCs w:val="32"/>
        </w:rPr>
        <w:t>dilution</w:t>
      </w:r>
      <w:r w:rsidR="0097371F">
        <w:rPr>
          <w:rFonts w:ascii="TH SarabunPSK" w:hAnsi="TH SarabunPSK" w:cs="TH SarabunPSK"/>
          <w:sz w:val="32"/>
          <w:szCs w:val="32"/>
        </w:rPr>
        <w:t>)</w:t>
      </w:r>
    </w:p>
    <w:p w14:paraId="25775007" w14:textId="3A3361EE" w:rsidR="005757B3" w:rsidRPr="006D11C8" w:rsidRDefault="005757B3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>บดผสมในเครื่อง</w:t>
      </w:r>
      <w:r w:rsidR="00923AA7" w:rsidRPr="006D11C8">
        <w:rPr>
          <w:rFonts w:ascii="TH SarabunPSK" w:hAnsi="TH SarabunPSK" w:cs="TH SarabunPSK" w:hint="cs"/>
          <w:sz w:val="32"/>
          <w:szCs w:val="32"/>
          <w:cs/>
        </w:rPr>
        <w:t xml:space="preserve">ปั่น/บด 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เป็นเวลา </w:t>
      </w:r>
      <w:r w:rsidR="00935DAE">
        <w:rPr>
          <w:rFonts w:ascii="TH SarabunPSK" w:hAnsi="TH SarabunPSK" w:cs="TH SarabunPSK"/>
          <w:sz w:val="32"/>
          <w:szCs w:val="32"/>
        </w:rPr>
        <w:t>…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 นาที</w:t>
      </w:r>
    </w:p>
    <w:p w14:paraId="6D45F61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4300BEF" w14:textId="77777777" w:rsidR="006D11C8" w:rsidRDefault="0015203F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Serial Dilution</w:t>
      </w:r>
    </w:p>
    <w:p w14:paraId="6313A33B" w14:textId="13F49518" w:rsidR="00C82AE7" w:rsidRDefault="00C82AE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5757B3" w:rsidRPr="006D11C8">
        <w:rPr>
          <w:rFonts w:ascii="TH SarabunPSK" w:hAnsi="TH SarabunPSK" w:cs="TH SarabunPSK"/>
          <w:sz w:val="32"/>
          <w:szCs w:val="32"/>
          <w:cs/>
        </w:rPr>
        <w:t xml:space="preserve">เตรียมสารละลายเจือจางแบบ </w:t>
      </w:r>
      <w:r w:rsidR="005757B3" w:rsidRPr="006D11C8">
        <w:rPr>
          <w:rFonts w:ascii="TH SarabunPSK" w:hAnsi="TH SarabunPSK" w:cs="TH SarabunPSK"/>
          <w:sz w:val="32"/>
          <w:szCs w:val="32"/>
        </w:rPr>
        <w:t>10</w:t>
      </w:r>
      <w:r w:rsidR="005757B3" w:rsidRPr="006D11C8">
        <w:rPr>
          <w:rFonts w:ascii="TH SarabunPSK" w:hAnsi="TH SarabunPSK" w:cs="TH SarabunPSK"/>
          <w:sz w:val="32"/>
          <w:szCs w:val="32"/>
          <w:cs/>
        </w:rPr>
        <w:t xml:space="preserve"> เท่า (</w:t>
      </w:r>
      <w:r w:rsidR="005757B3" w:rsidRPr="006D11C8">
        <w:rPr>
          <w:rFonts w:ascii="TH SarabunPSK" w:hAnsi="TH SarabunPSK" w:cs="TH SarabunPSK"/>
          <w:sz w:val="32"/>
          <w:szCs w:val="32"/>
        </w:rPr>
        <w:t>10^-1</w:t>
      </w:r>
      <w:r w:rsidR="005757B3" w:rsidRPr="006D11C8">
        <w:rPr>
          <w:rFonts w:ascii="TH SarabunPSK" w:hAnsi="TH SarabunPSK" w:cs="TH SarabunPSK"/>
          <w:sz w:val="32"/>
          <w:szCs w:val="32"/>
          <w:cs/>
        </w:rPr>
        <w:t xml:space="preserve"> ถึง </w:t>
      </w:r>
      <w:r w:rsidR="005757B3" w:rsidRPr="006D11C8">
        <w:rPr>
          <w:rFonts w:ascii="TH SarabunPSK" w:hAnsi="TH SarabunPSK" w:cs="TH SarabunPSK"/>
          <w:sz w:val="32"/>
          <w:szCs w:val="32"/>
        </w:rPr>
        <w:t>10^-6)</w:t>
      </w:r>
    </w:p>
    <w:p w14:paraId="01CFC079" w14:textId="14EACFF6" w:rsidR="005D68BA" w:rsidRPr="00E0797C" w:rsidRDefault="00C82AE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5757B3" w:rsidRPr="00C82AE7">
        <w:rPr>
          <w:rFonts w:ascii="TH SarabunPSK" w:hAnsi="TH SarabunPSK" w:cs="TH SarabunPSK"/>
          <w:sz w:val="32"/>
          <w:szCs w:val="32"/>
          <w:cs/>
        </w:rPr>
        <w:t xml:space="preserve">ใช้ตัวอย่างที่บดผสมแล้ว </w:t>
      </w:r>
      <w:r w:rsidR="00935DAE">
        <w:rPr>
          <w:rFonts w:ascii="TH SarabunPSK" w:hAnsi="TH SarabunPSK" w:cs="TH SarabunPSK"/>
          <w:sz w:val="32"/>
          <w:szCs w:val="32"/>
        </w:rPr>
        <w:t>…</w:t>
      </w:r>
      <w:r w:rsidR="005757B3" w:rsidRPr="00C82AE7">
        <w:rPr>
          <w:rFonts w:ascii="TH SarabunPSK" w:hAnsi="TH SarabunPSK" w:cs="TH SarabunPSK"/>
          <w:sz w:val="32"/>
          <w:szCs w:val="32"/>
          <w:cs/>
        </w:rPr>
        <w:t xml:space="preserve"> มิลลิลิตร และสารละลายเจือจางที่ปราศจากเชื้อ </w:t>
      </w:r>
      <w:r w:rsidR="00935DAE">
        <w:rPr>
          <w:rFonts w:ascii="TH SarabunPSK" w:hAnsi="TH SarabunPSK" w:cs="TH SarabunPSK"/>
          <w:sz w:val="32"/>
          <w:szCs w:val="32"/>
        </w:rPr>
        <w:t>…</w:t>
      </w:r>
      <w:r w:rsidR="005757B3" w:rsidRPr="00C82AE7">
        <w:rPr>
          <w:rFonts w:ascii="TH SarabunPSK" w:hAnsi="TH SarabunPSK" w:cs="TH SarabunPSK"/>
          <w:sz w:val="32"/>
          <w:szCs w:val="32"/>
          <w:cs/>
        </w:rPr>
        <w:t xml:space="preserve"> มิลลิลิตร</w:t>
      </w:r>
      <w:r w:rsidR="00935DAE">
        <w:rPr>
          <w:rFonts w:ascii="TH SarabunPSK" w:hAnsi="TH SarabunPSK" w:cs="TH SarabunPSK"/>
          <w:sz w:val="32"/>
          <w:szCs w:val="32"/>
        </w:rPr>
        <w:t xml:space="preserve"> </w:t>
      </w:r>
      <w:r w:rsidR="00FE7BC9">
        <w:rPr>
          <w:rFonts w:ascii="TH SarabunPSK" w:hAnsi="TH SarabunPSK" w:cs="TH SarabunPSK"/>
          <w:sz w:val="32"/>
          <w:szCs w:val="32"/>
        </w:rPr>
        <w:br/>
      </w:r>
      <w:r w:rsidR="005757B3" w:rsidRPr="00C82AE7">
        <w:rPr>
          <w:rFonts w:ascii="TH SarabunPSK" w:hAnsi="TH SarabunPSK" w:cs="TH SarabunPSK"/>
          <w:sz w:val="32"/>
          <w:szCs w:val="32"/>
          <w:cs/>
        </w:rPr>
        <w:t>สำหรับแต่ละ</w:t>
      </w:r>
      <w:r w:rsidR="003C539D">
        <w:rPr>
          <w:rFonts w:ascii="TH SarabunPSK" w:hAnsi="TH SarabunPSK" w:cs="TH SarabunPSK"/>
          <w:sz w:val="32"/>
          <w:szCs w:val="32"/>
        </w:rPr>
        <w:t xml:space="preserve"> </w:t>
      </w:r>
      <w:r w:rsidR="005757B3" w:rsidRPr="00C82AE7">
        <w:rPr>
          <w:rFonts w:ascii="TH SarabunPSK" w:hAnsi="TH SarabunPSK" w:cs="TH SarabunPSK"/>
          <w:sz w:val="32"/>
          <w:szCs w:val="32"/>
          <w:cs/>
        </w:rPr>
        <w:t>ความเจือจาง</w:t>
      </w:r>
      <w:r w:rsidR="00C41C3A">
        <w:rPr>
          <w:noProof/>
        </w:rPr>
        <mc:AlternateContent>
          <mc:Choice Requires="wpc">
            <w:drawing>
              <wp:inline distT="0" distB="0" distL="0" distR="0" wp14:anchorId="7021BA19" wp14:editId="61C5386C">
                <wp:extent cx="4826000" cy="16637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Rectangle: Top Corners Rounded 7"/>
                        <wps:cNvSpPr/>
                        <wps:spPr>
                          <a:xfrm rot="10800000">
                            <a:off x="1009650" y="508000"/>
                            <a:ext cx="177800" cy="58420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009650" y="476250"/>
                            <a:ext cx="177800" cy="571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" name="Group 9"/>
                        <wpg:cNvGrpSpPr/>
                        <wpg:grpSpPr>
                          <a:xfrm>
                            <a:off x="1504950" y="482600"/>
                            <a:ext cx="177800" cy="615950"/>
                            <a:chOff x="387350" y="444500"/>
                            <a:chExt cx="177800" cy="615950"/>
                          </a:xfrm>
                        </wpg:grpSpPr>
                        <wps:wsp>
                          <wps:cNvPr id="10" name="Rectangle: Top Corners Rounded 10"/>
                          <wps:cNvSpPr/>
                          <wps:spPr>
                            <a:xfrm rot="10800000">
                              <a:off x="387350" y="476250"/>
                              <a:ext cx="177800" cy="5842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387350" y="44450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" name="Group 12"/>
                        <wpg:cNvGrpSpPr/>
                        <wpg:grpSpPr>
                          <a:xfrm>
                            <a:off x="2032000" y="488951"/>
                            <a:ext cx="177800" cy="615950"/>
                            <a:chOff x="387350" y="444500"/>
                            <a:chExt cx="177800" cy="615950"/>
                          </a:xfrm>
                        </wpg:grpSpPr>
                        <wps:wsp>
                          <wps:cNvPr id="13" name="Rectangle: Top Corners Rounded 13"/>
                          <wps:cNvSpPr/>
                          <wps:spPr>
                            <a:xfrm rot="10800000">
                              <a:off x="387350" y="476250"/>
                              <a:ext cx="177800" cy="5842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387350" y="44450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" name="Connector: Curved 18"/>
                        <wps:cNvCnPr/>
                        <wps:spPr>
                          <a:xfrm rot="16200000" flipH="1">
                            <a:off x="1304925" y="200025"/>
                            <a:ext cx="6350" cy="444500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Curved 19"/>
                        <wps:cNvCnPr/>
                        <wps:spPr>
                          <a:xfrm rot="16200000" flipH="1">
                            <a:off x="1851025" y="193674"/>
                            <a:ext cx="6350" cy="444500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2533650" y="488951"/>
                            <a:ext cx="177800" cy="615950"/>
                            <a:chOff x="387350" y="444500"/>
                            <a:chExt cx="177800" cy="615950"/>
                          </a:xfrm>
                        </wpg:grpSpPr>
                        <wps:wsp>
                          <wps:cNvPr id="21" name="Rectangle: Top Corners Rounded 21"/>
                          <wps:cNvSpPr/>
                          <wps:spPr>
                            <a:xfrm rot="10800000">
                              <a:off x="387350" y="476250"/>
                              <a:ext cx="177800" cy="5842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387350" y="44450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3" name="Group 23"/>
                        <wpg:cNvGrpSpPr/>
                        <wpg:grpSpPr>
                          <a:xfrm>
                            <a:off x="3054350" y="495301"/>
                            <a:ext cx="177800" cy="615950"/>
                            <a:chOff x="387350" y="444500"/>
                            <a:chExt cx="177800" cy="615950"/>
                          </a:xfrm>
                        </wpg:grpSpPr>
                        <wps:wsp>
                          <wps:cNvPr id="24" name="Rectangle: Top Corners Rounded 24"/>
                          <wps:cNvSpPr/>
                          <wps:spPr>
                            <a:xfrm rot="10800000">
                              <a:off x="387350" y="476250"/>
                              <a:ext cx="177800" cy="5842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387350" y="44450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" name="Group 26"/>
                        <wpg:cNvGrpSpPr/>
                        <wpg:grpSpPr>
                          <a:xfrm>
                            <a:off x="3587750" y="501652"/>
                            <a:ext cx="177800" cy="615950"/>
                            <a:chOff x="387350" y="444500"/>
                            <a:chExt cx="177800" cy="615950"/>
                          </a:xfrm>
                        </wpg:grpSpPr>
                        <wps:wsp>
                          <wps:cNvPr id="27" name="Rectangle: Top Corners Rounded 27"/>
                          <wps:cNvSpPr/>
                          <wps:spPr>
                            <a:xfrm rot="10800000">
                              <a:off x="387350" y="476250"/>
                              <a:ext cx="177800" cy="5842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387350" y="44450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9" name="Connector: Curved 29"/>
                        <wps:cNvCnPr/>
                        <wps:spPr>
                          <a:xfrm rot="16200000" flipH="1">
                            <a:off x="2886075" y="212726"/>
                            <a:ext cx="6350" cy="444500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or: Curved 30"/>
                        <wps:cNvCnPr/>
                        <wps:spPr>
                          <a:xfrm rot="16200000" flipH="1">
                            <a:off x="3432175" y="206375"/>
                            <a:ext cx="6350" cy="444500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or: Curved 42"/>
                        <wps:cNvCnPr/>
                        <wps:spPr>
                          <a:xfrm rot="16200000" flipH="1">
                            <a:off x="2378075" y="206376"/>
                            <a:ext cx="6350" cy="444500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838200" y="1118646"/>
                            <a:ext cx="5080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B4AB6B" w14:textId="789D0540" w:rsidR="00500CF3" w:rsidRDefault="00500CF3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00CF3">
                                <w:rPr>
                                  <w:rFonts w:ascii="TH SarabunPSK" w:hAnsi="TH SarabunPSK" w:cs="TH SarabunPSK"/>
                                </w:rPr>
                                <w:t>Sample</w:t>
                              </w:r>
                            </w:p>
                            <w:p w14:paraId="255AC889" w14:textId="77777777" w:rsidR="00500CF3" w:rsidRPr="00500CF3" w:rsidRDefault="00500CF3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869950" y="1278442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EC28A4" w14:textId="3AA0A26F" w:rsidR="00AD5C83" w:rsidRPr="00500CF3" w:rsidRDefault="00AD5C83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384300" y="1136651"/>
                            <a:ext cx="4318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8AA8D9" w14:textId="3CE4BD26" w:rsidR="00BB574F" w:rsidRPr="00500CF3" w:rsidRDefault="00BB574F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898650" y="1143001"/>
                            <a:ext cx="4318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BAFA77" w14:textId="665858FC" w:rsidR="00BB574F" w:rsidRPr="00500CF3" w:rsidRDefault="00BB574F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393950" y="1143001"/>
                            <a:ext cx="4318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B3887E" w14:textId="17589741" w:rsidR="00BB574F" w:rsidRPr="00500CF3" w:rsidRDefault="00BB574F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2914650" y="1149351"/>
                            <a:ext cx="4318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570563" w14:textId="0BA58149" w:rsidR="00BB574F" w:rsidRPr="00500CF3" w:rsidRDefault="00BB574F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</w:t>
                              </w:r>
                              <w:r w:rsidR="00883BA2">
                                <w:rPr>
                                  <w:rFonts w:ascii="TH SarabunPSK" w:hAnsi="TH SarabunPSK" w:cs="TH SarabunPSK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486150" y="1155701"/>
                            <a:ext cx="4318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6CFC5C" w14:textId="268ED1C4" w:rsidR="00883BA2" w:rsidRPr="00500CF3" w:rsidRDefault="00883BA2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149350" y="82551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B08244" w14:textId="53EDC421" w:rsidR="002F1E75" w:rsidRPr="00500CF3" w:rsidRDefault="002F1E75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682750" y="88901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3C548" w14:textId="77777777" w:rsidR="002F1E75" w:rsidRPr="00500CF3" w:rsidRDefault="002F1E75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197100" y="88902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88D857" w14:textId="77777777" w:rsidR="002F1E75" w:rsidRPr="00500CF3" w:rsidRDefault="002F1E75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686050" y="82552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D9CEC" w14:textId="77777777" w:rsidR="002F1E75" w:rsidRPr="00500CF3" w:rsidRDefault="002F1E75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251200" y="82551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5F94E7" w14:textId="77777777" w:rsidR="002F1E75" w:rsidRPr="00500CF3" w:rsidRDefault="002F1E75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21BA19" id="Canvas 1" o:spid="_x0000_s1122" editas="canvas" style="width:380pt;height:131pt;mso-position-horizontal-relative:char;mso-position-vertical-relative:line" coordsize="48260,1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">
                <v:shape id="_x0000_s1123" type="#_x0000_t75" style="position:absolute;width:48260;height:16637;visibility:visible;mso-wrap-style:square" filled="t">
                  <v:fill o:detectmouseclick="t"/>
                  <v:path o:connecttype="none"/>
                </v:shape>
                <v:shape id="Rectangle: Top Corners Rounded 7" o:spid="_x0000_s1124" style="position:absolute;left:10096;top:5080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" path="m88900,r,c137998,,177800,39802,177800,88900r,495300l177800,584200,,584200r,l,88900c,39802,39802,,88900,xe" filled="f" strokecolor="#8eaadb [1940]" strokeweight="1pt">
                  <v:stroke joinstyle="miter"/>
                  <v:path arrowok="t" o:connecttype="custom" o:connectlocs="88900,0;88900,0;177800,88900;177800,584200;177800,584200;0,584200;0,584200;0,88900;88900,0" o:connectangles="0,0,0,0,0,0,0,0,0"/>
                </v:shape>
                <v:oval id="Oval 2" o:spid="_x0000_s1125" style="position:absolute;left:10096;top:4762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" fillcolor="#b4c6e7 [1300]" strokecolor="#8eaadb [1940]" strokeweight="1pt">
                  <v:stroke joinstyle="miter"/>
                </v:oval>
                <v:group id="Group 9" o:spid="_x0000_s1126" style="position:absolute;left:15049;top:4826;width:1778;height:6159" coordorigin="3873,4445" coordsize="1778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Rectangle: Top Corners Rounded 10" o:spid="_x0000_s1127" style="position:absolute;left:3873;top:4762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" path="m88900,r,c137998,,177800,39802,177800,88900r,495300l177800,584200,,584200r,l,88900c,39802,39802,,88900,xe" filled="f" strokecolor="#747070 [1614]" strokeweight="1pt">
                    <v:stroke joinstyle="miter"/>
                    <v:path arrowok="t" o:connecttype="custom" o:connectlocs="88900,0;88900,0;177800,88900;177800,584200;177800,584200;0,584200;0,584200;0,88900;88900,0" o:connectangles="0,0,0,0,0,0,0,0,0"/>
                  </v:shape>
                  <v:oval id="Oval 11" o:spid="_x0000_s1128" style="position:absolute;left:3873;top:4445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" fillcolor="#aeaaaa [2414]" strokecolor="#747070 [1614]" strokeweight="1pt">
                    <v:stroke joinstyle="miter"/>
                  </v:oval>
                </v:group>
                <v:group id="Group 12" o:spid="_x0000_s1129" style="position:absolute;left:20320;top:4889;width:1778;height:6160" coordorigin="3873,4445" coordsize="1778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Rectangle: Top Corners Rounded 13" o:spid="_x0000_s1130" style="position:absolute;left:3873;top:4762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" path="m88900,r,c137998,,177800,39802,177800,88900r,495300l177800,584200,,584200r,l,88900c,39802,39802,,88900,xe" filled="f" strokecolor="#747070 [1614]" strokeweight="1pt">
                    <v:stroke joinstyle="miter"/>
                    <v:path arrowok="t" o:connecttype="custom" o:connectlocs="88900,0;88900,0;177800,88900;177800,584200;177800,584200;0,584200;0,584200;0,88900;88900,0" o:connectangles="0,0,0,0,0,0,0,0,0"/>
                  </v:shape>
                  <v:oval id="Oval 14" o:spid="_x0000_s1131" style="position:absolute;left:3873;top:4445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" fillcolor="#aeaaaa [2414]" strokecolor="#747070 [1614]" strokeweight="1pt">
                    <v:stroke joinstyle="miter"/>
                  </v:oval>
                </v:group>
                <v:shape id="Connector: Curved 18" o:spid="_x0000_s1132" type="#_x0000_t38" style="position:absolute;left:13049;top:2000;width:63;height:44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" adj="-583200" strokecolor="#7b7b7b [2406]" strokeweight=".5pt">
                  <v:stroke endarrow="block" joinstyle="miter"/>
                </v:shape>
                <v:shape id="Connector: Curved 19" o:spid="_x0000_s1133" type="#_x0000_t38" style="position:absolute;left:18510;top:1936;width:63;height:44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" adj="-583200" strokecolor="#7b7b7b [2406]" strokeweight=".5pt">
                  <v:stroke endarrow="block" joinstyle="miter"/>
                </v:shape>
                <v:group id="Group 20" o:spid="_x0000_s1134" style="position:absolute;left:25336;top:4889;width:1778;height:6160" coordorigin="3873,4445" coordsize="1778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Rectangle: Top Corners Rounded 21" o:spid="_x0000_s1135" style="position:absolute;left:3873;top:4762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" path="m88900,r,c137998,,177800,39802,177800,88900r,495300l177800,584200,,584200r,l,88900c,39802,39802,,88900,xe" filled="f" strokecolor="#747070 [1614]" strokeweight="1pt">
                    <v:stroke joinstyle="miter"/>
                    <v:path arrowok="t" o:connecttype="custom" o:connectlocs="88900,0;88900,0;177800,88900;177800,584200;177800,584200;0,584200;0,584200;0,88900;88900,0" o:connectangles="0,0,0,0,0,0,0,0,0"/>
                  </v:shape>
                  <v:oval id="Oval 22" o:spid="_x0000_s1136" style="position:absolute;left:3873;top:4445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" fillcolor="#aeaaaa [2414]" strokecolor="#747070 [1614]" strokeweight="1pt">
                    <v:stroke joinstyle="miter"/>
                  </v:oval>
                </v:group>
                <v:group id="Group 23" o:spid="_x0000_s1137" style="position:absolute;left:30543;top:4953;width:1778;height:6159" coordorigin="3873,4445" coordsize="1778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Rectangle: Top Corners Rounded 24" o:spid="_x0000_s1138" style="position:absolute;left:3873;top:4762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" path="m88900,r,c137998,,177800,39802,177800,88900r,495300l177800,584200,,584200r,l,88900c,39802,39802,,88900,xe" filled="f" strokecolor="#747070 [1614]" strokeweight="1pt">
                    <v:stroke joinstyle="miter"/>
                    <v:path arrowok="t" o:connecttype="custom" o:connectlocs="88900,0;88900,0;177800,88900;177800,584200;177800,584200;0,584200;0,584200;0,88900;88900,0" o:connectangles="0,0,0,0,0,0,0,0,0"/>
                  </v:shape>
                  <v:oval id="Oval 25" o:spid="_x0000_s1139" style="position:absolute;left:3873;top:4445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" fillcolor="#aeaaaa [2414]" strokecolor="#747070 [1614]" strokeweight="1pt">
                    <v:stroke joinstyle="miter"/>
                  </v:oval>
                </v:group>
                <v:group id="Group 26" o:spid="_x0000_s1140" style="position:absolute;left:35877;top:5016;width:1778;height:6160" coordorigin="3873,4445" coordsize="1778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Rectangle: Top Corners Rounded 27" o:spid="_x0000_s1141" style="position:absolute;left:3873;top:4762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" path="m88900,r,c137998,,177800,39802,177800,88900r,495300l177800,584200,,584200r,l,88900c,39802,39802,,88900,xe" filled="f" strokecolor="#747070 [1614]" strokeweight="1pt">
                    <v:stroke joinstyle="miter"/>
                    <v:path arrowok="t" o:connecttype="custom" o:connectlocs="88900,0;88900,0;177800,88900;177800,584200;177800,584200;0,584200;0,584200;0,88900;88900,0" o:connectangles="0,0,0,0,0,0,0,0,0"/>
                  </v:shape>
                  <v:oval id="Oval 28" o:spid="_x0000_s1142" style="position:absolute;left:3873;top:4445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" fillcolor="#aeaaaa [2414]" strokecolor="#747070 [1614]" strokeweight="1pt">
                    <v:stroke joinstyle="miter"/>
                  </v:oval>
                </v:group>
                <v:shape id="Connector: Curved 29" o:spid="_x0000_s1143" type="#_x0000_t38" style="position:absolute;left:28861;top:2127;width:63;height:44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" adj="-583200" strokecolor="#7b7b7b [2406]" strokeweight=".5pt">
                  <v:stroke endarrow="block" joinstyle="miter"/>
                </v:shape>
                <v:shape id="Connector: Curved 30" o:spid="_x0000_s1144" type="#_x0000_t38" style="position:absolute;left:34322;top:2063;width:64;height:44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" adj="-583200" strokecolor="#7b7b7b [2406]" strokeweight=".5pt">
                  <v:stroke endarrow="block" joinstyle="miter"/>
                </v:shape>
                <v:shape id="Connector: Curved 42" o:spid="_x0000_s1145" type="#_x0000_t38" style="position:absolute;left:23781;top:2063;width:64;height:44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" adj="-583200" strokecolor="#7b7b7b [2406]" strokeweight=".5pt">
                  <v:stroke endarrow="block" joinstyle="miter"/>
                </v:shape>
                <v:shape id="Text Box 43" o:spid="_x0000_s1146" type="#_x0000_t202" style="position:absolute;left:8382;top:11186;width:508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" fillcolor="white [3201]" stroked="f" strokeweight=".5pt">
                  <v:textbox inset=",0">
                    <w:txbxContent>
                      <w:p w14:paraId="0DB4AB6B" w14:textId="789D0540" w:rsidR="00500CF3" w:rsidRDefault="00500CF3">
                        <w:pPr>
                          <w:rPr>
                            <w:rFonts w:ascii="TH SarabunPSK" w:hAnsi="TH SarabunPSK" w:cs="TH SarabunPSK"/>
                          </w:rPr>
                        </w:pPr>
                        <w:r w:rsidRPr="00500CF3">
                          <w:rPr>
                            <w:rFonts w:ascii="TH SarabunPSK" w:hAnsi="TH SarabunPSK" w:cs="TH SarabunPSK"/>
                          </w:rPr>
                          <w:t>Sample</w:t>
                        </w:r>
                      </w:p>
                      <w:p w14:paraId="255AC889" w14:textId="77777777" w:rsidR="00500CF3" w:rsidRPr="00500CF3" w:rsidRDefault="00500CF3">
                        <w:pPr>
                          <w:rPr>
                            <w:rFonts w:ascii="TH SarabunPSK" w:hAnsi="TH SarabunPSK" w:cs="TH SarabunPSK"/>
                          </w:rPr>
                        </w:pPr>
                      </w:p>
                    </w:txbxContent>
                  </v:textbox>
                </v:shape>
                <v:shape id="Text Box 44" o:spid="_x0000_s1147" type="#_x0000_t202" style="position:absolute;left:8699;top:12784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" filled="f" stroked="f" strokeweight=".5pt">
                  <v:textbox inset=",0">
                    <w:txbxContent>
                      <w:p w14:paraId="5EEC28A4" w14:textId="3AA0A26F" w:rsidR="00AD5C83" w:rsidRPr="00500CF3" w:rsidRDefault="00AD5C83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10^-1</w:t>
                        </w:r>
                      </w:p>
                    </w:txbxContent>
                  </v:textbox>
                </v:shape>
                <v:shape id="Text Box 45" o:spid="_x0000_s1148" type="#_x0000_t202" style="position:absolute;left:13843;top:11366;width:431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" fillcolor="white [3201]" stroked="f" strokeweight=".5pt">
                  <v:textbox inset=",0">
                    <w:txbxContent>
                      <w:p w14:paraId="498AA8D9" w14:textId="3CE4BD26" w:rsidR="00BB574F" w:rsidRPr="00500CF3" w:rsidRDefault="00BB574F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10^-2</w:t>
                        </w:r>
                      </w:p>
                    </w:txbxContent>
                  </v:textbox>
                </v:shape>
                <v:shape id="Text Box 46" o:spid="_x0000_s1149" type="#_x0000_t202" style="position:absolute;left:18986;top:11430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" fillcolor="white [3201]" stroked="f" strokeweight=".5pt">
                  <v:textbox inset=",0">
                    <w:txbxContent>
                      <w:p w14:paraId="37BAFA77" w14:textId="665858FC" w:rsidR="00BB574F" w:rsidRPr="00500CF3" w:rsidRDefault="00BB574F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10^-3</w:t>
                        </w:r>
                      </w:p>
                    </w:txbxContent>
                  </v:textbox>
                </v:shape>
                <v:shape id="Text Box 47" o:spid="_x0000_s1150" type="#_x0000_t202" style="position:absolute;left:23939;top:11430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" fillcolor="white [3201]" stroked="f" strokeweight=".5pt">
                  <v:textbox inset=",0">
                    <w:txbxContent>
                      <w:p w14:paraId="41B3887E" w14:textId="17589741" w:rsidR="00BB574F" w:rsidRPr="00500CF3" w:rsidRDefault="00BB574F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10^-4</w:t>
                        </w:r>
                      </w:p>
                    </w:txbxContent>
                  </v:textbox>
                </v:shape>
                <v:shape id="Text Box 48" o:spid="_x0000_s1151" type="#_x0000_t202" style="position:absolute;left:29146;top:11493;width:431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" fillcolor="white [3201]" stroked="f" strokeweight=".5pt">
                  <v:textbox inset=",0">
                    <w:txbxContent>
                      <w:p w14:paraId="2E570563" w14:textId="0BA58149" w:rsidR="00BB574F" w:rsidRPr="00500CF3" w:rsidRDefault="00BB574F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</w:t>
                        </w:r>
                        <w:r w:rsidR="00883BA2">
                          <w:rPr>
                            <w:rFonts w:ascii="TH SarabunPSK" w:hAnsi="TH SarabunPSK" w:cs="TH SarabunPSK"/>
                          </w:rPr>
                          <w:t>5</w:t>
                        </w:r>
                      </w:p>
                    </w:txbxContent>
                  </v:textbox>
                </v:shape>
                <v:shape id="Text Box 49" o:spid="_x0000_s1152" type="#_x0000_t202" style="position:absolute;left:34861;top:11557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" fillcolor="white [3201]" stroked="f" strokeweight=".5pt">
                  <v:textbox inset=",0">
                    <w:txbxContent>
                      <w:p w14:paraId="076CFC5C" w14:textId="268ED1C4" w:rsidR="00883BA2" w:rsidRPr="00500CF3" w:rsidRDefault="00883BA2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10^-6</w:t>
                        </w:r>
                      </w:p>
                    </w:txbxContent>
                  </v:textbox>
                </v:shape>
                <v:shape id="Text Box 50" o:spid="_x0000_s1153" type="#_x0000_t202" style="position:absolute;left:11493;top:825;width:431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" filled="f" stroked="f" strokeweight=".5pt">
                  <v:textbox inset=",0">
                    <w:txbxContent>
                      <w:p w14:paraId="6BB08244" w14:textId="53EDC421" w:rsidR="002F1E75" w:rsidRPr="00500CF3" w:rsidRDefault="002F1E75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… ml</w:t>
                        </w:r>
                      </w:p>
                    </w:txbxContent>
                  </v:textbox>
                </v:shape>
                <v:shape id="Text Box 51" o:spid="_x0000_s1154" type="#_x0000_t202" style="position:absolute;left:16827;top:889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" filled="f" stroked="f" strokeweight=".5pt">
                  <v:textbox inset=",0">
                    <w:txbxContent>
                      <w:p w14:paraId="4703C548" w14:textId="77777777" w:rsidR="002F1E75" w:rsidRPr="00500CF3" w:rsidRDefault="002F1E75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… ml</w:t>
                        </w:r>
                      </w:p>
                    </w:txbxContent>
                  </v:textbox>
                </v:shape>
                <v:shape id="Text Box 52" o:spid="_x0000_s1155" type="#_x0000_t202" style="position:absolute;left:21971;top:889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" filled="f" stroked="f" strokeweight=".5pt">
                  <v:textbox inset=",0">
                    <w:txbxContent>
                      <w:p w14:paraId="5088D857" w14:textId="77777777" w:rsidR="002F1E75" w:rsidRPr="00500CF3" w:rsidRDefault="002F1E75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… ml</w:t>
                        </w:r>
                      </w:p>
                    </w:txbxContent>
                  </v:textbox>
                </v:shape>
                <v:shape id="Text Box 53" o:spid="_x0000_s1156" type="#_x0000_t202" style="position:absolute;left:26860;top:825;width:431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" filled="f" stroked="f" strokeweight=".5pt">
                  <v:textbox inset=",0">
                    <w:txbxContent>
                      <w:p w14:paraId="681D9CEC" w14:textId="77777777" w:rsidR="002F1E75" w:rsidRPr="00500CF3" w:rsidRDefault="002F1E75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… ml</w:t>
                        </w:r>
                      </w:p>
                    </w:txbxContent>
                  </v:textbox>
                </v:shape>
                <v:shape id="Text Box 54" o:spid="_x0000_s1157" type="#_x0000_t202" style="position:absolute;left:32512;top:825;width:431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" filled="f" stroked="f" strokeweight=".5pt">
                  <v:textbox inset=",0">
                    <w:txbxContent>
                      <w:p w14:paraId="365F94E7" w14:textId="77777777" w:rsidR="002F1E75" w:rsidRPr="00500CF3" w:rsidRDefault="002F1E75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… 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41222E" w14:textId="77777777" w:rsidR="003C539D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>การเพาะเชื้อบนจานอาหารเลี้ยงเชื้อ</w:t>
      </w:r>
    </w:p>
    <w:p w14:paraId="1F1F71DB" w14:textId="22D9ECB8" w:rsidR="007A7DBB" w:rsidRDefault="007A7DBB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proofErr w:type="spellStart"/>
      <w:r w:rsidR="005757B3" w:rsidRPr="003C539D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="005757B3" w:rsidRPr="003C539D">
        <w:rPr>
          <w:rFonts w:ascii="TH SarabunPSK" w:hAnsi="TH SarabunPSK" w:cs="TH SarabunPSK"/>
          <w:sz w:val="32"/>
          <w:szCs w:val="32"/>
          <w:cs/>
        </w:rPr>
        <w:t>เปตสารละลายจาก</w:t>
      </w:r>
      <w:r w:rsidR="008D4C20">
        <w:rPr>
          <w:rFonts w:ascii="TH SarabunPSK" w:hAnsi="TH SarabunPSK" w:cs="TH SarabunPSK"/>
          <w:sz w:val="32"/>
          <w:szCs w:val="32"/>
        </w:rPr>
        <w:t xml:space="preserve"> </w:t>
      </w:r>
      <w:r w:rsidR="005757B3" w:rsidRPr="003C539D">
        <w:rPr>
          <w:rFonts w:ascii="TH SarabunPSK" w:hAnsi="TH SarabunPSK" w:cs="TH SarabunPSK"/>
          <w:sz w:val="32"/>
          <w:szCs w:val="32"/>
          <w:cs/>
        </w:rPr>
        <w:t xml:space="preserve">แต่ละความเจือจาง </w:t>
      </w:r>
      <w:r w:rsidR="005757B3" w:rsidRPr="003C539D">
        <w:rPr>
          <w:rFonts w:ascii="TH SarabunPSK" w:hAnsi="TH SarabunPSK" w:cs="TH SarabunPSK"/>
          <w:sz w:val="32"/>
          <w:szCs w:val="32"/>
        </w:rPr>
        <w:t>1</w:t>
      </w:r>
      <w:r w:rsidR="005757B3" w:rsidRPr="003C539D">
        <w:rPr>
          <w:rFonts w:ascii="TH SarabunPSK" w:hAnsi="TH SarabunPSK" w:cs="TH SarabunPSK"/>
          <w:sz w:val="32"/>
          <w:szCs w:val="32"/>
          <w:cs/>
        </w:rPr>
        <w:t xml:space="preserve"> มิลลิลิตร ลงบนจานเพาะเชื้อที่ปราศจากเชื้อแยกกัน</w:t>
      </w:r>
      <w:r w:rsidR="00D1000E">
        <w:rPr>
          <w:rFonts w:ascii="TH SarabunPSK" w:hAnsi="TH SarabunPSK" w:cs="TH SarabunPSK" w:hint="cs"/>
          <w:sz w:val="32"/>
          <w:szCs w:val="32"/>
          <w:cs/>
        </w:rPr>
        <w:t xml:space="preserve"> อย่างน้อย 2 </w:t>
      </w:r>
      <w:r w:rsidR="00D1000E">
        <w:rPr>
          <w:rFonts w:ascii="TH SarabunPSK" w:hAnsi="TH SarabunPSK" w:cs="TH SarabunPSK"/>
          <w:sz w:val="32"/>
          <w:szCs w:val="32"/>
        </w:rPr>
        <w:t>replications</w:t>
      </w:r>
    </w:p>
    <w:p w14:paraId="66E16123" w14:textId="4861D93B" w:rsidR="007A7DBB" w:rsidRDefault="007A7DBB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5757B3" w:rsidRPr="007A7DBB">
        <w:rPr>
          <w:rFonts w:ascii="TH SarabunPSK" w:hAnsi="TH SarabunPSK" w:cs="TH SarabunPSK"/>
          <w:sz w:val="32"/>
          <w:szCs w:val="32"/>
          <w:cs/>
        </w:rPr>
        <w:t xml:space="preserve">เทอาหารเลี้ยงเชื้อ </w:t>
      </w:r>
      <w:r w:rsidR="005757B3" w:rsidRPr="007A7DBB">
        <w:rPr>
          <w:rFonts w:ascii="TH SarabunPSK" w:hAnsi="TH SarabunPSK" w:cs="TH SarabunPSK"/>
          <w:sz w:val="32"/>
          <w:szCs w:val="32"/>
        </w:rPr>
        <w:t xml:space="preserve">Soybean-Casein Digest Agar </w:t>
      </w:r>
      <w:r w:rsidR="005757B3" w:rsidRPr="007A7DBB">
        <w:rPr>
          <w:rFonts w:ascii="TH SarabunPSK" w:hAnsi="TH SarabunPSK" w:cs="TH SarabunPSK"/>
          <w:sz w:val="32"/>
          <w:szCs w:val="32"/>
          <w:cs/>
        </w:rPr>
        <w:t xml:space="preserve">ที่หลอมเหลว (เย็นลงที่ </w:t>
      </w:r>
      <w:r w:rsidR="005757B3" w:rsidRPr="007A7DBB">
        <w:rPr>
          <w:rFonts w:ascii="TH SarabunPSK" w:hAnsi="TH SarabunPSK" w:cs="TH SarabunPSK"/>
          <w:sz w:val="32"/>
          <w:szCs w:val="32"/>
        </w:rPr>
        <w:t>45°C</w:t>
      </w:r>
      <w:r w:rsidR="0075553A">
        <w:rPr>
          <w:rFonts w:ascii="TH SarabunPSK" w:hAnsi="TH SarabunPSK" w:cs="TH SarabunPSK"/>
          <w:sz w:val="32"/>
          <w:szCs w:val="32"/>
        </w:rPr>
        <w:t xml:space="preserve"> </w:t>
      </w:r>
      <w:r w:rsidR="0075553A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581308">
        <w:rPr>
          <w:rFonts w:ascii="TH SarabunPSK" w:hAnsi="TH SarabunPSK" w:cs="TH SarabunPSK"/>
          <w:sz w:val="32"/>
          <w:szCs w:val="32"/>
        </w:rPr>
        <w:t>water bath</w:t>
      </w:r>
      <w:r w:rsidR="005757B3" w:rsidRPr="007A7DBB">
        <w:rPr>
          <w:rFonts w:ascii="TH SarabunPSK" w:hAnsi="TH SarabunPSK" w:cs="TH SarabunPSK"/>
          <w:sz w:val="32"/>
          <w:szCs w:val="32"/>
        </w:rPr>
        <w:t>) 15-20</w:t>
      </w:r>
      <w:r w:rsidR="005757B3" w:rsidRPr="007A7DBB">
        <w:rPr>
          <w:rFonts w:ascii="TH SarabunPSK" w:hAnsi="TH SarabunPSK" w:cs="TH SarabunPSK"/>
          <w:sz w:val="32"/>
          <w:szCs w:val="32"/>
          <w:cs/>
        </w:rPr>
        <w:t xml:space="preserve"> มิลลิลิตร</w:t>
      </w:r>
    </w:p>
    <w:p w14:paraId="6DB5E405" w14:textId="01079677" w:rsidR="00E0797C" w:rsidRDefault="002B565B" w:rsidP="00E0797C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c">
            <w:drawing>
              <wp:inline distT="0" distB="0" distL="0" distR="0" wp14:anchorId="1B240E34" wp14:editId="5ABF2314">
                <wp:extent cx="4222750" cy="2326193"/>
                <wp:effectExtent l="0" t="0" r="6350" b="0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9" name="Cylinder 59"/>
                        <wps:cNvSpPr/>
                        <wps:spPr>
                          <a:xfrm>
                            <a:off x="193008" y="843920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46856" y="153090"/>
                            <a:ext cx="517194" cy="1489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3EBE78" w14:textId="77777777" w:rsidR="00026560" w:rsidRDefault="0002656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43"/>
                        <wps:cNvSpPr txBox="1"/>
                        <wps:spPr>
                          <a:xfrm>
                            <a:off x="342900" y="163450"/>
                            <a:ext cx="93345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FA22FC" w14:textId="67F868BD" w:rsidR="004B3962" w:rsidRDefault="004B3962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 dilution</w:t>
                              </w:r>
                              <w:r w:rsidR="002E79FB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</w:t>
                              </w:r>
                            </w:p>
                            <w:p w14:paraId="351CDFB6" w14:textId="4FC9C66C" w:rsidR="004B3962" w:rsidRDefault="004B3962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ylinder 63"/>
                        <wps:cNvSpPr/>
                        <wps:spPr>
                          <a:xfrm>
                            <a:off x="900530" y="843919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onnector: Elbow 65"/>
                        <wps:cNvCnPr>
                          <a:stCxn id="62" idx="2"/>
                        </wps:cNvCnPr>
                        <wps:spPr>
                          <a:xfrm rot="5400000">
                            <a:off x="405744" y="359339"/>
                            <a:ext cx="415620" cy="39214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nector: Elbow 66"/>
                        <wps:cNvCnPr>
                          <a:stCxn id="62" idx="2"/>
                        </wps:cNvCnPr>
                        <wps:spPr>
                          <a:xfrm rot="16200000" flipH="1">
                            <a:off x="779488" y="377737"/>
                            <a:ext cx="415514" cy="355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 Box 43"/>
                        <wps:cNvSpPr txBox="1"/>
                        <wps:spPr>
                          <a:xfrm>
                            <a:off x="417517" y="1045748"/>
                            <a:ext cx="770847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6E9D04" w14:textId="05068065" w:rsidR="00387F71" w:rsidRDefault="00387F71" w:rsidP="004B3962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2 replica</w:t>
                              </w:r>
                              <w:r w:rsidR="00821CF8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tions</w:t>
                              </w:r>
                            </w:p>
                            <w:p w14:paraId="538A8369" w14:textId="77777777" w:rsidR="00387F71" w:rsidRDefault="00387F71" w:rsidP="004B3962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ylinder 72"/>
                        <wps:cNvSpPr/>
                        <wps:spPr>
                          <a:xfrm>
                            <a:off x="2316048" y="844029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569896" y="153199"/>
                            <a:ext cx="517194" cy="1489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00F83F" w14:textId="77777777" w:rsidR="00821CF8" w:rsidRDefault="00821C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43"/>
                        <wps:cNvSpPr txBox="1"/>
                        <wps:spPr>
                          <a:xfrm>
                            <a:off x="2400300" y="163495"/>
                            <a:ext cx="102489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405A1C" w14:textId="46262B8E" w:rsidR="00821CF8" w:rsidRDefault="00821CF8" w:rsidP="00051A0D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Control</w:t>
                              </w:r>
                              <w:r w:rsidR="00051A0D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solution</w:t>
                              </w:r>
                            </w:p>
                            <w:p w14:paraId="30CDBA1E" w14:textId="1CA787BD" w:rsidR="00821CF8" w:rsidRDefault="00821CF8" w:rsidP="00051A0D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ylinder 75"/>
                        <wps:cNvSpPr/>
                        <wps:spPr>
                          <a:xfrm>
                            <a:off x="3023570" y="844028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onnector: Elbow 76"/>
                        <wps:cNvCnPr>
                          <a:stCxn id="74" idx="2"/>
                        </wps:cNvCnPr>
                        <wps:spPr>
                          <a:xfrm rot="5400000">
                            <a:off x="2518922" y="369290"/>
                            <a:ext cx="415505" cy="3721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or: Elbow 77"/>
                        <wps:cNvCnPr>
                          <a:stCxn id="74" idx="2"/>
                        </wps:cNvCnPr>
                        <wps:spPr>
                          <a:xfrm rot="16200000" flipH="1">
                            <a:off x="2892592" y="367761"/>
                            <a:ext cx="415398" cy="3750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43"/>
                        <wps:cNvSpPr txBox="1"/>
                        <wps:spPr>
                          <a:xfrm>
                            <a:off x="2540557" y="1045857"/>
                            <a:ext cx="770847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69D17C" w14:textId="77777777" w:rsidR="00821CF8" w:rsidRDefault="00821CF8" w:rsidP="004B3962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2 replications</w:t>
                              </w:r>
                            </w:p>
                            <w:p w14:paraId="799671E9" w14:textId="77777777" w:rsidR="00821CF8" w:rsidRDefault="00821CF8" w:rsidP="004B3962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43"/>
                        <wps:cNvSpPr txBox="1"/>
                        <wps:spPr>
                          <a:xfrm>
                            <a:off x="1130300" y="607950"/>
                            <a:ext cx="42545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7EB155" w14:textId="0CAA618A" w:rsidR="008D4C20" w:rsidRDefault="008D4C20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43"/>
                        <wps:cNvSpPr txBox="1"/>
                        <wps:spPr>
                          <a:xfrm>
                            <a:off x="383356" y="606300"/>
                            <a:ext cx="384994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97074" w14:textId="77777777" w:rsidR="008D4C20" w:rsidRDefault="008D4C20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43"/>
                        <wps:cNvSpPr txBox="1"/>
                        <wps:spPr>
                          <a:xfrm>
                            <a:off x="2501900" y="614300"/>
                            <a:ext cx="42545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0BF3C" w14:textId="77777777" w:rsidR="008D4C20" w:rsidRDefault="008D4C20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43"/>
                        <wps:cNvSpPr txBox="1"/>
                        <wps:spPr>
                          <a:xfrm>
                            <a:off x="3257550" y="614300"/>
                            <a:ext cx="42545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F3220A" w14:textId="77777777" w:rsidR="008D4C20" w:rsidRDefault="008D4C20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819150" y="1505521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alphaModFix amt="50000"/>
                          </a:blip>
                          <a:stretch>
                            <a:fillRect/>
                          </a:stretch>
                        </pic:blipFill>
                        <pic:spPr>
                          <a:xfrm rot="18619682">
                            <a:off x="934063" y="1382321"/>
                            <a:ext cx="415885" cy="415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traight Connector 105"/>
                        <wps:cNvCnPr/>
                        <wps:spPr>
                          <a:xfrm flipH="1">
                            <a:off x="819150" y="1463895"/>
                            <a:ext cx="19" cy="21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H="1">
                            <a:off x="819923" y="1421457"/>
                            <a:ext cx="0" cy="21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flipH="1">
                            <a:off x="819169" y="1380595"/>
                            <a:ext cx="0" cy="21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Text Box 43"/>
                        <wps:cNvSpPr txBox="1"/>
                        <wps:spPr>
                          <a:xfrm>
                            <a:off x="1217389" y="1663451"/>
                            <a:ext cx="560043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E3BDE1" w14:textId="4A201551" w:rsidR="00BF5997" w:rsidRPr="00BF5997" w:rsidRDefault="00BF5997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15</w:t>
                              </w:r>
                              <w:r w:rsidR="00F26766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-20</w:t>
                              </w: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43"/>
                        <wps:cNvSpPr txBox="1"/>
                        <wps:spPr>
                          <a:xfrm>
                            <a:off x="1026924" y="1421455"/>
                            <a:ext cx="706905" cy="143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14D174" w14:textId="456A34E1" w:rsidR="00BF5997" w:rsidRPr="00F26766" w:rsidRDefault="00F26766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</w:pPr>
                              <w:r w:rsidRPr="00F2676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>M</w:t>
                              </w:r>
                              <w:r w:rsidR="00BF5997" w:rsidRPr="00F2676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>ol</w:t>
                              </w:r>
                              <w:r w:rsidRPr="00F2676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>ten TSA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ylinder 112"/>
                        <wps:cNvSpPr/>
                        <wps:spPr>
                          <a:xfrm>
                            <a:off x="893049" y="1984323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/>
                        <wps:spPr>
                          <a:xfrm>
                            <a:off x="2893926" y="1366576"/>
                            <a:ext cx="5233" cy="498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alphaModFix amt="50000"/>
                          </a:blip>
                          <a:stretch>
                            <a:fillRect/>
                          </a:stretch>
                        </pic:blipFill>
                        <pic:spPr>
                          <a:xfrm rot="18619682">
                            <a:off x="3014072" y="1392369"/>
                            <a:ext cx="415885" cy="415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Text Box 43"/>
                        <wps:cNvSpPr txBox="1"/>
                        <wps:spPr>
                          <a:xfrm>
                            <a:off x="3297398" y="1673499"/>
                            <a:ext cx="560043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F3997" w14:textId="77777777" w:rsidR="00F865CF" w:rsidRPr="00BF5997" w:rsidRDefault="00F865CF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15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-20</w:t>
                              </w: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43"/>
                        <wps:cNvSpPr txBox="1"/>
                        <wps:spPr>
                          <a:xfrm>
                            <a:off x="3106933" y="1431503"/>
                            <a:ext cx="706905" cy="143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712727" w14:textId="77777777" w:rsidR="00F865CF" w:rsidRPr="00F26766" w:rsidRDefault="00F865CF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</w:pPr>
                              <w:r w:rsidRPr="00F2676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>Molten TSA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Cylinder 123"/>
                        <wps:cNvSpPr/>
                        <wps:spPr>
                          <a:xfrm>
                            <a:off x="893453" y="2063501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Cylinder 124"/>
                        <wps:cNvSpPr/>
                        <wps:spPr>
                          <a:xfrm>
                            <a:off x="181389" y="1976237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Cylinder 125"/>
                        <wps:cNvSpPr/>
                        <wps:spPr>
                          <a:xfrm>
                            <a:off x="181793" y="2052016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Cylinder 126"/>
                        <wps:cNvSpPr/>
                        <wps:spPr>
                          <a:xfrm>
                            <a:off x="3027708" y="2013286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ylinder 127"/>
                        <wps:cNvSpPr/>
                        <wps:spPr>
                          <a:xfrm>
                            <a:off x="3028112" y="2092464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ylinder 128"/>
                        <wps:cNvSpPr/>
                        <wps:spPr>
                          <a:xfrm>
                            <a:off x="2316048" y="2005200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Cylinder 129"/>
                        <wps:cNvSpPr/>
                        <wps:spPr>
                          <a:xfrm>
                            <a:off x="2316452" y="2080979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240E34" id="Canvas 55" o:spid="_x0000_s1158" editas="canvas" style="width:332.5pt;height:183.15pt;mso-position-horizontal-relative:char;mso-position-vertical-relative:line" coordsize="42227,23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">
                <v:shape id="_x0000_s1159" type="#_x0000_t75" style="position:absolute;width:42227;height:23260;visibility:visible;mso-wrap-style:square" filled="t">
                  <v:fill o:detectmouseclick="t"/>
                  <v:path o:connecttype="none"/>
                </v:shape>
                <v:shape id="Cylinder 59" o:spid="_x0000_s1160" type="#_x0000_t22" style="position:absolute;left:1930;top:8439;width:5420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" adj="9263" fillcolor="white [3212]" strokecolor="#7b7b7b [2406]" strokeweight="1pt">
                  <v:stroke joinstyle="miter"/>
                </v:shape>
                <v:shape id="Text Box 61" o:spid="_x0000_s1161" type="#_x0000_t202" style="position:absolute;left:4468;top:1530;width:5172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14:paraId="573EBE78" w14:textId="77777777" w:rsidR="00026560" w:rsidRDefault="00026560"/>
                    </w:txbxContent>
                  </v:textbox>
                </v:shape>
                <v:shape id="Text Box 43" o:spid="_x0000_s1162" type="#_x0000_t202" style="position:absolute;left:3429;top:1634;width:933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" fillcolor="white [3201]" stroked="f" strokeweight=".5pt">
                  <v:textbox inset=",0">
                    <w:txbxContent>
                      <w:p w14:paraId="36FA22FC" w14:textId="67F868BD" w:rsidR="004B3962" w:rsidRDefault="004B3962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 dilution</w:t>
                        </w:r>
                        <w:r w:rsidR="002E79FB">
                          <w:rPr>
                            <w:rFonts w:ascii="TH SarabunPSK" w:eastAsia="Calibri" w:hAnsi="TH SarabunPSK" w:cs="Cordia New"/>
                            <w:szCs w:val="22"/>
                          </w:rPr>
                          <w:t>s</w:t>
                        </w:r>
                      </w:p>
                      <w:p w14:paraId="351CDFB6" w14:textId="4FC9C66C" w:rsidR="004B3962" w:rsidRDefault="004B3962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Cylinder 63" o:spid="_x0000_s1163" type="#_x0000_t22" style="position:absolute;left:9005;top:8439;width:5420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" adj="9263" fillcolor="white [3212]" strokecolor="#7b7b7b [2406]" strokeweight="1pt">
                  <v:stroke joinstyle="miter"/>
                </v:shape>
                <v:shape id="Connector: Elbow 65" o:spid="_x0000_s1164" type="#_x0000_t34" style="position:absolute;left:4057;top:3593;width:4156;height:392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" strokecolor="#4472c4 [3204]" strokeweight=".5pt">
                  <v:stroke endarrow="block"/>
                </v:shape>
                <v:shape id="Connector: Elbow 66" o:spid="_x0000_s1165" type="#_x0000_t34" style="position:absolute;left:7794;top:3778;width:4155;height:35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" strokecolor="#4472c4 [3204]" strokeweight=".5pt">
                  <v:stroke endarrow="block"/>
                </v:shape>
                <v:shape id="Text Box 43" o:spid="_x0000_s1166" type="#_x0000_t202" style="position:absolute;left:4175;top:10457;width:770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" fillcolor="white [3201]" stroked="f" strokeweight=".5pt">
                  <v:textbox inset=",0">
                    <w:txbxContent>
                      <w:p w14:paraId="696E9D04" w14:textId="05068065" w:rsidR="00387F71" w:rsidRDefault="00387F71" w:rsidP="004B3962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2 replica</w:t>
                        </w:r>
                        <w:r w:rsidR="00821CF8">
                          <w:rPr>
                            <w:rFonts w:ascii="TH SarabunPSK" w:eastAsia="Calibri" w:hAnsi="TH SarabunPSK" w:cs="Cordia New"/>
                            <w:szCs w:val="22"/>
                          </w:rPr>
                          <w:t>tions</w:t>
                        </w:r>
                      </w:p>
                      <w:p w14:paraId="538A8369" w14:textId="77777777" w:rsidR="00387F71" w:rsidRDefault="00387F71" w:rsidP="004B3962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ylinder 72" o:spid="_x0000_s1167" type="#_x0000_t22" style="position:absolute;left:23160;top:8440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" adj="9263" fillcolor="white [3212]" strokecolor="#7b7b7b [2406]" strokeweight="1pt">
                  <v:stroke joinstyle="miter"/>
                </v:shape>
                <v:shape id="Text Box 73" o:spid="_x0000_s1168" type="#_x0000_t202" style="position:absolute;left:25698;top:1531;width:5172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14:paraId="2900F83F" w14:textId="77777777" w:rsidR="00821CF8" w:rsidRDefault="00821CF8"/>
                    </w:txbxContent>
                  </v:textbox>
                </v:shape>
                <v:shape id="Text Box 43" o:spid="_x0000_s1169" type="#_x0000_t202" style="position:absolute;left:24003;top:1634;width:1024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" fillcolor="white [3201]" stroked="f" strokeweight=".5pt">
                  <v:textbox inset=",0">
                    <w:txbxContent>
                      <w:p w14:paraId="25405A1C" w14:textId="46262B8E" w:rsidR="00821CF8" w:rsidRDefault="00821CF8" w:rsidP="00051A0D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Control</w:t>
                        </w:r>
                        <w:r w:rsidR="00051A0D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solution</w:t>
                        </w:r>
                      </w:p>
                      <w:p w14:paraId="30CDBA1E" w14:textId="1CA787BD" w:rsidR="00821CF8" w:rsidRDefault="00821CF8" w:rsidP="00051A0D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Cylinder 75" o:spid="_x0000_s1170" type="#_x0000_t22" style="position:absolute;left:30235;top:8440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" adj="9263" fillcolor="white [3212]" strokecolor="#7b7b7b [2406]" strokeweight="1pt">
                  <v:stroke joinstyle="miter"/>
                </v:shape>
                <v:shape id="Connector: Elbow 76" o:spid="_x0000_s1171" type="#_x0000_t34" style="position:absolute;left:25189;top:3693;width:4155;height:37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" strokecolor="#4472c4 [3204]" strokeweight=".5pt">
                  <v:stroke endarrow="block"/>
                </v:shape>
                <v:shape id="Connector: Elbow 77" o:spid="_x0000_s1172" type="#_x0000_t34" style="position:absolute;left:28926;top:3677;width:4154;height:37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" strokecolor="#4472c4 [3204]" strokeweight=".5pt">
                  <v:stroke endarrow="block"/>
                </v:shape>
                <v:shape id="Text Box 43" o:spid="_x0000_s1173" type="#_x0000_t202" style="position:absolute;left:25405;top:10458;width:770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" fillcolor="white [3201]" stroked="f" strokeweight=".5pt">
                  <v:textbox inset=",0">
                    <w:txbxContent>
                      <w:p w14:paraId="5F69D17C" w14:textId="77777777" w:rsidR="00821CF8" w:rsidRDefault="00821CF8" w:rsidP="004B3962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2 replications</w:t>
                        </w:r>
                      </w:p>
                      <w:p w14:paraId="799671E9" w14:textId="77777777" w:rsidR="00821CF8" w:rsidRDefault="00821CF8" w:rsidP="004B3962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3" o:spid="_x0000_s1174" type="#_x0000_t202" style="position:absolute;left:11303;top:6079;width:425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" filled="f" stroked="f" strokeweight=".5pt">
                  <v:textbox inset=",0">
                    <w:txbxContent>
                      <w:p w14:paraId="307EB155" w14:textId="0CAA618A" w:rsidR="008D4C20" w:rsidRDefault="008D4C20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Text Box 43" o:spid="_x0000_s1175" type="#_x0000_t202" style="position:absolute;left:3833;top:6063;width:385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" filled="f" stroked="f" strokeweight=".5pt">
                  <v:textbox inset=",0">
                    <w:txbxContent>
                      <w:p w14:paraId="5DA97074" w14:textId="77777777" w:rsidR="008D4C20" w:rsidRDefault="008D4C20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Text Box 43" o:spid="_x0000_s1176" type="#_x0000_t202" style="position:absolute;left:25019;top:6143;width:4254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" filled="f" stroked="f" strokeweight=".5pt">
                  <v:textbox inset=",0">
                    <w:txbxContent>
                      <w:p w14:paraId="1A90BF3C" w14:textId="77777777" w:rsidR="008D4C20" w:rsidRDefault="008D4C20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Text Box 43" o:spid="_x0000_s1177" type="#_x0000_t202" style="position:absolute;left:32575;top:6143;width:425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" filled="f" stroked="f" strokeweight=".5pt">
                  <v:textbox inset=",0">
                    <w:txbxContent>
                      <w:p w14:paraId="1FF3220A" w14:textId="77777777" w:rsidR="008D4C20" w:rsidRDefault="008D4C20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Straight Arrow Connector 83" o:spid="_x0000_s1178" type="#_x0000_t32" style="position:absolute;left:8191;top:15055;width:0;height:3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</v:shape>
                <v:shape id="Picture 98" o:spid="_x0000_s1179" type="#_x0000_t75" style="position:absolute;left:9340;top:13822;width:4159;height:4159;rotation:-325530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">
                  <v:imagedata r:id="rId9" o:title=""/>
                </v:shape>
                <v:line id="Straight Connector 105" o:spid="_x0000_s1180" style="position:absolute;flip:x;visibility:visible;mso-wrap-style:square" from="8191,14638" to="8191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" strokecolor="#4472c4 [3204]" strokeweight=".5pt">
                  <v:stroke joinstyle="miter"/>
                </v:line>
                <v:line id="Straight Connector 107" o:spid="_x0000_s1181" style="position:absolute;flip:x;visibility:visible;mso-wrap-style:square" from="8199,14214" to="8199,1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" strokecolor="#4472c4 [3204]" strokeweight=".5pt">
                  <v:stroke joinstyle="miter"/>
                </v:line>
                <v:line id="Straight Connector 108" o:spid="_x0000_s1182" style="position:absolute;flip:x;visibility:visible;mso-wrap-style:square" from="8191,13805" to="8191,1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ga4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" strokecolor="#4472c4 [3204]" strokeweight=".5pt">
                  <v:stroke joinstyle="miter"/>
                </v:line>
                <v:shape id="Text Box 43" o:spid="_x0000_s1183" type="#_x0000_t202" style="position:absolute;left:12173;top:16634;width:560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" filled="f" stroked="f" strokeweight=".5pt">
                  <v:textbox inset=",0">
                    <w:txbxContent>
                      <w:p w14:paraId="08E3BDE1" w14:textId="4A201551" w:rsidR="00BF5997" w:rsidRPr="00BF5997" w:rsidRDefault="00BF5997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15</w:t>
                        </w:r>
                        <w:r w:rsidR="00F26766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-20</w:t>
                        </w: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ml</w:t>
                        </w:r>
                      </w:p>
                    </w:txbxContent>
                  </v:textbox>
                </v:shape>
                <v:shape id="Text Box 43" o:spid="_x0000_s1184" type="#_x0000_t202" style="position:absolute;left:10269;top:14214;width:7069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" filled="f" stroked="f" strokeweight=".5pt">
                  <v:textbox inset=",0">
                    <w:txbxContent>
                      <w:p w14:paraId="6614D174" w14:textId="456A34E1" w:rsidR="00BF5997" w:rsidRPr="00F26766" w:rsidRDefault="00F26766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</w:pPr>
                        <w:r w:rsidRPr="00F2676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>M</w:t>
                        </w:r>
                        <w:r w:rsidR="00BF5997" w:rsidRPr="00F2676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>ol</w:t>
                        </w:r>
                        <w:r w:rsidRPr="00F2676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>ten TSA</w:t>
                        </w:r>
                      </w:p>
                    </w:txbxContent>
                  </v:textbox>
                </v:shape>
                <v:shape id="Cylinder 112" o:spid="_x0000_s1185" type="#_x0000_t22" style="position:absolute;left:8930;top:19843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" adj="6790" fillcolor="white [3212]" strokecolor="#7b7b7b [2406]" strokeweight=".5pt">
                  <v:stroke joinstyle="miter"/>
                </v:shape>
                <v:shape id="Straight Arrow Connector 113" o:spid="_x0000_s1186" type="#_x0000_t32" style="position:absolute;left:28939;top:13665;width:52;height:4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<v:stroke endarrow="block" joinstyle="miter"/>
                </v:shape>
                <v:shape id="Picture 114" o:spid="_x0000_s1187" type="#_x0000_t75" style="position:absolute;left:30140;top:13924;width:4159;height:4158;rotation:-325530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">
                  <v:imagedata r:id="rId9" o:title=""/>
                </v:shape>
                <v:shape id="Text Box 43" o:spid="_x0000_s1188" type="#_x0000_t202" style="position:absolute;left:32973;top:16734;width:560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" filled="f" stroked="f" strokeweight=".5pt">
                  <v:textbox inset=",0">
                    <w:txbxContent>
                      <w:p w14:paraId="1A9F3997" w14:textId="77777777" w:rsidR="00F865CF" w:rsidRPr="00BF5997" w:rsidRDefault="00F865CF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15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-20</w:t>
                        </w: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ml</w:t>
                        </w:r>
                      </w:p>
                    </w:txbxContent>
                  </v:textbox>
                </v:shape>
                <v:shape id="Text Box 43" o:spid="_x0000_s1189" type="#_x0000_t202" style="position:absolute;left:31069;top:14315;width:7069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" filled="f" stroked="f" strokeweight=".5pt">
                  <v:textbox inset=",0">
                    <w:txbxContent>
                      <w:p w14:paraId="69712727" w14:textId="77777777" w:rsidR="00F865CF" w:rsidRPr="00F26766" w:rsidRDefault="00F865CF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</w:pPr>
                        <w:r w:rsidRPr="00F2676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>Molten TSA</w:t>
                        </w:r>
                      </w:p>
                    </w:txbxContent>
                  </v:textbox>
                </v:shape>
                <v:shape id="Cylinder 123" o:spid="_x0000_s1190" type="#_x0000_t22" style="position:absolute;left:8934;top:20635;width:5387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" adj="10800" fillcolor="#ffe599 [1303]" strokecolor="#7b7b7b [2406]" strokeweight=".25pt">
                  <v:stroke joinstyle="miter"/>
                </v:shape>
                <v:shape id="Cylinder 124" o:spid="_x0000_s1191" type="#_x0000_t22" style="position:absolute;left:1813;top:19762;width:5421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" adj="6790" fillcolor="white [3212]" strokecolor="#7b7b7b [2406]" strokeweight=".5pt">
                  <v:stroke joinstyle="miter"/>
                </v:shape>
                <v:shape id="Cylinder 125" o:spid="_x0000_s1192" type="#_x0000_t22" style="position:absolute;left:1817;top:20520;width:5388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" adj="10800" fillcolor="#ffe599 [1303]" strokecolor="#7b7b7b [2406]" strokeweight=".25pt">
                  <v:stroke joinstyle="miter"/>
                </v:shape>
                <v:shape id="Cylinder 126" o:spid="_x0000_s1193" type="#_x0000_t22" style="position:absolute;left:30277;top:20132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" adj="6790" fillcolor="white [3212]" strokecolor="#7b7b7b [2406]" strokeweight=".5pt">
                  <v:stroke joinstyle="miter"/>
                </v:shape>
                <v:shape id="Cylinder 127" o:spid="_x0000_s1194" type="#_x0000_t22" style="position:absolute;left:30281;top:20924;width:5387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" adj="10800" fillcolor="#ffe599 [1303]" strokecolor="#7b7b7b [2406]" strokeweight=".25pt">
                  <v:stroke joinstyle="miter"/>
                </v:shape>
                <v:shape id="Cylinder 128" o:spid="_x0000_s1195" type="#_x0000_t22" style="position:absolute;left:23160;top:20052;width:5420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" adj="6790" fillcolor="white [3212]" strokecolor="#7b7b7b [2406]" strokeweight=".5pt">
                  <v:stroke joinstyle="miter"/>
                </v:shape>
                <v:shape id="Cylinder 129" o:spid="_x0000_s1196" type="#_x0000_t22" style="position:absolute;left:23164;top:20809;width:5387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" adj="10800" fillcolor="#ffe599 [1303]" strokecolor="#7b7b7b [2406]" strokeweight=".25pt">
                  <v:stroke joinstyle="miter"/>
                </v:shape>
                <w10:anchorlock/>
              </v:group>
            </w:pict>
          </mc:Fallback>
        </mc:AlternateContent>
      </w:r>
    </w:p>
    <w:p w14:paraId="49B5512D" w14:textId="1E046BE0" w:rsidR="005757B3" w:rsidRDefault="007A7DBB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5757B3" w:rsidRPr="007A7DBB">
        <w:rPr>
          <w:rFonts w:ascii="TH SarabunPSK" w:hAnsi="TH SarabunPSK" w:cs="TH SarabunPSK"/>
          <w:sz w:val="32"/>
          <w:szCs w:val="32"/>
          <w:cs/>
        </w:rPr>
        <w:t xml:space="preserve">ผสมเบาๆ </w:t>
      </w:r>
      <w:r w:rsidR="003F6BD1">
        <w:rPr>
          <w:rFonts w:ascii="TH SarabunPSK" w:hAnsi="TH SarabunPSK" w:cs="TH SarabunPSK" w:hint="cs"/>
          <w:sz w:val="32"/>
          <w:szCs w:val="32"/>
          <w:cs/>
        </w:rPr>
        <w:t xml:space="preserve">เพื่อให้อาหารเลี้ยงเชื้อและตัวอย่างผสมกัน </w:t>
      </w:r>
      <w:r w:rsidR="005757B3" w:rsidRPr="007A7DBB">
        <w:rPr>
          <w:rFonts w:ascii="TH SarabunPSK" w:hAnsi="TH SarabunPSK" w:cs="TH SarabunPSK"/>
          <w:sz w:val="32"/>
          <w:szCs w:val="32"/>
          <w:cs/>
        </w:rPr>
        <w:t>และปล่อยให้แข็งตัว</w:t>
      </w:r>
    </w:p>
    <w:p w14:paraId="497E155D" w14:textId="44D82322" w:rsidR="000E5AA5" w:rsidRPr="007A7DBB" w:rsidRDefault="00A51EDE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ทำขั้นตอน</w:t>
      </w:r>
      <w:r w:rsidR="00087AE6">
        <w:rPr>
          <w:rFonts w:ascii="TH SarabunPSK" w:hAnsi="TH SarabunPSK" w:cs="TH SarabunPSK" w:hint="cs"/>
          <w:sz w:val="32"/>
          <w:szCs w:val="32"/>
          <w:cs/>
        </w:rPr>
        <w:t xml:space="preserve"> 5.4.1 ถึง 5.4.3 เช่นเดียวกันโดย ใช้ </w:t>
      </w:r>
      <w:r w:rsidR="0031084B" w:rsidRPr="0031084B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087AE6" w:rsidRPr="0031084B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="0031084B" w:rsidRPr="0031084B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087AE6"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 w:rsidR="00087AE6">
        <w:rPr>
          <w:rFonts w:ascii="TH SarabunPSK" w:hAnsi="TH SarabunPSK" w:cs="TH SarabunPSK"/>
          <w:sz w:val="32"/>
          <w:szCs w:val="32"/>
        </w:rPr>
        <w:t xml:space="preserve">control </w:t>
      </w:r>
      <w:r w:rsidR="00087AE6">
        <w:rPr>
          <w:rFonts w:ascii="TH SarabunPSK" w:hAnsi="TH SarabunPSK" w:cs="TH SarabunPSK" w:hint="cs"/>
          <w:sz w:val="32"/>
          <w:szCs w:val="32"/>
          <w:cs/>
        </w:rPr>
        <w:t>แทนสารละลายตัวอย่าง</w:t>
      </w:r>
    </w:p>
    <w:p w14:paraId="2E06B585" w14:textId="77777777" w:rsidR="007A7DBB" w:rsidRDefault="007A7DBB" w:rsidP="005757B3">
      <w:pPr>
        <w:rPr>
          <w:rFonts w:ascii="TH SarabunPSK" w:hAnsi="TH SarabunPSK" w:cs="TH SarabunPSK"/>
          <w:sz w:val="32"/>
          <w:szCs w:val="32"/>
        </w:rPr>
      </w:pPr>
    </w:p>
    <w:p w14:paraId="4433D1E9" w14:textId="77777777" w:rsidR="007A7DBB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>การบ่มเชื้อ</w:t>
      </w:r>
    </w:p>
    <w:p w14:paraId="4CDFE932" w14:textId="5DEAA66F" w:rsidR="005757B3" w:rsidRPr="007A7DBB" w:rsidRDefault="007A7DBB" w:rsidP="007A7DBB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5757B3" w:rsidRPr="007A7DBB">
        <w:rPr>
          <w:rFonts w:ascii="TH SarabunPSK" w:hAnsi="TH SarabunPSK" w:cs="TH SarabunPSK"/>
          <w:sz w:val="32"/>
          <w:szCs w:val="32"/>
          <w:cs/>
        </w:rPr>
        <w:t xml:space="preserve">บ่มจานเพาะเชื้อที่อุณหภูมิ </w:t>
      </w:r>
      <w:r w:rsidR="005757B3" w:rsidRPr="007A7DBB">
        <w:rPr>
          <w:rFonts w:ascii="TH SarabunPSK" w:hAnsi="TH SarabunPSK" w:cs="TH SarabunPSK"/>
          <w:sz w:val="32"/>
          <w:szCs w:val="32"/>
        </w:rPr>
        <w:t xml:space="preserve">30-35°C </w:t>
      </w:r>
      <w:r w:rsidR="005757B3" w:rsidRPr="007A7DBB">
        <w:rPr>
          <w:rFonts w:ascii="TH SarabunPSK" w:hAnsi="TH SarabunPSK" w:cs="TH SarabunPSK"/>
          <w:sz w:val="32"/>
          <w:szCs w:val="32"/>
          <w:cs/>
        </w:rPr>
        <w:t xml:space="preserve">เป็นเวลา </w:t>
      </w:r>
      <w:r w:rsidR="005757B3" w:rsidRPr="007A7DBB">
        <w:rPr>
          <w:rFonts w:ascii="TH SarabunPSK" w:hAnsi="TH SarabunPSK" w:cs="TH SarabunPSK"/>
          <w:sz w:val="32"/>
          <w:szCs w:val="32"/>
        </w:rPr>
        <w:t>48-</w:t>
      </w:r>
      <w:r w:rsidR="0031084B">
        <w:rPr>
          <w:rFonts w:ascii="TH SarabunPSK" w:hAnsi="TH SarabunPSK" w:cs="TH SarabunPSK"/>
          <w:sz w:val="32"/>
          <w:szCs w:val="32"/>
        </w:rPr>
        <w:t>96</w:t>
      </w:r>
      <w:r w:rsidR="005757B3" w:rsidRPr="007A7DBB">
        <w:rPr>
          <w:rFonts w:ascii="TH SarabunPSK" w:hAnsi="TH SarabunPSK" w:cs="TH SarabunPSK"/>
          <w:sz w:val="32"/>
          <w:szCs w:val="32"/>
          <w:cs/>
        </w:rPr>
        <w:t xml:space="preserve"> ชั่วโมง</w:t>
      </w:r>
    </w:p>
    <w:p w14:paraId="4502088B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7A0EA41E" w14:textId="2D6E7877" w:rsidR="005757B3" w:rsidRPr="005757B3" w:rsidRDefault="005757B3" w:rsidP="003640A0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>การนับโคโลนี</w:t>
      </w:r>
    </w:p>
    <w:p w14:paraId="1EBB1B1F" w14:textId="2AAB2D98" w:rsidR="005757B3" w:rsidRDefault="005757B3" w:rsidP="003640A0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  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หลังการบ่มเชื้อ </w:t>
      </w:r>
      <w:r w:rsidR="0031084B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นับจำนวนโคโลนีบนจานที่มีโคโลนี </w:t>
      </w:r>
      <w:r w:rsidRPr="005757B3">
        <w:rPr>
          <w:rFonts w:ascii="TH SarabunPSK" w:hAnsi="TH SarabunPSK" w:cs="TH SarabunPSK"/>
          <w:sz w:val="32"/>
          <w:szCs w:val="32"/>
        </w:rPr>
        <w:t>30-300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 โคโลนี</w:t>
      </w:r>
    </w:p>
    <w:p w14:paraId="0400E30F" w14:textId="17C2E278" w:rsidR="003F6BD1" w:rsidRDefault="003F6BD1" w:rsidP="003F6BD1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กรณีพบโคโลนีแผ่กว้าง </w:t>
      </w:r>
      <w:r>
        <w:rPr>
          <w:rFonts w:ascii="TH SarabunPSK" w:hAnsi="TH SarabunPSK" w:cs="TH SarabunPSK"/>
          <w:sz w:val="32"/>
          <w:szCs w:val="32"/>
        </w:rPr>
        <w:t xml:space="preserve">(Spreader) </w:t>
      </w:r>
      <w:r>
        <w:rPr>
          <w:rFonts w:ascii="TH SarabunPSK" w:hAnsi="TH SarabunPSK" w:cs="TH SarabunPSK" w:hint="cs"/>
          <w:sz w:val="32"/>
          <w:szCs w:val="32"/>
          <w:cs/>
        </w:rPr>
        <w:t>ให้นับ 1 กลุ่มเป็น 1 โคโลนี ถ้าโค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นีติดกันให้นับเป็น 1 โคโลนี</w:t>
      </w:r>
    </w:p>
    <w:p w14:paraId="0B0C306F" w14:textId="1DF1BC01" w:rsidR="005757B3" w:rsidRPr="005757B3" w:rsidRDefault="005757B3" w:rsidP="003640A0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  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คำนวณค่า </w:t>
      </w:r>
      <w:r w:rsidRPr="005757B3">
        <w:rPr>
          <w:rFonts w:ascii="TH SarabunPSK" w:hAnsi="TH SarabunPSK" w:cs="TH SarabunPSK"/>
          <w:sz w:val="32"/>
          <w:szCs w:val="32"/>
        </w:rPr>
        <w:t xml:space="preserve">TAMC </w:t>
      </w:r>
      <w:r w:rsidRPr="005757B3">
        <w:rPr>
          <w:rFonts w:ascii="TH SarabunPSK" w:hAnsi="TH SarabunPSK" w:cs="TH SarabunPSK"/>
          <w:sz w:val="32"/>
          <w:szCs w:val="32"/>
          <w:cs/>
        </w:rPr>
        <w:t>ต่อกรัมของตัวอย่าง</w:t>
      </w:r>
      <w:r w:rsidR="003F6BD1">
        <w:rPr>
          <w:rFonts w:ascii="TH SarabunPSK" w:hAnsi="TH SarabunPSK" w:cs="TH SarabunPSK" w:hint="cs"/>
          <w:sz w:val="32"/>
          <w:szCs w:val="32"/>
          <w:cs/>
        </w:rPr>
        <w:t xml:space="preserve"> ตามข้อ 6. และบันทึกผลตาม ข้อ 8.</w:t>
      </w:r>
    </w:p>
    <w:p w14:paraId="6DAAC05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AA14496" w14:textId="2F483BB1" w:rsidR="005757B3" w:rsidRPr="004F5323" w:rsidRDefault="005757B3" w:rsidP="004F5323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28" w:name="_Toc172718004"/>
      <w:r w:rsidRPr="004F5323">
        <w:rPr>
          <w:rFonts w:cs="TH SarabunPSK"/>
          <w:b/>
          <w:bCs/>
          <w:i/>
          <w:iCs w:val="0"/>
          <w:szCs w:val="32"/>
          <w:cs/>
        </w:rPr>
        <w:t>การคำนวณ</w:t>
      </w:r>
      <w:bookmarkEnd w:id="128"/>
    </w:p>
    <w:p w14:paraId="27D101E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TAMC (CFU/g) =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จำนวนโคโลนี </w:t>
      </w:r>
      <w:r w:rsidRPr="005757B3">
        <w:rPr>
          <w:rFonts w:ascii="TH SarabunPSK" w:hAnsi="TH SarabunPSK" w:cs="TH SarabunPSK"/>
          <w:sz w:val="32"/>
          <w:szCs w:val="32"/>
        </w:rPr>
        <w:t xml:space="preserve">× </w:t>
      </w:r>
      <w:r w:rsidRPr="005757B3">
        <w:rPr>
          <w:rFonts w:ascii="TH SarabunPSK" w:hAnsi="TH SarabunPSK" w:cs="TH SarabunPSK"/>
          <w:sz w:val="32"/>
          <w:szCs w:val="32"/>
          <w:cs/>
        </w:rPr>
        <w:t>ค่าการเจือจาง / น้ำหนักตัวอย่าง</w:t>
      </w:r>
    </w:p>
    <w:p w14:paraId="184241AD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0DE4604" w14:textId="49722EF3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29" w:name="_Toc172718005"/>
      <w:r w:rsidRPr="006D11C8">
        <w:rPr>
          <w:rFonts w:cs="TH SarabunPSK"/>
          <w:b/>
          <w:bCs/>
          <w:i/>
          <w:iCs w:val="0"/>
          <w:szCs w:val="32"/>
          <w:cs/>
        </w:rPr>
        <w:lastRenderedPageBreak/>
        <w:t>เกณฑ์การยอมรับ</w:t>
      </w:r>
      <w:bookmarkEnd w:id="129"/>
    </w:p>
    <w:p w14:paraId="2A30DBD3" w14:textId="452A4B7B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[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ระบุขีดจำกัด </w:t>
      </w:r>
      <w:r w:rsidRPr="005757B3">
        <w:rPr>
          <w:rFonts w:ascii="TH SarabunPSK" w:hAnsi="TH SarabunPSK" w:cs="TH SarabunPSK"/>
          <w:sz w:val="32"/>
          <w:szCs w:val="32"/>
        </w:rPr>
        <w:t xml:space="preserve">TAMC </w:t>
      </w:r>
      <w:r w:rsidRPr="005757B3">
        <w:rPr>
          <w:rFonts w:ascii="TH SarabunPSK" w:hAnsi="TH SarabunPSK" w:cs="TH SarabunPSK"/>
          <w:sz w:val="32"/>
          <w:szCs w:val="32"/>
          <w:cs/>
        </w:rPr>
        <w:t>ที่ยอมรับได้สำหรับผลิตภัณฑ์สมุนไพรตามข้อกำหนดมาตรฐาน]</w:t>
      </w:r>
    </w:p>
    <w:p w14:paraId="2F6DF55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86A9DBE" w14:textId="083FF695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30" w:name="_Toc172718006"/>
      <w:r w:rsidRPr="006D11C8">
        <w:rPr>
          <w:rFonts w:cs="TH SarabunPSK"/>
          <w:b/>
          <w:bCs/>
          <w:i/>
          <w:iCs w:val="0"/>
          <w:szCs w:val="32"/>
          <w:cs/>
        </w:rPr>
        <w:t>การรายงานผล</w:t>
      </w:r>
      <w:bookmarkEnd w:id="130"/>
    </w:p>
    <w:p w14:paraId="55914490" w14:textId="2656ED29" w:rsidR="0031084B" w:rsidRDefault="0031084B" w:rsidP="0031084B">
      <w:pPr>
        <w:ind w:left="360"/>
        <w:rPr>
          <w:rFonts w:ascii="TH SarabunPSK" w:hAnsi="TH SarabunPSK" w:cs="TH SarabunPSK"/>
          <w:sz w:val="32"/>
          <w:szCs w:val="32"/>
        </w:rPr>
      </w:pPr>
      <w:r w:rsidRPr="0031084B">
        <w:rPr>
          <w:rFonts w:ascii="TH SarabunPSK" w:hAnsi="TH SarabunPSK" w:cs="TH SarabunPSK"/>
          <w:sz w:val="32"/>
          <w:szCs w:val="32"/>
          <w:cs/>
        </w:rPr>
        <w:t xml:space="preserve">ให้รายงานผลเป็นจำนวนแบคทีเรีย </w:t>
      </w:r>
      <w:proofErr w:type="spellStart"/>
      <w:r w:rsidRPr="0031084B">
        <w:rPr>
          <w:rFonts w:ascii="TH SarabunPSK" w:hAnsi="TH SarabunPSK" w:cs="TH SarabunPSK"/>
          <w:sz w:val="32"/>
          <w:szCs w:val="32"/>
        </w:rPr>
        <w:t>cfu</w:t>
      </w:r>
      <w:proofErr w:type="spellEnd"/>
      <w:r w:rsidRPr="0031084B">
        <w:rPr>
          <w:rFonts w:ascii="TH SarabunPSK" w:hAnsi="TH SarabunPSK" w:cs="TH SarabunPSK"/>
          <w:sz w:val="32"/>
          <w:szCs w:val="32"/>
        </w:rPr>
        <w:t xml:space="preserve">/g </w:t>
      </w:r>
      <w:r w:rsidRPr="0031084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1084B">
        <w:rPr>
          <w:rFonts w:ascii="TH SarabunPSK" w:hAnsi="TH SarabunPSK" w:cs="TH SarabunPSK"/>
          <w:sz w:val="32"/>
          <w:szCs w:val="32"/>
        </w:rPr>
        <w:t xml:space="preserve">ml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>
        <w:rPr>
          <w:rFonts w:ascii="TH SarabunPSK" w:hAnsi="TH SarabunPSK" w:cs="TH SarabunPSK"/>
          <w:sz w:val="32"/>
          <w:szCs w:val="32"/>
        </w:rPr>
        <w:t xml:space="preserve">replications </w:t>
      </w:r>
      <w:r w:rsidR="00BB147D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BB147D"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BB147D"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เอกสาร...</w:t>
      </w:r>
      <w:r w:rsidR="00BB147D"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1D325B44" w14:textId="5489E90F" w:rsidR="005757B3" w:rsidRDefault="001D1179" w:rsidP="001D1179">
      <w:pPr>
        <w:ind w:left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5757B3" w:rsidRPr="00BB147D">
        <w:rPr>
          <w:rFonts w:ascii="TH SarabunPSK" w:hAnsi="TH SarabunPSK" w:cs="TH SarabunPSK"/>
          <w:color w:val="ED7D31" w:themeColor="accent2"/>
          <w:sz w:val="32"/>
          <w:szCs w:val="32"/>
          <w:cs/>
        </w:rPr>
        <w:t>บันทึกผลลงในระบบ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คุณภาพของบริษัท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9BED5D1" w14:textId="602882F3" w:rsidR="003F6BD1" w:rsidRPr="003F6BD1" w:rsidRDefault="003F6BD1" w:rsidP="003F6BD1">
      <w:pPr>
        <w:pStyle w:val="ListParagraph"/>
        <w:ind w:left="360" w:right="-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กรณี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ไม่พบโคโลนีในทุก </w:t>
      </w:r>
      <w:r w:rsidRPr="003F6BD1">
        <w:rPr>
          <w:rFonts w:ascii="TH SarabunPSK" w:hAnsi="TH SarabunPSK" w:cs="TH SarabunPSK"/>
          <w:sz w:val="32"/>
          <w:szCs w:val="32"/>
        </w:rPr>
        <w:t xml:space="preserve">dilution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ที่ทำการวิเคราะห์ ให้ดูที่ </w:t>
      </w:r>
      <w:r w:rsidRPr="003F6BD1">
        <w:rPr>
          <w:rFonts w:ascii="TH SarabunPSK" w:hAnsi="TH SarabunPSK" w:cs="TH SarabunPSK"/>
          <w:sz w:val="32"/>
          <w:szCs w:val="32"/>
        </w:rPr>
        <w:t xml:space="preserve">dilution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ต่ำสุด แล้วนำ 1 คูณด้วย </w:t>
      </w:r>
      <w:r w:rsidRPr="003F6BD1">
        <w:rPr>
          <w:rFonts w:ascii="TH SarabunPSK" w:hAnsi="TH SarabunPSK" w:cs="TH SarabunPSK"/>
          <w:sz w:val="32"/>
          <w:szCs w:val="32"/>
        </w:rPr>
        <w:t>dilution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F6BD1">
        <w:rPr>
          <w:rFonts w:ascii="TH SarabunPSK" w:hAnsi="TH SarabunPSK" w:cs="TH SarabunPSK"/>
          <w:sz w:val="32"/>
          <w:szCs w:val="32"/>
        </w:rPr>
        <w:t xml:space="preserve">factor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ที่ต่ำสุดแล้วรายงานว่า </w:t>
      </w:r>
      <w:r w:rsidRPr="003F6BD1">
        <w:rPr>
          <w:rFonts w:ascii="TH SarabunPSK" w:hAnsi="TH SarabunPSK" w:cs="TH SarabunPSK"/>
          <w:sz w:val="32"/>
          <w:szCs w:val="32"/>
        </w:rPr>
        <w:t xml:space="preserve">&lt;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1 </w:t>
      </w:r>
      <w:r w:rsidR="00BC7865">
        <w:rPr>
          <w:rFonts w:ascii="TH SarabunPSK" w:hAnsi="TH SarabunPSK" w:cs="TH SarabunPSK"/>
          <w:sz w:val="32"/>
          <w:szCs w:val="32"/>
        </w:rPr>
        <w:t xml:space="preserve">CFU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คูณกลับด้วย </w:t>
      </w:r>
      <w:r w:rsidRPr="003F6BD1">
        <w:rPr>
          <w:rFonts w:ascii="TH SarabunPSK" w:hAnsi="TH SarabunPSK" w:cs="TH SarabunPSK"/>
          <w:sz w:val="32"/>
          <w:szCs w:val="32"/>
        </w:rPr>
        <w:t xml:space="preserve">dilution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นั้น เช่น </w:t>
      </w:r>
      <w:r w:rsidRPr="003F6BD1">
        <w:rPr>
          <w:rFonts w:ascii="TH SarabunPSK" w:hAnsi="TH SarabunPSK" w:cs="TH SarabunPSK"/>
          <w:sz w:val="32"/>
          <w:szCs w:val="32"/>
        </w:rPr>
        <w:t xml:space="preserve">dilution </w:t>
      </w:r>
      <w:r w:rsidRPr="003F6BD1">
        <w:rPr>
          <w:rFonts w:ascii="TH SarabunPSK" w:hAnsi="TH SarabunPSK" w:cs="TH SarabunPSK"/>
          <w:sz w:val="32"/>
          <w:szCs w:val="32"/>
          <w:cs/>
        </w:rPr>
        <w:t>ที่ทำการวิเคราะห์ คือ 10</w:t>
      </w:r>
      <w:r>
        <w:rPr>
          <w:rFonts w:ascii="TH SarabunPSK" w:hAnsi="TH SarabunPSK" w:cs="TH SarabunPSK"/>
          <w:sz w:val="32"/>
          <w:szCs w:val="32"/>
        </w:rPr>
        <w:t>^</w:t>
      </w:r>
      <w:r w:rsidRPr="003F6BD1">
        <w:rPr>
          <w:rFonts w:ascii="TH SarabunPSK" w:hAnsi="TH SarabunPSK" w:cs="TH SarabunPSK"/>
          <w:sz w:val="32"/>
          <w:szCs w:val="32"/>
          <w:cs/>
        </w:rPr>
        <w:t>-1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br/>
      </w:r>
      <w:r w:rsidRPr="003F6BD1">
        <w:rPr>
          <w:rFonts w:ascii="TH SarabunPSK" w:hAnsi="TH SarabunPSK" w:cs="TH SarabunPSK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>^</w:t>
      </w:r>
      <w:r w:rsidRPr="003F6BD1">
        <w:rPr>
          <w:rFonts w:ascii="TH SarabunPSK" w:hAnsi="TH SarabunPSK" w:cs="TH SarabunPSK"/>
          <w:sz w:val="32"/>
          <w:szCs w:val="32"/>
          <w:cs/>
        </w:rPr>
        <w:t>-2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และไม่มีโคโลนีขึ้นทุก </w:t>
      </w:r>
      <w:r w:rsidRPr="003F6BD1">
        <w:rPr>
          <w:rFonts w:ascii="TH SarabunPSK" w:hAnsi="TH SarabunPSK" w:cs="TH SarabunPSK"/>
          <w:sz w:val="32"/>
          <w:szCs w:val="32"/>
        </w:rPr>
        <w:t xml:space="preserve">plate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ให้รายงานผลว่า </w:t>
      </w:r>
      <w:r w:rsidRPr="003F6BD1">
        <w:rPr>
          <w:rFonts w:ascii="TH SarabunPSK" w:hAnsi="TH SarabunPSK" w:cs="TH SarabunPSK"/>
          <w:sz w:val="32"/>
          <w:szCs w:val="32"/>
        </w:rPr>
        <w:t>&lt;</w:t>
      </w:r>
      <w:r w:rsidRPr="003F6BD1">
        <w:rPr>
          <w:rFonts w:ascii="TH SarabunPSK" w:hAnsi="TH SarabunPSK" w:cs="TH SarabunPSK"/>
          <w:sz w:val="32"/>
          <w:szCs w:val="32"/>
          <w:cs/>
        </w:rPr>
        <w:t>1</w:t>
      </w:r>
      <w:r w:rsidRPr="003F6BD1">
        <w:rPr>
          <w:rFonts w:ascii="TH SarabunPSK" w:hAnsi="TH SarabunPSK" w:cs="TH SarabunPSK"/>
          <w:sz w:val="32"/>
          <w:szCs w:val="32"/>
        </w:rPr>
        <w:t xml:space="preserve"> x </w:t>
      </w:r>
      <w:r w:rsidRPr="003F6BD1">
        <w:rPr>
          <w:rFonts w:ascii="TH SarabunPSK" w:hAnsi="TH SarabunPSK" w:cs="TH SarabunPSK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>^</w:t>
      </w:r>
      <w:r w:rsidRPr="003F6BD1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C7865">
        <w:rPr>
          <w:rFonts w:ascii="TH SarabunPSK" w:hAnsi="TH SarabunPSK" w:cs="TH SarabunPSK"/>
          <w:sz w:val="32"/>
          <w:szCs w:val="32"/>
        </w:rPr>
        <w:t>CFU</w:t>
      </w:r>
      <w:r w:rsidRPr="003F6BD1">
        <w:rPr>
          <w:rFonts w:ascii="TH SarabunPSK" w:hAnsi="TH SarabunPSK" w:cs="TH SarabunPSK"/>
          <w:sz w:val="32"/>
          <w:szCs w:val="32"/>
        </w:rPr>
        <w:t xml:space="preserve">/g or ml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6BD1">
        <w:rPr>
          <w:rFonts w:ascii="TH SarabunPSK" w:hAnsi="TH SarabunPSK" w:cs="TH SarabunPSK"/>
          <w:sz w:val="32"/>
          <w:szCs w:val="32"/>
        </w:rPr>
        <w:t xml:space="preserve">&lt;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10 </w:t>
      </w:r>
      <w:proofErr w:type="spellStart"/>
      <w:r w:rsidRPr="003F6BD1">
        <w:rPr>
          <w:rFonts w:ascii="TH SarabunPSK" w:hAnsi="TH SarabunPSK" w:cs="TH SarabunPSK"/>
          <w:sz w:val="32"/>
          <w:szCs w:val="32"/>
        </w:rPr>
        <w:t>cfu</w:t>
      </w:r>
      <w:proofErr w:type="spellEnd"/>
      <w:r w:rsidRPr="003F6BD1">
        <w:rPr>
          <w:rFonts w:ascii="TH SarabunPSK" w:hAnsi="TH SarabunPSK" w:cs="TH SarabunPSK"/>
          <w:sz w:val="32"/>
          <w:szCs w:val="32"/>
        </w:rPr>
        <w:t>/g</w:t>
      </w:r>
    </w:p>
    <w:p w14:paraId="2FE3FFFE" w14:textId="5AC49C0F" w:rsidR="005757B3" w:rsidRDefault="00BB147D" w:rsidP="00493072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BB147D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</w:t>
      </w:r>
      <w:r w:rsidRPr="00BB147D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ในแต่ละ </w:t>
      </w:r>
      <w:r>
        <w:rPr>
          <w:rFonts w:ascii="TH SarabunPSK" w:hAnsi="TH SarabunPSK" w:cs="TH SarabunPSK"/>
          <w:sz w:val="32"/>
          <w:szCs w:val="32"/>
        </w:rPr>
        <w:t xml:space="preserve">sample dilutions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ควร ได้ผลวิเคราะห์ไม่แตกต่างกันเกิน ... </w:t>
      </w:r>
      <w:r>
        <w:rPr>
          <w:rFonts w:ascii="TH SarabunPSK" w:hAnsi="TH SarabunPSK" w:cs="TH SarabunPSK"/>
          <w:sz w:val="32"/>
          <w:szCs w:val="32"/>
        </w:rPr>
        <w:t>%</w:t>
      </w:r>
      <w:r w:rsidR="001B07DE">
        <w:rPr>
          <w:rFonts w:ascii="TH SarabunPSK" w:hAnsi="TH SarabunPSK" w:cs="TH SarabunPSK"/>
          <w:sz w:val="32"/>
          <w:szCs w:val="32"/>
        </w:rPr>
        <w:t xml:space="preserve"> </w:t>
      </w:r>
      <w:r w:rsidR="00493072">
        <w:rPr>
          <w:rFonts w:ascii="TH SarabunPSK" w:hAnsi="TH SarabunPSK" w:cs="TH SarabunPSK"/>
          <w:sz w:val="32"/>
          <w:szCs w:val="32"/>
        </w:rPr>
        <w:br/>
      </w:r>
      <w:r w:rsidR="001B07DE">
        <w:rPr>
          <w:rFonts w:ascii="TH SarabunPSK" w:hAnsi="TH SarabunPSK" w:cs="TH SarabunPSK" w:hint="cs"/>
          <w:sz w:val="32"/>
          <w:szCs w:val="32"/>
          <w:cs/>
        </w:rPr>
        <w:t>กรณี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93072">
        <w:rPr>
          <w:rFonts w:ascii="TH SarabunPSK" w:hAnsi="TH SarabunPSK" w:cs="TH SarabunPSK" w:hint="cs"/>
          <w:sz w:val="32"/>
          <w:szCs w:val="32"/>
          <w:cs/>
        </w:rPr>
        <w:t xml:space="preserve">ผลวิเคราะห์ไม่แตกต่างกันเกิน ... </w:t>
      </w:r>
      <w:r w:rsidR="00493072">
        <w:rPr>
          <w:rFonts w:ascii="TH SarabunPSK" w:hAnsi="TH SarabunPSK" w:cs="TH SarabunPSK"/>
          <w:sz w:val="32"/>
          <w:szCs w:val="32"/>
        </w:rPr>
        <w:t>%</w:t>
      </w:r>
      <w:r w:rsidR="002B5234">
        <w:rPr>
          <w:rFonts w:ascii="TH SarabunPSK" w:hAnsi="TH SarabunPSK" w:cs="TH SarabunPSK"/>
          <w:sz w:val="32"/>
          <w:szCs w:val="32"/>
        </w:rPr>
        <w:t xml:space="preserve">, </w:t>
      </w:r>
      <w:r w:rsidR="006B09EB">
        <w:rPr>
          <w:rFonts w:ascii="TH SarabunPSK" w:hAnsi="TH SarabunPSK" w:cs="TH SarabunPSK"/>
          <w:sz w:val="32"/>
          <w:szCs w:val="32"/>
        </w:rPr>
        <w:t>appropriate measurement including investigation should be commenced.</w:t>
      </w:r>
    </w:p>
    <w:p w14:paraId="7793449D" w14:textId="77777777" w:rsidR="003F6BD1" w:rsidRPr="005757B3" w:rsidRDefault="003F6BD1" w:rsidP="005757B3">
      <w:pPr>
        <w:rPr>
          <w:rFonts w:ascii="TH SarabunPSK" w:hAnsi="TH SarabunPSK" w:cs="TH SarabunPSK"/>
          <w:sz w:val="32"/>
          <w:szCs w:val="32"/>
          <w:cs/>
        </w:rPr>
      </w:pPr>
    </w:p>
    <w:p w14:paraId="58E08744" w14:textId="6FD35F06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31" w:name="_Toc172718007"/>
      <w:r w:rsidRPr="006D11C8">
        <w:rPr>
          <w:rFonts w:cs="TH SarabunPSK"/>
          <w:b/>
          <w:bCs/>
          <w:i/>
          <w:iCs w:val="0"/>
          <w:szCs w:val="32"/>
          <w:cs/>
        </w:rPr>
        <w:t>เอกสารอ้างอิง</w:t>
      </w:r>
      <w:bookmarkEnd w:id="131"/>
    </w:p>
    <w:p w14:paraId="2C930A7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0D47E90D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77CAB21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64F31089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2D44D632" w14:textId="77777777" w:rsidR="003640A0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 xml:space="preserve">USP &lt;61&gt; </w:t>
      </w:r>
      <w:r w:rsidRPr="003640A0">
        <w:rPr>
          <w:rFonts w:ascii="TH SarabunPSK" w:hAnsi="TH SarabunPSK" w:cs="TH SarabunPSK"/>
          <w:sz w:val="32"/>
          <w:szCs w:val="32"/>
          <w:cs/>
        </w:rPr>
        <w:t>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26807E2C" w14:textId="23F29B84" w:rsidR="005757B3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Ph. Eur. 2.6.12</w:t>
      </w:r>
      <w:r w:rsidRPr="003640A0">
        <w:rPr>
          <w:rFonts w:ascii="TH SarabunPSK" w:hAnsi="TH SarabunPSK" w:cs="TH SarabunPSK"/>
          <w:sz w:val="32"/>
          <w:szCs w:val="32"/>
          <w:cs/>
        </w:rPr>
        <w:t xml:space="preserve"> 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798BA412" w14:textId="77EB24D3" w:rsidR="003640A0" w:rsidRPr="003640A0" w:rsidRDefault="0031392C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ตำรามาตรฐานยาสมุนไพรไทย ปี 2021</w:t>
      </w:r>
      <w:r w:rsidR="00656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6BFF">
        <w:rPr>
          <w:rFonts w:ascii="TH SarabunPSK" w:hAnsi="TH SarabunPSK" w:cs="TH SarabunPSK"/>
          <w:sz w:val="32"/>
          <w:szCs w:val="32"/>
        </w:rPr>
        <w:t>supplement 2023</w:t>
      </w:r>
    </w:p>
    <w:p w14:paraId="2A75355A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6D8C8F97" w14:textId="55FB3C7B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32" w:name="_Toc172718008"/>
      <w:r w:rsidRPr="006D11C8">
        <w:rPr>
          <w:rFonts w:cs="TH SarabunPSK"/>
          <w:b/>
          <w:bCs/>
          <w:i/>
          <w:iCs w:val="0"/>
          <w:szCs w:val="32"/>
          <w:cs/>
        </w:rPr>
        <w:t>ประวัติการแก้ไข</w:t>
      </w:r>
      <w:bookmarkEnd w:id="132"/>
    </w:p>
    <w:p w14:paraId="0CE4F9F6" w14:textId="7F81CDF8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[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บันทึกประวัติการแก้ไขของ </w:t>
      </w:r>
      <w:r w:rsidR="00BB147D">
        <w:rPr>
          <w:rFonts w:ascii="TH SarabunPSK" w:hAnsi="TH SarabunPSK" w:cs="TH SarabunPSK"/>
          <w:sz w:val="32"/>
          <w:szCs w:val="32"/>
        </w:rPr>
        <w:t>Analytical procedure</w:t>
      </w:r>
      <w:r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>นี้]</w:t>
      </w:r>
    </w:p>
    <w:p w14:paraId="27AFB75C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sectPr w:rsidR="005757B3" w:rsidRPr="005757B3" w:rsidSect="00F20867">
      <w:footerReference w:type="default" r:id="rId10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5FED" w14:textId="77777777" w:rsidR="008008F3" w:rsidRDefault="008008F3" w:rsidP="005D2E9C">
      <w:pPr>
        <w:spacing w:after="0" w:line="240" w:lineRule="auto"/>
      </w:pPr>
      <w:r>
        <w:separator/>
      </w:r>
    </w:p>
  </w:endnote>
  <w:endnote w:type="continuationSeparator" w:id="0">
    <w:p w14:paraId="0893185E" w14:textId="77777777" w:rsidR="008008F3" w:rsidRDefault="008008F3" w:rsidP="005D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1732" w14:textId="4BCAD839" w:rsidR="005D2E9C" w:rsidRDefault="005D2E9C" w:rsidP="00E13577">
    <w:pPr>
      <w:pStyle w:val="Footer"/>
      <w:tabs>
        <w:tab w:val="clear" w:pos="9360"/>
      </w:tabs>
    </w:pPr>
    <w:r>
      <w:t xml:space="preserve">Revision </w:t>
    </w:r>
    <w:r w:rsidR="00926605">
      <w:t>3</w:t>
    </w:r>
    <w:r w:rsidR="00222DC1">
      <w:t xml:space="preserve">| Date: </w:t>
    </w:r>
    <w:r w:rsidR="00222DC1">
      <w:fldChar w:fldCharType="begin"/>
    </w:r>
    <w:r w:rsidR="00222DC1">
      <w:instrText xml:space="preserve"> SAVEDATE  \@ "d MMMM yyyy"  \* MERGEFORMAT </w:instrText>
    </w:r>
    <w:r w:rsidR="00222DC1">
      <w:fldChar w:fldCharType="separate"/>
    </w:r>
    <w:r w:rsidR="00DF660A">
      <w:rPr>
        <w:noProof/>
      </w:rPr>
      <w:t>20 September 2024</w:t>
    </w:r>
    <w:r w:rsidR="00222DC1">
      <w:fldChar w:fldCharType="end"/>
    </w:r>
    <w:r w:rsidR="00222DC1">
      <w:tab/>
    </w:r>
    <w:r w:rsidR="00E13577">
      <w:tab/>
    </w:r>
    <w:r w:rsidR="00E13577">
      <w:tab/>
    </w:r>
    <w:r w:rsidR="00E13577">
      <w:tab/>
    </w:r>
    <w:r w:rsidR="00E13577">
      <w:tab/>
      <w:t xml:space="preserve">Page </w:t>
    </w:r>
    <w:r w:rsidR="00E13577">
      <w:fldChar w:fldCharType="begin"/>
    </w:r>
    <w:r w:rsidR="00E13577">
      <w:instrText xml:space="preserve"> PAGE   \* MERGEFORMAT </w:instrText>
    </w:r>
    <w:r w:rsidR="00E13577">
      <w:fldChar w:fldCharType="separate"/>
    </w:r>
    <w:r w:rsidR="00E13577">
      <w:rPr>
        <w:noProof/>
      </w:rPr>
      <w:t>1</w:t>
    </w:r>
    <w:r w:rsidR="00E13577">
      <w:fldChar w:fldCharType="end"/>
    </w:r>
    <w:r w:rsidR="00E13577">
      <w:t xml:space="preserve"> of </w:t>
    </w:r>
    <w:r w:rsidR="008008F3">
      <w:fldChar w:fldCharType="begin"/>
    </w:r>
    <w:r w:rsidR="008008F3">
      <w:instrText xml:space="preserve"> NUMPAGES  \* Arabic  \* MERGEFORMAT </w:instrText>
    </w:r>
    <w:r w:rsidR="008008F3">
      <w:fldChar w:fldCharType="separate"/>
    </w:r>
    <w:r w:rsidR="00E13577">
      <w:rPr>
        <w:noProof/>
      </w:rPr>
      <w:t>10</w:t>
    </w:r>
    <w:r w:rsidR="008008F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32344" w14:textId="77777777" w:rsidR="008008F3" w:rsidRDefault="008008F3" w:rsidP="005D2E9C">
      <w:pPr>
        <w:spacing w:after="0" w:line="240" w:lineRule="auto"/>
      </w:pPr>
      <w:r>
        <w:separator/>
      </w:r>
    </w:p>
  </w:footnote>
  <w:footnote w:type="continuationSeparator" w:id="0">
    <w:p w14:paraId="7B8EBA0F" w14:textId="77777777" w:rsidR="008008F3" w:rsidRDefault="008008F3" w:rsidP="005D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A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AE770E"/>
    <w:multiLevelType w:val="multilevel"/>
    <w:tmpl w:val="3188B00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266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6B32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947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7DD3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2A5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5546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2976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3D7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027B7C"/>
    <w:multiLevelType w:val="multilevel"/>
    <w:tmpl w:val="0568B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2622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3E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750B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A37220"/>
    <w:multiLevelType w:val="multilevel"/>
    <w:tmpl w:val="A5E60F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40534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B61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FFE12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13"/>
  </w:num>
  <w:num w:numId="8">
    <w:abstractNumId w:val="6"/>
  </w:num>
  <w:num w:numId="9">
    <w:abstractNumId w:val="4"/>
  </w:num>
  <w:num w:numId="10">
    <w:abstractNumId w:val="8"/>
  </w:num>
  <w:num w:numId="11">
    <w:abstractNumId w:val="10"/>
  </w:num>
  <w:num w:numId="12">
    <w:abstractNumId w:val="11"/>
  </w:num>
  <w:num w:numId="13">
    <w:abstractNumId w:val="16"/>
  </w:num>
  <w:num w:numId="14">
    <w:abstractNumId w:val="9"/>
  </w:num>
  <w:num w:numId="15">
    <w:abstractNumId w:val="17"/>
  </w:num>
  <w:num w:numId="16">
    <w:abstractNumId w:val="12"/>
  </w:num>
  <w:num w:numId="17">
    <w:abstractNumId w:val="7"/>
  </w:num>
  <w:num w:numId="18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at .">
    <w15:presenceInfo w15:providerId="Windows Live" w15:userId="326f99c3926828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36"/>
    <w:rsid w:val="000008CC"/>
    <w:rsid w:val="000118BE"/>
    <w:rsid w:val="000127C1"/>
    <w:rsid w:val="00016E15"/>
    <w:rsid w:val="00023486"/>
    <w:rsid w:val="00026560"/>
    <w:rsid w:val="00035ED0"/>
    <w:rsid w:val="00051A0D"/>
    <w:rsid w:val="00053581"/>
    <w:rsid w:val="000624C5"/>
    <w:rsid w:val="000629D7"/>
    <w:rsid w:val="00067DF8"/>
    <w:rsid w:val="000749CA"/>
    <w:rsid w:val="0007566E"/>
    <w:rsid w:val="00075A53"/>
    <w:rsid w:val="00083826"/>
    <w:rsid w:val="00087AE6"/>
    <w:rsid w:val="00093321"/>
    <w:rsid w:val="000B13C5"/>
    <w:rsid w:val="000B71C7"/>
    <w:rsid w:val="000C6EDF"/>
    <w:rsid w:val="000C6F87"/>
    <w:rsid w:val="000D00C9"/>
    <w:rsid w:val="000D44BF"/>
    <w:rsid w:val="000D5A2A"/>
    <w:rsid w:val="000E307E"/>
    <w:rsid w:val="000E4A61"/>
    <w:rsid w:val="000E5AA5"/>
    <w:rsid w:val="000F2C50"/>
    <w:rsid w:val="000F441A"/>
    <w:rsid w:val="000F4665"/>
    <w:rsid w:val="00101854"/>
    <w:rsid w:val="00104577"/>
    <w:rsid w:val="00112655"/>
    <w:rsid w:val="00140018"/>
    <w:rsid w:val="0015203F"/>
    <w:rsid w:val="00170AD7"/>
    <w:rsid w:val="001722FF"/>
    <w:rsid w:val="00180DAD"/>
    <w:rsid w:val="001836C9"/>
    <w:rsid w:val="001A5592"/>
    <w:rsid w:val="001B07DE"/>
    <w:rsid w:val="001B74E9"/>
    <w:rsid w:val="001D1179"/>
    <w:rsid w:val="001D190C"/>
    <w:rsid w:val="001E05DF"/>
    <w:rsid w:val="001F28A4"/>
    <w:rsid w:val="001F6FFF"/>
    <w:rsid w:val="0021067D"/>
    <w:rsid w:val="002114F9"/>
    <w:rsid w:val="00214087"/>
    <w:rsid w:val="00222458"/>
    <w:rsid w:val="00222DC1"/>
    <w:rsid w:val="00231D08"/>
    <w:rsid w:val="002346A7"/>
    <w:rsid w:val="002427B4"/>
    <w:rsid w:val="00243CA2"/>
    <w:rsid w:val="00261196"/>
    <w:rsid w:val="00267EE8"/>
    <w:rsid w:val="002704CB"/>
    <w:rsid w:val="00277B5C"/>
    <w:rsid w:val="00287DAF"/>
    <w:rsid w:val="002B5234"/>
    <w:rsid w:val="002B565B"/>
    <w:rsid w:val="002B627C"/>
    <w:rsid w:val="002D1D59"/>
    <w:rsid w:val="002D335E"/>
    <w:rsid w:val="002D4FD9"/>
    <w:rsid w:val="002E79FB"/>
    <w:rsid w:val="002F1BAE"/>
    <w:rsid w:val="002F1E75"/>
    <w:rsid w:val="002F6A0C"/>
    <w:rsid w:val="002F6A82"/>
    <w:rsid w:val="002F76B1"/>
    <w:rsid w:val="00304E3E"/>
    <w:rsid w:val="0031084B"/>
    <w:rsid w:val="003127E8"/>
    <w:rsid w:val="0031392C"/>
    <w:rsid w:val="00322030"/>
    <w:rsid w:val="0033654D"/>
    <w:rsid w:val="00337B64"/>
    <w:rsid w:val="003445B8"/>
    <w:rsid w:val="003448C3"/>
    <w:rsid w:val="00346FA9"/>
    <w:rsid w:val="003558F8"/>
    <w:rsid w:val="00356E68"/>
    <w:rsid w:val="003640A0"/>
    <w:rsid w:val="00366275"/>
    <w:rsid w:val="0038553B"/>
    <w:rsid w:val="00387F71"/>
    <w:rsid w:val="003A4240"/>
    <w:rsid w:val="003B3E0F"/>
    <w:rsid w:val="003B4136"/>
    <w:rsid w:val="003C539D"/>
    <w:rsid w:val="003D2825"/>
    <w:rsid w:val="003D4F63"/>
    <w:rsid w:val="003D7442"/>
    <w:rsid w:val="003F6BD1"/>
    <w:rsid w:val="003F77F9"/>
    <w:rsid w:val="00400784"/>
    <w:rsid w:val="00410475"/>
    <w:rsid w:val="0042628A"/>
    <w:rsid w:val="00427781"/>
    <w:rsid w:val="00434077"/>
    <w:rsid w:val="004636DC"/>
    <w:rsid w:val="00476196"/>
    <w:rsid w:val="00483AC0"/>
    <w:rsid w:val="00484D6B"/>
    <w:rsid w:val="00493072"/>
    <w:rsid w:val="004933F3"/>
    <w:rsid w:val="00493F31"/>
    <w:rsid w:val="004B3962"/>
    <w:rsid w:val="004B4951"/>
    <w:rsid w:val="004C4AE0"/>
    <w:rsid w:val="004C541C"/>
    <w:rsid w:val="004D055D"/>
    <w:rsid w:val="004E2A74"/>
    <w:rsid w:val="004E3137"/>
    <w:rsid w:val="004F5323"/>
    <w:rsid w:val="00500CF3"/>
    <w:rsid w:val="00510055"/>
    <w:rsid w:val="0054797F"/>
    <w:rsid w:val="005539E3"/>
    <w:rsid w:val="00573A5E"/>
    <w:rsid w:val="00574878"/>
    <w:rsid w:val="005757B3"/>
    <w:rsid w:val="00575A40"/>
    <w:rsid w:val="00581308"/>
    <w:rsid w:val="005A2641"/>
    <w:rsid w:val="005A61FF"/>
    <w:rsid w:val="005A7576"/>
    <w:rsid w:val="005B3FD1"/>
    <w:rsid w:val="005B79EC"/>
    <w:rsid w:val="005C622F"/>
    <w:rsid w:val="005D02A5"/>
    <w:rsid w:val="005D2E9C"/>
    <w:rsid w:val="005D5098"/>
    <w:rsid w:val="005D68BA"/>
    <w:rsid w:val="005E6925"/>
    <w:rsid w:val="00603546"/>
    <w:rsid w:val="00607ED9"/>
    <w:rsid w:val="0061452B"/>
    <w:rsid w:val="00615110"/>
    <w:rsid w:val="00622BBD"/>
    <w:rsid w:val="00640AE2"/>
    <w:rsid w:val="00646B8A"/>
    <w:rsid w:val="00654C4A"/>
    <w:rsid w:val="00656BFF"/>
    <w:rsid w:val="006604C5"/>
    <w:rsid w:val="00660565"/>
    <w:rsid w:val="00667A3B"/>
    <w:rsid w:val="00676991"/>
    <w:rsid w:val="00676FF2"/>
    <w:rsid w:val="00681F98"/>
    <w:rsid w:val="00685EE3"/>
    <w:rsid w:val="006A5ADF"/>
    <w:rsid w:val="006B09EB"/>
    <w:rsid w:val="006D11C8"/>
    <w:rsid w:val="006D5791"/>
    <w:rsid w:val="006D5DF7"/>
    <w:rsid w:val="006E0C4C"/>
    <w:rsid w:val="006E1718"/>
    <w:rsid w:val="006E42F1"/>
    <w:rsid w:val="00700E62"/>
    <w:rsid w:val="00701464"/>
    <w:rsid w:val="00704718"/>
    <w:rsid w:val="00712625"/>
    <w:rsid w:val="00721106"/>
    <w:rsid w:val="007229AD"/>
    <w:rsid w:val="00730184"/>
    <w:rsid w:val="00735D13"/>
    <w:rsid w:val="0075553A"/>
    <w:rsid w:val="00770C36"/>
    <w:rsid w:val="007742AA"/>
    <w:rsid w:val="0078198B"/>
    <w:rsid w:val="007876A6"/>
    <w:rsid w:val="00790AE6"/>
    <w:rsid w:val="0079183F"/>
    <w:rsid w:val="007935B3"/>
    <w:rsid w:val="007A3535"/>
    <w:rsid w:val="007A5843"/>
    <w:rsid w:val="007A7DBB"/>
    <w:rsid w:val="007B3678"/>
    <w:rsid w:val="007B43C6"/>
    <w:rsid w:val="007B4FAB"/>
    <w:rsid w:val="007D2EA3"/>
    <w:rsid w:val="008008F3"/>
    <w:rsid w:val="00802379"/>
    <w:rsid w:val="0081671B"/>
    <w:rsid w:val="00817B12"/>
    <w:rsid w:val="00821CF8"/>
    <w:rsid w:val="0082296E"/>
    <w:rsid w:val="00835FE5"/>
    <w:rsid w:val="00841E2B"/>
    <w:rsid w:val="00862F86"/>
    <w:rsid w:val="00865FF6"/>
    <w:rsid w:val="0087286A"/>
    <w:rsid w:val="00872A69"/>
    <w:rsid w:val="00874AED"/>
    <w:rsid w:val="00874F3F"/>
    <w:rsid w:val="00882EDD"/>
    <w:rsid w:val="00883BA2"/>
    <w:rsid w:val="00890BF6"/>
    <w:rsid w:val="008944EA"/>
    <w:rsid w:val="008A1688"/>
    <w:rsid w:val="008A3CC8"/>
    <w:rsid w:val="008B0F8B"/>
    <w:rsid w:val="008C0CB8"/>
    <w:rsid w:val="008C1F45"/>
    <w:rsid w:val="008D4C20"/>
    <w:rsid w:val="008D6AEE"/>
    <w:rsid w:val="008F4006"/>
    <w:rsid w:val="008F58BB"/>
    <w:rsid w:val="00907747"/>
    <w:rsid w:val="00910A9A"/>
    <w:rsid w:val="00923AA7"/>
    <w:rsid w:val="00926605"/>
    <w:rsid w:val="00930052"/>
    <w:rsid w:val="00935DAE"/>
    <w:rsid w:val="00945646"/>
    <w:rsid w:val="0095367E"/>
    <w:rsid w:val="00972DB2"/>
    <w:rsid w:val="0097371F"/>
    <w:rsid w:val="009776BB"/>
    <w:rsid w:val="009819DB"/>
    <w:rsid w:val="0098789B"/>
    <w:rsid w:val="009A5FF9"/>
    <w:rsid w:val="009A6319"/>
    <w:rsid w:val="009C74B7"/>
    <w:rsid w:val="009D307B"/>
    <w:rsid w:val="009E3E04"/>
    <w:rsid w:val="009F201B"/>
    <w:rsid w:val="009F3C5A"/>
    <w:rsid w:val="009F79FB"/>
    <w:rsid w:val="00A20773"/>
    <w:rsid w:val="00A3063E"/>
    <w:rsid w:val="00A363E8"/>
    <w:rsid w:val="00A44A33"/>
    <w:rsid w:val="00A518D5"/>
    <w:rsid w:val="00A51EDE"/>
    <w:rsid w:val="00A5245C"/>
    <w:rsid w:val="00A537F5"/>
    <w:rsid w:val="00A82062"/>
    <w:rsid w:val="00A9697F"/>
    <w:rsid w:val="00AA31F9"/>
    <w:rsid w:val="00AB339E"/>
    <w:rsid w:val="00AB443C"/>
    <w:rsid w:val="00AB6A30"/>
    <w:rsid w:val="00AC13E9"/>
    <w:rsid w:val="00AC3C8B"/>
    <w:rsid w:val="00AC46C7"/>
    <w:rsid w:val="00AC5D12"/>
    <w:rsid w:val="00AC6DAA"/>
    <w:rsid w:val="00AD2AE5"/>
    <w:rsid w:val="00AD5C83"/>
    <w:rsid w:val="00AE29EC"/>
    <w:rsid w:val="00AE662C"/>
    <w:rsid w:val="00AF6F81"/>
    <w:rsid w:val="00B02910"/>
    <w:rsid w:val="00B040DE"/>
    <w:rsid w:val="00B11333"/>
    <w:rsid w:val="00B1164A"/>
    <w:rsid w:val="00B1351D"/>
    <w:rsid w:val="00B272E6"/>
    <w:rsid w:val="00B30079"/>
    <w:rsid w:val="00B31F48"/>
    <w:rsid w:val="00B352A1"/>
    <w:rsid w:val="00B53C48"/>
    <w:rsid w:val="00B56009"/>
    <w:rsid w:val="00B650EF"/>
    <w:rsid w:val="00B70FA4"/>
    <w:rsid w:val="00B876D2"/>
    <w:rsid w:val="00B9114C"/>
    <w:rsid w:val="00B91B34"/>
    <w:rsid w:val="00B91F8E"/>
    <w:rsid w:val="00B93FDA"/>
    <w:rsid w:val="00B974A5"/>
    <w:rsid w:val="00BB147D"/>
    <w:rsid w:val="00BB574F"/>
    <w:rsid w:val="00BC7865"/>
    <w:rsid w:val="00BD5524"/>
    <w:rsid w:val="00BD5BDB"/>
    <w:rsid w:val="00BE0312"/>
    <w:rsid w:val="00BE062B"/>
    <w:rsid w:val="00BF5997"/>
    <w:rsid w:val="00C00B32"/>
    <w:rsid w:val="00C25D4E"/>
    <w:rsid w:val="00C3151C"/>
    <w:rsid w:val="00C31520"/>
    <w:rsid w:val="00C3455D"/>
    <w:rsid w:val="00C41C3A"/>
    <w:rsid w:val="00C539BB"/>
    <w:rsid w:val="00C53E65"/>
    <w:rsid w:val="00C6112B"/>
    <w:rsid w:val="00C66605"/>
    <w:rsid w:val="00C67144"/>
    <w:rsid w:val="00C82AE7"/>
    <w:rsid w:val="00C94500"/>
    <w:rsid w:val="00CB6081"/>
    <w:rsid w:val="00CC40DD"/>
    <w:rsid w:val="00CC76CF"/>
    <w:rsid w:val="00CD253B"/>
    <w:rsid w:val="00CE79D4"/>
    <w:rsid w:val="00D0049B"/>
    <w:rsid w:val="00D07491"/>
    <w:rsid w:val="00D1000E"/>
    <w:rsid w:val="00D10FAB"/>
    <w:rsid w:val="00D2197A"/>
    <w:rsid w:val="00D31FD8"/>
    <w:rsid w:val="00D3543C"/>
    <w:rsid w:val="00D439AF"/>
    <w:rsid w:val="00D551EC"/>
    <w:rsid w:val="00D55E54"/>
    <w:rsid w:val="00D610DE"/>
    <w:rsid w:val="00D747D9"/>
    <w:rsid w:val="00DA1EFA"/>
    <w:rsid w:val="00DA260F"/>
    <w:rsid w:val="00DA57DC"/>
    <w:rsid w:val="00DC0E0E"/>
    <w:rsid w:val="00DC118B"/>
    <w:rsid w:val="00DD0589"/>
    <w:rsid w:val="00DE5762"/>
    <w:rsid w:val="00DF2CD3"/>
    <w:rsid w:val="00DF42BE"/>
    <w:rsid w:val="00DF660A"/>
    <w:rsid w:val="00E03E83"/>
    <w:rsid w:val="00E0797C"/>
    <w:rsid w:val="00E13577"/>
    <w:rsid w:val="00E30F21"/>
    <w:rsid w:val="00E322D4"/>
    <w:rsid w:val="00E37878"/>
    <w:rsid w:val="00E54105"/>
    <w:rsid w:val="00E543CD"/>
    <w:rsid w:val="00E87F87"/>
    <w:rsid w:val="00E92911"/>
    <w:rsid w:val="00E95760"/>
    <w:rsid w:val="00EA5F39"/>
    <w:rsid w:val="00EB609B"/>
    <w:rsid w:val="00EC1F71"/>
    <w:rsid w:val="00EE0AA6"/>
    <w:rsid w:val="00EF3C5F"/>
    <w:rsid w:val="00F1260A"/>
    <w:rsid w:val="00F133A7"/>
    <w:rsid w:val="00F162A7"/>
    <w:rsid w:val="00F16F0A"/>
    <w:rsid w:val="00F20867"/>
    <w:rsid w:val="00F26766"/>
    <w:rsid w:val="00F319A4"/>
    <w:rsid w:val="00F42BC8"/>
    <w:rsid w:val="00F45044"/>
    <w:rsid w:val="00F52DD0"/>
    <w:rsid w:val="00F617C8"/>
    <w:rsid w:val="00F7215F"/>
    <w:rsid w:val="00F733DD"/>
    <w:rsid w:val="00F73780"/>
    <w:rsid w:val="00F81BB3"/>
    <w:rsid w:val="00F83DFA"/>
    <w:rsid w:val="00F8425E"/>
    <w:rsid w:val="00F865CF"/>
    <w:rsid w:val="00F907E1"/>
    <w:rsid w:val="00F932FA"/>
    <w:rsid w:val="00FB1059"/>
    <w:rsid w:val="00FB4FE4"/>
    <w:rsid w:val="00FD03AE"/>
    <w:rsid w:val="00FE00F2"/>
    <w:rsid w:val="00FE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CF1D2"/>
  <w15:chartTrackingRefBased/>
  <w15:docId w15:val="{6909D8C3-CDCA-418D-8945-8AD8CB54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5203F"/>
    <w:pPr>
      <w:outlineLvl w:val="3"/>
    </w:pPr>
    <w:rPr>
      <w:rFonts w:ascii="TH SarabunPSK" w:hAnsi="TH SarabunPSK"/>
      <w:iCs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757B3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5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7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5757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624C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15203F"/>
    <w:rPr>
      <w:rFonts w:ascii="TH SarabunPSK" w:eastAsiaTheme="majorEastAsia" w:hAnsi="TH SarabunPSK" w:cstheme="majorBidi"/>
      <w:iCs/>
      <w:color w:val="2F5496" w:themeColor="accent1" w:themeShade="BF"/>
      <w:sz w:val="32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0624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203F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E54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9C"/>
  </w:style>
  <w:style w:type="paragraph" w:styleId="Footer">
    <w:name w:val="footer"/>
    <w:basedOn w:val="Normal"/>
    <w:link w:val="Foot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AD3B-F67E-4BFE-B1A8-B1054E3B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1990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 .</dc:creator>
  <cp:keywords/>
  <dc:description/>
  <cp:lastModifiedBy>Oat .</cp:lastModifiedBy>
  <cp:revision>88</cp:revision>
  <cp:lastPrinted>2024-07-25T02:35:00Z</cp:lastPrinted>
  <dcterms:created xsi:type="dcterms:W3CDTF">2024-09-20T01:52:00Z</dcterms:created>
  <dcterms:modified xsi:type="dcterms:W3CDTF">2024-09-20T06:32:00Z</dcterms:modified>
</cp:coreProperties>
</file>